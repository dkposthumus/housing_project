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9C93" w14:textId="77777777" w:rsidR="008D753F" w:rsidRDefault="0020219D">
      <w:pPr>
        <w:sectPr w:rsidR="008D753F">
          <w:headerReference w:type="default" r:id="rId6"/>
          <w:pgSz w:w="12240" w:h="15840"/>
          <w:pgMar w:top="1440" w:right="1440" w:bottom="1440" w:left="1440" w:header="720" w:footer="720" w:gutter="0"/>
          <w:cols w:space="720"/>
          <w:docGrid w:linePitch="360"/>
        </w:sectPr>
      </w:pPr>
      <w:r>
        <w:rPr>
          <w:noProof/>
        </w:rPr>
      </w:r>
      <w:r>
        <w:pict w14:anchorId="5E051960">
          <v:group id="Canvas 3" o:spid="_x0000_s2050" editas="canvas" style="width:6in;height:9in;mso-position-horizontal-relative:char;mso-position-vertical-relative:line" coordsize="54864,82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10" o:spid="_x0000_s2052" type="#_x0000_t202" style="position:absolute;left:38354;top:14859;width:21717;height:48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" stroked="f">
              <o:lock v:ext="edit" aspectratio="t"/>
              <v:textbox style="layout-flow:vertical;mso-layout-flow-alt:bottom-to-top">
                <w:txbxContent>
                  <w:p w14:paraId="60870CA3" w14:textId="77777777" w:rsidR="008D753F" w:rsidRDefault="001061C7">
                    <w:pPr>
                      <w:rPr>
                        <w:rFonts w:hAnsi="Calibri"/>
                        <w:b/>
                        <w:color w:val="333399"/>
                        <w:sz w:val="72"/>
                        <w:szCs w:val="72"/>
                      </w:rPr>
                    </w:pPr>
                    <w:r>
                      <w:rPr>
                        <w:rFonts w:hAnsi="Calibri"/>
                        <w:b/>
                        <w:color w:val="333399"/>
                        <w:sz w:val="72"/>
                        <w:szCs w:val="72"/>
                      </w:rPr>
                      <w:t>Questionnaire</w:t>
                    </w:r>
                  </w:p>
                  <w:p w14:paraId="37FCBACF" w14:textId="77777777" w:rsidR="008D753F" w:rsidRDefault="001061C7">
                    <w:pPr>
                      <w:rPr>
                        <w:rFonts w:hAnsi="Calibri"/>
                        <w:b/>
                        <w:color w:val="333399"/>
                        <w:sz w:val="72"/>
                        <w:szCs w:val="72"/>
                      </w:rPr>
                    </w:pPr>
                    <w:r>
                      <w:rPr>
                        <w:rFonts w:hAnsi="Calibri"/>
                        <w:b/>
                        <w:color w:val="333399"/>
                        <w:sz w:val="72"/>
                        <w:szCs w:val="72"/>
                      </w:rPr>
                      <w:t>CCES24_Common</w:t>
                    </w:r>
                  </w:p>
                  <w:p w14:paraId="759758C2" w14:textId="77777777" w:rsidR="008D753F" w:rsidRDefault="008D753F">
                    <w:pPr>
                      <w:rPr>
                        <w:rFonts w:ascii="Trebuchet MS" w:hAnsi="Trebuchet MS" w:cs="Tahoma"/>
                        <w:caps/>
                        <w:spacing w:val="40"/>
                        <w:sz w:val="48"/>
                        <w:szCs w:val="56"/>
                      </w:rPr>
                    </w:pPr>
                  </w:p>
                </w:txbxContent>
              </v:textbox>
            </v:shape>
            <v:shape id="Text Box 11" o:spid="_x0000_s2053" type="#_x0000_t202" style="position:absolute;left:34385;top:62865;width:6858;height:15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" stroked="f">
              <o:lock v:ext="edit" aspectratio="t"/>
              <v:textbox>
                <w:txbxContent>
                  <w:p w14:paraId="6F88AB26" w14:textId="77777777" w:rsidR="008D753F" w:rsidRDefault="001061C7">
                    <w:pPr>
                      <w:rPr>
                        <w:rFonts w:ascii="Arial Narrow" w:hAnsi="Arial Narrow"/>
                        <w:color w:val="C0C0C0"/>
                        <w:sz w:val="192"/>
                        <w:szCs w:val="192"/>
                      </w:rPr>
                    </w:pPr>
                    <w:r>
                      <w:rPr>
                        <w:rFonts w:ascii="Arial Narrow" w:hAnsi="Arial Narrow"/>
                        <w:color w:val="C0C0C0"/>
                        <w:sz w:val="192"/>
                        <w:szCs w:val="192"/>
                      </w:rPr>
                      <w:t>{</w:t>
                    </w:r>
                  </w:p>
                </w:txbxContent>
              </v:textbox>
            </v:shape>
            <v:shape id="Text Box 12" o:spid="_x0000_s2054" type="#_x0000_t202" style="position:absolute;left:38354;top:64046;width:20574;height:14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" filled="f" stroked="f">
              <o:lock v:ext="edit" aspectratio="t"/>
              <v:textbox>
                <w:txbxContent>
                  <w:tbl>
                    <w:tblPr>
                      <w:tblW w:w="0" w:type="auto"/>
                      <w:tblInd w:w="10" w:type="dxa"/>
                      <w:tblCellMar>
                        <w:left w:w="10" w:type="dxa"/>
                        <w:right w:w="10" w:type="dxa"/>
                      </w:tblCellMar>
                      <w:tblLook w:val="04A0" w:firstRow="1" w:lastRow="0" w:firstColumn="1" w:lastColumn="0" w:noHBand="0" w:noVBand="1"/>
                    </w:tblPr>
                    <w:tblGrid>
                      <w:gridCol w:w="2977"/>
                    </w:tblGrid>
                    <w:tr w:rsidR="008D753F" w14:paraId="5A67AE24" w14:textId="77777777">
                      <w:trPr>
                        <w:trHeight w:hRule="exact" w:val="2333"/>
                      </w:trPr>
                      <w:tc>
                        <w:tcPr>
                          <w:tcW w:w="0" w:type="auto"/>
                          <w:vAlign w:val="center"/>
                        </w:tcPr>
                        <w:p w14:paraId="42220A4F" w14:textId="77777777" w:rsidR="008D753F" w:rsidRDefault="001061C7">
                          <w:pPr>
                            <w:rPr>
                              <w:rFonts w:ascii="Trebuchet MS" w:hAnsi="Trebuchet MS"/>
                              <w:sz w:val="36"/>
                              <w:szCs w:val="36"/>
                            </w:rPr>
                          </w:pPr>
                          <w:r>
                            <w:rPr>
                              <w:rFonts w:ascii="Trebuchet MS" w:hAnsi="Trebuchet MS"/>
                              <w:sz w:val="36"/>
                              <w:szCs w:val="36"/>
                            </w:rPr>
                            <w:t>Valued Customer</w:t>
                          </w:r>
                        </w:p>
                        <w:p w14:paraId="2EF24594" w14:textId="77777777" w:rsidR="008D753F" w:rsidRDefault="001061C7">
                          <w:pPr>
                            <w:rPr>
                              <w:rFonts w:ascii="Trebuchet MS" w:hAnsi="Trebuchet MS"/>
                            </w:rPr>
                          </w:pPr>
                          <w:r>
                            <w:rPr>
                              <w:rFonts w:ascii="Trebuchet MS" w:hAnsi="Trebuchet MS"/>
                            </w:rPr>
                            <w:t>Version unknown</w:t>
                          </w:r>
                        </w:p>
                        <w:p w14:paraId="1F64002E" w14:textId="77777777" w:rsidR="008D753F" w:rsidRDefault="001061C7">
                          <w:pPr>
                            <w:rPr>
                              <w:rFonts w:ascii="Trebuchet MS" w:hAnsi="Trebuchet MS"/>
                            </w:rPr>
                          </w:pPr>
                          <w:r>
                            <w:rPr>
                              <w:rFonts w:ascii="Trebuchet MS" w:hAnsi="Trebuchet MS"/>
                            </w:rPr>
                            <w:t>2024-08-29 19:21:14.387000+00:00</w:t>
                          </w:r>
                        </w:p>
                      </w:tc>
                    </w:tr>
                  </w:tbl>
                  <w:p w14:paraId="56907537" w14:textId="77777777" w:rsidR="00D84E73" w:rsidRDefault="00D84E73"/>
                </w:txbxContent>
              </v:textbox>
            </v:shape>
            <w10:anchorlock/>
          </v:group>
        </w:pict>
      </w:r>
    </w:p>
    <w:p w14:paraId="4508A43E" w14:textId="77777777" w:rsidR="008D753F" w:rsidRDefault="001061C7">
      <w:pPr>
        <w:pStyle w:val="GPage"/>
        <w:keepNext/>
      </w:pPr>
      <w:bookmarkStart w:id="0" w:name="_Toc175835877"/>
      <w:r>
        <w:lastRenderedPageBreak/>
        <w:t>Page: consent</w:t>
      </w:r>
      <w:bookmarkEnd w:id="0"/>
    </w:p>
    <w:p w14:paraId="7791BEE1" w14:textId="77777777" w:rsidR="008D753F" w:rsidRDefault="001061C7">
      <w:r>
        <w:t xml:space="preserve">&lt;p&gt;You are invited to participate in a survey on national and community affairs conducted by YouGov in conjunction with 50 of the nation's leading universities and research </w:t>
      </w:r>
      <w:proofErr w:type="gramStart"/>
      <w:r>
        <w:t>institutes.&lt;</w:t>
      </w:r>
      <w:proofErr w:type="gramEnd"/>
      <w:r>
        <w:t xml:space="preserve">/p&gt; &lt;p&gt;The goal of this survey is to obtain opinions on current events. You will be asked </w:t>
      </w:r>
      <w:proofErr w:type="gramStart"/>
      <w:r>
        <w:t>a number of</w:t>
      </w:r>
      <w:proofErr w:type="gramEnd"/>
      <w:r>
        <w:t xml:space="preserve"> questions on current events. Your participation is voluntary. You are free not to answer any question or to withdraw from the study at any time. This poll should take approximately 20 minutes to </w:t>
      </w:r>
      <w:proofErr w:type="gramStart"/>
      <w:r>
        <w:t>complete.&lt;</w:t>
      </w:r>
      <w:proofErr w:type="gramEnd"/>
      <w:r>
        <w:t xml:space="preserve">/p&gt; &lt;p&gt;A report of the results of this study will be provided to you upon request. </w:t>
      </w:r>
      <w:proofErr w:type="gramStart"/>
      <w:r>
        <w:t>In order to</w:t>
      </w:r>
      <w:proofErr w:type="gramEnd"/>
      <w:r>
        <w:t xml:space="preserve"> analyze responses to our questionnaire, your answers will be recorded. **No identifying information about you will be made public and any views you express will be kept completely confidential. **&lt;/p&gt; &lt;p&gt;Findings from this study will be reported in scholarly journals, at academic seminars, and at research association meetings. The data will be stored at a secured location and retained indefinitely. A benefit from participating in this study is that it may increase awareness of current </w:t>
      </w:r>
      <w:proofErr w:type="gramStart"/>
      <w:r>
        <w:t>events.&lt;</w:t>
      </w:r>
      <w:proofErr w:type="gramEnd"/>
      <w:r>
        <w:t xml:space="preserve">/p&gt; &lt;p&gt;Should you have questions regarding the research project, please contact us &lt;a </w:t>
      </w:r>
      <w:proofErr w:type="spellStart"/>
      <w:r>
        <w:t>href</w:t>
      </w:r>
      <w:proofErr w:type="spellEnd"/>
      <w:r>
        <w:t>="https://yougov.zendesk.com/</w:t>
      </w:r>
      <w:proofErr w:type="spellStart"/>
      <w:r>
        <w:t>hc</w:t>
      </w:r>
      <w:proofErr w:type="spellEnd"/>
      <w:r>
        <w:t>/</w:t>
      </w:r>
      <w:proofErr w:type="spellStart"/>
      <w:r>
        <w:t>en</w:t>
      </w:r>
      <w:proofErr w:type="spellEnd"/>
      <w:r>
        <w:t>-us/requests/new" target="_blank"&gt;here&lt;/a&gt;.&lt;/p&gt;</w:t>
      </w:r>
    </w:p>
    <w:tbl>
      <w:tblPr>
        <w:tblStyle w:val="GQuestionCommonProperties"/>
        <w:tblW w:w="0" w:type="auto"/>
        <w:tblInd w:w="0" w:type="dxa"/>
        <w:tblLook w:val="04A0" w:firstRow="1" w:lastRow="0" w:firstColumn="1" w:lastColumn="0" w:noHBand="0" w:noVBand="1"/>
      </w:tblPr>
      <w:tblGrid>
        <w:gridCol w:w="1162"/>
        <w:gridCol w:w="8198"/>
      </w:tblGrid>
      <w:tr w:rsidR="008D753F" w14:paraId="73A79EED" w14:textId="77777777">
        <w:tc>
          <w:tcPr>
            <w:tcW w:w="0" w:type="dxa"/>
            <w:shd w:val="clear" w:color="auto" w:fill="D0D0D0"/>
          </w:tcPr>
          <w:p w14:paraId="2D54AE35" w14:textId="77777777" w:rsidR="008D753F" w:rsidRDefault="001061C7">
            <w:pPr>
              <w:pStyle w:val="GVariableNameP"/>
              <w:keepNext/>
            </w:pPr>
            <w:r>
              <w:fldChar w:fldCharType="begin"/>
            </w:r>
            <w:r>
              <w:instrText>TC CCEStake \\l 2 \\f a</w:instrText>
            </w:r>
            <w:r>
              <w:fldChar w:fldCharType="end"/>
            </w:r>
            <w:proofErr w:type="spellStart"/>
            <w:r>
              <w:t>CCEStake</w:t>
            </w:r>
            <w:proofErr w:type="spellEnd"/>
            <w:r>
              <w:rPr>
                <w:i/>
              </w:rPr>
              <w:t>- required</w:t>
            </w:r>
          </w:p>
        </w:tc>
        <w:tc>
          <w:tcPr>
            <w:tcW w:w="0" w:type="dxa"/>
            <w:shd w:val="clear" w:color="auto" w:fill="D0D0D0"/>
            <w:vAlign w:val="bottom"/>
          </w:tcPr>
          <w:p w14:paraId="24ABF375" w14:textId="77777777" w:rsidR="008D753F" w:rsidRDefault="001061C7">
            <w:pPr>
              <w:keepNext/>
              <w:jc w:val="right"/>
            </w:pPr>
            <w:r>
              <w:t>SINGLE CHOICE</w:t>
            </w:r>
          </w:p>
        </w:tc>
      </w:tr>
      <w:tr w:rsidR="008D753F" w14:paraId="1CEAFC3E" w14:textId="77777777">
        <w:tc>
          <w:tcPr>
            <w:tcW w:w="8856" w:type="dxa"/>
            <w:gridSpan w:val="2"/>
            <w:shd w:val="clear" w:color="auto" w:fill="D0D0D0"/>
          </w:tcPr>
          <w:p w14:paraId="0088D89F" w14:textId="77777777" w:rsidR="008D753F" w:rsidRDefault="001061C7">
            <w:pPr>
              <w:keepNext/>
            </w:pPr>
            <w:r>
              <w:t>Do you agree to participate in the study?</w:t>
            </w:r>
          </w:p>
        </w:tc>
      </w:tr>
    </w:tbl>
    <w:p w14:paraId="7DDB9E01" w14:textId="77777777" w:rsidR="008D753F" w:rsidRDefault="008D753F">
      <w:pPr>
        <w:pStyle w:val="GQuestionSpacer"/>
        <w:keepNext/>
      </w:pPr>
    </w:p>
    <w:p w14:paraId="6D497CA4" w14:textId="77777777" w:rsidR="008D753F" w:rsidRDefault="001061C7">
      <w:pPr>
        <w:pStyle w:val="GDefaultWidgetOption"/>
        <w:keepNext/>
        <w:tabs>
          <w:tab w:val="left" w:pos="2160"/>
        </w:tabs>
      </w:pPr>
      <w:r>
        <w:t>pii</w:t>
      </w:r>
      <w:r>
        <w:tab/>
        <w:t>False</w:t>
      </w:r>
    </w:p>
    <w:p w14:paraId="373F93CB" w14:textId="77777777" w:rsidR="008D753F" w:rsidRDefault="001061C7">
      <w:pPr>
        <w:pStyle w:val="GDefaultWidgetOption"/>
        <w:keepNext/>
        <w:tabs>
          <w:tab w:val="left" w:pos="2160"/>
        </w:tabs>
      </w:pPr>
      <w:r>
        <w:t>chart_layout</w:t>
      </w:r>
      <w:r>
        <w:tab/>
        <w:t>1</w:t>
      </w:r>
    </w:p>
    <w:p w14:paraId="1D15A219" w14:textId="77777777" w:rsidR="008D753F" w:rsidRDefault="001061C7">
      <w:pPr>
        <w:pStyle w:val="GDefaultWidgetOption"/>
        <w:keepNext/>
        <w:tabs>
          <w:tab w:val="left" w:pos="2160"/>
        </w:tabs>
      </w:pPr>
      <w:r>
        <w:t>varlabel</w:t>
      </w:r>
      <w:r>
        <w:tab/>
      </w:r>
    </w:p>
    <w:p w14:paraId="61F85A45" w14:textId="77777777" w:rsidR="008D753F" w:rsidRDefault="001061C7">
      <w:pPr>
        <w:pStyle w:val="GDefaultWidgetOption"/>
        <w:keepNext/>
        <w:tabs>
          <w:tab w:val="left" w:pos="2160"/>
        </w:tabs>
      </w:pPr>
      <w:r>
        <w:t>topic</w:t>
      </w:r>
      <w:r>
        <w:tab/>
      </w:r>
    </w:p>
    <w:p w14:paraId="0FABE3F5" w14:textId="77777777" w:rsidR="008D753F" w:rsidRDefault="001061C7">
      <w:pPr>
        <w:pStyle w:val="GDefaultWidgetOption"/>
        <w:keepNext/>
        <w:tabs>
          <w:tab w:val="left" w:pos="2160"/>
        </w:tabs>
      </w:pPr>
      <w:r>
        <w:t>chart_color</w:t>
      </w:r>
      <w:r>
        <w:tab/>
        <w:t>green</w:t>
      </w:r>
    </w:p>
    <w:p w14:paraId="5054EE24" w14:textId="77777777" w:rsidR="008D753F" w:rsidRDefault="001061C7">
      <w:pPr>
        <w:pStyle w:val="GDefaultWidgetOption"/>
        <w:keepNext/>
        <w:tabs>
          <w:tab w:val="left" w:pos="2160"/>
        </w:tabs>
      </w:pPr>
      <w:r>
        <w:t>chart_type</w:t>
      </w:r>
      <w:r>
        <w:tab/>
        <w:t>bar</w:t>
      </w:r>
    </w:p>
    <w:p w14:paraId="6540C77F" w14:textId="77777777" w:rsidR="008D753F" w:rsidRDefault="001061C7">
      <w:pPr>
        <w:pStyle w:val="GDefaultWidgetOption"/>
        <w:keepNext/>
        <w:tabs>
          <w:tab w:val="left" w:pos="2160"/>
        </w:tabs>
      </w:pPr>
      <w:r>
        <w:t>crossbreak</w:t>
      </w:r>
      <w:r>
        <w:tab/>
        <w:t>Total</w:t>
      </w:r>
    </w:p>
    <w:p w14:paraId="01324CF9" w14:textId="77777777" w:rsidR="008D753F" w:rsidRDefault="001061C7">
      <w:pPr>
        <w:pStyle w:val="GDefaultWidgetOption"/>
        <w:keepNext/>
        <w:tabs>
          <w:tab w:val="left" w:pos="2160"/>
        </w:tabs>
      </w:pPr>
      <w:r>
        <w:t>wrap</w:t>
      </w:r>
      <w:r>
        <w:tab/>
        <w:t>True</w:t>
      </w:r>
    </w:p>
    <w:p w14:paraId="01BFAD46" w14:textId="77777777" w:rsidR="008D753F" w:rsidRDefault="001061C7">
      <w:pPr>
        <w:pStyle w:val="GDefaultWidgetOption"/>
        <w:keepNext/>
        <w:tabs>
          <w:tab w:val="left" w:pos="2160"/>
        </w:tabs>
      </w:pPr>
      <w:r>
        <w:t>is_rating</w:t>
      </w:r>
      <w:r>
        <w:tab/>
        <w:t>False</w:t>
      </w:r>
    </w:p>
    <w:p w14:paraId="31670E7A" w14:textId="77777777" w:rsidR="008D753F" w:rsidRDefault="001061C7">
      <w:pPr>
        <w:pStyle w:val="GDefaultWidgetOption"/>
        <w:keepNext/>
        <w:tabs>
          <w:tab w:val="left" w:pos="2160"/>
        </w:tabs>
      </w:pPr>
      <w:r>
        <w:t>required_text</w:t>
      </w:r>
      <w:r>
        <w:tab/>
        <w:t>Please choose an answer</w:t>
      </w:r>
    </w:p>
    <w:p w14:paraId="59A33E90" w14:textId="77777777" w:rsidR="008D753F" w:rsidRDefault="001061C7">
      <w:pPr>
        <w:pStyle w:val="GDefaultWidgetOption"/>
        <w:keepNext/>
        <w:tabs>
          <w:tab w:val="left" w:pos="2160"/>
        </w:tabs>
      </w:pPr>
      <w:r>
        <w:t>min_columns</w:t>
      </w:r>
      <w:r>
        <w:tab/>
        <w:t>1</w:t>
      </w:r>
    </w:p>
    <w:p w14:paraId="66A3FC81" w14:textId="77777777" w:rsidR="008D753F" w:rsidRDefault="001061C7">
      <w:pPr>
        <w:pStyle w:val="GDefaultWidgetOption"/>
        <w:keepNext/>
        <w:tabs>
          <w:tab w:val="left" w:pos="2160"/>
        </w:tabs>
      </w:pPr>
      <w:r>
        <w:t>sample_type</w:t>
      </w:r>
      <w:r>
        <w:tab/>
      </w:r>
    </w:p>
    <w:p w14:paraId="3C1ACF75" w14:textId="77777777" w:rsidR="008D753F" w:rsidRDefault="001061C7">
      <w:pPr>
        <w:pStyle w:val="GDefaultWidgetOption"/>
        <w:keepNext/>
        <w:tabs>
          <w:tab w:val="left" w:pos="2160"/>
        </w:tabs>
      </w:pPr>
      <w:r>
        <w:t>access</w:t>
      </w:r>
      <w:r>
        <w:tab/>
      </w:r>
    </w:p>
    <w:p w14:paraId="6B95993D" w14:textId="77777777" w:rsidR="008D753F" w:rsidRDefault="001061C7">
      <w:pPr>
        <w:pStyle w:val="GDefaultWidgetOption"/>
        <w:keepNext/>
        <w:tabs>
          <w:tab w:val="left" w:pos="2160"/>
        </w:tabs>
      </w:pPr>
      <w:r>
        <w:t>autoadvance</w:t>
      </w:r>
      <w:r>
        <w:tab/>
        <w:t>False</w:t>
      </w:r>
    </w:p>
    <w:p w14:paraId="65249BEA" w14:textId="77777777" w:rsidR="008D753F" w:rsidRDefault="001061C7">
      <w:pPr>
        <w:pStyle w:val="GDefaultWidgetOption"/>
        <w:keepNext/>
        <w:tabs>
          <w:tab w:val="left" w:pos="2160"/>
        </w:tabs>
      </w:pPr>
      <w:r>
        <w:t>columns</w:t>
      </w:r>
      <w:r>
        <w:tab/>
        <w:t>1</w:t>
      </w:r>
    </w:p>
    <w:p w14:paraId="487E4948" w14:textId="77777777" w:rsidR="008D753F" w:rsidRDefault="001061C7">
      <w:pPr>
        <w:pStyle w:val="GDefaultWidgetOption"/>
        <w:keepNext/>
        <w:tabs>
          <w:tab w:val="left" w:pos="2160"/>
        </w:tabs>
      </w:pPr>
      <w:r>
        <w:t>widget</w:t>
      </w:r>
      <w:r>
        <w:tab/>
      </w:r>
    </w:p>
    <w:p w14:paraId="2FCE30DD" w14:textId="77777777" w:rsidR="008D753F" w:rsidRDefault="001061C7">
      <w:pPr>
        <w:pStyle w:val="GDefaultWidgetOption"/>
        <w:keepNext/>
        <w:tabs>
          <w:tab w:val="left" w:pos="2160"/>
        </w:tabs>
      </w:pPr>
      <w:r>
        <w:t>filter_text</w:t>
      </w:r>
      <w:r>
        <w:tab/>
      </w:r>
    </w:p>
    <w:p w14:paraId="143562BB" w14:textId="77777777" w:rsidR="008D753F" w:rsidRDefault="001061C7">
      <w:pPr>
        <w:pStyle w:val="GDefaultWidgetOption"/>
        <w:keepNext/>
        <w:tabs>
          <w:tab w:val="left" w:pos="2160"/>
        </w:tabs>
      </w:pPr>
      <w:r>
        <w:t>as_banner</w:t>
      </w:r>
      <w:r>
        <w:tab/>
        <w:t>False</w:t>
      </w:r>
    </w:p>
    <w:p w14:paraId="5F196E9B" w14:textId="77777777" w:rsidR="008D753F" w:rsidRDefault="001061C7">
      <w:pPr>
        <w:pStyle w:val="GDefaultWidgetOption"/>
        <w:keepNext/>
        <w:tabs>
          <w:tab w:val="left" w:pos="2160"/>
        </w:tabs>
      </w:pPr>
      <w:r>
        <w:t>description</w:t>
      </w:r>
      <w:r>
        <w:tab/>
      </w:r>
    </w:p>
    <w:p w14:paraId="6DB525DE" w14:textId="77777777" w:rsidR="008D753F" w:rsidRDefault="001061C7">
      <w:pPr>
        <w:pStyle w:val="GDefaultWidgetOption"/>
        <w:keepNext/>
        <w:tabs>
          <w:tab w:val="left" w:pos="2160"/>
        </w:tabs>
      </w:pPr>
      <w:r>
        <w:t>spd_category</w:t>
      </w:r>
      <w:r>
        <w:tab/>
      </w:r>
    </w:p>
    <w:p w14:paraId="597AB5A0" w14:textId="77777777" w:rsidR="008D753F" w:rsidRDefault="001061C7">
      <w:pPr>
        <w:pStyle w:val="GDefaultWidgetOption"/>
        <w:keepNext/>
        <w:tabs>
          <w:tab w:val="left" w:pos="2160"/>
        </w:tabs>
      </w:pPr>
      <w:r>
        <w:t>tags</w:t>
      </w:r>
      <w:r>
        <w:tab/>
      </w:r>
    </w:p>
    <w:p w14:paraId="53969E41" w14:textId="77777777" w:rsidR="008D753F" w:rsidRDefault="001061C7">
      <w:pPr>
        <w:pStyle w:val="GDefaultWidgetOption"/>
        <w:keepNext/>
        <w:tabs>
          <w:tab w:val="left" w:pos="2160"/>
        </w:tabs>
      </w:pPr>
      <w:r>
        <w:t>horizontal</w:t>
      </w:r>
      <w:r>
        <w:tab/>
        <w:t>False</w:t>
      </w:r>
    </w:p>
    <w:p w14:paraId="5442095D" w14:textId="77777777" w:rsidR="008D753F" w:rsidRDefault="001061C7">
      <w:pPr>
        <w:pStyle w:val="GDefaultWidgetOption"/>
        <w:keepNext/>
        <w:tabs>
          <w:tab w:val="left" w:pos="2160"/>
        </w:tabs>
      </w:pPr>
      <w:r>
        <w:t>grid_chart_type</w:t>
      </w:r>
      <w:r>
        <w:tab/>
        <w:t>stacked_bar</w:t>
      </w:r>
    </w:p>
    <w:p w14:paraId="046E2841" w14:textId="77777777" w:rsidR="008D753F" w:rsidRDefault="001061C7">
      <w:pPr>
        <w:pStyle w:val="GDefaultWidgetOption"/>
        <w:keepNext/>
        <w:tabs>
          <w:tab w:val="left" w:pos="2160"/>
        </w:tabs>
      </w:pPr>
      <w:r>
        <w:t>sort_order</w:t>
      </w:r>
      <w:r>
        <w:tab/>
        <w:t>none</w:t>
      </w:r>
    </w:p>
    <w:p w14:paraId="110AF592" w14:textId="77777777" w:rsidR="008D753F" w:rsidRDefault="001061C7">
      <w:pPr>
        <w:pStyle w:val="GDefaultWidgetOption"/>
        <w:keepNext/>
        <w:tabs>
          <w:tab w:val="left" w:pos="2160"/>
        </w:tabs>
      </w:pPr>
      <w:r>
        <w:t>sample</w:t>
      </w:r>
      <w:r>
        <w:tab/>
      </w:r>
    </w:p>
    <w:p w14:paraId="6C7B9F1A" w14:textId="77777777" w:rsidR="008D753F" w:rsidRDefault="001061C7">
      <w:pPr>
        <w:pStyle w:val="GDefaultWidgetOption"/>
        <w:keepNext/>
        <w:tabs>
          <w:tab w:val="left" w:pos="2160"/>
        </w:tabs>
      </w:pPr>
      <w:r>
        <w:t>slide_title</w:t>
      </w:r>
      <w:r>
        <w:tab/>
      </w:r>
    </w:p>
    <w:p w14:paraId="5D93AA12" w14:textId="77777777" w:rsidR="008D753F" w:rsidRDefault="001061C7">
      <w:pPr>
        <w:pStyle w:val="GDefaultWidgetOption"/>
        <w:keepNext/>
        <w:tabs>
          <w:tab w:val="left" w:pos="2160"/>
        </w:tabs>
      </w:pPr>
      <w:r>
        <w:t>set_active</w:t>
      </w:r>
      <w:r>
        <w:tab/>
      </w:r>
    </w:p>
    <w:p w14:paraId="04F05786" w14:textId="77777777" w:rsidR="008D753F" w:rsidRDefault="001061C7">
      <w:pPr>
        <w:pStyle w:val="GWidgetOption"/>
        <w:keepNext/>
        <w:tabs>
          <w:tab w:val="left" w:pos="2160"/>
        </w:tabs>
      </w:pPr>
      <w:r>
        <w:t>required</w:t>
      </w:r>
      <w:r>
        <w:tab/>
        <w:t>HARD</w:t>
      </w:r>
    </w:p>
    <w:p w14:paraId="135A6123" w14:textId="77777777" w:rsidR="008D753F" w:rsidRDefault="001061C7">
      <w:pPr>
        <w:pStyle w:val="GDefaultWidgetOption"/>
        <w:keepNext/>
        <w:tabs>
          <w:tab w:val="left" w:pos="2160"/>
        </w:tabs>
      </w:pPr>
      <w:r>
        <w:t>mask</w:t>
      </w:r>
      <w:r>
        <w:tab/>
      </w:r>
    </w:p>
    <w:p w14:paraId="0D4D2AB3" w14:textId="77777777" w:rsidR="008D753F" w:rsidRDefault="001061C7">
      <w:pPr>
        <w:pStyle w:val="GDefaultWidgetOption"/>
        <w:keepNext/>
        <w:tabs>
          <w:tab w:val="left" w:pos="2160"/>
        </w:tabs>
      </w:pPr>
      <w:r>
        <w:t>custom_order</w:t>
      </w:r>
      <w:r>
        <w:tab/>
      </w:r>
    </w:p>
    <w:p w14:paraId="646BC43B" w14:textId="77777777" w:rsidR="008D753F" w:rsidRDefault="001061C7">
      <w:pPr>
        <w:pStyle w:val="GDefaultWidgetOption"/>
        <w:keepNext/>
        <w:tabs>
          <w:tab w:val="left" w:pos="2160"/>
        </w:tabs>
      </w:pPr>
      <w:r>
        <w:t>client</w:t>
      </w:r>
      <w:r>
        <w:tab/>
      </w:r>
    </w:p>
    <w:p w14:paraId="1553F5E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CA8A40B" w14:textId="77777777">
        <w:tc>
          <w:tcPr>
            <w:tcW w:w="336" w:type="dxa"/>
          </w:tcPr>
          <w:p w14:paraId="510DA364" w14:textId="77777777" w:rsidR="008D753F" w:rsidRDefault="001061C7">
            <w:pPr>
              <w:keepNext/>
            </w:pPr>
            <w:r>
              <w:rPr>
                <w:rStyle w:val="GResponseCode"/>
              </w:rPr>
              <w:t>1</w:t>
            </w:r>
          </w:p>
        </w:tc>
        <w:tc>
          <w:tcPr>
            <w:tcW w:w="361" w:type="dxa"/>
          </w:tcPr>
          <w:p w14:paraId="13421291" w14:textId="77777777" w:rsidR="008D753F" w:rsidRDefault="001061C7">
            <w:pPr>
              <w:keepNext/>
            </w:pPr>
            <w:r>
              <w:t>○</w:t>
            </w:r>
          </w:p>
        </w:tc>
        <w:tc>
          <w:tcPr>
            <w:tcW w:w="3731" w:type="dxa"/>
          </w:tcPr>
          <w:p w14:paraId="68CEF2FB" w14:textId="77777777" w:rsidR="008D753F" w:rsidRDefault="001061C7">
            <w:pPr>
              <w:keepNext/>
            </w:pPr>
            <w:r>
              <w:t>Yes</w:t>
            </w:r>
          </w:p>
        </w:tc>
        <w:tc>
          <w:tcPr>
            <w:tcW w:w="4428" w:type="dxa"/>
          </w:tcPr>
          <w:p w14:paraId="664C6AC3" w14:textId="77777777" w:rsidR="008D753F" w:rsidRDefault="008D753F">
            <w:pPr>
              <w:keepNext/>
              <w:jc w:val="right"/>
              <w:rPr>
                <w:i/>
              </w:rPr>
            </w:pPr>
          </w:p>
        </w:tc>
      </w:tr>
      <w:tr w:rsidR="008D753F" w14:paraId="68C7D5DB" w14:textId="77777777">
        <w:tc>
          <w:tcPr>
            <w:tcW w:w="336" w:type="dxa"/>
          </w:tcPr>
          <w:p w14:paraId="0CA9EE60" w14:textId="77777777" w:rsidR="008D753F" w:rsidRDefault="001061C7">
            <w:pPr>
              <w:keepNext/>
            </w:pPr>
            <w:r>
              <w:rPr>
                <w:rStyle w:val="GResponseCode"/>
              </w:rPr>
              <w:t>2</w:t>
            </w:r>
          </w:p>
        </w:tc>
        <w:tc>
          <w:tcPr>
            <w:tcW w:w="361" w:type="dxa"/>
          </w:tcPr>
          <w:p w14:paraId="6E2A8B13" w14:textId="77777777" w:rsidR="008D753F" w:rsidRDefault="001061C7">
            <w:pPr>
              <w:keepNext/>
            </w:pPr>
            <w:r>
              <w:t>○</w:t>
            </w:r>
          </w:p>
        </w:tc>
        <w:tc>
          <w:tcPr>
            <w:tcW w:w="3731" w:type="dxa"/>
          </w:tcPr>
          <w:p w14:paraId="71264C90" w14:textId="77777777" w:rsidR="008D753F" w:rsidRDefault="001061C7">
            <w:pPr>
              <w:keepNext/>
            </w:pPr>
            <w:r>
              <w:t>No</w:t>
            </w:r>
          </w:p>
        </w:tc>
        <w:tc>
          <w:tcPr>
            <w:tcW w:w="4428" w:type="dxa"/>
          </w:tcPr>
          <w:p w14:paraId="65542978" w14:textId="77777777" w:rsidR="008D753F" w:rsidRDefault="008D753F">
            <w:pPr>
              <w:keepNext/>
              <w:jc w:val="right"/>
              <w:rPr>
                <w:i/>
              </w:rPr>
            </w:pPr>
          </w:p>
        </w:tc>
      </w:tr>
      <w:tr w:rsidR="008D753F" w14:paraId="73D2B986" w14:textId="77777777">
        <w:tc>
          <w:tcPr>
            <w:tcW w:w="336" w:type="dxa"/>
          </w:tcPr>
          <w:p w14:paraId="556416A9" w14:textId="77777777" w:rsidR="008D753F" w:rsidRDefault="001061C7">
            <w:pPr>
              <w:keepNext/>
            </w:pPr>
            <w:r>
              <w:rPr>
                <w:rStyle w:val="GResponseCode"/>
              </w:rPr>
              <w:t>8</w:t>
            </w:r>
          </w:p>
        </w:tc>
        <w:tc>
          <w:tcPr>
            <w:tcW w:w="361" w:type="dxa"/>
          </w:tcPr>
          <w:p w14:paraId="7BC64501" w14:textId="77777777" w:rsidR="008D753F" w:rsidRDefault="008D753F">
            <w:pPr>
              <w:keepNext/>
            </w:pPr>
          </w:p>
        </w:tc>
        <w:tc>
          <w:tcPr>
            <w:tcW w:w="3731" w:type="dxa"/>
          </w:tcPr>
          <w:p w14:paraId="005241FC" w14:textId="77777777" w:rsidR="008D753F" w:rsidRDefault="001061C7">
            <w:pPr>
              <w:pStyle w:val="GAdminOption"/>
              <w:keepNext/>
            </w:pPr>
            <w:r>
              <w:t>Skipped</w:t>
            </w:r>
          </w:p>
        </w:tc>
        <w:tc>
          <w:tcPr>
            <w:tcW w:w="4428" w:type="dxa"/>
          </w:tcPr>
          <w:p w14:paraId="6EBA155E" w14:textId="77777777" w:rsidR="008D753F" w:rsidRDefault="008D753F">
            <w:pPr>
              <w:keepNext/>
              <w:jc w:val="right"/>
              <w:rPr>
                <w:i/>
              </w:rPr>
            </w:pPr>
          </w:p>
        </w:tc>
      </w:tr>
      <w:tr w:rsidR="008D753F" w14:paraId="6D0BA08D" w14:textId="77777777">
        <w:tc>
          <w:tcPr>
            <w:tcW w:w="336" w:type="dxa"/>
          </w:tcPr>
          <w:p w14:paraId="76243400" w14:textId="77777777" w:rsidR="008D753F" w:rsidRDefault="001061C7">
            <w:pPr>
              <w:keepNext/>
            </w:pPr>
            <w:r>
              <w:rPr>
                <w:rStyle w:val="GResponseCode"/>
              </w:rPr>
              <w:t>9</w:t>
            </w:r>
          </w:p>
        </w:tc>
        <w:tc>
          <w:tcPr>
            <w:tcW w:w="361" w:type="dxa"/>
          </w:tcPr>
          <w:p w14:paraId="65EBDA9C" w14:textId="77777777" w:rsidR="008D753F" w:rsidRDefault="008D753F">
            <w:pPr>
              <w:keepNext/>
            </w:pPr>
          </w:p>
        </w:tc>
        <w:tc>
          <w:tcPr>
            <w:tcW w:w="3731" w:type="dxa"/>
          </w:tcPr>
          <w:p w14:paraId="242E8131" w14:textId="77777777" w:rsidR="008D753F" w:rsidRDefault="001061C7">
            <w:pPr>
              <w:pStyle w:val="GAdminOption"/>
              <w:keepNext/>
            </w:pPr>
            <w:r>
              <w:t>Not Asked</w:t>
            </w:r>
          </w:p>
        </w:tc>
        <w:tc>
          <w:tcPr>
            <w:tcW w:w="4428" w:type="dxa"/>
          </w:tcPr>
          <w:p w14:paraId="271F0B92" w14:textId="77777777" w:rsidR="008D753F" w:rsidRDefault="008D753F">
            <w:pPr>
              <w:keepNext/>
              <w:jc w:val="right"/>
              <w:rPr>
                <w:i/>
              </w:rPr>
            </w:pPr>
          </w:p>
        </w:tc>
      </w:tr>
    </w:tbl>
    <w:p w14:paraId="721B2A1F" w14:textId="77777777" w:rsidR="008D753F" w:rsidRDefault="008D753F">
      <w:pPr>
        <w:pStyle w:val="GQuestionSpacer"/>
      </w:pPr>
    </w:p>
    <w:p w14:paraId="172BCC7E" w14:textId="77777777" w:rsidR="008D753F" w:rsidRDefault="001061C7">
      <w:pPr>
        <w:pStyle w:val="GExit"/>
      </w:pPr>
      <w:r>
        <w:t xml:space="preserve">Exit                  </w:t>
      </w:r>
      <w:proofErr w:type="gramStart"/>
      <w:r>
        <w:t xml:space="preserve">   (</w:t>
      </w:r>
      <w:proofErr w:type="spellStart"/>
      <w:proofErr w:type="gramEnd"/>
      <w:r>
        <w:t>screenout</w:t>
      </w:r>
      <w:proofErr w:type="spellEnd"/>
      <w:r>
        <w:t xml:space="preserve">)                     if </w:t>
      </w:r>
      <w:proofErr w:type="spellStart"/>
      <w:r>
        <w:t>CCEStake</w:t>
      </w:r>
      <w:proofErr w:type="spellEnd"/>
      <w:r>
        <w:t xml:space="preserve"> == 2</w:t>
      </w:r>
    </w:p>
    <w:p w14:paraId="62F71B8A" w14:textId="77777777" w:rsidR="008D753F" w:rsidRDefault="001061C7">
      <w:pPr>
        <w:pStyle w:val="GPage"/>
        <w:keepNext/>
      </w:pPr>
      <w:bookmarkStart w:id="1" w:name="_Toc175835879"/>
      <w:r>
        <w:t xml:space="preserve">Page: </w:t>
      </w:r>
      <w:proofErr w:type="spellStart"/>
      <w:r>
        <w:t>addressqc</w:t>
      </w:r>
      <w:proofErr w:type="spellEnd"/>
      <w:r>
        <w:t xml:space="preserve"> if </w:t>
      </w:r>
      <w:proofErr w:type="spellStart"/>
      <w:proofErr w:type="gramStart"/>
      <w:r>
        <w:t>pdl.cassdpv</w:t>
      </w:r>
      <w:proofErr w:type="gramEnd"/>
      <w:r>
        <w:t>.text</w:t>
      </w:r>
      <w:proofErr w:type="spellEnd"/>
      <w:r>
        <w:t xml:space="preserve"> == "Y" and </w:t>
      </w:r>
      <w:proofErr w:type="spellStart"/>
      <w:r>
        <w:t>sourcevar</w:t>
      </w:r>
      <w:proofErr w:type="spellEnd"/>
      <w:r>
        <w:t xml:space="preserve"> not in [1]</w:t>
      </w:r>
      <w:bookmarkEnd w:id="1"/>
    </w:p>
    <w:p w14:paraId="3CE859D2" w14:textId="77777777" w:rsidR="008D753F" w:rsidRDefault="001061C7">
      <w:r>
        <w:t>This survey includes questions about your community and state. According to our records your name and current address is: $</w:t>
      </w:r>
      <w:proofErr w:type="spellStart"/>
      <w:r>
        <w:t>name_text</w:t>
      </w:r>
      <w:proofErr w:type="spellEnd"/>
      <w:r>
        <w:t xml:space="preserve"> $</w:t>
      </w:r>
      <w:proofErr w:type="spellStart"/>
      <w:r>
        <w:t>address_text</w:t>
      </w:r>
      <w:proofErr w:type="spellEnd"/>
      <w:r>
        <w:t xml:space="preserve"> $address2_text</w:t>
      </w:r>
    </w:p>
    <w:tbl>
      <w:tblPr>
        <w:tblStyle w:val="GQuestionCommonProperties"/>
        <w:tblW w:w="0" w:type="auto"/>
        <w:tblInd w:w="0" w:type="dxa"/>
        <w:tblLook w:val="04A0" w:firstRow="1" w:lastRow="0" w:firstColumn="1" w:lastColumn="0" w:noHBand="0" w:noVBand="1"/>
      </w:tblPr>
      <w:tblGrid>
        <w:gridCol w:w="1567"/>
        <w:gridCol w:w="7793"/>
      </w:tblGrid>
      <w:tr w:rsidR="008D753F" w14:paraId="63385E2B" w14:textId="77777777">
        <w:tc>
          <w:tcPr>
            <w:tcW w:w="0" w:type="dxa"/>
            <w:shd w:val="clear" w:color="auto" w:fill="D0D0D0"/>
          </w:tcPr>
          <w:p w14:paraId="38CA9B37" w14:textId="77777777" w:rsidR="008D753F" w:rsidRDefault="001061C7">
            <w:pPr>
              <w:pStyle w:val="GVariableNameP"/>
              <w:keepNext/>
            </w:pPr>
            <w:r>
              <w:fldChar w:fldCharType="begin"/>
            </w:r>
            <w:r>
              <w:instrText>TC add_confirm \\l 2 \\f a</w:instrText>
            </w:r>
            <w:r>
              <w:fldChar w:fldCharType="end"/>
            </w:r>
            <w:proofErr w:type="spellStart"/>
            <w:r>
              <w:t>add_confirm</w:t>
            </w:r>
            <w:proofErr w:type="spellEnd"/>
            <w:r>
              <w:rPr>
                <w:i/>
              </w:rPr>
              <w:t>- required</w:t>
            </w:r>
          </w:p>
        </w:tc>
        <w:tc>
          <w:tcPr>
            <w:tcW w:w="0" w:type="dxa"/>
            <w:shd w:val="clear" w:color="auto" w:fill="D0D0D0"/>
            <w:vAlign w:val="bottom"/>
          </w:tcPr>
          <w:p w14:paraId="4FB16339" w14:textId="77777777" w:rsidR="008D753F" w:rsidRDefault="001061C7">
            <w:pPr>
              <w:keepNext/>
              <w:jc w:val="right"/>
            </w:pPr>
            <w:r>
              <w:t>SINGLE CHOICE</w:t>
            </w:r>
          </w:p>
        </w:tc>
      </w:tr>
      <w:tr w:rsidR="008D753F" w14:paraId="75BF43F7" w14:textId="77777777">
        <w:tc>
          <w:tcPr>
            <w:tcW w:w="8856" w:type="dxa"/>
            <w:gridSpan w:val="2"/>
            <w:shd w:val="clear" w:color="auto" w:fill="D0D0D0"/>
          </w:tcPr>
          <w:p w14:paraId="04817702" w14:textId="77777777" w:rsidR="008D753F" w:rsidRDefault="001061C7">
            <w:pPr>
              <w:keepNext/>
            </w:pPr>
            <w:r>
              <w:t xml:space="preserve">Is the name and address displayed </w:t>
            </w:r>
            <w:proofErr w:type="gramStart"/>
            <w:r>
              <w:t>above</w:t>
            </w:r>
            <w:proofErr w:type="gramEnd"/>
            <w:r>
              <w:t xml:space="preserve"> correct?</w:t>
            </w:r>
          </w:p>
        </w:tc>
      </w:tr>
    </w:tbl>
    <w:p w14:paraId="459F5C6E" w14:textId="77777777" w:rsidR="008D753F" w:rsidRDefault="008D753F">
      <w:pPr>
        <w:pStyle w:val="GQuestionSpacer"/>
        <w:keepNext/>
      </w:pPr>
    </w:p>
    <w:p w14:paraId="0DA9D1FD" w14:textId="77777777" w:rsidR="008D753F" w:rsidRDefault="001061C7">
      <w:pPr>
        <w:pStyle w:val="GDefaultWidgetOption"/>
        <w:keepNext/>
        <w:tabs>
          <w:tab w:val="left" w:pos="2160"/>
        </w:tabs>
      </w:pPr>
      <w:r>
        <w:t>pii</w:t>
      </w:r>
      <w:r>
        <w:tab/>
        <w:t>False</w:t>
      </w:r>
    </w:p>
    <w:p w14:paraId="46E98B36" w14:textId="77777777" w:rsidR="008D753F" w:rsidRDefault="001061C7">
      <w:pPr>
        <w:pStyle w:val="GDefaultWidgetOption"/>
        <w:keepNext/>
        <w:tabs>
          <w:tab w:val="left" w:pos="2160"/>
        </w:tabs>
      </w:pPr>
      <w:r>
        <w:t>chart_layout</w:t>
      </w:r>
      <w:r>
        <w:tab/>
        <w:t>1</w:t>
      </w:r>
    </w:p>
    <w:p w14:paraId="088E6838" w14:textId="77777777" w:rsidR="008D753F" w:rsidRDefault="001061C7">
      <w:pPr>
        <w:pStyle w:val="GDefaultWidgetOption"/>
        <w:keepNext/>
        <w:tabs>
          <w:tab w:val="left" w:pos="2160"/>
        </w:tabs>
      </w:pPr>
      <w:r>
        <w:t>varlabel</w:t>
      </w:r>
      <w:r>
        <w:tab/>
      </w:r>
    </w:p>
    <w:p w14:paraId="5A40D866" w14:textId="77777777" w:rsidR="008D753F" w:rsidRDefault="001061C7">
      <w:pPr>
        <w:pStyle w:val="GDefaultWidgetOption"/>
        <w:keepNext/>
        <w:tabs>
          <w:tab w:val="left" w:pos="2160"/>
        </w:tabs>
      </w:pPr>
      <w:r>
        <w:t>topic</w:t>
      </w:r>
      <w:r>
        <w:tab/>
      </w:r>
    </w:p>
    <w:p w14:paraId="04BAB9C5" w14:textId="77777777" w:rsidR="008D753F" w:rsidRDefault="001061C7">
      <w:pPr>
        <w:pStyle w:val="GDefaultWidgetOption"/>
        <w:keepNext/>
        <w:tabs>
          <w:tab w:val="left" w:pos="2160"/>
        </w:tabs>
      </w:pPr>
      <w:r>
        <w:t>chart_color</w:t>
      </w:r>
      <w:r>
        <w:tab/>
        <w:t>green</w:t>
      </w:r>
    </w:p>
    <w:p w14:paraId="0A755F96" w14:textId="77777777" w:rsidR="008D753F" w:rsidRDefault="001061C7">
      <w:pPr>
        <w:pStyle w:val="GDefaultWidgetOption"/>
        <w:keepNext/>
        <w:tabs>
          <w:tab w:val="left" w:pos="2160"/>
        </w:tabs>
      </w:pPr>
      <w:r>
        <w:t>chart_type</w:t>
      </w:r>
      <w:r>
        <w:tab/>
        <w:t>bar</w:t>
      </w:r>
    </w:p>
    <w:p w14:paraId="53E0A6A0" w14:textId="77777777" w:rsidR="008D753F" w:rsidRDefault="001061C7">
      <w:pPr>
        <w:pStyle w:val="GDefaultWidgetOption"/>
        <w:keepNext/>
        <w:tabs>
          <w:tab w:val="left" w:pos="2160"/>
        </w:tabs>
      </w:pPr>
      <w:r>
        <w:t>crossbreak</w:t>
      </w:r>
      <w:r>
        <w:tab/>
        <w:t>Total</w:t>
      </w:r>
    </w:p>
    <w:p w14:paraId="6C653D9C" w14:textId="77777777" w:rsidR="008D753F" w:rsidRDefault="001061C7">
      <w:pPr>
        <w:pStyle w:val="GDefaultWidgetOption"/>
        <w:keepNext/>
        <w:tabs>
          <w:tab w:val="left" w:pos="2160"/>
        </w:tabs>
      </w:pPr>
      <w:r>
        <w:t>wrap</w:t>
      </w:r>
      <w:r>
        <w:tab/>
        <w:t>True</w:t>
      </w:r>
    </w:p>
    <w:p w14:paraId="02F982AF" w14:textId="77777777" w:rsidR="008D753F" w:rsidRDefault="001061C7">
      <w:pPr>
        <w:pStyle w:val="GDefaultWidgetOption"/>
        <w:keepNext/>
        <w:tabs>
          <w:tab w:val="left" w:pos="2160"/>
        </w:tabs>
      </w:pPr>
      <w:r>
        <w:t>is_rating</w:t>
      </w:r>
      <w:r>
        <w:tab/>
        <w:t>False</w:t>
      </w:r>
    </w:p>
    <w:p w14:paraId="3917348A" w14:textId="77777777" w:rsidR="008D753F" w:rsidRDefault="001061C7">
      <w:pPr>
        <w:pStyle w:val="GDefaultWidgetOption"/>
        <w:keepNext/>
        <w:tabs>
          <w:tab w:val="left" w:pos="2160"/>
        </w:tabs>
      </w:pPr>
      <w:r>
        <w:t>required_text</w:t>
      </w:r>
      <w:r>
        <w:tab/>
        <w:t>Please choose an answer</w:t>
      </w:r>
    </w:p>
    <w:p w14:paraId="4A47581E" w14:textId="77777777" w:rsidR="008D753F" w:rsidRDefault="001061C7">
      <w:pPr>
        <w:pStyle w:val="GDefaultWidgetOption"/>
        <w:keepNext/>
        <w:tabs>
          <w:tab w:val="left" w:pos="2160"/>
        </w:tabs>
      </w:pPr>
      <w:r>
        <w:t>min_columns</w:t>
      </w:r>
      <w:r>
        <w:tab/>
        <w:t>1</w:t>
      </w:r>
    </w:p>
    <w:p w14:paraId="2E0C5A68" w14:textId="77777777" w:rsidR="008D753F" w:rsidRDefault="001061C7">
      <w:pPr>
        <w:pStyle w:val="GDefaultWidgetOption"/>
        <w:keepNext/>
        <w:tabs>
          <w:tab w:val="left" w:pos="2160"/>
        </w:tabs>
      </w:pPr>
      <w:r>
        <w:t>sample_type</w:t>
      </w:r>
      <w:r>
        <w:tab/>
      </w:r>
    </w:p>
    <w:p w14:paraId="2AF503A7" w14:textId="77777777" w:rsidR="008D753F" w:rsidRDefault="001061C7">
      <w:pPr>
        <w:pStyle w:val="GDefaultWidgetOption"/>
        <w:keepNext/>
        <w:tabs>
          <w:tab w:val="left" w:pos="2160"/>
        </w:tabs>
      </w:pPr>
      <w:r>
        <w:t>access</w:t>
      </w:r>
      <w:r>
        <w:tab/>
      </w:r>
    </w:p>
    <w:p w14:paraId="1499D62B" w14:textId="77777777" w:rsidR="008D753F" w:rsidRDefault="001061C7">
      <w:pPr>
        <w:pStyle w:val="GDefaultWidgetOption"/>
        <w:keepNext/>
        <w:tabs>
          <w:tab w:val="left" w:pos="2160"/>
        </w:tabs>
      </w:pPr>
      <w:r>
        <w:t>autoadvance</w:t>
      </w:r>
      <w:r>
        <w:tab/>
        <w:t>False</w:t>
      </w:r>
    </w:p>
    <w:p w14:paraId="6CB9E172" w14:textId="77777777" w:rsidR="008D753F" w:rsidRDefault="001061C7">
      <w:pPr>
        <w:pStyle w:val="GDefaultWidgetOption"/>
        <w:keepNext/>
        <w:tabs>
          <w:tab w:val="left" w:pos="2160"/>
        </w:tabs>
      </w:pPr>
      <w:r>
        <w:t>columns</w:t>
      </w:r>
      <w:r>
        <w:tab/>
        <w:t>1</w:t>
      </w:r>
    </w:p>
    <w:p w14:paraId="320ACA9A" w14:textId="77777777" w:rsidR="008D753F" w:rsidRDefault="001061C7">
      <w:pPr>
        <w:pStyle w:val="GDefaultWidgetOption"/>
        <w:keepNext/>
        <w:tabs>
          <w:tab w:val="left" w:pos="2160"/>
        </w:tabs>
      </w:pPr>
      <w:r>
        <w:t>widget</w:t>
      </w:r>
      <w:r>
        <w:tab/>
      </w:r>
    </w:p>
    <w:p w14:paraId="630B36E8" w14:textId="77777777" w:rsidR="008D753F" w:rsidRDefault="001061C7">
      <w:pPr>
        <w:pStyle w:val="GDefaultWidgetOption"/>
        <w:keepNext/>
        <w:tabs>
          <w:tab w:val="left" w:pos="2160"/>
        </w:tabs>
      </w:pPr>
      <w:r>
        <w:t>filter_text</w:t>
      </w:r>
      <w:r>
        <w:tab/>
      </w:r>
    </w:p>
    <w:p w14:paraId="40464EA1" w14:textId="77777777" w:rsidR="008D753F" w:rsidRDefault="001061C7">
      <w:pPr>
        <w:pStyle w:val="GDefaultWidgetOption"/>
        <w:keepNext/>
        <w:tabs>
          <w:tab w:val="left" w:pos="2160"/>
        </w:tabs>
      </w:pPr>
      <w:r>
        <w:t>as_banner</w:t>
      </w:r>
      <w:r>
        <w:tab/>
        <w:t>False</w:t>
      </w:r>
    </w:p>
    <w:p w14:paraId="644342FD" w14:textId="77777777" w:rsidR="008D753F" w:rsidRDefault="001061C7">
      <w:pPr>
        <w:pStyle w:val="GDefaultWidgetOption"/>
        <w:keepNext/>
        <w:tabs>
          <w:tab w:val="left" w:pos="2160"/>
        </w:tabs>
      </w:pPr>
      <w:r>
        <w:t>description</w:t>
      </w:r>
      <w:r>
        <w:tab/>
      </w:r>
    </w:p>
    <w:p w14:paraId="036DCF36" w14:textId="77777777" w:rsidR="008D753F" w:rsidRDefault="001061C7">
      <w:pPr>
        <w:pStyle w:val="GDefaultWidgetOption"/>
        <w:keepNext/>
        <w:tabs>
          <w:tab w:val="left" w:pos="2160"/>
        </w:tabs>
      </w:pPr>
      <w:r>
        <w:t>spd_category</w:t>
      </w:r>
      <w:r>
        <w:tab/>
      </w:r>
    </w:p>
    <w:p w14:paraId="26B3024A" w14:textId="77777777" w:rsidR="008D753F" w:rsidRDefault="001061C7">
      <w:pPr>
        <w:pStyle w:val="GDefaultWidgetOption"/>
        <w:keepNext/>
        <w:tabs>
          <w:tab w:val="left" w:pos="2160"/>
        </w:tabs>
      </w:pPr>
      <w:r>
        <w:t>tags</w:t>
      </w:r>
      <w:r>
        <w:tab/>
      </w:r>
    </w:p>
    <w:p w14:paraId="3C6BA926" w14:textId="77777777" w:rsidR="008D753F" w:rsidRDefault="001061C7">
      <w:pPr>
        <w:pStyle w:val="GDefaultWidgetOption"/>
        <w:keepNext/>
        <w:tabs>
          <w:tab w:val="left" w:pos="2160"/>
        </w:tabs>
      </w:pPr>
      <w:r>
        <w:t>horizontal</w:t>
      </w:r>
      <w:r>
        <w:tab/>
        <w:t>False</w:t>
      </w:r>
    </w:p>
    <w:p w14:paraId="0944EF99" w14:textId="77777777" w:rsidR="008D753F" w:rsidRDefault="001061C7">
      <w:pPr>
        <w:pStyle w:val="GDefaultWidgetOption"/>
        <w:keepNext/>
        <w:tabs>
          <w:tab w:val="left" w:pos="2160"/>
        </w:tabs>
      </w:pPr>
      <w:r>
        <w:t>grid_chart_type</w:t>
      </w:r>
      <w:r>
        <w:tab/>
        <w:t>stacked_bar</w:t>
      </w:r>
    </w:p>
    <w:p w14:paraId="34A87D6D" w14:textId="77777777" w:rsidR="008D753F" w:rsidRDefault="001061C7">
      <w:pPr>
        <w:pStyle w:val="GDefaultWidgetOption"/>
        <w:keepNext/>
        <w:tabs>
          <w:tab w:val="left" w:pos="2160"/>
        </w:tabs>
      </w:pPr>
      <w:r>
        <w:t>sort_order</w:t>
      </w:r>
      <w:r>
        <w:tab/>
        <w:t>none</w:t>
      </w:r>
    </w:p>
    <w:p w14:paraId="3EE084F5" w14:textId="77777777" w:rsidR="008D753F" w:rsidRDefault="001061C7">
      <w:pPr>
        <w:pStyle w:val="GDefaultWidgetOption"/>
        <w:keepNext/>
        <w:tabs>
          <w:tab w:val="left" w:pos="2160"/>
        </w:tabs>
      </w:pPr>
      <w:r>
        <w:t>sample</w:t>
      </w:r>
      <w:r>
        <w:tab/>
      </w:r>
    </w:p>
    <w:p w14:paraId="465973FC" w14:textId="77777777" w:rsidR="008D753F" w:rsidRDefault="001061C7">
      <w:pPr>
        <w:pStyle w:val="GDefaultWidgetOption"/>
        <w:keepNext/>
        <w:tabs>
          <w:tab w:val="left" w:pos="2160"/>
        </w:tabs>
      </w:pPr>
      <w:r>
        <w:t>slide_title</w:t>
      </w:r>
      <w:r>
        <w:tab/>
      </w:r>
    </w:p>
    <w:p w14:paraId="70C3613C" w14:textId="77777777" w:rsidR="008D753F" w:rsidRDefault="001061C7">
      <w:pPr>
        <w:pStyle w:val="GDefaultWidgetOption"/>
        <w:keepNext/>
        <w:tabs>
          <w:tab w:val="left" w:pos="2160"/>
        </w:tabs>
      </w:pPr>
      <w:r>
        <w:t>set_active</w:t>
      </w:r>
      <w:r>
        <w:tab/>
      </w:r>
    </w:p>
    <w:p w14:paraId="12764112" w14:textId="77777777" w:rsidR="008D753F" w:rsidRDefault="001061C7">
      <w:pPr>
        <w:pStyle w:val="GWidgetOption"/>
        <w:keepNext/>
        <w:tabs>
          <w:tab w:val="left" w:pos="2160"/>
        </w:tabs>
      </w:pPr>
      <w:r>
        <w:t>required</w:t>
      </w:r>
      <w:r>
        <w:tab/>
        <w:t>HARD</w:t>
      </w:r>
    </w:p>
    <w:p w14:paraId="5DAB1632" w14:textId="77777777" w:rsidR="008D753F" w:rsidRDefault="001061C7">
      <w:pPr>
        <w:pStyle w:val="GDefaultWidgetOption"/>
        <w:keepNext/>
        <w:tabs>
          <w:tab w:val="left" w:pos="2160"/>
        </w:tabs>
      </w:pPr>
      <w:r>
        <w:t>mask</w:t>
      </w:r>
      <w:r>
        <w:tab/>
      </w:r>
    </w:p>
    <w:p w14:paraId="077F6105" w14:textId="77777777" w:rsidR="008D753F" w:rsidRDefault="001061C7">
      <w:pPr>
        <w:pStyle w:val="GDefaultWidgetOption"/>
        <w:keepNext/>
        <w:tabs>
          <w:tab w:val="left" w:pos="2160"/>
        </w:tabs>
      </w:pPr>
      <w:r>
        <w:t>custom_order</w:t>
      </w:r>
      <w:r>
        <w:tab/>
      </w:r>
    </w:p>
    <w:p w14:paraId="3CB9C306" w14:textId="77777777" w:rsidR="008D753F" w:rsidRDefault="001061C7">
      <w:pPr>
        <w:pStyle w:val="GDefaultWidgetOption"/>
        <w:keepNext/>
        <w:tabs>
          <w:tab w:val="left" w:pos="2160"/>
        </w:tabs>
      </w:pPr>
      <w:r>
        <w:t>client</w:t>
      </w:r>
      <w:r>
        <w:tab/>
      </w:r>
    </w:p>
    <w:p w14:paraId="3D7B9E96"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66CD630" w14:textId="77777777">
        <w:tc>
          <w:tcPr>
            <w:tcW w:w="336" w:type="dxa"/>
          </w:tcPr>
          <w:p w14:paraId="4A7FBF6D" w14:textId="77777777" w:rsidR="008D753F" w:rsidRDefault="001061C7">
            <w:pPr>
              <w:keepNext/>
            </w:pPr>
            <w:r>
              <w:rPr>
                <w:rStyle w:val="GResponseCode"/>
              </w:rPr>
              <w:t>1</w:t>
            </w:r>
          </w:p>
        </w:tc>
        <w:tc>
          <w:tcPr>
            <w:tcW w:w="361" w:type="dxa"/>
          </w:tcPr>
          <w:p w14:paraId="21DF97C2" w14:textId="77777777" w:rsidR="008D753F" w:rsidRDefault="001061C7">
            <w:pPr>
              <w:keepNext/>
            </w:pPr>
            <w:r>
              <w:t>○</w:t>
            </w:r>
          </w:p>
        </w:tc>
        <w:tc>
          <w:tcPr>
            <w:tcW w:w="3731" w:type="dxa"/>
          </w:tcPr>
          <w:p w14:paraId="19CDBB2E" w14:textId="77777777" w:rsidR="008D753F" w:rsidRDefault="001061C7">
            <w:pPr>
              <w:keepNext/>
            </w:pPr>
            <w:r>
              <w:t>Yes</w:t>
            </w:r>
          </w:p>
        </w:tc>
        <w:tc>
          <w:tcPr>
            <w:tcW w:w="4428" w:type="dxa"/>
          </w:tcPr>
          <w:p w14:paraId="0492950D" w14:textId="77777777" w:rsidR="008D753F" w:rsidRDefault="008D753F">
            <w:pPr>
              <w:keepNext/>
              <w:jc w:val="right"/>
              <w:rPr>
                <w:i/>
              </w:rPr>
            </w:pPr>
          </w:p>
        </w:tc>
      </w:tr>
      <w:tr w:rsidR="008D753F" w14:paraId="19E81883" w14:textId="77777777">
        <w:tc>
          <w:tcPr>
            <w:tcW w:w="336" w:type="dxa"/>
          </w:tcPr>
          <w:p w14:paraId="1861A756" w14:textId="77777777" w:rsidR="008D753F" w:rsidRDefault="001061C7">
            <w:pPr>
              <w:keepNext/>
            </w:pPr>
            <w:r>
              <w:rPr>
                <w:rStyle w:val="GResponseCode"/>
              </w:rPr>
              <w:t>2</w:t>
            </w:r>
          </w:p>
        </w:tc>
        <w:tc>
          <w:tcPr>
            <w:tcW w:w="361" w:type="dxa"/>
          </w:tcPr>
          <w:p w14:paraId="755D550C" w14:textId="77777777" w:rsidR="008D753F" w:rsidRDefault="001061C7">
            <w:pPr>
              <w:keepNext/>
            </w:pPr>
            <w:r>
              <w:t>○</w:t>
            </w:r>
          </w:p>
        </w:tc>
        <w:tc>
          <w:tcPr>
            <w:tcW w:w="3731" w:type="dxa"/>
          </w:tcPr>
          <w:p w14:paraId="1894A027" w14:textId="77777777" w:rsidR="008D753F" w:rsidRDefault="001061C7">
            <w:pPr>
              <w:keepNext/>
            </w:pPr>
            <w:r>
              <w:t>No</w:t>
            </w:r>
          </w:p>
        </w:tc>
        <w:tc>
          <w:tcPr>
            <w:tcW w:w="4428" w:type="dxa"/>
          </w:tcPr>
          <w:p w14:paraId="18D0B623" w14:textId="77777777" w:rsidR="008D753F" w:rsidRDefault="008D753F">
            <w:pPr>
              <w:keepNext/>
              <w:jc w:val="right"/>
              <w:rPr>
                <w:i/>
              </w:rPr>
            </w:pPr>
          </w:p>
        </w:tc>
      </w:tr>
      <w:tr w:rsidR="008D753F" w14:paraId="1BBBF0FC" w14:textId="77777777">
        <w:tc>
          <w:tcPr>
            <w:tcW w:w="336" w:type="dxa"/>
          </w:tcPr>
          <w:p w14:paraId="78010B1D" w14:textId="77777777" w:rsidR="008D753F" w:rsidRDefault="001061C7">
            <w:pPr>
              <w:keepNext/>
            </w:pPr>
            <w:r>
              <w:rPr>
                <w:rStyle w:val="GResponseCode"/>
              </w:rPr>
              <w:t>8</w:t>
            </w:r>
          </w:p>
        </w:tc>
        <w:tc>
          <w:tcPr>
            <w:tcW w:w="361" w:type="dxa"/>
          </w:tcPr>
          <w:p w14:paraId="5B145A35" w14:textId="77777777" w:rsidR="008D753F" w:rsidRDefault="008D753F">
            <w:pPr>
              <w:keepNext/>
            </w:pPr>
          </w:p>
        </w:tc>
        <w:tc>
          <w:tcPr>
            <w:tcW w:w="3731" w:type="dxa"/>
          </w:tcPr>
          <w:p w14:paraId="36D59B11" w14:textId="77777777" w:rsidR="008D753F" w:rsidRDefault="001061C7">
            <w:pPr>
              <w:pStyle w:val="GAdminOption"/>
              <w:keepNext/>
            </w:pPr>
            <w:r>
              <w:t>Skipped</w:t>
            </w:r>
          </w:p>
        </w:tc>
        <w:tc>
          <w:tcPr>
            <w:tcW w:w="4428" w:type="dxa"/>
          </w:tcPr>
          <w:p w14:paraId="3BAA9FA9" w14:textId="77777777" w:rsidR="008D753F" w:rsidRDefault="008D753F">
            <w:pPr>
              <w:keepNext/>
              <w:jc w:val="right"/>
              <w:rPr>
                <w:i/>
              </w:rPr>
            </w:pPr>
          </w:p>
        </w:tc>
      </w:tr>
      <w:tr w:rsidR="008D753F" w14:paraId="678C099D" w14:textId="77777777">
        <w:tc>
          <w:tcPr>
            <w:tcW w:w="336" w:type="dxa"/>
          </w:tcPr>
          <w:p w14:paraId="1418BE2E" w14:textId="77777777" w:rsidR="008D753F" w:rsidRDefault="001061C7">
            <w:pPr>
              <w:keepNext/>
            </w:pPr>
            <w:r>
              <w:rPr>
                <w:rStyle w:val="GResponseCode"/>
              </w:rPr>
              <w:t>9</w:t>
            </w:r>
          </w:p>
        </w:tc>
        <w:tc>
          <w:tcPr>
            <w:tcW w:w="361" w:type="dxa"/>
          </w:tcPr>
          <w:p w14:paraId="14449AE5" w14:textId="77777777" w:rsidR="008D753F" w:rsidRDefault="008D753F">
            <w:pPr>
              <w:keepNext/>
            </w:pPr>
          </w:p>
        </w:tc>
        <w:tc>
          <w:tcPr>
            <w:tcW w:w="3731" w:type="dxa"/>
          </w:tcPr>
          <w:p w14:paraId="26F6EECD" w14:textId="77777777" w:rsidR="008D753F" w:rsidRDefault="001061C7">
            <w:pPr>
              <w:pStyle w:val="GAdminOption"/>
              <w:keepNext/>
            </w:pPr>
            <w:r>
              <w:t>Not Asked</w:t>
            </w:r>
          </w:p>
        </w:tc>
        <w:tc>
          <w:tcPr>
            <w:tcW w:w="4428" w:type="dxa"/>
          </w:tcPr>
          <w:p w14:paraId="6A33FD5F" w14:textId="77777777" w:rsidR="008D753F" w:rsidRDefault="008D753F">
            <w:pPr>
              <w:keepNext/>
              <w:jc w:val="right"/>
              <w:rPr>
                <w:i/>
              </w:rPr>
            </w:pPr>
          </w:p>
        </w:tc>
      </w:tr>
    </w:tbl>
    <w:p w14:paraId="0259BFA7" w14:textId="77777777" w:rsidR="008D753F" w:rsidRDefault="008D753F">
      <w:pPr>
        <w:pStyle w:val="GQuestionSpacer"/>
      </w:pPr>
    </w:p>
    <w:p w14:paraId="481A278F" w14:textId="77777777" w:rsidR="008D753F" w:rsidRDefault="001061C7">
      <w:pPr>
        <w:pStyle w:val="GPage"/>
        <w:keepNext/>
      </w:pPr>
      <w:bookmarkStart w:id="2" w:name="_Toc175835880"/>
      <w:r>
        <w:lastRenderedPageBreak/>
        <w:t xml:space="preserve">Page: </w:t>
      </w:r>
      <w:proofErr w:type="spellStart"/>
      <w:r>
        <w:t>implicit_page_inputzip</w:t>
      </w:r>
      <w:bookmarkEnd w:id="2"/>
      <w:proofErr w:type="spellEnd"/>
    </w:p>
    <w:tbl>
      <w:tblPr>
        <w:tblStyle w:val="GQuestionCommonProperties"/>
        <w:tblW w:w="0" w:type="auto"/>
        <w:tblInd w:w="0" w:type="dxa"/>
        <w:tblLook w:val="04A0" w:firstRow="1" w:lastRow="0" w:firstColumn="1" w:lastColumn="0" w:noHBand="0" w:noVBand="1"/>
      </w:tblPr>
      <w:tblGrid>
        <w:gridCol w:w="2581"/>
        <w:gridCol w:w="6779"/>
      </w:tblGrid>
      <w:tr w:rsidR="008D753F" w14:paraId="34D5B9CE" w14:textId="77777777">
        <w:tc>
          <w:tcPr>
            <w:tcW w:w="0" w:type="dxa"/>
            <w:shd w:val="clear" w:color="auto" w:fill="D0D0D0"/>
          </w:tcPr>
          <w:p w14:paraId="2E6C7424" w14:textId="77777777" w:rsidR="008D753F" w:rsidRDefault="001061C7">
            <w:pPr>
              <w:pStyle w:val="GVariableNameP"/>
              <w:keepNext/>
            </w:pPr>
            <w:r>
              <w:fldChar w:fldCharType="begin"/>
            </w:r>
            <w:r>
              <w:instrText>TC inputzip \\l 2 \\f a</w:instrText>
            </w:r>
            <w:r>
              <w:fldChar w:fldCharType="end"/>
            </w:r>
            <w:proofErr w:type="spellStart"/>
            <w:r>
              <w:t>inputzip</w:t>
            </w:r>
            <w:proofErr w:type="spellEnd"/>
            <w:r>
              <w:rPr>
                <w:i/>
              </w:rPr>
              <w:t xml:space="preserve">- Show if </w:t>
            </w:r>
            <w:proofErr w:type="spellStart"/>
            <w:r>
              <w:rPr>
                <w:i/>
              </w:rPr>
              <w:t>add_confirm</w:t>
            </w:r>
            <w:proofErr w:type="spellEnd"/>
            <w:r>
              <w:rPr>
                <w:i/>
              </w:rPr>
              <w:t xml:space="preserve"> == 2 or not </w:t>
            </w:r>
            <w:proofErr w:type="spellStart"/>
            <w:r>
              <w:rPr>
                <w:i/>
              </w:rPr>
              <w:t>add_confirm</w:t>
            </w:r>
            <w:proofErr w:type="spellEnd"/>
            <w:r>
              <w:rPr>
                <w:i/>
              </w:rPr>
              <w:t>/required</w:t>
            </w:r>
          </w:p>
        </w:tc>
        <w:tc>
          <w:tcPr>
            <w:tcW w:w="0" w:type="dxa"/>
            <w:shd w:val="clear" w:color="auto" w:fill="D0D0D0"/>
            <w:vAlign w:val="bottom"/>
          </w:tcPr>
          <w:p w14:paraId="11B055BC" w14:textId="77777777" w:rsidR="008D753F" w:rsidRDefault="001061C7">
            <w:pPr>
              <w:keepNext/>
              <w:jc w:val="right"/>
            </w:pPr>
            <w:r>
              <w:t>OPEN INTEGER TEXTBOX</w:t>
            </w:r>
          </w:p>
        </w:tc>
      </w:tr>
      <w:tr w:rsidR="008D753F" w14:paraId="43209E81" w14:textId="77777777">
        <w:tc>
          <w:tcPr>
            <w:tcW w:w="8856" w:type="dxa"/>
            <w:gridSpan w:val="2"/>
            <w:shd w:val="clear" w:color="auto" w:fill="D0D0D0"/>
          </w:tcPr>
          <w:p w14:paraId="0645E9A2" w14:textId="77777777" w:rsidR="008D753F" w:rsidRDefault="001061C7">
            <w:pPr>
              <w:keepNext/>
            </w:pPr>
            <w:r>
              <w:t>So that we can ask you about the news and events in your area, in what zip code do you currently reside?</w:t>
            </w:r>
          </w:p>
        </w:tc>
      </w:tr>
    </w:tbl>
    <w:p w14:paraId="556D8C9C" w14:textId="77777777" w:rsidR="008D753F" w:rsidRDefault="008D753F">
      <w:pPr>
        <w:pStyle w:val="GQuestionSpacer"/>
        <w:keepNext/>
      </w:pPr>
    </w:p>
    <w:p w14:paraId="66B81D07" w14:textId="77777777" w:rsidR="008D753F" w:rsidRDefault="001061C7">
      <w:pPr>
        <w:pStyle w:val="GDefaultWidgetOption"/>
        <w:keepNext/>
        <w:tabs>
          <w:tab w:val="left" w:pos="2160"/>
        </w:tabs>
      </w:pPr>
      <w:r>
        <w:t>pii</w:t>
      </w:r>
      <w:r>
        <w:tab/>
        <w:t>False</w:t>
      </w:r>
    </w:p>
    <w:p w14:paraId="403E8603" w14:textId="77777777" w:rsidR="008D753F" w:rsidRDefault="001061C7">
      <w:pPr>
        <w:pStyle w:val="GDefaultWidgetOption"/>
        <w:keepNext/>
        <w:tabs>
          <w:tab w:val="left" w:pos="2160"/>
        </w:tabs>
      </w:pPr>
      <w:r>
        <w:t>right</w:t>
      </w:r>
      <w:r>
        <w:tab/>
      </w:r>
    </w:p>
    <w:p w14:paraId="39A7ED38" w14:textId="77777777" w:rsidR="008D753F" w:rsidRDefault="001061C7">
      <w:pPr>
        <w:pStyle w:val="GDefaultWidgetOption"/>
        <w:keepNext/>
        <w:tabs>
          <w:tab w:val="left" w:pos="2160"/>
        </w:tabs>
      </w:pPr>
      <w:r>
        <w:t>prompt</w:t>
      </w:r>
      <w:r>
        <w:tab/>
      </w:r>
    </w:p>
    <w:p w14:paraId="7A4445CC" w14:textId="77777777" w:rsidR="008D753F" w:rsidRDefault="001061C7">
      <w:pPr>
        <w:pStyle w:val="GDefaultWidgetOption"/>
        <w:keepNext/>
        <w:tabs>
          <w:tab w:val="left" w:pos="2160"/>
        </w:tabs>
      </w:pPr>
      <w:r>
        <w:t>dk_text</w:t>
      </w:r>
      <w:r>
        <w:tab/>
        <w:t>Don't know</w:t>
      </w:r>
    </w:p>
    <w:p w14:paraId="283695C0" w14:textId="77777777" w:rsidR="008D753F" w:rsidRDefault="001061C7">
      <w:pPr>
        <w:pStyle w:val="GDefaultWidgetOption"/>
        <w:keepNext/>
        <w:tabs>
          <w:tab w:val="left" w:pos="2160"/>
        </w:tabs>
      </w:pPr>
      <w:r>
        <w:t>filter_text</w:t>
      </w:r>
      <w:r>
        <w:tab/>
      </w:r>
    </w:p>
    <w:p w14:paraId="511BBD24" w14:textId="77777777" w:rsidR="008D753F" w:rsidRDefault="001061C7">
      <w:pPr>
        <w:pStyle w:val="GWidgetOption"/>
        <w:keepNext/>
        <w:tabs>
          <w:tab w:val="left" w:pos="2160"/>
        </w:tabs>
      </w:pPr>
      <w:r>
        <w:t>cols</w:t>
      </w:r>
      <w:r>
        <w:tab/>
        <w:t>5</w:t>
      </w:r>
    </w:p>
    <w:p w14:paraId="3033F87A" w14:textId="77777777" w:rsidR="008D753F" w:rsidRDefault="001061C7">
      <w:pPr>
        <w:pStyle w:val="GDefaultWidgetOption"/>
        <w:keepNext/>
        <w:tabs>
          <w:tab w:val="left" w:pos="2160"/>
        </w:tabs>
      </w:pPr>
      <w:r>
        <w:t>topic</w:t>
      </w:r>
      <w:r>
        <w:tab/>
      </w:r>
    </w:p>
    <w:p w14:paraId="54D03776" w14:textId="77777777" w:rsidR="008D753F" w:rsidRDefault="001061C7">
      <w:pPr>
        <w:pStyle w:val="GWidgetOption"/>
        <w:keepNext/>
        <w:tabs>
          <w:tab w:val="left" w:pos="2160"/>
        </w:tabs>
      </w:pPr>
      <w:proofErr w:type="spellStart"/>
      <w:r>
        <w:t>required_text</w:t>
      </w:r>
      <w:proofErr w:type="spellEnd"/>
      <w:r>
        <w:tab/>
        <w:t>Please provide a valid 5-digit zip code</w:t>
      </w:r>
    </w:p>
    <w:p w14:paraId="52EC8D39" w14:textId="77777777" w:rsidR="008D753F" w:rsidRDefault="001061C7">
      <w:pPr>
        <w:pStyle w:val="GDefaultWidgetOption"/>
        <w:keepNext/>
        <w:tabs>
          <w:tab w:val="left" w:pos="2160"/>
        </w:tabs>
      </w:pPr>
      <w:r>
        <w:t>dk</w:t>
      </w:r>
      <w:r>
        <w:tab/>
        <w:t>False</w:t>
      </w:r>
    </w:p>
    <w:p w14:paraId="57F29800" w14:textId="77777777" w:rsidR="008D753F" w:rsidRDefault="001061C7">
      <w:pPr>
        <w:pStyle w:val="GDefaultWidgetOption"/>
        <w:keepNext/>
        <w:tabs>
          <w:tab w:val="left" w:pos="2160"/>
        </w:tabs>
      </w:pPr>
      <w:r>
        <w:t>rows</w:t>
      </w:r>
      <w:r>
        <w:tab/>
        <w:t>1</w:t>
      </w:r>
    </w:p>
    <w:p w14:paraId="10BE1F1B" w14:textId="77777777" w:rsidR="008D753F" w:rsidRDefault="001061C7">
      <w:pPr>
        <w:pStyle w:val="GDefaultWidgetOption"/>
        <w:keepNext/>
        <w:tabs>
          <w:tab w:val="left" w:pos="2160"/>
        </w:tabs>
      </w:pPr>
      <w:r>
        <w:t>subtext</w:t>
      </w:r>
      <w:r>
        <w:tab/>
      </w:r>
    </w:p>
    <w:p w14:paraId="68BBFFE2" w14:textId="77777777" w:rsidR="008D753F" w:rsidRDefault="001061C7">
      <w:pPr>
        <w:pStyle w:val="GWidgetOption"/>
        <w:keepNext/>
        <w:tabs>
          <w:tab w:val="left" w:pos="2160"/>
        </w:tabs>
      </w:pPr>
      <w:r>
        <w:t>min</w:t>
      </w:r>
      <w:r>
        <w:tab/>
        <w:t>501</w:t>
      </w:r>
    </w:p>
    <w:p w14:paraId="0F548055" w14:textId="77777777" w:rsidR="008D753F" w:rsidRDefault="001061C7">
      <w:pPr>
        <w:pStyle w:val="GDefaultWidgetOption"/>
        <w:keepNext/>
        <w:tabs>
          <w:tab w:val="left" w:pos="2160"/>
        </w:tabs>
      </w:pPr>
      <w:r>
        <w:t>minlength</w:t>
      </w:r>
      <w:r>
        <w:tab/>
        <w:t>0</w:t>
      </w:r>
    </w:p>
    <w:p w14:paraId="37CC00B1" w14:textId="77777777" w:rsidR="008D753F" w:rsidRDefault="001061C7">
      <w:pPr>
        <w:pStyle w:val="GDefaultWidgetOption"/>
        <w:keepNext/>
        <w:tabs>
          <w:tab w:val="left" w:pos="2160"/>
        </w:tabs>
      </w:pPr>
      <w:r>
        <w:t>access</w:t>
      </w:r>
      <w:r>
        <w:tab/>
      </w:r>
    </w:p>
    <w:p w14:paraId="2843488A" w14:textId="77777777" w:rsidR="008D753F" w:rsidRDefault="001061C7">
      <w:pPr>
        <w:pStyle w:val="GDefaultWidgetOption"/>
        <w:keepNext/>
        <w:tabs>
          <w:tab w:val="left" w:pos="2160"/>
        </w:tabs>
      </w:pPr>
      <w:r>
        <w:t>width</w:t>
      </w:r>
      <w:r>
        <w:tab/>
      </w:r>
    </w:p>
    <w:p w14:paraId="38429F7D" w14:textId="77777777" w:rsidR="008D753F" w:rsidRDefault="001061C7">
      <w:pPr>
        <w:pStyle w:val="GDefaultWidgetOption"/>
        <w:keepNext/>
        <w:tabs>
          <w:tab w:val="left" w:pos="2160"/>
        </w:tabs>
      </w:pPr>
      <w:r>
        <w:t>above</w:t>
      </w:r>
      <w:r>
        <w:tab/>
      </w:r>
    </w:p>
    <w:p w14:paraId="6EED5194" w14:textId="77777777" w:rsidR="008D753F" w:rsidRDefault="001061C7">
      <w:pPr>
        <w:pStyle w:val="GDefaultWidgetOption"/>
        <w:keepNext/>
        <w:tabs>
          <w:tab w:val="left" w:pos="2160"/>
        </w:tabs>
      </w:pPr>
      <w:r>
        <w:t>varlabel</w:t>
      </w:r>
      <w:r>
        <w:tab/>
      </w:r>
    </w:p>
    <w:p w14:paraId="215F8C6F" w14:textId="77777777" w:rsidR="008D753F" w:rsidRDefault="001061C7">
      <w:pPr>
        <w:pStyle w:val="GDefaultWidgetOption"/>
        <w:keepNext/>
        <w:tabs>
          <w:tab w:val="left" w:pos="2160"/>
        </w:tabs>
      </w:pPr>
      <w:r>
        <w:t>description</w:t>
      </w:r>
      <w:r>
        <w:tab/>
      </w:r>
    </w:p>
    <w:p w14:paraId="699B46ED" w14:textId="77777777" w:rsidR="008D753F" w:rsidRDefault="001061C7">
      <w:pPr>
        <w:pStyle w:val="GDefaultWidgetOption"/>
        <w:keepNext/>
        <w:tabs>
          <w:tab w:val="left" w:pos="2160"/>
        </w:tabs>
      </w:pPr>
      <w:r>
        <w:t>spd_category</w:t>
      </w:r>
      <w:r>
        <w:tab/>
      </w:r>
    </w:p>
    <w:p w14:paraId="04FCF2AE" w14:textId="77777777" w:rsidR="008D753F" w:rsidRDefault="001061C7">
      <w:pPr>
        <w:pStyle w:val="GDefaultWidgetOption"/>
        <w:keepNext/>
        <w:tabs>
          <w:tab w:val="left" w:pos="2160"/>
        </w:tabs>
      </w:pPr>
      <w:r>
        <w:t>tags</w:t>
      </w:r>
      <w:r>
        <w:tab/>
      </w:r>
    </w:p>
    <w:p w14:paraId="76F6A4FF" w14:textId="77777777" w:rsidR="008D753F" w:rsidRDefault="001061C7">
      <w:pPr>
        <w:pStyle w:val="GWidgetOption"/>
        <w:keepNext/>
        <w:tabs>
          <w:tab w:val="left" w:pos="2160"/>
        </w:tabs>
      </w:pPr>
      <w:r>
        <w:t>max</w:t>
      </w:r>
      <w:r>
        <w:tab/>
        <w:t>99999</w:t>
      </w:r>
    </w:p>
    <w:p w14:paraId="6F24B5C8" w14:textId="77777777" w:rsidR="008D753F" w:rsidRDefault="001061C7">
      <w:pPr>
        <w:pStyle w:val="GWidgetOption"/>
        <w:keepNext/>
        <w:tabs>
          <w:tab w:val="left" w:pos="2160"/>
        </w:tabs>
      </w:pPr>
      <w:r>
        <w:t>required</w:t>
      </w:r>
      <w:r>
        <w:tab/>
        <w:t>HARD</w:t>
      </w:r>
    </w:p>
    <w:p w14:paraId="6E5EB01E" w14:textId="77777777" w:rsidR="008D753F" w:rsidRDefault="001061C7">
      <w:pPr>
        <w:pStyle w:val="GDefaultWidgetOption"/>
        <w:keepNext/>
        <w:tabs>
          <w:tab w:val="left" w:pos="2160"/>
        </w:tabs>
      </w:pPr>
      <w:r>
        <w:t>below</w:t>
      </w:r>
      <w:r>
        <w:tab/>
      </w:r>
    </w:p>
    <w:p w14:paraId="41974F7B" w14:textId="77777777" w:rsidR="008D753F" w:rsidRDefault="001061C7">
      <w:pPr>
        <w:pStyle w:val="GDefaultWidgetOption"/>
        <w:keepNext/>
        <w:tabs>
          <w:tab w:val="left" w:pos="2160"/>
        </w:tabs>
      </w:pPr>
      <w:r>
        <w:t>maxlength</w:t>
      </w:r>
      <w:r>
        <w:tab/>
        <w:t>0</w:t>
      </w:r>
    </w:p>
    <w:p w14:paraId="64D100C4" w14:textId="77777777" w:rsidR="008D753F" w:rsidRDefault="001061C7">
      <w:pPr>
        <w:pStyle w:val="GDefaultWidgetOption"/>
        <w:keepNext/>
        <w:tabs>
          <w:tab w:val="left" w:pos="2160"/>
        </w:tabs>
      </w:pPr>
      <w:r>
        <w:t>left</w:t>
      </w:r>
      <w:r>
        <w:tab/>
      </w:r>
    </w:p>
    <w:p w14:paraId="41174C4D" w14:textId="77777777" w:rsidR="008D753F" w:rsidRDefault="001061C7">
      <w:pPr>
        <w:pStyle w:val="GPage"/>
        <w:keepNext/>
      </w:pPr>
      <w:bookmarkStart w:id="3" w:name="_Toc175835881"/>
      <w:r>
        <w:t>Page: demosfront1</w:t>
      </w:r>
      <w:bookmarkEnd w:id="3"/>
    </w:p>
    <w:tbl>
      <w:tblPr>
        <w:tblStyle w:val="GQuestionCommonProperties"/>
        <w:tblW w:w="0" w:type="auto"/>
        <w:tblInd w:w="0" w:type="dxa"/>
        <w:tblLook w:val="04A0" w:firstRow="1" w:lastRow="0" w:firstColumn="1" w:lastColumn="0" w:noHBand="0" w:noVBand="1"/>
      </w:tblPr>
      <w:tblGrid>
        <w:gridCol w:w="3389"/>
        <w:gridCol w:w="5971"/>
      </w:tblGrid>
      <w:tr w:rsidR="008D753F" w14:paraId="17DF74EE" w14:textId="77777777">
        <w:tc>
          <w:tcPr>
            <w:tcW w:w="0" w:type="dxa"/>
            <w:shd w:val="clear" w:color="auto" w:fill="D0D0D0"/>
          </w:tcPr>
          <w:p w14:paraId="35D6EB6F" w14:textId="77777777" w:rsidR="008D753F" w:rsidRDefault="001061C7">
            <w:pPr>
              <w:pStyle w:val="GVariableNameP"/>
              <w:keepNext/>
            </w:pPr>
            <w:r>
              <w:fldChar w:fldCharType="begin"/>
            </w:r>
            <w:r>
              <w:instrText>TC birthyr \\l 2 \\f a</w:instrText>
            </w:r>
            <w:r>
              <w:fldChar w:fldCharType="end"/>
            </w:r>
            <w:proofErr w:type="spellStart"/>
            <w:r>
              <w:t>birthyr</w:t>
            </w:r>
            <w:proofErr w:type="spellEnd"/>
            <w:r>
              <w:rPr>
                <w:i/>
              </w:rPr>
              <w:t xml:space="preserve">- Show if not </w:t>
            </w:r>
            <w:proofErr w:type="spellStart"/>
            <w:proofErr w:type="gramStart"/>
            <w:r>
              <w:rPr>
                <w:i/>
              </w:rPr>
              <w:t>pdl.birthyr</w:t>
            </w:r>
            <w:proofErr w:type="spellEnd"/>
            <w:proofErr w:type="gramEnd"/>
            <w:r>
              <w:rPr>
                <w:i/>
              </w:rPr>
              <w:t xml:space="preserve"> or not </w:t>
            </w:r>
            <w:proofErr w:type="spellStart"/>
            <w:r>
              <w:rPr>
                <w:i/>
              </w:rPr>
              <w:t>panman.is_panelist</w:t>
            </w:r>
            <w:proofErr w:type="spellEnd"/>
            <w:r>
              <w:rPr>
                <w:i/>
              </w:rPr>
              <w:t>/required</w:t>
            </w:r>
          </w:p>
        </w:tc>
        <w:tc>
          <w:tcPr>
            <w:tcW w:w="0" w:type="dxa"/>
            <w:shd w:val="clear" w:color="auto" w:fill="D0D0D0"/>
            <w:vAlign w:val="bottom"/>
          </w:tcPr>
          <w:p w14:paraId="1112C36A" w14:textId="77777777" w:rsidR="008D753F" w:rsidRDefault="001061C7">
            <w:pPr>
              <w:keepNext/>
              <w:jc w:val="right"/>
            </w:pPr>
            <w:r>
              <w:t>OPEN INTEGER TEXTBOX</w:t>
            </w:r>
          </w:p>
        </w:tc>
      </w:tr>
      <w:tr w:rsidR="008D753F" w14:paraId="6CE30324" w14:textId="77777777">
        <w:tc>
          <w:tcPr>
            <w:tcW w:w="8856" w:type="dxa"/>
            <w:gridSpan w:val="2"/>
            <w:shd w:val="clear" w:color="auto" w:fill="D0D0D0"/>
          </w:tcPr>
          <w:p w14:paraId="72958382" w14:textId="77777777" w:rsidR="008D753F" w:rsidRDefault="001061C7">
            <w:pPr>
              <w:keepNext/>
            </w:pPr>
            <w:r>
              <w:t>In what year were you born?</w:t>
            </w:r>
          </w:p>
        </w:tc>
      </w:tr>
    </w:tbl>
    <w:p w14:paraId="5BFC7217" w14:textId="77777777" w:rsidR="008D753F" w:rsidRDefault="008D753F">
      <w:pPr>
        <w:pStyle w:val="GQuestionSpacer"/>
        <w:keepNext/>
      </w:pPr>
    </w:p>
    <w:p w14:paraId="7EB1B97D" w14:textId="77777777" w:rsidR="008D753F" w:rsidRDefault="001061C7">
      <w:pPr>
        <w:pStyle w:val="GWidgetOption"/>
        <w:keepNext/>
        <w:tabs>
          <w:tab w:val="left" w:pos="2160"/>
        </w:tabs>
      </w:pPr>
      <w:proofErr w:type="spellStart"/>
      <w:r>
        <w:t>pii</w:t>
      </w:r>
      <w:proofErr w:type="spellEnd"/>
      <w:r>
        <w:tab/>
        <w:t>False</w:t>
      </w:r>
    </w:p>
    <w:p w14:paraId="0325E826" w14:textId="77777777" w:rsidR="008D753F" w:rsidRDefault="001061C7">
      <w:pPr>
        <w:pStyle w:val="GDefaultWidgetOption"/>
        <w:keepNext/>
        <w:tabs>
          <w:tab w:val="left" w:pos="2160"/>
        </w:tabs>
      </w:pPr>
      <w:r>
        <w:t>right</w:t>
      </w:r>
      <w:r>
        <w:tab/>
      </w:r>
    </w:p>
    <w:p w14:paraId="6047B752" w14:textId="77777777" w:rsidR="008D753F" w:rsidRDefault="001061C7">
      <w:pPr>
        <w:pStyle w:val="GDefaultWidgetOption"/>
        <w:keepNext/>
        <w:tabs>
          <w:tab w:val="left" w:pos="2160"/>
        </w:tabs>
      </w:pPr>
      <w:r>
        <w:t>prompt</w:t>
      </w:r>
      <w:r>
        <w:tab/>
      </w:r>
    </w:p>
    <w:p w14:paraId="3A50A380" w14:textId="77777777" w:rsidR="008D753F" w:rsidRDefault="001061C7">
      <w:pPr>
        <w:pStyle w:val="GDefaultWidgetOption"/>
        <w:keepNext/>
        <w:tabs>
          <w:tab w:val="left" w:pos="2160"/>
        </w:tabs>
      </w:pPr>
      <w:r>
        <w:t>dk_text</w:t>
      </w:r>
      <w:r>
        <w:tab/>
        <w:t>Don't know</w:t>
      </w:r>
    </w:p>
    <w:p w14:paraId="429D46C2" w14:textId="77777777" w:rsidR="008D753F" w:rsidRDefault="001061C7">
      <w:pPr>
        <w:pStyle w:val="GDefaultWidgetOption"/>
        <w:keepNext/>
        <w:tabs>
          <w:tab w:val="left" w:pos="2160"/>
        </w:tabs>
      </w:pPr>
      <w:r>
        <w:t>filter_text</w:t>
      </w:r>
      <w:r>
        <w:tab/>
      </w:r>
    </w:p>
    <w:p w14:paraId="26B0517A" w14:textId="77777777" w:rsidR="008D753F" w:rsidRDefault="001061C7">
      <w:pPr>
        <w:pStyle w:val="GWidgetOption"/>
        <w:keepNext/>
        <w:tabs>
          <w:tab w:val="left" w:pos="2160"/>
        </w:tabs>
      </w:pPr>
      <w:r>
        <w:t>cols</w:t>
      </w:r>
      <w:r>
        <w:tab/>
        <w:t>4</w:t>
      </w:r>
    </w:p>
    <w:p w14:paraId="5532765B" w14:textId="77777777" w:rsidR="008D753F" w:rsidRDefault="001061C7">
      <w:pPr>
        <w:pStyle w:val="GDefaultWidgetOption"/>
        <w:keepNext/>
        <w:tabs>
          <w:tab w:val="left" w:pos="2160"/>
        </w:tabs>
      </w:pPr>
      <w:r>
        <w:t>topic</w:t>
      </w:r>
      <w:r>
        <w:tab/>
      </w:r>
    </w:p>
    <w:p w14:paraId="0BF37460" w14:textId="77777777" w:rsidR="008D753F" w:rsidRDefault="001061C7">
      <w:pPr>
        <w:pStyle w:val="GDefaultWidgetOption"/>
        <w:keepNext/>
        <w:tabs>
          <w:tab w:val="left" w:pos="2160"/>
        </w:tabs>
      </w:pPr>
      <w:r>
        <w:t>required_text</w:t>
      </w:r>
      <w:r>
        <w:tab/>
      </w:r>
    </w:p>
    <w:p w14:paraId="15C44F42" w14:textId="77777777" w:rsidR="008D753F" w:rsidRDefault="001061C7">
      <w:pPr>
        <w:pStyle w:val="GDefaultWidgetOption"/>
        <w:keepNext/>
        <w:tabs>
          <w:tab w:val="left" w:pos="2160"/>
        </w:tabs>
      </w:pPr>
      <w:r>
        <w:t>dk</w:t>
      </w:r>
      <w:r>
        <w:tab/>
        <w:t>False</w:t>
      </w:r>
    </w:p>
    <w:p w14:paraId="27215C49" w14:textId="77777777" w:rsidR="008D753F" w:rsidRDefault="001061C7">
      <w:pPr>
        <w:pStyle w:val="GDefaultWidgetOption"/>
        <w:keepNext/>
        <w:tabs>
          <w:tab w:val="left" w:pos="2160"/>
        </w:tabs>
      </w:pPr>
      <w:r>
        <w:t>rows</w:t>
      </w:r>
      <w:r>
        <w:tab/>
        <w:t>1</w:t>
      </w:r>
    </w:p>
    <w:p w14:paraId="45DE3708" w14:textId="77777777" w:rsidR="008D753F" w:rsidRDefault="001061C7">
      <w:pPr>
        <w:pStyle w:val="GDefaultWidgetOption"/>
        <w:keepNext/>
        <w:tabs>
          <w:tab w:val="left" w:pos="2160"/>
        </w:tabs>
      </w:pPr>
      <w:r>
        <w:t>subtext</w:t>
      </w:r>
      <w:r>
        <w:tab/>
      </w:r>
    </w:p>
    <w:p w14:paraId="78F217ED" w14:textId="77777777" w:rsidR="008D753F" w:rsidRDefault="001061C7">
      <w:pPr>
        <w:pStyle w:val="GWidgetOption"/>
        <w:keepNext/>
        <w:tabs>
          <w:tab w:val="left" w:pos="2160"/>
        </w:tabs>
      </w:pPr>
      <w:r>
        <w:t>min</w:t>
      </w:r>
      <w:r>
        <w:tab/>
        <w:t>1900</w:t>
      </w:r>
    </w:p>
    <w:p w14:paraId="7A8CE01F" w14:textId="77777777" w:rsidR="008D753F" w:rsidRDefault="001061C7">
      <w:pPr>
        <w:pStyle w:val="GDefaultWidgetOption"/>
        <w:keepNext/>
        <w:tabs>
          <w:tab w:val="left" w:pos="2160"/>
        </w:tabs>
      </w:pPr>
      <w:r>
        <w:t>minlength</w:t>
      </w:r>
      <w:r>
        <w:tab/>
        <w:t>0</w:t>
      </w:r>
    </w:p>
    <w:p w14:paraId="097EFD3A" w14:textId="77777777" w:rsidR="008D753F" w:rsidRDefault="001061C7">
      <w:pPr>
        <w:pStyle w:val="GDefaultWidgetOption"/>
        <w:keepNext/>
        <w:tabs>
          <w:tab w:val="left" w:pos="2160"/>
        </w:tabs>
      </w:pPr>
      <w:r>
        <w:t>access</w:t>
      </w:r>
      <w:r>
        <w:tab/>
      </w:r>
    </w:p>
    <w:p w14:paraId="67C54633" w14:textId="77777777" w:rsidR="008D753F" w:rsidRDefault="001061C7">
      <w:pPr>
        <w:pStyle w:val="GDefaultWidgetOption"/>
        <w:keepNext/>
        <w:tabs>
          <w:tab w:val="left" w:pos="2160"/>
        </w:tabs>
      </w:pPr>
      <w:r>
        <w:t>width</w:t>
      </w:r>
      <w:r>
        <w:tab/>
      </w:r>
    </w:p>
    <w:p w14:paraId="16231235" w14:textId="77777777" w:rsidR="008D753F" w:rsidRDefault="001061C7">
      <w:pPr>
        <w:pStyle w:val="GDefaultWidgetOption"/>
        <w:keepNext/>
        <w:tabs>
          <w:tab w:val="left" w:pos="2160"/>
        </w:tabs>
      </w:pPr>
      <w:r>
        <w:t>above</w:t>
      </w:r>
      <w:r>
        <w:tab/>
      </w:r>
    </w:p>
    <w:p w14:paraId="5A7E4282" w14:textId="77777777" w:rsidR="008D753F" w:rsidRDefault="001061C7">
      <w:pPr>
        <w:pStyle w:val="GWidgetOption"/>
        <w:keepNext/>
        <w:tabs>
          <w:tab w:val="left" w:pos="2160"/>
        </w:tabs>
      </w:pPr>
      <w:proofErr w:type="spellStart"/>
      <w:r>
        <w:t>varlabel</w:t>
      </w:r>
      <w:proofErr w:type="spellEnd"/>
      <w:r>
        <w:tab/>
        <w:t>Birth Year</w:t>
      </w:r>
    </w:p>
    <w:p w14:paraId="38CA6B77" w14:textId="77777777" w:rsidR="008D753F" w:rsidRDefault="001061C7">
      <w:pPr>
        <w:pStyle w:val="GDefaultWidgetOption"/>
        <w:keepNext/>
        <w:tabs>
          <w:tab w:val="left" w:pos="2160"/>
        </w:tabs>
      </w:pPr>
      <w:r>
        <w:t>description</w:t>
      </w:r>
      <w:r>
        <w:tab/>
      </w:r>
    </w:p>
    <w:p w14:paraId="48897FD5" w14:textId="77777777" w:rsidR="008D753F" w:rsidRDefault="001061C7">
      <w:pPr>
        <w:pStyle w:val="GDefaultWidgetOption"/>
        <w:keepNext/>
        <w:tabs>
          <w:tab w:val="left" w:pos="2160"/>
        </w:tabs>
      </w:pPr>
      <w:r>
        <w:t>spd_category</w:t>
      </w:r>
      <w:r>
        <w:tab/>
      </w:r>
    </w:p>
    <w:p w14:paraId="5DF9F2C8" w14:textId="77777777" w:rsidR="008D753F" w:rsidRDefault="001061C7">
      <w:pPr>
        <w:pStyle w:val="GWidgetOption"/>
        <w:keepNext/>
        <w:tabs>
          <w:tab w:val="left" w:pos="2160"/>
        </w:tabs>
      </w:pPr>
      <w:r>
        <w:t>tags</w:t>
      </w:r>
      <w:r>
        <w:tab/>
      </w:r>
      <w:proofErr w:type="spellStart"/>
      <w:r>
        <w:t>used_in_US_Omni_Survey_Template</w:t>
      </w:r>
      <w:proofErr w:type="spellEnd"/>
      <w:r>
        <w:t xml:space="preserve">, GV_CA, Globalvars_7, GV_US, GlobalVars_7, </w:t>
      </w:r>
      <w:proofErr w:type="spellStart"/>
      <w:r>
        <w:t>scripting_template</w:t>
      </w:r>
      <w:proofErr w:type="spellEnd"/>
    </w:p>
    <w:p w14:paraId="58E3CBC8" w14:textId="77777777" w:rsidR="008D753F" w:rsidRDefault="001061C7">
      <w:pPr>
        <w:pStyle w:val="GWidgetOption"/>
        <w:keepNext/>
        <w:tabs>
          <w:tab w:val="left" w:pos="2160"/>
        </w:tabs>
      </w:pPr>
      <w:r>
        <w:t>max</w:t>
      </w:r>
      <w:r>
        <w:tab/>
        <w:t>2024</w:t>
      </w:r>
    </w:p>
    <w:p w14:paraId="360D8B6D" w14:textId="77777777" w:rsidR="008D753F" w:rsidRDefault="001061C7">
      <w:pPr>
        <w:pStyle w:val="GWidgetOption"/>
        <w:keepNext/>
        <w:tabs>
          <w:tab w:val="left" w:pos="2160"/>
        </w:tabs>
      </w:pPr>
      <w:r>
        <w:t>required</w:t>
      </w:r>
      <w:r>
        <w:tab/>
        <w:t>HARD</w:t>
      </w:r>
    </w:p>
    <w:p w14:paraId="40AAB149" w14:textId="77777777" w:rsidR="008D753F" w:rsidRDefault="001061C7">
      <w:pPr>
        <w:pStyle w:val="GDefaultWidgetOption"/>
        <w:keepNext/>
        <w:tabs>
          <w:tab w:val="left" w:pos="2160"/>
        </w:tabs>
      </w:pPr>
      <w:r>
        <w:t>below</w:t>
      </w:r>
      <w:r>
        <w:tab/>
      </w:r>
    </w:p>
    <w:p w14:paraId="6F600B71" w14:textId="77777777" w:rsidR="008D753F" w:rsidRDefault="001061C7">
      <w:pPr>
        <w:pStyle w:val="GDefaultWidgetOption"/>
        <w:keepNext/>
        <w:tabs>
          <w:tab w:val="left" w:pos="2160"/>
        </w:tabs>
      </w:pPr>
      <w:r>
        <w:t>maxlength</w:t>
      </w:r>
      <w:r>
        <w:tab/>
        <w:t>0</w:t>
      </w:r>
    </w:p>
    <w:p w14:paraId="52A3EAA8" w14:textId="77777777" w:rsidR="008D753F" w:rsidRDefault="001061C7">
      <w:pPr>
        <w:pStyle w:val="GDefaultWidgetOption"/>
        <w:keepNext/>
        <w:tabs>
          <w:tab w:val="left" w:pos="2160"/>
        </w:tabs>
      </w:pPr>
      <w:r>
        <w:t>left</w:t>
      </w:r>
      <w:r>
        <w:tab/>
      </w:r>
    </w:p>
    <w:tbl>
      <w:tblPr>
        <w:tblStyle w:val="GQuestionCommonProperties"/>
        <w:tblW w:w="0" w:type="auto"/>
        <w:tblInd w:w="0" w:type="dxa"/>
        <w:tblLook w:val="04A0" w:firstRow="1" w:lastRow="0" w:firstColumn="1" w:lastColumn="0" w:noHBand="0" w:noVBand="1"/>
      </w:tblPr>
      <w:tblGrid>
        <w:gridCol w:w="2298"/>
        <w:gridCol w:w="7062"/>
      </w:tblGrid>
      <w:tr w:rsidR="008D753F" w14:paraId="410E0B07" w14:textId="77777777">
        <w:tc>
          <w:tcPr>
            <w:tcW w:w="0" w:type="dxa"/>
            <w:shd w:val="clear" w:color="auto" w:fill="D0D0D0"/>
          </w:tcPr>
          <w:p w14:paraId="756E0B91" w14:textId="77777777" w:rsidR="008D753F" w:rsidRDefault="001061C7">
            <w:pPr>
              <w:pStyle w:val="GVariableNameP"/>
              <w:keepNext/>
            </w:pPr>
            <w:r>
              <w:fldChar w:fldCharType="begin"/>
            </w:r>
            <w:r>
              <w:instrText>TC gender4 \\l 2 \\f a</w:instrText>
            </w:r>
            <w:r>
              <w:fldChar w:fldCharType="end"/>
            </w:r>
            <w:r>
              <w:t>gender4</w:t>
            </w:r>
            <w:r>
              <w:rPr>
                <w:i/>
              </w:rPr>
              <w:t xml:space="preserve">- Show if not </w:t>
            </w:r>
            <w:proofErr w:type="gramStart"/>
            <w:r>
              <w:rPr>
                <w:i/>
              </w:rPr>
              <w:t>pdl.gender</w:t>
            </w:r>
            <w:proofErr w:type="gramEnd"/>
            <w:r>
              <w:rPr>
                <w:i/>
              </w:rPr>
              <w:t>4 or pdl.gender4.last &gt; months(1)/required</w:t>
            </w:r>
          </w:p>
        </w:tc>
        <w:tc>
          <w:tcPr>
            <w:tcW w:w="0" w:type="dxa"/>
            <w:shd w:val="clear" w:color="auto" w:fill="D0D0D0"/>
            <w:vAlign w:val="bottom"/>
          </w:tcPr>
          <w:p w14:paraId="19BEA008" w14:textId="77777777" w:rsidR="008D753F" w:rsidRDefault="001061C7">
            <w:pPr>
              <w:keepNext/>
              <w:jc w:val="right"/>
            </w:pPr>
            <w:r>
              <w:t>SINGLE CHOICE</w:t>
            </w:r>
          </w:p>
        </w:tc>
      </w:tr>
      <w:tr w:rsidR="008D753F" w14:paraId="26B98F0B" w14:textId="77777777">
        <w:tc>
          <w:tcPr>
            <w:tcW w:w="8856" w:type="dxa"/>
            <w:gridSpan w:val="2"/>
            <w:shd w:val="clear" w:color="auto" w:fill="D0D0D0"/>
          </w:tcPr>
          <w:p w14:paraId="52C9E741" w14:textId="77777777" w:rsidR="008D753F" w:rsidRDefault="001061C7">
            <w:pPr>
              <w:keepNext/>
            </w:pPr>
            <w:r>
              <w:t>What is your gender?</w:t>
            </w:r>
          </w:p>
        </w:tc>
      </w:tr>
    </w:tbl>
    <w:p w14:paraId="37B15816" w14:textId="77777777" w:rsidR="008D753F" w:rsidRDefault="008D753F">
      <w:pPr>
        <w:pStyle w:val="GQuestionSpacer"/>
        <w:keepNext/>
      </w:pPr>
    </w:p>
    <w:p w14:paraId="298D1B96" w14:textId="77777777" w:rsidR="008D753F" w:rsidRDefault="001061C7">
      <w:pPr>
        <w:pStyle w:val="GWidgetOption"/>
        <w:keepNext/>
        <w:tabs>
          <w:tab w:val="left" w:pos="2160"/>
        </w:tabs>
      </w:pPr>
      <w:proofErr w:type="spellStart"/>
      <w:r>
        <w:t>pii</w:t>
      </w:r>
      <w:proofErr w:type="spellEnd"/>
      <w:r>
        <w:tab/>
        <w:t>False</w:t>
      </w:r>
    </w:p>
    <w:p w14:paraId="256809EF" w14:textId="77777777" w:rsidR="008D753F" w:rsidRDefault="001061C7">
      <w:pPr>
        <w:pStyle w:val="GDefaultWidgetOption"/>
        <w:keepNext/>
        <w:tabs>
          <w:tab w:val="left" w:pos="2160"/>
        </w:tabs>
      </w:pPr>
      <w:r>
        <w:t>chart_layout</w:t>
      </w:r>
      <w:r>
        <w:tab/>
        <w:t>1</w:t>
      </w:r>
    </w:p>
    <w:p w14:paraId="2351D165" w14:textId="77777777" w:rsidR="008D753F" w:rsidRDefault="001061C7">
      <w:pPr>
        <w:pStyle w:val="GWidgetOption"/>
        <w:keepNext/>
        <w:tabs>
          <w:tab w:val="left" w:pos="2160"/>
        </w:tabs>
      </w:pPr>
      <w:proofErr w:type="spellStart"/>
      <w:r>
        <w:t>varlabel</w:t>
      </w:r>
      <w:proofErr w:type="spellEnd"/>
      <w:r>
        <w:tab/>
        <w:t>Gender</w:t>
      </w:r>
    </w:p>
    <w:p w14:paraId="14DAD2AE" w14:textId="77777777" w:rsidR="008D753F" w:rsidRDefault="001061C7">
      <w:pPr>
        <w:pStyle w:val="GDefaultWidgetOption"/>
        <w:keepNext/>
        <w:tabs>
          <w:tab w:val="left" w:pos="2160"/>
        </w:tabs>
      </w:pPr>
      <w:r>
        <w:t>topic</w:t>
      </w:r>
      <w:r>
        <w:tab/>
      </w:r>
    </w:p>
    <w:p w14:paraId="29D11F86" w14:textId="77777777" w:rsidR="008D753F" w:rsidRDefault="001061C7">
      <w:pPr>
        <w:pStyle w:val="GDefaultWidgetOption"/>
        <w:keepNext/>
        <w:tabs>
          <w:tab w:val="left" w:pos="2160"/>
        </w:tabs>
      </w:pPr>
      <w:r>
        <w:t>chart_color</w:t>
      </w:r>
      <w:r>
        <w:tab/>
        <w:t>green</w:t>
      </w:r>
    </w:p>
    <w:p w14:paraId="56B32800" w14:textId="77777777" w:rsidR="008D753F" w:rsidRDefault="001061C7">
      <w:pPr>
        <w:pStyle w:val="GDefaultWidgetOption"/>
        <w:keepNext/>
        <w:tabs>
          <w:tab w:val="left" w:pos="2160"/>
        </w:tabs>
      </w:pPr>
      <w:r>
        <w:t>chart_type</w:t>
      </w:r>
      <w:r>
        <w:tab/>
        <w:t>bar</w:t>
      </w:r>
    </w:p>
    <w:p w14:paraId="32127D6A" w14:textId="77777777" w:rsidR="008D753F" w:rsidRDefault="001061C7">
      <w:pPr>
        <w:pStyle w:val="GDefaultWidgetOption"/>
        <w:keepNext/>
        <w:tabs>
          <w:tab w:val="left" w:pos="2160"/>
        </w:tabs>
      </w:pPr>
      <w:r>
        <w:t>crossbreak</w:t>
      </w:r>
      <w:r>
        <w:tab/>
        <w:t>Total</w:t>
      </w:r>
    </w:p>
    <w:p w14:paraId="0A621730" w14:textId="77777777" w:rsidR="008D753F" w:rsidRDefault="001061C7">
      <w:pPr>
        <w:pStyle w:val="GDefaultWidgetOption"/>
        <w:keepNext/>
        <w:tabs>
          <w:tab w:val="left" w:pos="2160"/>
        </w:tabs>
      </w:pPr>
      <w:r>
        <w:t>wrap</w:t>
      </w:r>
      <w:r>
        <w:tab/>
        <w:t>True</w:t>
      </w:r>
    </w:p>
    <w:p w14:paraId="70205172" w14:textId="77777777" w:rsidR="008D753F" w:rsidRDefault="001061C7">
      <w:pPr>
        <w:pStyle w:val="GDefaultWidgetOption"/>
        <w:keepNext/>
        <w:tabs>
          <w:tab w:val="left" w:pos="2160"/>
        </w:tabs>
      </w:pPr>
      <w:r>
        <w:t>is_rating</w:t>
      </w:r>
      <w:r>
        <w:tab/>
        <w:t>False</w:t>
      </w:r>
    </w:p>
    <w:p w14:paraId="22E1676B" w14:textId="77777777" w:rsidR="008D753F" w:rsidRDefault="001061C7">
      <w:pPr>
        <w:pStyle w:val="GDefaultWidgetOption"/>
        <w:keepNext/>
        <w:tabs>
          <w:tab w:val="left" w:pos="2160"/>
        </w:tabs>
      </w:pPr>
      <w:r>
        <w:t>required_text</w:t>
      </w:r>
      <w:r>
        <w:tab/>
        <w:t>Please choose an answer</w:t>
      </w:r>
    </w:p>
    <w:p w14:paraId="3C494804" w14:textId="77777777" w:rsidR="008D753F" w:rsidRDefault="001061C7">
      <w:pPr>
        <w:pStyle w:val="GDefaultWidgetOption"/>
        <w:keepNext/>
        <w:tabs>
          <w:tab w:val="left" w:pos="2160"/>
        </w:tabs>
      </w:pPr>
      <w:r>
        <w:t>min_columns</w:t>
      </w:r>
      <w:r>
        <w:tab/>
        <w:t>1</w:t>
      </w:r>
    </w:p>
    <w:p w14:paraId="625C9A9E" w14:textId="77777777" w:rsidR="008D753F" w:rsidRDefault="001061C7">
      <w:pPr>
        <w:pStyle w:val="GDefaultWidgetOption"/>
        <w:keepNext/>
        <w:tabs>
          <w:tab w:val="left" w:pos="2160"/>
        </w:tabs>
      </w:pPr>
      <w:r>
        <w:t>sample_type</w:t>
      </w:r>
      <w:r>
        <w:tab/>
      </w:r>
    </w:p>
    <w:p w14:paraId="15A47F16" w14:textId="77777777" w:rsidR="008D753F" w:rsidRDefault="001061C7">
      <w:pPr>
        <w:pStyle w:val="GDefaultWidgetOption"/>
        <w:keepNext/>
        <w:tabs>
          <w:tab w:val="left" w:pos="2160"/>
        </w:tabs>
      </w:pPr>
      <w:r>
        <w:t>access</w:t>
      </w:r>
      <w:r>
        <w:tab/>
      </w:r>
    </w:p>
    <w:p w14:paraId="62AC20BE" w14:textId="77777777" w:rsidR="008D753F" w:rsidRDefault="001061C7">
      <w:pPr>
        <w:pStyle w:val="GDefaultWidgetOption"/>
        <w:keepNext/>
        <w:tabs>
          <w:tab w:val="left" w:pos="2160"/>
        </w:tabs>
      </w:pPr>
      <w:r>
        <w:t>autoadvance</w:t>
      </w:r>
      <w:r>
        <w:tab/>
        <w:t>False</w:t>
      </w:r>
    </w:p>
    <w:p w14:paraId="00710A3F" w14:textId="77777777" w:rsidR="008D753F" w:rsidRDefault="001061C7">
      <w:pPr>
        <w:pStyle w:val="GDefaultWidgetOption"/>
        <w:keepNext/>
        <w:tabs>
          <w:tab w:val="left" w:pos="2160"/>
        </w:tabs>
      </w:pPr>
      <w:r>
        <w:t>columns</w:t>
      </w:r>
      <w:r>
        <w:tab/>
        <w:t>1</w:t>
      </w:r>
    </w:p>
    <w:p w14:paraId="0BA2B19C" w14:textId="77777777" w:rsidR="008D753F" w:rsidRDefault="001061C7">
      <w:pPr>
        <w:pStyle w:val="GDefaultWidgetOption"/>
        <w:keepNext/>
        <w:tabs>
          <w:tab w:val="left" w:pos="2160"/>
        </w:tabs>
      </w:pPr>
      <w:r>
        <w:t>widget</w:t>
      </w:r>
      <w:r>
        <w:tab/>
      </w:r>
    </w:p>
    <w:p w14:paraId="7B847347" w14:textId="77777777" w:rsidR="008D753F" w:rsidRDefault="001061C7">
      <w:pPr>
        <w:pStyle w:val="GDefaultWidgetOption"/>
        <w:keepNext/>
        <w:tabs>
          <w:tab w:val="left" w:pos="2160"/>
        </w:tabs>
      </w:pPr>
      <w:r>
        <w:t>filter_text</w:t>
      </w:r>
      <w:r>
        <w:tab/>
      </w:r>
    </w:p>
    <w:p w14:paraId="23476CAF" w14:textId="77777777" w:rsidR="008D753F" w:rsidRDefault="001061C7">
      <w:pPr>
        <w:pStyle w:val="GDefaultWidgetOption"/>
        <w:keepNext/>
        <w:tabs>
          <w:tab w:val="left" w:pos="2160"/>
        </w:tabs>
      </w:pPr>
      <w:r>
        <w:t>as_banner</w:t>
      </w:r>
      <w:r>
        <w:tab/>
        <w:t>False</w:t>
      </w:r>
    </w:p>
    <w:p w14:paraId="06213771" w14:textId="77777777" w:rsidR="008D753F" w:rsidRDefault="001061C7">
      <w:pPr>
        <w:pStyle w:val="GDefaultWidgetOption"/>
        <w:keepNext/>
        <w:tabs>
          <w:tab w:val="left" w:pos="2160"/>
        </w:tabs>
      </w:pPr>
      <w:r>
        <w:t>description</w:t>
      </w:r>
      <w:r>
        <w:tab/>
      </w:r>
    </w:p>
    <w:p w14:paraId="43589090" w14:textId="77777777" w:rsidR="008D753F" w:rsidRDefault="001061C7">
      <w:pPr>
        <w:pStyle w:val="GDefaultWidgetOption"/>
        <w:keepNext/>
        <w:tabs>
          <w:tab w:val="left" w:pos="2160"/>
        </w:tabs>
      </w:pPr>
      <w:r>
        <w:t>spd_category</w:t>
      </w:r>
      <w:r>
        <w:tab/>
      </w:r>
    </w:p>
    <w:p w14:paraId="37AECC17" w14:textId="77777777" w:rsidR="008D753F" w:rsidRDefault="001061C7">
      <w:pPr>
        <w:pStyle w:val="GWidgetOption"/>
        <w:keepNext/>
        <w:tabs>
          <w:tab w:val="left" w:pos="2160"/>
        </w:tabs>
      </w:pPr>
      <w:r>
        <w:t>tags</w:t>
      </w:r>
      <w:r>
        <w:tab/>
      </w:r>
    </w:p>
    <w:p w14:paraId="47D857C9" w14:textId="77777777" w:rsidR="008D753F" w:rsidRDefault="001061C7">
      <w:pPr>
        <w:pStyle w:val="GDefaultWidgetOption"/>
        <w:keepNext/>
        <w:tabs>
          <w:tab w:val="left" w:pos="2160"/>
        </w:tabs>
      </w:pPr>
      <w:r>
        <w:t>horizontal</w:t>
      </w:r>
      <w:r>
        <w:tab/>
        <w:t>False</w:t>
      </w:r>
    </w:p>
    <w:p w14:paraId="51AC9428" w14:textId="77777777" w:rsidR="008D753F" w:rsidRDefault="001061C7">
      <w:pPr>
        <w:pStyle w:val="GDefaultWidgetOption"/>
        <w:keepNext/>
        <w:tabs>
          <w:tab w:val="left" w:pos="2160"/>
        </w:tabs>
      </w:pPr>
      <w:r>
        <w:t>grid_chart_type</w:t>
      </w:r>
      <w:r>
        <w:tab/>
        <w:t>stacked_bar</w:t>
      </w:r>
    </w:p>
    <w:p w14:paraId="64BCB013" w14:textId="77777777" w:rsidR="008D753F" w:rsidRDefault="001061C7">
      <w:pPr>
        <w:pStyle w:val="GDefaultWidgetOption"/>
        <w:keepNext/>
        <w:tabs>
          <w:tab w:val="left" w:pos="2160"/>
        </w:tabs>
      </w:pPr>
      <w:r>
        <w:t>sort_order</w:t>
      </w:r>
      <w:r>
        <w:tab/>
        <w:t>none</w:t>
      </w:r>
    </w:p>
    <w:p w14:paraId="35BBB82C" w14:textId="77777777" w:rsidR="008D753F" w:rsidRDefault="001061C7">
      <w:pPr>
        <w:pStyle w:val="GDefaultWidgetOption"/>
        <w:keepNext/>
        <w:tabs>
          <w:tab w:val="left" w:pos="2160"/>
        </w:tabs>
      </w:pPr>
      <w:r>
        <w:t>sample</w:t>
      </w:r>
      <w:r>
        <w:tab/>
      </w:r>
    </w:p>
    <w:p w14:paraId="7D953FB4" w14:textId="77777777" w:rsidR="008D753F" w:rsidRDefault="001061C7">
      <w:pPr>
        <w:pStyle w:val="GDefaultWidgetOption"/>
        <w:keepNext/>
        <w:tabs>
          <w:tab w:val="left" w:pos="2160"/>
        </w:tabs>
      </w:pPr>
      <w:r>
        <w:t>slide_title</w:t>
      </w:r>
      <w:r>
        <w:tab/>
      </w:r>
    </w:p>
    <w:p w14:paraId="61B9E6C8" w14:textId="77777777" w:rsidR="008D753F" w:rsidRDefault="001061C7">
      <w:pPr>
        <w:pStyle w:val="GDefaultWidgetOption"/>
        <w:keepNext/>
        <w:tabs>
          <w:tab w:val="left" w:pos="2160"/>
        </w:tabs>
      </w:pPr>
      <w:r>
        <w:t>set_active</w:t>
      </w:r>
      <w:r>
        <w:tab/>
      </w:r>
    </w:p>
    <w:p w14:paraId="33D77361" w14:textId="77777777" w:rsidR="008D753F" w:rsidRDefault="001061C7">
      <w:pPr>
        <w:pStyle w:val="GWidgetOption"/>
        <w:keepNext/>
        <w:tabs>
          <w:tab w:val="left" w:pos="2160"/>
        </w:tabs>
      </w:pPr>
      <w:r>
        <w:t>required</w:t>
      </w:r>
      <w:r>
        <w:tab/>
        <w:t>HARD</w:t>
      </w:r>
    </w:p>
    <w:p w14:paraId="6B721937" w14:textId="77777777" w:rsidR="008D753F" w:rsidRDefault="001061C7">
      <w:pPr>
        <w:pStyle w:val="GDefaultWidgetOption"/>
        <w:keepNext/>
        <w:tabs>
          <w:tab w:val="left" w:pos="2160"/>
        </w:tabs>
      </w:pPr>
      <w:r>
        <w:t>mask</w:t>
      </w:r>
      <w:r>
        <w:tab/>
      </w:r>
    </w:p>
    <w:p w14:paraId="133E500A" w14:textId="77777777" w:rsidR="008D753F" w:rsidRDefault="001061C7">
      <w:pPr>
        <w:pStyle w:val="GDefaultWidgetOption"/>
        <w:keepNext/>
        <w:tabs>
          <w:tab w:val="left" w:pos="2160"/>
        </w:tabs>
      </w:pPr>
      <w:r>
        <w:t>custom_order</w:t>
      </w:r>
      <w:r>
        <w:tab/>
      </w:r>
    </w:p>
    <w:p w14:paraId="58914940" w14:textId="77777777" w:rsidR="008D753F" w:rsidRDefault="001061C7">
      <w:pPr>
        <w:pStyle w:val="GDefaultWidgetOption"/>
        <w:keepNext/>
        <w:tabs>
          <w:tab w:val="left" w:pos="2160"/>
        </w:tabs>
      </w:pPr>
      <w:r>
        <w:t>client</w:t>
      </w:r>
      <w:r>
        <w:tab/>
      </w:r>
    </w:p>
    <w:p w14:paraId="58B4103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2BAE2A5" w14:textId="77777777">
        <w:tc>
          <w:tcPr>
            <w:tcW w:w="336" w:type="dxa"/>
          </w:tcPr>
          <w:p w14:paraId="0EDFD4E5" w14:textId="77777777" w:rsidR="008D753F" w:rsidRDefault="001061C7">
            <w:pPr>
              <w:keepNext/>
            </w:pPr>
            <w:r>
              <w:rPr>
                <w:rStyle w:val="GResponseCode"/>
              </w:rPr>
              <w:t>1</w:t>
            </w:r>
          </w:p>
        </w:tc>
        <w:tc>
          <w:tcPr>
            <w:tcW w:w="361" w:type="dxa"/>
          </w:tcPr>
          <w:p w14:paraId="3BF71BC6" w14:textId="77777777" w:rsidR="008D753F" w:rsidRDefault="001061C7">
            <w:pPr>
              <w:keepNext/>
            </w:pPr>
            <w:r>
              <w:t>○</w:t>
            </w:r>
          </w:p>
        </w:tc>
        <w:tc>
          <w:tcPr>
            <w:tcW w:w="3731" w:type="dxa"/>
          </w:tcPr>
          <w:p w14:paraId="11F158D1" w14:textId="77777777" w:rsidR="008D753F" w:rsidRDefault="001061C7">
            <w:pPr>
              <w:keepNext/>
            </w:pPr>
            <w:r>
              <w:t>Man</w:t>
            </w:r>
          </w:p>
        </w:tc>
        <w:tc>
          <w:tcPr>
            <w:tcW w:w="4428" w:type="dxa"/>
          </w:tcPr>
          <w:p w14:paraId="72E91440" w14:textId="77777777" w:rsidR="008D753F" w:rsidRDefault="008D753F">
            <w:pPr>
              <w:keepNext/>
              <w:jc w:val="right"/>
              <w:rPr>
                <w:i/>
              </w:rPr>
            </w:pPr>
          </w:p>
        </w:tc>
      </w:tr>
      <w:tr w:rsidR="008D753F" w14:paraId="1AA08DFD" w14:textId="77777777">
        <w:tc>
          <w:tcPr>
            <w:tcW w:w="336" w:type="dxa"/>
          </w:tcPr>
          <w:p w14:paraId="0695B67A" w14:textId="77777777" w:rsidR="008D753F" w:rsidRDefault="001061C7">
            <w:pPr>
              <w:keepNext/>
            </w:pPr>
            <w:r>
              <w:rPr>
                <w:rStyle w:val="GResponseCode"/>
              </w:rPr>
              <w:t>2</w:t>
            </w:r>
          </w:p>
        </w:tc>
        <w:tc>
          <w:tcPr>
            <w:tcW w:w="361" w:type="dxa"/>
          </w:tcPr>
          <w:p w14:paraId="38861467" w14:textId="77777777" w:rsidR="008D753F" w:rsidRDefault="001061C7">
            <w:pPr>
              <w:keepNext/>
            </w:pPr>
            <w:r>
              <w:t>○</w:t>
            </w:r>
          </w:p>
        </w:tc>
        <w:tc>
          <w:tcPr>
            <w:tcW w:w="3731" w:type="dxa"/>
          </w:tcPr>
          <w:p w14:paraId="0AC98219" w14:textId="77777777" w:rsidR="008D753F" w:rsidRDefault="001061C7">
            <w:pPr>
              <w:keepNext/>
            </w:pPr>
            <w:r>
              <w:t>Woman</w:t>
            </w:r>
          </w:p>
        </w:tc>
        <w:tc>
          <w:tcPr>
            <w:tcW w:w="4428" w:type="dxa"/>
          </w:tcPr>
          <w:p w14:paraId="6F90A1EA" w14:textId="77777777" w:rsidR="008D753F" w:rsidRDefault="008D753F">
            <w:pPr>
              <w:keepNext/>
              <w:jc w:val="right"/>
              <w:rPr>
                <w:i/>
              </w:rPr>
            </w:pPr>
          </w:p>
        </w:tc>
      </w:tr>
      <w:tr w:rsidR="008D753F" w14:paraId="71F07C46" w14:textId="77777777">
        <w:tc>
          <w:tcPr>
            <w:tcW w:w="336" w:type="dxa"/>
          </w:tcPr>
          <w:p w14:paraId="1C73DFAE" w14:textId="77777777" w:rsidR="008D753F" w:rsidRDefault="001061C7">
            <w:pPr>
              <w:keepNext/>
            </w:pPr>
            <w:r>
              <w:rPr>
                <w:rStyle w:val="GResponseCode"/>
              </w:rPr>
              <w:lastRenderedPageBreak/>
              <w:t>3</w:t>
            </w:r>
          </w:p>
        </w:tc>
        <w:tc>
          <w:tcPr>
            <w:tcW w:w="361" w:type="dxa"/>
          </w:tcPr>
          <w:p w14:paraId="2458D59A" w14:textId="77777777" w:rsidR="008D753F" w:rsidRDefault="001061C7">
            <w:pPr>
              <w:keepNext/>
            </w:pPr>
            <w:r>
              <w:t>○</w:t>
            </w:r>
          </w:p>
        </w:tc>
        <w:tc>
          <w:tcPr>
            <w:tcW w:w="3731" w:type="dxa"/>
          </w:tcPr>
          <w:p w14:paraId="7F07420B" w14:textId="77777777" w:rsidR="008D753F" w:rsidRDefault="001061C7">
            <w:pPr>
              <w:keepNext/>
            </w:pPr>
            <w:r>
              <w:t>Non-binary</w:t>
            </w:r>
          </w:p>
        </w:tc>
        <w:tc>
          <w:tcPr>
            <w:tcW w:w="4428" w:type="dxa"/>
          </w:tcPr>
          <w:p w14:paraId="547D9CAD" w14:textId="77777777" w:rsidR="008D753F" w:rsidRDefault="001061C7">
            <w:pPr>
              <w:keepNext/>
              <w:jc w:val="right"/>
              <w:rPr>
                <w:i/>
              </w:rPr>
            </w:pPr>
            <w:r>
              <w:rPr>
                <w:i/>
              </w:rPr>
              <w:t>Not randomized</w:t>
            </w:r>
          </w:p>
        </w:tc>
      </w:tr>
      <w:tr w:rsidR="008D753F" w14:paraId="43F0D5F7" w14:textId="77777777">
        <w:tc>
          <w:tcPr>
            <w:tcW w:w="336" w:type="dxa"/>
          </w:tcPr>
          <w:p w14:paraId="31DC8B0F" w14:textId="77777777" w:rsidR="008D753F" w:rsidRDefault="001061C7">
            <w:pPr>
              <w:keepNext/>
            </w:pPr>
            <w:r>
              <w:rPr>
                <w:rStyle w:val="GResponseCode"/>
              </w:rPr>
              <w:t>4</w:t>
            </w:r>
          </w:p>
        </w:tc>
        <w:tc>
          <w:tcPr>
            <w:tcW w:w="361" w:type="dxa"/>
          </w:tcPr>
          <w:p w14:paraId="74CF7B10" w14:textId="77777777" w:rsidR="008D753F" w:rsidRDefault="001061C7">
            <w:pPr>
              <w:keepNext/>
            </w:pPr>
            <w:r>
              <w:t>○</w:t>
            </w:r>
          </w:p>
        </w:tc>
        <w:tc>
          <w:tcPr>
            <w:tcW w:w="3731" w:type="dxa"/>
          </w:tcPr>
          <w:p w14:paraId="56B112FE" w14:textId="77777777" w:rsidR="008D753F" w:rsidRDefault="001061C7">
            <w:pPr>
              <w:keepNext/>
            </w:pPr>
            <w:r>
              <w:t>Other (open [gender4_t])</w:t>
            </w:r>
          </w:p>
        </w:tc>
        <w:tc>
          <w:tcPr>
            <w:tcW w:w="4428" w:type="dxa"/>
          </w:tcPr>
          <w:p w14:paraId="62326F9D" w14:textId="77777777" w:rsidR="008D753F" w:rsidRDefault="001061C7">
            <w:pPr>
              <w:keepNext/>
              <w:jc w:val="right"/>
              <w:rPr>
                <w:i/>
              </w:rPr>
            </w:pPr>
            <w:r>
              <w:rPr>
                <w:i/>
              </w:rPr>
              <w:t>Not randomized</w:t>
            </w:r>
          </w:p>
        </w:tc>
      </w:tr>
      <w:tr w:rsidR="008D753F" w14:paraId="574EC5AE" w14:textId="77777777">
        <w:tc>
          <w:tcPr>
            <w:tcW w:w="336" w:type="dxa"/>
          </w:tcPr>
          <w:p w14:paraId="094D4F35" w14:textId="77777777" w:rsidR="008D753F" w:rsidRDefault="001061C7">
            <w:pPr>
              <w:keepNext/>
            </w:pPr>
            <w:r>
              <w:rPr>
                <w:rStyle w:val="GResponseCode"/>
              </w:rPr>
              <w:t>8</w:t>
            </w:r>
          </w:p>
        </w:tc>
        <w:tc>
          <w:tcPr>
            <w:tcW w:w="361" w:type="dxa"/>
          </w:tcPr>
          <w:p w14:paraId="75E45BFF" w14:textId="77777777" w:rsidR="008D753F" w:rsidRDefault="008D753F">
            <w:pPr>
              <w:keepNext/>
            </w:pPr>
          </w:p>
        </w:tc>
        <w:tc>
          <w:tcPr>
            <w:tcW w:w="3731" w:type="dxa"/>
          </w:tcPr>
          <w:p w14:paraId="54AA4B3C" w14:textId="77777777" w:rsidR="008D753F" w:rsidRDefault="001061C7">
            <w:pPr>
              <w:pStyle w:val="GAdminOption"/>
              <w:keepNext/>
            </w:pPr>
            <w:r>
              <w:t>Skipped</w:t>
            </w:r>
          </w:p>
        </w:tc>
        <w:tc>
          <w:tcPr>
            <w:tcW w:w="4428" w:type="dxa"/>
          </w:tcPr>
          <w:p w14:paraId="2415118B" w14:textId="77777777" w:rsidR="008D753F" w:rsidRDefault="008D753F">
            <w:pPr>
              <w:keepNext/>
              <w:jc w:val="right"/>
              <w:rPr>
                <w:i/>
              </w:rPr>
            </w:pPr>
          </w:p>
        </w:tc>
      </w:tr>
      <w:tr w:rsidR="008D753F" w14:paraId="49758388" w14:textId="77777777">
        <w:tc>
          <w:tcPr>
            <w:tcW w:w="336" w:type="dxa"/>
          </w:tcPr>
          <w:p w14:paraId="0402894B" w14:textId="77777777" w:rsidR="008D753F" w:rsidRDefault="001061C7">
            <w:pPr>
              <w:keepNext/>
            </w:pPr>
            <w:r>
              <w:rPr>
                <w:rStyle w:val="GResponseCode"/>
              </w:rPr>
              <w:t>9</w:t>
            </w:r>
          </w:p>
        </w:tc>
        <w:tc>
          <w:tcPr>
            <w:tcW w:w="361" w:type="dxa"/>
          </w:tcPr>
          <w:p w14:paraId="7059B6FE" w14:textId="77777777" w:rsidR="008D753F" w:rsidRDefault="008D753F">
            <w:pPr>
              <w:keepNext/>
            </w:pPr>
          </w:p>
        </w:tc>
        <w:tc>
          <w:tcPr>
            <w:tcW w:w="3731" w:type="dxa"/>
          </w:tcPr>
          <w:p w14:paraId="3CCE29AE" w14:textId="77777777" w:rsidR="008D753F" w:rsidRDefault="001061C7">
            <w:pPr>
              <w:pStyle w:val="GAdminOption"/>
              <w:keepNext/>
            </w:pPr>
            <w:r>
              <w:t>Not Asked</w:t>
            </w:r>
          </w:p>
        </w:tc>
        <w:tc>
          <w:tcPr>
            <w:tcW w:w="4428" w:type="dxa"/>
          </w:tcPr>
          <w:p w14:paraId="4C21D858" w14:textId="77777777" w:rsidR="008D753F" w:rsidRDefault="008D753F">
            <w:pPr>
              <w:keepNext/>
              <w:jc w:val="right"/>
              <w:rPr>
                <w:i/>
              </w:rPr>
            </w:pPr>
          </w:p>
        </w:tc>
      </w:tr>
    </w:tbl>
    <w:p w14:paraId="3C43D0E6"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1248"/>
        <w:gridCol w:w="8112"/>
      </w:tblGrid>
      <w:tr w:rsidR="008D753F" w14:paraId="0250EB2F" w14:textId="77777777">
        <w:tc>
          <w:tcPr>
            <w:tcW w:w="0" w:type="dxa"/>
            <w:shd w:val="clear" w:color="auto" w:fill="D0D0D0"/>
          </w:tcPr>
          <w:p w14:paraId="10B1CEE4" w14:textId="77777777" w:rsidR="008D753F" w:rsidRDefault="001061C7">
            <w:pPr>
              <w:pStyle w:val="GVariableNameP"/>
              <w:keepNext/>
            </w:pPr>
            <w:r>
              <w:fldChar w:fldCharType="begin"/>
            </w:r>
            <w:r>
              <w:instrText>TC gender \\l 2 \\f a</w:instrText>
            </w:r>
            <w:r>
              <w:fldChar w:fldCharType="end"/>
            </w:r>
            <w:r>
              <w:t>gender</w:t>
            </w:r>
            <w:r>
              <w:rPr>
                <w:i/>
              </w:rPr>
              <w:t>- Show if 0/required</w:t>
            </w:r>
          </w:p>
        </w:tc>
        <w:tc>
          <w:tcPr>
            <w:tcW w:w="0" w:type="dxa"/>
            <w:shd w:val="clear" w:color="auto" w:fill="D0D0D0"/>
            <w:vAlign w:val="bottom"/>
          </w:tcPr>
          <w:p w14:paraId="105AB14F" w14:textId="77777777" w:rsidR="008D753F" w:rsidRDefault="001061C7">
            <w:pPr>
              <w:keepNext/>
              <w:jc w:val="right"/>
            </w:pPr>
            <w:r>
              <w:t>SINGLE CHOICE</w:t>
            </w:r>
          </w:p>
        </w:tc>
      </w:tr>
      <w:tr w:rsidR="008D753F" w14:paraId="452D2904" w14:textId="77777777">
        <w:tc>
          <w:tcPr>
            <w:tcW w:w="8856" w:type="dxa"/>
            <w:gridSpan w:val="2"/>
            <w:shd w:val="clear" w:color="auto" w:fill="D0D0D0"/>
          </w:tcPr>
          <w:p w14:paraId="755B287D" w14:textId="77777777" w:rsidR="008D753F" w:rsidRDefault="001061C7">
            <w:pPr>
              <w:keepNext/>
            </w:pPr>
            <w:r>
              <w:t>Are you</w:t>
            </w:r>
            <w:r>
              <w:t>…</w:t>
            </w:r>
            <w:r>
              <w:t>?</w:t>
            </w:r>
          </w:p>
        </w:tc>
      </w:tr>
    </w:tbl>
    <w:p w14:paraId="708B548B" w14:textId="77777777" w:rsidR="008D753F" w:rsidRDefault="008D753F">
      <w:pPr>
        <w:pStyle w:val="GQuestionSpacer"/>
        <w:keepNext/>
      </w:pPr>
    </w:p>
    <w:p w14:paraId="2C374D63" w14:textId="77777777" w:rsidR="008D753F" w:rsidRDefault="001061C7">
      <w:pPr>
        <w:pStyle w:val="GWidgetOption"/>
        <w:keepNext/>
        <w:tabs>
          <w:tab w:val="left" w:pos="2160"/>
        </w:tabs>
      </w:pPr>
      <w:proofErr w:type="spellStart"/>
      <w:r>
        <w:t>pii</w:t>
      </w:r>
      <w:proofErr w:type="spellEnd"/>
      <w:r>
        <w:tab/>
        <w:t>False</w:t>
      </w:r>
    </w:p>
    <w:p w14:paraId="60A0903A" w14:textId="77777777" w:rsidR="008D753F" w:rsidRDefault="001061C7">
      <w:pPr>
        <w:pStyle w:val="GDefaultWidgetOption"/>
        <w:keepNext/>
        <w:tabs>
          <w:tab w:val="left" w:pos="2160"/>
        </w:tabs>
      </w:pPr>
      <w:r>
        <w:t>chart_layout</w:t>
      </w:r>
      <w:r>
        <w:tab/>
        <w:t>1</w:t>
      </w:r>
    </w:p>
    <w:p w14:paraId="0AC9E2EE" w14:textId="77777777" w:rsidR="008D753F" w:rsidRDefault="001061C7">
      <w:pPr>
        <w:pStyle w:val="GWidgetOption"/>
        <w:keepNext/>
        <w:tabs>
          <w:tab w:val="left" w:pos="2160"/>
        </w:tabs>
      </w:pPr>
      <w:proofErr w:type="spellStart"/>
      <w:r>
        <w:t>varlabel</w:t>
      </w:r>
      <w:proofErr w:type="spellEnd"/>
      <w:r>
        <w:tab/>
        <w:t>Gender</w:t>
      </w:r>
    </w:p>
    <w:p w14:paraId="7E13807A" w14:textId="77777777" w:rsidR="008D753F" w:rsidRDefault="001061C7">
      <w:pPr>
        <w:pStyle w:val="GDefaultWidgetOption"/>
        <w:keepNext/>
        <w:tabs>
          <w:tab w:val="left" w:pos="2160"/>
        </w:tabs>
      </w:pPr>
      <w:r>
        <w:t>topic</w:t>
      </w:r>
      <w:r>
        <w:tab/>
      </w:r>
    </w:p>
    <w:p w14:paraId="4D34B51E" w14:textId="77777777" w:rsidR="008D753F" w:rsidRDefault="001061C7">
      <w:pPr>
        <w:pStyle w:val="GDefaultWidgetOption"/>
        <w:keepNext/>
        <w:tabs>
          <w:tab w:val="left" w:pos="2160"/>
        </w:tabs>
      </w:pPr>
      <w:r>
        <w:t>chart_color</w:t>
      </w:r>
      <w:r>
        <w:tab/>
        <w:t>green</w:t>
      </w:r>
    </w:p>
    <w:p w14:paraId="7A150FD8" w14:textId="77777777" w:rsidR="008D753F" w:rsidRDefault="001061C7">
      <w:pPr>
        <w:pStyle w:val="GDefaultWidgetOption"/>
        <w:keepNext/>
        <w:tabs>
          <w:tab w:val="left" w:pos="2160"/>
        </w:tabs>
      </w:pPr>
      <w:r>
        <w:t>chart_type</w:t>
      </w:r>
      <w:r>
        <w:tab/>
        <w:t>bar</w:t>
      </w:r>
    </w:p>
    <w:p w14:paraId="150DCA68" w14:textId="77777777" w:rsidR="008D753F" w:rsidRDefault="001061C7">
      <w:pPr>
        <w:pStyle w:val="GDefaultWidgetOption"/>
        <w:keepNext/>
        <w:tabs>
          <w:tab w:val="left" w:pos="2160"/>
        </w:tabs>
      </w:pPr>
      <w:r>
        <w:t>crossbreak</w:t>
      </w:r>
      <w:r>
        <w:tab/>
        <w:t>Total</w:t>
      </w:r>
    </w:p>
    <w:p w14:paraId="4D1AB1B3" w14:textId="77777777" w:rsidR="008D753F" w:rsidRDefault="001061C7">
      <w:pPr>
        <w:pStyle w:val="GDefaultWidgetOption"/>
        <w:keepNext/>
        <w:tabs>
          <w:tab w:val="left" w:pos="2160"/>
        </w:tabs>
      </w:pPr>
      <w:r>
        <w:t>wrap</w:t>
      </w:r>
      <w:r>
        <w:tab/>
        <w:t>True</w:t>
      </w:r>
    </w:p>
    <w:p w14:paraId="14200988" w14:textId="77777777" w:rsidR="008D753F" w:rsidRDefault="001061C7">
      <w:pPr>
        <w:pStyle w:val="GDefaultWidgetOption"/>
        <w:keepNext/>
        <w:tabs>
          <w:tab w:val="left" w:pos="2160"/>
        </w:tabs>
      </w:pPr>
      <w:r>
        <w:t>is_rating</w:t>
      </w:r>
      <w:r>
        <w:tab/>
        <w:t>False</w:t>
      </w:r>
    </w:p>
    <w:p w14:paraId="2C1A504B" w14:textId="77777777" w:rsidR="008D753F" w:rsidRDefault="001061C7">
      <w:pPr>
        <w:pStyle w:val="GDefaultWidgetOption"/>
        <w:keepNext/>
        <w:tabs>
          <w:tab w:val="left" w:pos="2160"/>
        </w:tabs>
      </w:pPr>
      <w:r>
        <w:t>required_text</w:t>
      </w:r>
      <w:r>
        <w:tab/>
        <w:t>Please choose an answer</w:t>
      </w:r>
    </w:p>
    <w:p w14:paraId="08871555" w14:textId="77777777" w:rsidR="008D753F" w:rsidRDefault="001061C7">
      <w:pPr>
        <w:pStyle w:val="GDefaultWidgetOption"/>
        <w:keepNext/>
        <w:tabs>
          <w:tab w:val="left" w:pos="2160"/>
        </w:tabs>
      </w:pPr>
      <w:r>
        <w:t>min_columns</w:t>
      </w:r>
      <w:r>
        <w:tab/>
        <w:t>1</w:t>
      </w:r>
    </w:p>
    <w:p w14:paraId="414A0751" w14:textId="77777777" w:rsidR="008D753F" w:rsidRDefault="001061C7">
      <w:pPr>
        <w:pStyle w:val="GDefaultWidgetOption"/>
        <w:keepNext/>
        <w:tabs>
          <w:tab w:val="left" w:pos="2160"/>
        </w:tabs>
      </w:pPr>
      <w:r>
        <w:t>sample_type</w:t>
      </w:r>
      <w:r>
        <w:tab/>
      </w:r>
    </w:p>
    <w:p w14:paraId="5007730F" w14:textId="77777777" w:rsidR="008D753F" w:rsidRDefault="001061C7">
      <w:pPr>
        <w:pStyle w:val="GDefaultWidgetOption"/>
        <w:keepNext/>
        <w:tabs>
          <w:tab w:val="left" w:pos="2160"/>
        </w:tabs>
      </w:pPr>
      <w:r>
        <w:t>access</w:t>
      </w:r>
      <w:r>
        <w:tab/>
      </w:r>
    </w:p>
    <w:p w14:paraId="48D5EEF9" w14:textId="77777777" w:rsidR="008D753F" w:rsidRDefault="001061C7">
      <w:pPr>
        <w:pStyle w:val="GDefaultWidgetOption"/>
        <w:keepNext/>
        <w:tabs>
          <w:tab w:val="left" w:pos="2160"/>
        </w:tabs>
      </w:pPr>
      <w:r>
        <w:t>autoadvance</w:t>
      </w:r>
      <w:r>
        <w:tab/>
        <w:t>False</w:t>
      </w:r>
    </w:p>
    <w:p w14:paraId="523DAF35" w14:textId="77777777" w:rsidR="008D753F" w:rsidRDefault="001061C7">
      <w:pPr>
        <w:pStyle w:val="GDefaultWidgetOption"/>
        <w:keepNext/>
        <w:tabs>
          <w:tab w:val="left" w:pos="2160"/>
        </w:tabs>
      </w:pPr>
      <w:r>
        <w:t>columns</w:t>
      </w:r>
      <w:r>
        <w:tab/>
        <w:t>1</w:t>
      </w:r>
    </w:p>
    <w:p w14:paraId="23775B8C" w14:textId="77777777" w:rsidR="008D753F" w:rsidRDefault="001061C7">
      <w:pPr>
        <w:pStyle w:val="GDefaultWidgetOption"/>
        <w:keepNext/>
        <w:tabs>
          <w:tab w:val="left" w:pos="2160"/>
        </w:tabs>
      </w:pPr>
      <w:r>
        <w:t>widget</w:t>
      </w:r>
      <w:r>
        <w:tab/>
      </w:r>
    </w:p>
    <w:p w14:paraId="34FFD4CA" w14:textId="77777777" w:rsidR="008D753F" w:rsidRDefault="001061C7">
      <w:pPr>
        <w:pStyle w:val="GDefaultWidgetOption"/>
        <w:keepNext/>
        <w:tabs>
          <w:tab w:val="left" w:pos="2160"/>
        </w:tabs>
      </w:pPr>
      <w:r>
        <w:t>filter_text</w:t>
      </w:r>
      <w:r>
        <w:tab/>
      </w:r>
    </w:p>
    <w:p w14:paraId="5593156F" w14:textId="77777777" w:rsidR="008D753F" w:rsidRDefault="001061C7">
      <w:pPr>
        <w:pStyle w:val="GDefaultWidgetOption"/>
        <w:keepNext/>
        <w:tabs>
          <w:tab w:val="left" w:pos="2160"/>
        </w:tabs>
      </w:pPr>
      <w:r>
        <w:t>as_banner</w:t>
      </w:r>
      <w:r>
        <w:tab/>
        <w:t>False</w:t>
      </w:r>
    </w:p>
    <w:p w14:paraId="06AA2B2E" w14:textId="77777777" w:rsidR="008D753F" w:rsidRDefault="001061C7">
      <w:pPr>
        <w:pStyle w:val="GDefaultWidgetOption"/>
        <w:keepNext/>
        <w:tabs>
          <w:tab w:val="left" w:pos="2160"/>
        </w:tabs>
      </w:pPr>
      <w:r>
        <w:t>description</w:t>
      </w:r>
      <w:r>
        <w:tab/>
      </w:r>
    </w:p>
    <w:p w14:paraId="49472DBF" w14:textId="77777777" w:rsidR="008D753F" w:rsidRDefault="001061C7">
      <w:pPr>
        <w:pStyle w:val="GDefaultWidgetOption"/>
        <w:keepNext/>
        <w:tabs>
          <w:tab w:val="left" w:pos="2160"/>
        </w:tabs>
      </w:pPr>
      <w:r>
        <w:t>spd_category</w:t>
      </w:r>
      <w:r>
        <w:tab/>
      </w:r>
    </w:p>
    <w:p w14:paraId="4AB2CE67" w14:textId="77777777" w:rsidR="008D753F" w:rsidRDefault="001061C7">
      <w:pPr>
        <w:pStyle w:val="GWidgetOption"/>
        <w:keepNext/>
        <w:tabs>
          <w:tab w:val="left" w:pos="2160"/>
        </w:tabs>
      </w:pPr>
      <w:r>
        <w:t>tags</w:t>
      </w:r>
      <w:r>
        <w:tab/>
      </w:r>
      <w:proofErr w:type="spellStart"/>
      <w:r>
        <w:t>check_for_coding</w:t>
      </w:r>
      <w:proofErr w:type="spellEnd"/>
      <w:r>
        <w:t xml:space="preserve">, CA_GV_Survey_1, GV_US, </w:t>
      </w:r>
      <w:proofErr w:type="spellStart"/>
      <w:r>
        <w:t>used_in_US_Omni_Survey_Template</w:t>
      </w:r>
      <w:proofErr w:type="spellEnd"/>
      <w:r>
        <w:t xml:space="preserve">, US_GV_Survey_1, </w:t>
      </w:r>
      <w:proofErr w:type="spellStart"/>
      <w:r>
        <w:t>CA_GV_Mini_demographics</w:t>
      </w:r>
      <w:proofErr w:type="spellEnd"/>
      <w:r>
        <w:t xml:space="preserve">, Globalvars_7, GV_CA, </w:t>
      </w:r>
      <w:proofErr w:type="spellStart"/>
      <w:r>
        <w:t>US_GV_Mini_demographics</w:t>
      </w:r>
      <w:proofErr w:type="spellEnd"/>
      <w:r>
        <w:t xml:space="preserve">, </w:t>
      </w:r>
      <w:proofErr w:type="spellStart"/>
      <w:r>
        <w:t>Profile_Codebook</w:t>
      </w:r>
      <w:proofErr w:type="spellEnd"/>
      <w:r>
        <w:t xml:space="preserve">, </w:t>
      </w:r>
      <w:proofErr w:type="spellStart"/>
      <w:r>
        <w:t>scripting_template</w:t>
      </w:r>
      <w:proofErr w:type="spellEnd"/>
    </w:p>
    <w:p w14:paraId="48A53356" w14:textId="77777777" w:rsidR="008D753F" w:rsidRDefault="001061C7">
      <w:pPr>
        <w:pStyle w:val="GDefaultWidgetOption"/>
        <w:keepNext/>
        <w:tabs>
          <w:tab w:val="left" w:pos="2160"/>
        </w:tabs>
      </w:pPr>
      <w:r>
        <w:t>horizontal</w:t>
      </w:r>
      <w:r>
        <w:tab/>
        <w:t>False</w:t>
      </w:r>
    </w:p>
    <w:p w14:paraId="04AF55FE" w14:textId="77777777" w:rsidR="008D753F" w:rsidRDefault="001061C7">
      <w:pPr>
        <w:pStyle w:val="GDefaultWidgetOption"/>
        <w:keepNext/>
        <w:tabs>
          <w:tab w:val="left" w:pos="2160"/>
        </w:tabs>
      </w:pPr>
      <w:r>
        <w:t>grid_chart_type</w:t>
      </w:r>
      <w:r>
        <w:tab/>
        <w:t>stacked_bar</w:t>
      </w:r>
    </w:p>
    <w:p w14:paraId="5582AC64" w14:textId="77777777" w:rsidR="008D753F" w:rsidRDefault="001061C7">
      <w:pPr>
        <w:pStyle w:val="GDefaultWidgetOption"/>
        <w:keepNext/>
        <w:tabs>
          <w:tab w:val="left" w:pos="2160"/>
        </w:tabs>
      </w:pPr>
      <w:r>
        <w:t>sort_order</w:t>
      </w:r>
      <w:r>
        <w:tab/>
        <w:t>none</w:t>
      </w:r>
    </w:p>
    <w:p w14:paraId="111C5E3C" w14:textId="77777777" w:rsidR="008D753F" w:rsidRDefault="001061C7">
      <w:pPr>
        <w:pStyle w:val="GDefaultWidgetOption"/>
        <w:keepNext/>
        <w:tabs>
          <w:tab w:val="left" w:pos="2160"/>
        </w:tabs>
      </w:pPr>
      <w:r>
        <w:t>sample</w:t>
      </w:r>
      <w:r>
        <w:tab/>
      </w:r>
    </w:p>
    <w:p w14:paraId="0857D87A" w14:textId="77777777" w:rsidR="008D753F" w:rsidRDefault="001061C7">
      <w:pPr>
        <w:pStyle w:val="GDefaultWidgetOption"/>
        <w:keepNext/>
        <w:tabs>
          <w:tab w:val="left" w:pos="2160"/>
        </w:tabs>
      </w:pPr>
      <w:r>
        <w:t>slide_title</w:t>
      </w:r>
      <w:r>
        <w:tab/>
      </w:r>
    </w:p>
    <w:p w14:paraId="2D186809" w14:textId="77777777" w:rsidR="008D753F" w:rsidRDefault="001061C7">
      <w:pPr>
        <w:pStyle w:val="GDefaultWidgetOption"/>
        <w:keepNext/>
        <w:tabs>
          <w:tab w:val="left" w:pos="2160"/>
        </w:tabs>
      </w:pPr>
      <w:r>
        <w:t>set_active</w:t>
      </w:r>
      <w:r>
        <w:tab/>
      </w:r>
    </w:p>
    <w:p w14:paraId="1C5BDF16" w14:textId="77777777" w:rsidR="008D753F" w:rsidRDefault="001061C7">
      <w:pPr>
        <w:pStyle w:val="GWidgetOption"/>
        <w:keepNext/>
        <w:tabs>
          <w:tab w:val="left" w:pos="2160"/>
        </w:tabs>
      </w:pPr>
      <w:r>
        <w:t>required</w:t>
      </w:r>
      <w:r>
        <w:tab/>
        <w:t>HARD</w:t>
      </w:r>
    </w:p>
    <w:p w14:paraId="0B8A2337" w14:textId="77777777" w:rsidR="008D753F" w:rsidRDefault="001061C7">
      <w:pPr>
        <w:pStyle w:val="GDefaultWidgetOption"/>
        <w:keepNext/>
        <w:tabs>
          <w:tab w:val="left" w:pos="2160"/>
        </w:tabs>
      </w:pPr>
      <w:r>
        <w:t>mask</w:t>
      </w:r>
      <w:r>
        <w:tab/>
      </w:r>
    </w:p>
    <w:p w14:paraId="4D75AEC0" w14:textId="77777777" w:rsidR="008D753F" w:rsidRDefault="001061C7">
      <w:pPr>
        <w:pStyle w:val="GDefaultWidgetOption"/>
        <w:keepNext/>
        <w:tabs>
          <w:tab w:val="left" w:pos="2160"/>
        </w:tabs>
      </w:pPr>
      <w:r>
        <w:t>custom_order</w:t>
      </w:r>
      <w:r>
        <w:tab/>
      </w:r>
    </w:p>
    <w:p w14:paraId="36BDD750" w14:textId="77777777" w:rsidR="008D753F" w:rsidRDefault="001061C7">
      <w:pPr>
        <w:pStyle w:val="GDefaultWidgetOption"/>
        <w:keepNext/>
        <w:tabs>
          <w:tab w:val="left" w:pos="2160"/>
        </w:tabs>
      </w:pPr>
      <w:r>
        <w:t>client</w:t>
      </w:r>
      <w:r>
        <w:tab/>
      </w:r>
    </w:p>
    <w:p w14:paraId="2BF9F08E"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C37D79F" w14:textId="77777777">
        <w:tc>
          <w:tcPr>
            <w:tcW w:w="336" w:type="dxa"/>
          </w:tcPr>
          <w:p w14:paraId="2E8E3EEB" w14:textId="77777777" w:rsidR="008D753F" w:rsidRDefault="001061C7">
            <w:pPr>
              <w:keepNext/>
            </w:pPr>
            <w:r>
              <w:rPr>
                <w:rStyle w:val="GResponseCode"/>
              </w:rPr>
              <w:t>1</w:t>
            </w:r>
          </w:p>
        </w:tc>
        <w:tc>
          <w:tcPr>
            <w:tcW w:w="361" w:type="dxa"/>
          </w:tcPr>
          <w:p w14:paraId="22109437" w14:textId="77777777" w:rsidR="008D753F" w:rsidRDefault="001061C7">
            <w:pPr>
              <w:keepNext/>
            </w:pPr>
            <w:r>
              <w:t>○</w:t>
            </w:r>
          </w:p>
        </w:tc>
        <w:tc>
          <w:tcPr>
            <w:tcW w:w="3731" w:type="dxa"/>
          </w:tcPr>
          <w:p w14:paraId="7112C976" w14:textId="77777777" w:rsidR="008D753F" w:rsidRDefault="001061C7">
            <w:pPr>
              <w:keepNext/>
            </w:pPr>
            <w:r>
              <w:t>Male</w:t>
            </w:r>
          </w:p>
        </w:tc>
        <w:tc>
          <w:tcPr>
            <w:tcW w:w="4428" w:type="dxa"/>
          </w:tcPr>
          <w:p w14:paraId="78C798A5" w14:textId="77777777" w:rsidR="008D753F" w:rsidRDefault="008D753F">
            <w:pPr>
              <w:keepNext/>
              <w:jc w:val="right"/>
              <w:rPr>
                <w:i/>
              </w:rPr>
            </w:pPr>
          </w:p>
        </w:tc>
      </w:tr>
      <w:tr w:rsidR="008D753F" w14:paraId="76589FBF" w14:textId="77777777">
        <w:tc>
          <w:tcPr>
            <w:tcW w:w="336" w:type="dxa"/>
          </w:tcPr>
          <w:p w14:paraId="2557B4F9" w14:textId="77777777" w:rsidR="008D753F" w:rsidRDefault="001061C7">
            <w:pPr>
              <w:keepNext/>
            </w:pPr>
            <w:r>
              <w:rPr>
                <w:rStyle w:val="GResponseCode"/>
              </w:rPr>
              <w:t>2</w:t>
            </w:r>
          </w:p>
        </w:tc>
        <w:tc>
          <w:tcPr>
            <w:tcW w:w="361" w:type="dxa"/>
          </w:tcPr>
          <w:p w14:paraId="30C66F80" w14:textId="77777777" w:rsidR="008D753F" w:rsidRDefault="001061C7">
            <w:pPr>
              <w:keepNext/>
            </w:pPr>
            <w:r>
              <w:t>○</w:t>
            </w:r>
          </w:p>
        </w:tc>
        <w:tc>
          <w:tcPr>
            <w:tcW w:w="3731" w:type="dxa"/>
          </w:tcPr>
          <w:p w14:paraId="47B0606F" w14:textId="77777777" w:rsidR="008D753F" w:rsidRDefault="001061C7">
            <w:pPr>
              <w:keepNext/>
            </w:pPr>
            <w:r>
              <w:t>Female</w:t>
            </w:r>
          </w:p>
        </w:tc>
        <w:tc>
          <w:tcPr>
            <w:tcW w:w="4428" w:type="dxa"/>
          </w:tcPr>
          <w:p w14:paraId="5470617B" w14:textId="77777777" w:rsidR="008D753F" w:rsidRDefault="008D753F">
            <w:pPr>
              <w:keepNext/>
              <w:jc w:val="right"/>
              <w:rPr>
                <w:i/>
              </w:rPr>
            </w:pPr>
          </w:p>
        </w:tc>
      </w:tr>
      <w:tr w:rsidR="008D753F" w14:paraId="32417351" w14:textId="77777777">
        <w:tc>
          <w:tcPr>
            <w:tcW w:w="336" w:type="dxa"/>
          </w:tcPr>
          <w:p w14:paraId="40F54A16" w14:textId="77777777" w:rsidR="008D753F" w:rsidRDefault="001061C7">
            <w:pPr>
              <w:keepNext/>
            </w:pPr>
            <w:r>
              <w:rPr>
                <w:rStyle w:val="GResponseCode"/>
              </w:rPr>
              <w:t>8</w:t>
            </w:r>
          </w:p>
        </w:tc>
        <w:tc>
          <w:tcPr>
            <w:tcW w:w="361" w:type="dxa"/>
          </w:tcPr>
          <w:p w14:paraId="1D2816D2" w14:textId="77777777" w:rsidR="008D753F" w:rsidRDefault="008D753F">
            <w:pPr>
              <w:keepNext/>
            </w:pPr>
          </w:p>
        </w:tc>
        <w:tc>
          <w:tcPr>
            <w:tcW w:w="3731" w:type="dxa"/>
          </w:tcPr>
          <w:p w14:paraId="26002E30" w14:textId="77777777" w:rsidR="008D753F" w:rsidRDefault="001061C7">
            <w:pPr>
              <w:pStyle w:val="GAdminOption"/>
              <w:keepNext/>
            </w:pPr>
            <w:r>
              <w:t>Skipped</w:t>
            </w:r>
          </w:p>
        </w:tc>
        <w:tc>
          <w:tcPr>
            <w:tcW w:w="4428" w:type="dxa"/>
          </w:tcPr>
          <w:p w14:paraId="6FF8AE3E" w14:textId="77777777" w:rsidR="008D753F" w:rsidRDefault="008D753F">
            <w:pPr>
              <w:keepNext/>
              <w:jc w:val="right"/>
              <w:rPr>
                <w:i/>
              </w:rPr>
            </w:pPr>
          </w:p>
        </w:tc>
      </w:tr>
      <w:tr w:rsidR="008D753F" w14:paraId="1773F0F3" w14:textId="77777777">
        <w:tc>
          <w:tcPr>
            <w:tcW w:w="336" w:type="dxa"/>
          </w:tcPr>
          <w:p w14:paraId="13F1A865" w14:textId="77777777" w:rsidR="008D753F" w:rsidRDefault="001061C7">
            <w:pPr>
              <w:keepNext/>
            </w:pPr>
            <w:r>
              <w:rPr>
                <w:rStyle w:val="GResponseCode"/>
              </w:rPr>
              <w:t>9</w:t>
            </w:r>
          </w:p>
        </w:tc>
        <w:tc>
          <w:tcPr>
            <w:tcW w:w="361" w:type="dxa"/>
          </w:tcPr>
          <w:p w14:paraId="38D5E67C" w14:textId="77777777" w:rsidR="008D753F" w:rsidRDefault="008D753F">
            <w:pPr>
              <w:keepNext/>
            </w:pPr>
          </w:p>
        </w:tc>
        <w:tc>
          <w:tcPr>
            <w:tcW w:w="3731" w:type="dxa"/>
          </w:tcPr>
          <w:p w14:paraId="00F7FAF1" w14:textId="77777777" w:rsidR="008D753F" w:rsidRDefault="001061C7">
            <w:pPr>
              <w:pStyle w:val="GAdminOption"/>
              <w:keepNext/>
            </w:pPr>
            <w:r>
              <w:t>Not Asked</w:t>
            </w:r>
          </w:p>
        </w:tc>
        <w:tc>
          <w:tcPr>
            <w:tcW w:w="4428" w:type="dxa"/>
          </w:tcPr>
          <w:p w14:paraId="4462A580" w14:textId="77777777" w:rsidR="008D753F" w:rsidRDefault="008D753F">
            <w:pPr>
              <w:keepNext/>
              <w:jc w:val="right"/>
              <w:rPr>
                <w:i/>
              </w:rPr>
            </w:pPr>
          </w:p>
        </w:tc>
      </w:tr>
    </w:tbl>
    <w:p w14:paraId="55EF6A3A" w14:textId="77777777" w:rsidR="008D753F" w:rsidRDefault="008D753F">
      <w:pPr>
        <w:pStyle w:val="GQuestionSpacer"/>
      </w:pPr>
    </w:p>
    <w:p w14:paraId="5CCB05A4" w14:textId="77777777" w:rsidR="008D753F" w:rsidRDefault="001061C7">
      <w:pPr>
        <w:pStyle w:val="GExit"/>
      </w:pPr>
      <w:r>
        <w:t xml:space="preserve">Exit                  </w:t>
      </w:r>
      <w:proofErr w:type="gramStart"/>
      <w:r>
        <w:t xml:space="preserve">   (</w:t>
      </w:r>
      <w:proofErr w:type="spellStart"/>
      <w:proofErr w:type="gramEnd"/>
      <w:r>
        <w:t>screenout</w:t>
      </w:r>
      <w:proofErr w:type="spellEnd"/>
      <w:r>
        <w:t>)                     if int(</w:t>
      </w:r>
      <w:proofErr w:type="spellStart"/>
      <w:r>
        <w:t>birthyr</w:t>
      </w:r>
      <w:proofErr w:type="spellEnd"/>
      <w:r>
        <w:t>) &gt; 2006 or int(</w:t>
      </w:r>
      <w:proofErr w:type="spellStart"/>
      <w:r>
        <w:t>birthyr</w:t>
      </w:r>
      <w:proofErr w:type="spellEnd"/>
      <w:r>
        <w:t>) &lt; 1924</w:t>
      </w:r>
    </w:p>
    <w:p w14:paraId="73A444DC" w14:textId="77777777" w:rsidR="008D753F" w:rsidRDefault="001061C7">
      <w:pPr>
        <w:pStyle w:val="GEndOfModule"/>
        <w:keepNext/>
      </w:pPr>
      <w:r>
        <w:t>end module: implicit_module_0</w:t>
      </w:r>
    </w:p>
    <w:p w14:paraId="7FF2956B" w14:textId="77777777" w:rsidR="008D753F" w:rsidRDefault="001061C7">
      <w:pPr>
        <w:pStyle w:val="GModule"/>
      </w:pPr>
      <w:bookmarkStart w:id="4" w:name="_Toc175835882"/>
      <w:r>
        <w:t xml:space="preserve">Module: </w:t>
      </w:r>
      <w:proofErr w:type="spellStart"/>
      <w:r>
        <w:t>race_hisp_mod</w:t>
      </w:r>
      <w:bookmarkEnd w:id="4"/>
      <w:proofErr w:type="spellEnd"/>
    </w:p>
    <w:p w14:paraId="7AF9FD33" w14:textId="77777777" w:rsidR="008D753F" w:rsidRDefault="001061C7">
      <w:pPr>
        <w:pStyle w:val="GPage"/>
        <w:keepNext/>
      </w:pPr>
      <w:bookmarkStart w:id="5" w:name="_Toc175835884"/>
      <w:r>
        <w:t>Page: demosfront2</w:t>
      </w:r>
      <w:bookmarkEnd w:id="5"/>
    </w:p>
    <w:tbl>
      <w:tblPr>
        <w:tblStyle w:val="GQuestionCommonProperties"/>
        <w:tblW w:w="0" w:type="auto"/>
        <w:tblInd w:w="0" w:type="dxa"/>
        <w:tblLook w:val="04A0" w:firstRow="1" w:lastRow="0" w:firstColumn="1" w:lastColumn="0" w:noHBand="0" w:noVBand="1"/>
        <w:tblPrChange w:id="6" w:author="Soler, Caroline L" w:date="2024-12-03T13:07:00Z" w16du:dateUtc="2024-12-03T18:07:00Z">
          <w:tblPr>
            <w:tblStyle w:val="GQuestionCommonProperties"/>
            <w:tblW w:w="0" w:type="auto"/>
            <w:tblInd w:w="0" w:type="dxa"/>
            <w:tblLook w:val="04A0" w:firstRow="1" w:lastRow="0" w:firstColumn="1" w:lastColumn="0" w:noHBand="0" w:noVBand="1"/>
          </w:tblPr>
        </w:tblPrChange>
      </w:tblPr>
      <w:tblGrid>
        <w:gridCol w:w="3389"/>
        <w:gridCol w:w="5971"/>
        <w:tblGridChange w:id="7">
          <w:tblGrid>
            <w:gridCol w:w="3389"/>
            <w:gridCol w:w="5971"/>
          </w:tblGrid>
        </w:tblGridChange>
      </w:tblGrid>
      <w:tr w:rsidR="008D753F" w:rsidDel="00107538" w14:paraId="776FEE2E" w14:textId="6C9C7A95" w:rsidTr="00107538">
        <w:trPr>
          <w:del w:id="8" w:author="Soler, Caroline L" w:date="2024-12-03T13:07:00Z" w16du:dateUtc="2024-12-03T18:07:00Z"/>
        </w:trPr>
        <w:tc>
          <w:tcPr>
            <w:tcW w:w="3389" w:type="dxa"/>
            <w:shd w:val="clear" w:color="auto" w:fill="D0D0D0"/>
            <w:tcPrChange w:id="9" w:author="Soler, Caroline L" w:date="2024-12-03T13:07:00Z" w16du:dateUtc="2024-12-03T18:07:00Z">
              <w:tcPr>
                <w:tcW w:w="0" w:type="dxa"/>
                <w:shd w:val="clear" w:color="auto" w:fill="D0D0D0"/>
              </w:tcPr>
            </w:tcPrChange>
          </w:tcPr>
          <w:p w14:paraId="63738AA8" w14:textId="248B1BF0" w:rsidR="008D753F" w:rsidDel="00107538" w:rsidRDefault="001061C7">
            <w:pPr>
              <w:pStyle w:val="GVariableNameP"/>
              <w:keepNext/>
              <w:rPr>
                <w:del w:id="10" w:author="Soler, Caroline L" w:date="2024-12-03T13:07:00Z" w16du:dateUtc="2024-12-03T18:07:00Z"/>
              </w:rPr>
            </w:pPr>
            <w:del w:id="11" w:author="Soler, Caroline L" w:date="2024-12-03T13:07:00Z" w16du:dateUtc="2024-12-03T18:07:00Z">
              <w:r w:rsidDel="00107538">
                <w:fldChar w:fldCharType="begin"/>
              </w:r>
              <w:r w:rsidDel="00107538">
                <w:delInstrText>TC educ \\l 2 \\f a</w:delInstrText>
              </w:r>
              <w:r w:rsidDel="00107538">
                <w:fldChar w:fldCharType="end"/>
              </w:r>
              <w:r w:rsidDel="00107538">
                <w:delText>educ</w:delText>
              </w:r>
              <w:r w:rsidDel="00107538">
                <w:rPr>
                  <w:i/>
                </w:rPr>
                <w:delText>- Show if not pdl.educ or not panman.is_panelist/required</w:delText>
              </w:r>
            </w:del>
          </w:p>
        </w:tc>
        <w:tc>
          <w:tcPr>
            <w:tcW w:w="5971" w:type="dxa"/>
            <w:shd w:val="clear" w:color="auto" w:fill="D0D0D0"/>
            <w:vAlign w:val="bottom"/>
            <w:tcPrChange w:id="12" w:author="Soler, Caroline L" w:date="2024-12-03T13:07:00Z" w16du:dateUtc="2024-12-03T18:07:00Z">
              <w:tcPr>
                <w:tcW w:w="0" w:type="dxa"/>
                <w:shd w:val="clear" w:color="auto" w:fill="D0D0D0"/>
                <w:vAlign w:val="bottom"/>
              </w:tcPr>
            </w:tcPrChange>
          </w:tcPr>
          <w:p w14:paraId="629B35E8" w14:textId="3E4B5F86" w:rsidR="008D753F" w:rsidDel="00107538" w:rsidRDefault="001061C7">
            <w:pPr>
              <w:keepNext/>
              <w:jc w:val="right"/>
              <w:rPr>
                <w:del w:id="13" w:author="Soler, Caroline L" w:date="2024-12-03T13:07:00Z" w16du:dateUtc="2024-12-03T18:07:00Z"/>
              </w:rPr>
            </w:pPr>
            <w:del w:id="14" w:author="Soler, Caroline L" w:date="2024-12-03T13:07:00Z" w16du:dateUtc="2024-12-03T18:07:00Z">
              <w:r w:rsidDel="00107538">
                <w:delText>SINGLE CHOICE</w:delText>
              </w:r>
            </w:del>
          </w:p>
        </w:tc>
      </w:tr>
      <w:tr w:rsidR="008D753F" w:rsidDel="00107538" w14:paraId="5CCEC34F" w14:textId="099F239B" w:rsidTr="00107538">
        <w:trPr>
          <w:del w:id="15" w:author="Soler, Caroline L" w:date="2024-12-03T13:07:00Z" w16du:dateUtc="2024-12-03T18:07:00Z"/>
        </w:trPr>
        <w:tc>
          <w:tcPr>
            <w:tcW w:w="9360" w:type="dxa"/>
            <w:gridSpan w:val="2"/>
            <w:shd w:val="clear" w:color="auto" w:fill="D0D0D0"/>
            <w:tcPrChange w:id="16" w:author="Soler, Caroline L" w:date="2024-12-03T13:07:00Z" w16du:dateUtc="2024-12-03T18:07:00Z">
              <w:tcPr>
                <w:tcW w:w="8856" w:type="dxa"/>
                <w:gridSpan w:val="2"/>
                <w:shd w:val="clear" w:color="auto" w:fill="D0D0D0"/>
              </w:tcPr>
            </w:tcPrChange>
          </w:tcPr>
          <w:p w14:paraId="1C113FF1" w14:textId="06FBEC26" w:rsidR="008D753F" w:rsidDel="00107538" w:rsidRDefault="001061C7">
            <w:pPr>
              <w:keepNext/>
              <w:rPr>
                <w:del w:id="17" w:author="Soler, Caroline L" w:date="2024-12-03T13:07:00Z" w16du:dateUtc="2024-12-03T18:07:00Z"/>
              </w:rPr>
            </w:pPr>
            <w:del w:id="18" w:author="Soler, Caroline L" w:date="2024-12-03T13:07:00Z" w16du:dateUtc="2024-12-03T18:07:00Z">
              <w:r w:rsidDel="00107538">
                <w:delText>What is the highest level of education you have completed?</w:delText>
              </w:r>
            </w:del>
          </w:p>
        </w:tc>
      </w:tr>
    </w:tbl>
    <w:p w14:paraId="0327A7D6" w14:textId="3925B4D2" w:rsidR="008D753F" w:rsidDel="00107538" w:rsidRDefault="008D753F">
      <w:pPr>
        <w:pStyle w:val="GQuestionSpacer"/>
        <w:keepNext/>
        <w:rPr>
          <w:del w:id="19" w:author="Soler, Caroline L" w:date="2024-12-03T13:07:00Z" w16du:dateUtc="2024-12-03T18:07:00Z"/>
        </w:rPr>
      </w:pPr>
    </w:p>
    <w:p w14:paraId="235E7311" w14:textId="0CDED84C" w:rsidR="008D753F" w:rsidDel="00107538" w:rsidRDefault="001061C7">
      <w:pPr>
        <w:pStyle w:val="GWidgetOption"/>
        <w:keepNext/>
        <w:tabs>
          <w:tab w:val="left" w:pos="2160"/>
        </w:tabs>
        <w:rPr>
          <w:del w:id="20" w:author="Soler, Caroline L" w:date="2024-12-03T13:07:00Z" w16du:dateUtc="2024-12-03T18:07:00Z"/>
        </w:rPr>
      </w:pPr>
      <w:del w:id="21" w:author="Soler, Caroline L" w:date="2024-12-03T13:07:00Z" w16du:dateUtc="2024-12-03T18:07:00Z">
        <w:r w:rsidDel="00107538">
          <w:delText>pii</w:delText>
        </w:r>
        <w:r w:rsidDel="00107538">
          <w:tab/>
          <w:delText>False</w:delText>
        </w:r>
      </w:del>
    </w:p>
    <w:p w14:paraId="7971211A" w14:textId="4D739EA1" w:rsidR="008D753F" w:rsidDel="00107538" w:rsidRDefault="001061C7">
      <w:pPr>
        <w:pStyle w:val="GDefaultWidgetOption"/>
        <w:keepNext/>
        <w:tabs>
          <w:tab w:val="left" w:pos="2160"/>
        </w:tabs>
        <w:rPr>
          <w:del w:id="22" w:author="Soler, Caroline L" w:date="2024-12-03T13:07:00Z" w16du:dateUtc="2024-12-03T18:07:00Z"/>
        </w:rPr>
      </w:pPr>
      <w:del w:id="23" w:author="Soler, Caroline L" w:date="2024-12-03T13:07:00Z" w16du:dateUtc="2024-12-03T18:07:00Z">
        <w:r w:rsidDel="00107538">
          <w:delText>chart_layout</w:delText>
        </w:r>
        <w:r w:rsidDel="00107538">
          <w:tab/>
          <w:delText>1</w:delText>
        </w:r>
      </w:del>
    </w:p>
    <w:p w14:paraId="040FCFB2" w14:textId="05756123" w:rsidR="008D753F" w:rsidDel="00107538" w:rsidRDefault="001061C7">
      <w:pPr>
        <w:pStyle w:val="GWidgetOption"/>
        <w:keepNext/>
        <w:tabs>
          <w:tab w:val="left" w:pos="2160"/>
        </w:tabs>
        <w:rPr>
          <w:del w:id="24" w:author="Soler, Caroline L" w:date="2024-12-03T13:07:00Z" w16du:dateUtc="2024-12-03T18:07:00Z"/>
        </w:rPr>
      </w:pPr>
      <w:del w:id="25" w:author="Soler, Caroline L" w:date="2024-12-03T13:07:00Z" w16du:dateUtc="2024-12-03T18:07:00Z">
        <w:r w:rsidDel="00107538">
          <w:delText>varlabel</w:delText>
        </w:r>
        <w:r w:rsidDel="00107538">
          <w:tab/>
          <w:delText>Education</w:delText>
        </w:r>
      </w:del>
    </w:p>
    <w:p w14:paraId="6D9F8CB2" w14:textId="68B05A79" w:rsidR="008D753F" w:rsidDel="00107538" w:rsidRDefault="001061C7">
      <w:pPr>
        <w:pStyle w:val="GDefaultWidgetOption"/>
        <w:keepNext/>
        <w:tabs>
          <w:tab w:val="left" w:pos="2160"/>
        </w:tabs>
        <w:rPr>
          <w:del w:id="26" w:author="Soler, Caroline L" w:date="2024-12-03T13:07:00Z" w16du:dateUtc="2024-12-03T18:07:00Z"/>
        </w:rPr>
      </w:pPr>
      <w:del w:id="27" w:author="Soler, Caroline L" w:date="2024-12-03T13:07:00Z" w16du:dateUtc="2024-12-03T18:07:00Z">
        <w:r w:rsidDel="00107538">
          <w:delText>topic</w:delText>
        </w:r>
        <w:r w:rsidDel="00107538">
          <w:tab/>
        </w:r>
      </w:del>
    </w:p>
    <w:p w14:paraId="1CE568E0" w14:textId="1ED2D785" w:rsidR="008D753F" w:rsidDel="00107538" w:rsidRDefault="001061C7">
      <w:pPr>
        <w:pStyle w:val="GDefaultWidgetOption"/>
        <w:keepNext/>
        <w:tabs>
          <w:tab w:val="left" w:pos="2160"/>
        </w:tabs>
        <w:rPr>
          <w:del w:id="28" w:author="Soler, Caroline L" w:date="2024-12-03T13:07:00Z" w16du:dateUtc="2024-12-03T18:07:00Z"/>
        </w:rPr>
      </w:pPr>
      <w:del w:id="29" w:author="Soler, Caroline L" w:date="2024-12-03T13:07:00Z" w16du:dateUtc="2024-12-03T18:07:00Z">
        <w:r w:rsidDel="00107538">
          <w:delText>chart_color</w:delText>
        </w:r>
        <w:r w:rsidDel="00107538">
          <w:tab/>
          <w:delText>green</w:delText>
        </w:r>
      </w:del>
    </w:p>
    <w:p w14:paraId="27F5158B" w14:textId="172DFB83" w:rsidR="008D753F" w:rsidDel="00107538" w:rsidRDefault="001061C7">
      <w:pPr>
        <w:pStyle w:val="GDefaultWidgetOption"/>
        <w:keepNext/>
        <w:tabs>
          <w:tab w:val="left" w:pos="2160"/>
        </w:tabs>
        <w:rPr>
          <w:del w:id="30" w:author="Soler, Caroline L" w:date="2024-12-03T13:07:00Z" w16du:dateUtc="2024-12-03T18:07:00Z"/>
        </w:rPr>
      </w:pPr>
      <w:del w:id="31" w:author="Soler, Caroline L" w:date="2024-12-03T13:07:00Z" w16du:dateUtc="2024-12-03T18:07:00Z">
        <w:r w:rsidDel="00107538">
          <w:delText>chart_type</w:delText>
        </w:r>
        <w:r w:rsidDel="00107538">
          <w:tab/>
          <w:delText>bar</w:delText>
        </w:r>
      </w:del>
    </w:p>
    <w:p w14:paraId="004849DF" w14:textId="2BFDBB8C" w:rsidR="008D753F" w:rsidDel="00107538" w:rsidRDefault="001061C7">
      <w:pPr>
        <w:pStyle w:val="GDefaultWidgetOption"/>
        <w:keepNext/>
        <w:tabs>
          <w:tab w:val="left" w:pos="2160"/>
        </w:tabs>
        <w:rPr>
          <w:del w:id="32" w:author="Soler, Caroline L" w:date="2024-12-03T13:07:00Z" w16du:dateUtc="2024-12-03T18:07:00Z"/>
        </w:rPr>
      </w:pPr>
      <w:del w:id="33" w:author="Soler, Caroline L" w:date="2024-12-03T13:07:00Z" w16du:dateUtc="2024-12-03T18:07:00Z">
        <w:r w:rsidDel="00107538">
          <w:delText>crossbreak</w:delText>
        </w:r>
        <w:r w:rsidDel="00107538">
          <w:tab/>
          <w:delText>Total</w:delText>
        </w:r>
      </w:del>
    </w:p>
    <w:p w14:paraId="7046915A" w14:textId="5E7298B9" w:rsidR="008D753F" w:rsidDel="00107538" w:rsidRDefault="001061C7">
      <w:pPr>
        <w:pStyle w:val="GDefaultWidgetOption"/>
        <w:keepNext/>
        <w:tabs>
          <w:tab w:val="left" w:pos="2160"/>
        </w:tabs>
        <w:rPr>
          <w:del w:id="34" w:author="Soler, Caroline L" w:date="2024-12-03T13:07:00Z" w16du:dateUtc="2024-12-03T18:07:00Z"/>
        </w:rPr>
      </w:pPr>
      <w:del w:id="35" w:author="Soler, Caroline L" w:date="2024-12-03T13:07:00Z" w16du:dateUtc="2024-12-03T18:07:00Z">
        <w:r w:rsidDel="00107538">
          <w:delText>wrap</w:delText>
        </w:r>
        <w:r w:rsidDel="00107538">
          <w:tab/>
          <w:delText>True</w:delText>
        </w:r>
      </w:del>
    </w:p>
    <w:p w14:paraId="5E432361" w14:textId="2BC91AC3" w:rsidR="008D753F" w:rsidDel="00107538" w:rsidRDefault="001061C7">
      <w:pPr>
        <w:pStyle w:val="GDefaultWidgetOption"/>
        <w:keepNext/>
        <w:tabs>
          <w:tab w:val="left" w:pos="2160"/>
        </w:tabs>
        <w:rPr>
          <w:del w:id="36" w:author="Soler, Caroline L" w:date="2024-12-03T13:07:00Z" w16du:dateUtc="2024-12-03T18:07:00Z"/>
        </w:rPr>
      </w:pPr>
      <w:del w:id="37" w:author="Soler, Caroline L" w:date="2024-12-03T13:07:00Z" w16du:dateUtc="2024-12-03T18:07:00Z">
        <w:r w:rsidDel="00107538">
          <w:delText>is_rating</w:delText>
        </w:r>
        <w:r w:rsidDel="00107538">
          <w:tab/>
          <w:delText>False</w:delText>
        </w:r>
      </w:del>
    </w:p>
    <w:p w14:paraId="50B127DD" w14:textId="7475786F" w:rsidR="008D753F" w:rsidDel="00107538" w:rsidRDefault="001061C7">
      <w:pPr>
        <w:pStyle w:val="GDefaultWidgetOption"/>
        <w:keepNext/>
        <w:tabs>
          <w:tab w:val="left" w:pos="2160"/>
        </w:tabs>
        <w:rPr>
          <w:del w:id="38" w:author="Soler, Caroline L" w:date="2024-12-03T13:07:00Z" w16du:dateUtc="2024-12-03T18:07:00Z"/>
        </w:rPr>
      </w:pPr>
      <w:del w:id="39" w:author="Soler, Caroline L" w:date="2024-12-03T13:07:00Z" w16du:dateUtc="2024-12-03T18:07:00Z">
        <w:r w:rsidDel="00107538">
          <w:delText>required_text</w:delText>
        </w:r>
        <w:r w:rsidDel="00107538">
          <w:tab/>
          <w:delText>Please choose an answer</w:delText>
        </w:r>
      </w:del>
    </w:p>
    <w:p w14:paraId="37532B24" w14:textId="0DE9519A" w:rsidR="008D753F" w:rsidDel="00107538" w:rsidRDefault="001061C7">
      <w:pPr>
        <w:pStyle w:val="GDefaultWidgetOption"/>
        <w:keepNext/>
        <w:tabs>
          <w:tab w:val="left" w:pos="2160"/>
        </w:tabs>
        <w:rPr>
          <w:del w:id="40" w:author="Soler, Caroline L" w:date="2024-12-03T13:07:00Z" w16du:dateUtc="2024-12-03T18:07:00Z"/>
        </w:rPr>
      </w:pPr>
      <w:del w:id="41" w:author="Soler, Caroline L" w:date="2024-12-03T13:07:00Z" w16du:dateUtc="2024-12-03T18:07:00Z">
        <w:r w:rsidDel="00107538">
          <w:delText>min_columns</w:delText>
        </w:r>
        <w:r w:rsidDel="00107538">
          <w:tab/>
          <w:delText>1</w:delText>
        </w:r>
      </w:del>
    </w:p>
    <w:p w14:paraId="0CAAE676" w14:textId="63DD36CF" w:rsidR="008D753F" w:rsidDel="00107538" w:rsidRDefault="001061C7">
      <w:pPr>
        <w:pStyle w:val="GDefaultWidgetOption"/>
        <w:keepNext/>
        <w:tabs>
          <w:tab w:val="left" w:pos="2160"/>
        </w:tabs>
        <w:rPr>
          <w:del w:id="42" w:author="Soler, Caroline L" w:date="2024-12-03T13:07:00Z" w16du:dateUtc="2024-12-03T18:07:00Z"/>
        </w:rPr>
      </w:pPr>
      <w:del w:id="43" w:author="Soler, Caroline L" w:date="2024-12-03T13:07:00Z" w16du:dateUtc="2024-12-03T18:07:00Z">
        <w:r w:rsidDel="00107538">
          <w:delText>sample_type</w:delText>
        </w:r>
        <w:r w:rsidDel="00107538">
          <w:tab/>
        </w:r>
      </w:del>
    </w:p>
    <w:p w14:paraId="1358034E" w14:textId="0240C7D1" w:rsidR="008D753F" w:rsidDel="00107538" w:rsidRDefault="001061C7">
      <w:pPr>
        <w:pStyle w:val="GDefaultWidgetOption"/>
        <w:keepNext/>
        <w:tabs>
          <w:tab w:val="left" w:pos="2160"/>
        </w:tabs>
        <w:rPr>
          <w:del w:id="44" w:author="Soler, Caroline L" w:date="2024-12-03T13:07:00Z" w16du:dateUtc="2024-12-03T18:07:00Z"/>
        </w:rPr>
      </w:pPr>
      <w:del w:id="45" w:author="Soler, Caroline L" w:date="2024-12-03T13:07:00Z" w16du:dateUtc="2024-12-03T18:07:00Z">
        <w:r w:rsidDel="00107538">
          <w:delText>access</w:delText>
        </w:r>
        <w:r w:rsidDel="00107538">
          <w:tab/>
        </w:r>
      </w:del>
    </w:p>
    <w:p w14:paraId="328370EC" w14:textId="117A49CC" w:rsidR="008D753F" w:rsidDel="00107538" w:rsidRDefault="001061C7">
      <w:pPr>
        <w:pStyle w:val="GDefaultWidgetOption"/>
        <w:keepNext/>
        <w:tabs>
          <w:tab w:val="left" w:pos="2160"/>
        </w:tabs>
        <w:rPr>
          <w:del w:id="46" w:author="Soler, Caroline L" w:date="2024-12-03T13:07:00Z" w16du:dateUtc="2024-12-03T18:07:00Z"/>
        </w:rPr>
      </w:pPr>
      <w:del w:id="47" w:author="Soler, Caroline L" w:date="2024-12-03T13:07:00Z" w16du:dateUtc="2024-12-03T18:07:00Z">
        <w:r w:rsidDel="00107538">
          <w:delText>autoadvance</w:delText>
        </w:r>
        <w:r w:rsidDel="00107538">
          <w:tab/>
          <w:delText>False</w:delText>
        </w:r>
      </w:del>
    </w:p>
    <w:p w14:paraId="778FE04D" w14:textId="5E9C8B34" w:rsidR="008D753F" w:rsidDel="00107538" w:rsidRDefault="001061C7">
      <w:pPr>
        <w:pStyle w:val="GDefaultWidgetOption"/>
        <w:keepNext/>
        <w:tabs>
          <w:tab w:val="left" w:pos="2160"/>
        </w:tabs>
        <w:rPr>
          <w:del w:id="48" w:author="Soler, Caroline L" w:date="2024-12-03T13:07:00Z" w16du:dateUtc="2024-12-03T18:07:00Z"/>
        </w:rPr>
      </w:pPr>
      <w:del w:id="49" w:author="Soler, Caroline L" w:date="2024-12-03T13:07:00Z" w16du:dateUtc="2024-12-03T18:07:00Z">
        <w:r w:rsidDel="00107538">
          <w:delText>columns</w:delText>
        </w:r>
        <w:r w:rsidDel="00107538">
          <w:tab/>
          <w:delText>1</w:delText>
        </w:r>
      </w:del>
    </w:p>
    <w:p w14:paraId="659CF09E" w14:textId="16B18EBB" w:rsidR="008D753F" w:rsidDel="00107538" w:rsidRDefault="001061C7">
      <w:pPr>
        <w:pStyle w:val="GDefaultWidgetOption"/>
        <w:keepNext/>
        <w:tabs>
          <w:tab w:val="left" w:pos="2160"/>
        </w:tabs>
        <w:rPr>
          <w:del w:id="50" w:author="Soler, Caroline L" w:date="2024-12-03T13:07:00Z" w16du:dateUtc="2024-12-03T18:07:00Z"/>
        </w:rPr>
      </w:pPr>
      <w:del w:id="51" w:author="Soler, Caroline L" w:date="2024-12-03T13:07:00Z" w16du:dateUtc="2024-12-03T18:07:00Z">
        <w:r w:rsidDel="00107538">
          <w:delText>widget</w:delText>
        </w:r>
        <w:r w:rsidDel="00107538">
          <w:tab/>
        </w:r>
      </w:del>
    </w:p>
    <w:p w14:paraId="50C7C6F9" w14:textId="5F374E52" w:rsidR="008D753F" w:rsidDel="00107538" w:rsidRDefault="001061C7">
      <w:pPr>
        <w:pStyle w:val="GDefaultWidgetOption"/>
        <w:keepNext/>
        <w:tabs>
          <w:tab w:val="left" w:pos="2160"/>
        </w:tabs>
        <w:rPr>
          <w:del w:id="52" w:author="Soler, Caroline L" w:date="2024-12-03T13:07:00Z" w16du:dateUtc="2024-12-03T18:07:00Z"/>
        </w:rPr>
      </w:pPr>
      <w:del w:id="53" w:author="Soler, Caroline L" w:date="2024-12-03T13:07:00Z" w16du:dateUtc="2024-12-03T18:07:00Z">
        <w:r w:rsidDel="00107538">
          <w:delText>filter_text</w:delText>
        </w:r>
        <w:r w:rsidDel="00107538">
          <w:tab/>
        </w:r>
      </w:del>
    </w:p>
    <w:p w14:paraId="1B2915AD" w14:textId="7B159DA5" w:rsidR="008D753F" w:rsidDel="00107538" w:rsidRDefault="001061C7">
      <w:pPr>
        <w:pStyle w:val="GDefaultWidgetOption"/>
        <w:keepNext/>
        <w:tabs>
          <w:tab w:val="left" w:pos="2160"/>
        </w:tabs>
        <w:rPr>
          <w:del w:id="54" w:author="Soler, Caroline L" w:date="2024-12-03T13:07:00Z" w16du:dateUtc="2024-12-03T18:07:00Z"/>
        </w:rPr>
      </w:pPr>
      <w:del w:id="55" w:author="Soler, Caroline L" w:date="2024-12-03T13:07:00Z" w16du:dateUtc="2024-12-03T18:07:00Z">
        <w:r w:rsidDel="00107538">
          <w:delText>as_banner</w:delText>
        </w:r>
        <w:r w:rsidDel="00107538">
          <w:tab/>
          <w:delText>False</w:delText>
        </w:r>
      </w:del>
    </w:p>
    <w:p w14:paraId="123151D0" w14:textId="4A6CF4D5" w:rsidR="008D753F" w:rsidDel="00107538" w:rsidRDefault="001061C7">
      <w:pPr>
        <w:pStyle w:val="GDefaultWidgetOption"/>
        <w:keepNext/>
        <w:tabs>
          <w:tab w:val="left" w:pos="2160"/>
        </w:tabs>
        <w:rPr>
          <w:del w:id="56" w:author="Soler, Caroline L" w:date="2024-12-03T13:07:00Z" w16du:dateUtc="2024-12-03T18:07:00Z"/>
        </w:rPr>
      </w:pPr>
      <w:del w:id="57" w:author="Soler, Caroline L" w:date="2024-12-03T13:07:00Z" w16du:dateUtc="2024-12-03T18:07:00Z">
        <w:r w:rsidDel="00107538">
          <w:delText>description</w:delText>
        </w:r>
        <w:r w:rsidDel="00107538">
          <w:tab/>
        </w:r>
      </w:del>
    </w:p>
    <w:p w14:paraId="091C4260" w14:textId="0C3AB007" w:rsidR="008D753F" w:rsidDel="00107538" w:rsidRDefault="001061C7">
      <w:pPr>
        <w:pStyle w:val="GDefaultWidgetOption"/>
        <w:keepNext/>
        <w:tabs>
          <w:tab w:val="left" w:pos="2160"/>
        </w:tabs>
        <w:rPr>
          <w:del w:id="58" w:author="Soler, Caroline L" w:date="2024-12-03T13:07:00Z" w16du:dateUtc="2024-12-03T18:07:00Z"/>
        </w:rPr>
      </w:pPr>
      <w:del w:id="59" w:author="Soler, Caroline L" w:date="2024-12-03T13:07:00Z" w16du:dateUtc="2024-12-03T18:07:00Z">
        <w:r w:rsidDel="00107538">
          <w:delText>spd_category</w:delText>
        </w:r>
        <w:r w:rsidDel="00107538">
          <w:tab/>
        </w:r>
      </w:del>
    </w:p>
    <w:p w14:paraId="1C2B1DFD" w14:textId="36BEAAEE" w:rsidR="008D753F" w:rsidDel="00107538" w:rsidRDefault="001061C7">
      <w:pPr>
        <w:pStyle w:val="GWidgetOption"/>
        <w:keepNext/>
        <w:tabs>
          <w:tab w:val="left" w:pos="2160"/>
        </w:tabs>
        <w:rPr>
          <w:del w:id="60" w:author="Soler, Caroline L" w:date="2024-12-03T13:07:00Z" w16du:dateUtc="2024-12-03T18:07:00Z"/>
        </w:rPr>
      </w:pPr>
      <w:del w:id="61" w:author="Soler, Caroline L" w:date="2024-12-03T13:07:00Z" w16du:dateUtc="2024-12-03T18:07:00Z">
        <w:r w:rsidDel="00107538">
          <w:delText>tags</w:delText>
        </w:r>
        <w:r w:rsidDel="00107538">
          <w:tab/>
          <w:delText>core, core codebook, Profile_Codebook_Education, Profile_Codebook, profile_core, GV_US, cbs, Profile_Codebook_Demographics, US_GV_GL_Mini_LocalDemos, US_GV_Survey_1, profile, election2014, check_for_coding, coresampling, Profile_Basic_Info, used_in_US_Omni_Survey_Template, nytimes, core_survey, scripting_template</w:delText>
        </w:r>
      </w:del>
    </w:p>
    <w:p w14:paraId="3D2A46D5" w14:textId="438BB4E5" w:rsidR="008D753F" w:rsidDel="00107538" w:rsidRDefault="001061C7">
      <w:pPr>
        <w:pStyle w:val="GDefaultWidgetOption"/>
        <w:keepNext/>
        <w:tabs>
          <w:tab w:val="left" w:pos="2160"/>
        </w:tabs>
        <w:rPr>
          <w:del w:id="62" w:author="Soler, Caroline L" w:date="2024-12-03T13:07:00Z" w16du:dateUtc="2024-12-03T18:07:00Z"/>
        </w:rPr>
      </w:pPr>
      <w:del w:id="63" w:author="Soler, Caroline L" w:date="2024-12-03T13:07:00Z" w16du:dateUtc="2024-12-03T18:07:00Z">
        <w:r w:rsidDel="00107538">
          <w:delText>horizontal</w:delText>
        </w:r>
        <w:r w:rsidDel="00107538">
          <w:tab/>
          <w:delText>False</w:delText>
        </w:r>
      </w:del>
    </w:p>
    <w:p w14:paraId="19EC1DA4" w14:textId="76128176" w:rsidR="008D753F" w:rsidDel="00107538" w:rsidRDefault="001061C7">
      <w:pPr>
        <w:pStyle w:val="GDefaultWidgetOption"/>
        <w:keepNext/>
        <w:tabs>
          <w:tab w:val="left" w:pos="2160"/>
        </w:tabs>
        <w:rPr>
          <w:del w:id="64" w:author="Soler, Caroline L" w:date="2024-12-03T13:07:00Z" w16du:dateUtc="2024-12-03T18:07:00Z"/>
        </w:rPr>
      </w:pPr>
      <w:del w:id="65" w:author="Soler, Caroline L" w:date="2024-12-03T13:07:00Z" w16du:dateUtc="2024-12-03T18:07:00Z">
        <w:r w:rsidDel="00107538">
          <w:delText>grid_chart_type</w:delText>
        </w:r>
        <w:r w:rsidDel="00107538">
          <w:tab/>
          <w:delText>stacked_bar</w:delText>
        </w:r>
      </w:del>
    </w:p>
    <w:p w14:paraId="1239E244" w14:textId="1DC2D96F" w:rsidR="008D753F" w:rsidDel="00107538" w:rsidRDefault="001061C7">
      <w:pPr>
        <w:pStyle w:val="GDefaultWidgetOption"/>
        <w:keepNext/>
        <w:tabs>
          <w:tab w:val="left" w:pos="2160"/>
        </w:tabs>
        <w:rPr>
          <w:del w:id="66" w:author="Soler, Caroline L" w:date="2024-12-03T13:07:00Z" w16du:dateUtc="2024-12-03T18:07:00Z"/>
        </w:rPr>
      </w:pPr>
      <w:del w:id="67" w:author="Soler, Caroline L" w:date="2024-12-03T13:07:00Z" w16du:dateUtc="2024-12-03T18:07:00Z">
        <w:r w:rsidDel="00107538">
          <w:delText>sort_order</w:delText>
        </w:r>
        <w:r w:rsidDel="00107538">
          <w:tab/>
          <w:delText>none</w:delText>
        </w:r>
      </w:del>
    </w:p>
    <w:p w14:paraId="51A9FB55" w14:textId="6E43F069" w:rsidR="008D753F" w:rsidDel="00107538" w:rsidRDefault="001061C7">
      <w:pPr>
        <w:pStyle w:val="GDefaultWidgetOption"/>
        <w:keepNext/>
        <w:tabs>
          <w:tab w:val="left" w:pos="2160"/>
        </w:tabs>
        <w:rPr>
          <w:del w:id="68" w:author="Soler, Caroline L" w:date="2024-12-03T13:07:00Z" w16du:dateUtc="2024-12-03T18:07:00Z"/>
        </w:rPr>
      </w:pPr>
      <w:del w:id="69" w:author="Soler, Caroline L" w:date="2024-12-03T13:07:00Z" w16du:dateUtc="2024-12-03T18:07:00Z">
        <w:r w:rsidDel="00107538">
          <w:delText>sample</w:delText>
        </w:r>
        <w:r w:rsidDel="00107538">
          <w:tab/>
        </w:r>
      </w:del>
    </w:p>
    <w:p w14:paraId="011BC14D" w14:textId="014AE2EB" w:rsidR="008D753F" w:rsidDel="00107538" w:rsidRDefault="001061C7">
      <w:pPr>
        <w:pStyle w:val="GDefaultWidgetOption"/>
        <w:keepNext/>
        <w:tabs>
          <w:tab w:val="left" w:pos="2160"/>
        </w:tabs>
        <w:rPr>
          <w:del w:id="70" w:author="Soler, Caroline L" w:date="2024-12-03T13:07:00Z" w16du:dateUtc="2024-12-03T18:07:00Z"/>
        </w:rPr>
      </w:pPr>
      <w:del w:id="71" w:author="Soler, Caroline L" w:date="2024-12-03T13:07:00Z" w16du:dateUtc="2024-12-03T18:07:00Z">
        <w:r w:rsidDel="00107538">
          <w:delText>slide_title</w:delText>
        </w:r>
        <w:r w:rsidDel="00107538">
          <w:tab/>
        </w:r>
      </w:del>
    </w:p>
    <w:p w14:paraId="20D35D26" w14:textId="010580E2" w:rsidR="008D753F" w:rsidDel="00107538" w:rsidRDefault="001061C7">
      <w:pPr>
        <w:pStyle w:val="GDefaultWidgetOption"/>
        <w:keepNext/>
        <w:tabs>
          <w:tab w:val="left" w:pos="2160"/>
        </w:tabs>
        <w:rPr>
          <w:del w:id="72" w:author="Soler, Caroline L" w:date="2024-12-03T13:07:00Z" w16du:dateUtc="2024-12-03T18:07:00Z"/>
        </w:rPr>
      </w:pPr>
      <w:del w:id="73" w:author="Soler, Caroline L" w:date="2024-12-03T13:07:00Z" w16du:dateUtc="2024-12-03T18:07:00Z">
        <w:r w:rsidDel="00107538">
          <w:delText>set_active</w:delText>
        </w:r>
        <w:r w:rsidDel="00107538">
          <w:tab/>
        </w:r>
      </w:del>
    </w:p>
    <w:p w14:paraId="67A93ACB" w14:textId="40A8E4E9" w:rsidR="008D753F" w:rsidDel="00107538" w:rsidRDefault="001061C7">
      <w:pPr>
        <w:pStyle w:val="GWidgetOption"/>
        <w:keepNext/>
        <w:tabs>
          <w:tab w:val="left" w:pos="2160"/>
        </w:tabs>
        <w:rPr>
          <w:del w:id="74" w:author="Soler, Caroline L" w:date="2024-12-03T13:07:00Z" w16du:dateUtc="2024-12-03T18:07:00Z"/>
        </w:rPr>
      </w:pPr>
      <w:del w:id="75" w:author="Soler, Caroline L" w:date="2024-12-03T13:07:00Z" w16du:dateUtc="2024-12-03T18:07:00Z">
        <w:r w:rsidDel="00107538">
          <w:delText>required</w:delText>
        </w:r>
        <w:r w:rsidDel="00107538">
          <w:tab/>
          <w:delText>HARD</w:delText>
        </w:r>
      </w:del>
    </w:p>
    <w:p w14:paraId="624167BB" w14:textId="227DEA5C" w:rsidR="008D753F" w:rsidDel="00107538" w:rsidRDefault="001061C7">
      <w:pPr>
        <w:pStyle w:val="GDefaultWidgetOption"/>
        <w:keepNext/>
        <w:tabs>
          <w:tab w:val="left" w:pos="2160"/>
        </w:tabs>
        <w:rPr>
          <w:del w:id="76" w:author="Soler, Caroline L" w:date="2024-12-03T13:07:00Z" w16du:dateUtc="2024-12-03T18:07:00Z"/>
        </w:rPr>
      </w:pPr>
      <w:del w:id="77" w:author="Soler, Caroline L" w:date="2024-12-03T13:07:00Z" w16du:dateUtc="2024-12-03T18:07:00Z">
        <w:r w:rsidDel="00107538">
          <w:delText>mask</w:delText>
        </w:r>
        <w:r w:rsidDel="00107538">
          <w:tab/>
        </w:r>
      </w:del>
    </w:p>
    <w:p w14:paraId="02355B56" w14:textId="069AE3C7" w:rsidR="008D753F" w:rsidDel="00107538" w:rsidRDefault="001061C7">
      <w:pPr>
        <w:pStyle w:val="GDefaultWidgetOption"/>
        <w:keepNext/>
        <w:tabs>
          <w:tab w:val="left" w:pos="2160"/>
        </w:tabs>
        <w:rPr>
          <w:del w:id="78" w:author="Soler, Caroline L" w:date="2024-12-03T13:07:00Z" w16du:dateUtc="2024-12-03T18:07:00Z"/>
        </w:rPr>
      </w:pPr>
      <w:del w:id="79" w:author="Soler, Caroline L" w:date="2024-12-03T13:07:00Z" w16du:dateUtc="2024-12-03T18:07:00Z">
        <w:r w:rsidDel="00107538">
          <w:delText>custom_order</w:delText>
        </w:r>
        <w:r w:rsidDel="00107538">
          <w:tab/>
        </w:r>
      </w:del>
    </w:p>
    <w:p w14:paraId="53FDA305" w14:textId="2EF2AA39" w:rsidR="008D753F" w:rsidDel="00107538" w:rsidRDefault="001061C7">
      <w:pPr>
        <w:pStyle w:val="GDefaultWidgetOption"/>
        <w:keepNext/>
        <w:tabs>
          <w:tab w:val="left" w:pos="2160"/>
        </w:tabs>
        <w:rPr>
          <w:del w:id="80" w:author="Soler, Caroline L" w:date="2024-12-03T13:07:00Z" w16du:dateUtc="2024-12-03T18:07:00Z"/>
        </w:rPr>
      </w:pPr>
      <w:del w:id="81" w:author="Soler, Caroline L" w:date="2024-12-03T13:07:00Z" w16du:dateUtc="2024-12-03T18:07:00Z">
        <w:r w:rsidDel="00107538">
          <w:delText>client</w:delText>
        </w:r>
        <w:r w:rsidDel="00107538">
          <w:tab/>
        </w:r>
      </w:del>
    </w:p>
    <w:p w14:paraId="4463DA2C" w14:textId="7792287F" w:rsidR="008D753F" w:rsidDel="00107538" w:rsidRDefault="001061C7">
      <w:pPr>
        <w:pStyle w:val="GDefaultWidgetOption"/>
        <w:keepNext/>
        <w:tabs>
          <w:tab w:val="left" w:pos="2160"/>
        </w:tabs>
        <w:rPr>
          <w:del w:id="82" w:author="Soler, Caroline L" w:date="2024-12-03T13:07:00Z" w16du:dateUtc="2024-12-03T18:07:00Z"/>
        </w:rPr>
      </w:pPr>
      <w:del w:id="83" w:author="Soler, Caroline L" w:date="2024-12-03T13:07:00Z" w16du:dateUtc="2024-12-03T18:07:00Z">
        <w:r w:rsidDel="00107538">
          <w:delText>order</w:delText>
        </w:r>
        <w:r w:rsidDel="00107538">
          <w:tab/>
          <w:delText>as-is</w:delText>
        </w:r>
      </w:del>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rsidDel="00107538" w14:paraId="52CCF7EF" w14:textId="6587C3D8">
        <w:trPr>
          <w:del w:id="84" w:author="Soler, Caroline L" w:date="2024-12-03T13:07:00Z" w16du:dateUtc="2024-12-03T18:07:00Z"/>
        </w:trPr>
        <w:tc>
          <w:tcPr>
            <w:tcW w:w="336" w:type="dxa"/>
          </w:tcPr>
          <w:p w14:paraId="45B5B548" w14:textId="55DA8682" w:rsidR="008D753F" w:rsidDel="00107538" w:rsidRDefault="001061C7">
            <w:pPr>
              <w:keepNext/>
              <w:rPr>
                <w:del w:id="85" w:author="Soler, Caroline L" w:date="2024-12-03T13:07:00Z" w16du:dateUtc="2024-12-03T18:07:00Z"/>
              </w:rPr>
            </w:pPr>
            <w:del w:id="86" w:author="Soler, Caroline L" w:date="2024-12-03T13:07:00Z" w16du:dateUtc="2024-12-03T18:07:00Z">
              <w:r w:rsidDel="00107538">
                <w:rPr>
                  <w:rStyle w:val="GResponseCode"/>
                </w:rPr>
                <w:delText>1</w:delText>
              </w:r>
            </w:del>
          </w:p>
        </w:tc>
        <w:tc>
          <w:tcPr>
            <w:tcW w:w="361" w:type="dxa"/>
          </w:tcPr>
          <w:p w14:paraId="66F86930" w14:textId="7E1DA49B" w:rsidR="008D753F" w:rsidDel="00107538" w:rsidRDefault="001061C7">
            <w:pPr>
              <w:keepNext/>
              <w:rPr>
                <w:del w:id="87" w:author="Soler, Caroline L" w:date="2024-12-03T13:07:00Z" w16du:dateUtc="2024-12-03T18:07:00Z"/>
              </w:rPr>
            </w:pPr>
            <w:del w:id="88" w:author="Soler, Caroline L" w:date="2024-12-03T13:07:00Z" w16du:dateUtc="2024-12-03T18:07:00Z">
              <w:r w:rsidDel="00107538">
                <w:delText>○</w:delText>
              </w:r>
            </w:del>
          </w:p>
        </w:tc>
        <w:tc>
          <w:tcPr>
            <w:tcW w:w="3731" w:type="dxa"/>
          </w:tcPr>
          <w:p w14:paraId="62E85511" w14:textId="1AC96E91" w:rsidR="008D753F" w:rsidDel="00107538" w:rsidRDefault="001061C7">
            <w:pPr>
              <w:keepNext/>
              <w:rPr>
                <w:del w:id="89" w:author="Soler, Caroline L" w:date="2024-12-03T13:07:00Z" w16du:dateUtc="2024-12-03T18:07:00Z"/>
              </w:rPr>
            </w:pPr>
            <w:del w:id="90" w:author="Soler, Caroline L" w:date="2024-12-03T13:07:00Z" w16du:dateUtc="2024-12-03T18:07:00Z">
              <w:r w:rsidDel="00107538">
                <w:delText>Did not graduate from high school</w:delText>
              </w:r>
            </w:del>
          </w:p>
        </w:tc>
        <w:tc>
          <w:tcPr>
            <w:tcW w:w="4428" w:type="dxa"/>
          </w:tcPr>
          <w:p w14:paraId="061445F8" w14:textId="3CA37336" w:rsidR="008D753F" w:rsidDel="00107538" w:rsidRDefault="008D753F">
            <w:pPr>
              <w:keepNext/>
              <w:jc w:val="right"/>
              <w:rPr>
                <w:del w:id="91" w:author="Soler, Caroline L" w:date="2024-12-03T13:07:00Z" w16du:dateUtc="2024-12-03T18:07:00Z"/>
                <w:i/>
              </w:rPr>
            </w:pPr>
          </w:p>
        </w:tc>
      </w:tr>
      <w:tr w:rsidR="008D753F" w:rsidDel="00107538" w14:paraId="1772B57A" w14:textId="0EDDEF48">
        <w:trPr>
          <w:del w:id="92" w:author="Soler, Caroline L" w:date="2024-12-03T13:07:00Z" w16du:dateUtc="2024-12-03T18:07:00Z"/>
        </w:trPr>
        <w:tc>
          <w:tcPr>
            <w:tcW w:w="336" w:type="dxa"/>
          </w:tcPr>
          <w:p w14:paraId="1C50788C" w14:textId="22ACA11F" w:rsidR="008D753F" w:rsidDel="00107538" w:rsidRDefault="001061C7">
            <w:pPr>
              <w:keepNext/>
              <w:rPr>
                <w:del w:id="93" w:author="Soler, Caroline L" w:date="2024-12-03T13:07:00Z" w16du:dateUtc="2024-12-03T18:07:00Z"/>
              </w:rPr>
            </w:pPr>
            <w:del w:id="94" w:author="Soler, Caroline L" w:date="2024-12-03T13:07:00Z" w16du:dateUtc="2024-12-03T18:07:00Z">
              <w:r w:rsidDel="00107538">
                <w:rPr>
                  <w:rStyle w:val="GResponseCode"/>
                </w:rPr>
                <w:delText>2</w:delText>
              </w:r>
            </w:del>
          </w:p>
        </w:tc>
        <w:tc>
          <w:tcPr>
            <w:tcW w:w="361" w:type="dxa"/>
          </w:tcPr>
          <w:p w14:paraId="562D5BD7" w14:textId="4FF8D94E" w:rsidR="008D753F" w:rsidDel="00107538" w:rsidRDefault="001061C7">
            <w:pPr>
              <w:keepNext/>
              <w:rPr>
                <w:del w:id="95" w:author="Soler, Caroline L" w:date="2024-12-03T13:07:00Z" w16du:dateUtc="2024-12-03T18:07:00Z"/>
              </w:rPr>
            </w:pPr>
            <w:del w:id="96" w:author="Soler, Caroline L" w:date="2024-12-03T13:07:00Z" w16du:dateUtc="2024-12-03T18:07:00Z">
              <w:r w:rsidDel="00107538">
                <w:delText>○</w:delText>
              </w:r>
            </w:del>
          </w:p>
        </w:tc>
        <w:tc>
          <w:tcPr>
            <w:tcW w:w="3731" w:type="dxa"/>
          </w:tcPr>
          <w:p w14:paraId="25291DCD" w14:textId="010E3327" w:rsidR="008D753F" w:rsidDel="00107538" w:rsidRDefault="001061C7">
            <w:pPr>
              <w:keepNext/>
              <w:rPr>
                <w:del w:id="97" w:author="Soler, Caroline L" w:date="2024-12-03T13:07:00Z" w16du:dateUtc="2024-12-03T18:07:00Z"/>
              </w:rPr>
            </w:pPr>
            <w:del w:id="98" w:author="Soler, Caroline L" w:date="2024-12-03T13:07:00Z" w16du:dateUtc="2024-12-03T18:07:00Z">
              <w:r w:rsidDel="00107538">
                <w:delText>High school graduate</w:delText>
              </w:r>
            </w:del>
          </w:p>
        </w:tc>
        <w:tc>
          <w:tcPr>
            <w:tcW w:w="4428" w:type="dxa"/>
          </w:tcPr>
          <w:p w14:paraId="3568FB05" w14:textId="18CD1651" w:rsidR="008D753F" w:rsidDel="00107538" w:rsidRDefault="008D753F">
            <w:pPr>
              <w:keepNext/>
              <w:jc w:val="right"/>
              <w:rPr>
                <w:del w:id="99" w:author="Soler, Caroline L" w:date="2024-12-03T13:07:00Z" w16du:dateUtc="2024-12-03T18:07:00Z"/>
                <w:i/>
              </w:rPr>
            </w:pPr>
          </w:p>
        </w:tc>
      </w:tr>
      <w:tr w:rsidR="008D753F" w:rsidDel="00107538" w14:paraId="01E83091" w14:textId="0DEE98DC">
        <w:trPr>
          <w:del w:id="100" w:author="Soler, Caroline L" w:date="2024-12-03T13:07:00Z" w16du:dateUtc="2024-12-03T18:07:00Z"/>
        </w:trPr>
        <w:tc>
          <w:tcPr>
            <w:tcW w:w="336" w:type="dxa"/>
          </w:tcPr>
          <w:p w14:paraId="26A8C7D0" w14:textId="461316E8" w:rsidR="008D753F" w:rsidDel="00107538" w:rsidRDefault="001061C7">
            <w:pPr>
              <w:keepNext/>
              <w:rPr>
                <w:del w:id="101" w:author="Soler, Caroline L" w:date="2024-12-03T13:07:00Z" w16du:dateUtc="2024-12-03T18:07:00Z"/>
              </w:rPr>
            </w:pPr>
            <w:del w:id="102" w:author="Soler, Caroline L" w:date="2024-12-03T13:07:00Z" w16du:dateUtc="2024-12-03T18:07:00Z">
              <w:r w:rsidDel="00107538">
                <w:rPr>
                  <w:rStyle w:val="GResponseCode"/>
                </w:rPr>
                <w:delText>3</w:delText>
              </w:r>
            </w:del>
          </w:p>
        </w:tc>
        <w:tc>
          <w:tcPr>
            <w:tcW w:w="361" w:type="dxa"/>
          </w:tcPr>
          <w:p w14:paraId="34063CC5" w14:textId="13E0D95E" w:rsidR="008D753F" w:rsidDel="00107538" w:rsidRDefault="001061C7">
            <w:pPr>
              <w:keepNext/>
              <w:rPr>
                <w:del w:id="103" w:author="Soler, Caroline L" w:date="2024-12-03T13:07:00Z" w16du:dateUtc="2024-12-03T18:07:00Z"/>
              </w:rPr>
            </w:pPr>
            <w:del w:id="104" w:author="Soler, Caroline L" w:date="2024-12-03T13:07:00Z" w16du:dateUtc="2024-12-03T18:07:00Z">
              <w:r w:rsidDel="00107538">
                <w:delText>○</w:delText>
              </w:r>
            </w:del>
          </w:p>
        </w:tc>
        <w:tc>
          <w:tcPr>
            <w:tcW w:w="3731" w:type="dxa"/>
          </w:tcPr>
          <w:p w14:paraId="6E5632F8" w14:textId="70AEAF35" w:rsidR="008D753F" w:rsidDel="00107538" w:rsidRDefault="001061C7">
            <w:pPr>
              <w:keepNext/>
              <w:rPr>
                <w:del w:id="105" w:author="Soler, Caroline L" w:date="2024-12-03T13:07:00Z" w16du:dateUtc="2024-12-03T18:07:00Z"/>
              </w:rPr>
            </w:pPr>
            <w:del w:id="106" w:author="Soler, Caroline L" w:date="2024-12-03T13:07:00Z" w16du:dateUtc="2024-12-03T18:07:00Z">
              <w:r w:rsidDel="00107538">
                <w:delText>Some college, but no degree (yet)</w:delText>
              </w:r>
            </w:del>
          </w:p>
        </w:tc>
        <w:tc>
          <w:tcPr>
            <w:tcW w:w="4428" w:type="dxa"/>
          </w:tcPr>
          <w:p w14:paraId="7BEE5963" w14:textId="78847E4F" w:rsidR="008D753F" w:rsidDel="00107538" w:rsidRDefault="008D753F">
            <w:pPr>
              <w:keepNext/>
              <w:jc w:val="right"/>
              <w:rPr>
                <w:del w:id="107" w:author="Soler, Caroline L" w:date="2024-12-03T13:07:00Z" w16du:dateUtc="2024-12-03T18:07:00Z"/>
                <w:i/>
              </w:rPr>
            </w:pPr>
          </w:p>
        </w:tc>
      </w:tr>
      <w:tr w:rsidR="008D753F" w:rsidDel="00107538" w14:paraId="050E24E2" w14:textId="32448D8B">
        <w:trPr>
          <w:del w:id="108" w:author="Soler, Caroline L" w:date="2024-12-03T13:07:00Z" w16du:dateUtc="2024-12-03T18:07:00Z"/>
        </w:trPr>
        <w:tc>
          <w:tcPr>
            <w:tcW w:w="336" w:type="dxa"/>
          </w:tcPr>
          <w:p w14:paraId="439BD90E" w14:textId="4085D305" w:rsidR="008D753F" w:rsidDel="00107538" w:rsidRDefault="001061C7">
            <w:pPr>
              <w:keepNext/>
              <w:rPr>
                <w:del w:id="109" w:author="Soler, Caroline L" w:date="2024-12-03T13:07:00Z" w16du:dateUtc="2024-12-03T18:07:00Z"/>
              </w:rPr>
            </w:pPr>
            <w:del w:id="110" w:author="Soler, Caroline L" w:date="2024-12-03T13:07:00Z" w16du:dateUtc="2024-12-03T18:07:00Z">
              <w:r w:rsidDel="00107538">
                <w:rPr>
                  <w:rStyle w:val="GResponseCode"/>
                </w:rPr>
                <w:delText>4</w:delText>
              </w:r>
            </w:del>
          </w:p>
        </w:tc>
        <w:tc>
          <w:tcPr>
            <w:tcW w:w="361" w:type="dxa"/>
          </w:tcPr>
          <w:p w14:paraId="4CE2D8A3" w14:textId="57023A90" w:rsidR="008D753F" w:rsidDel="00107538" w:rsidRDefault="001061C7">
            <w:pPr>
              <w:keepNext/>
              <w:rPr>
                <w:del w:id="111" w:author="Soler, Caroline L" w:date="2024-12-03T13:07:00Z" w16du:dateUtc="2024-12-03T18:07:00Z"/>
              </w:rPr>
            </w:pPr>
            <w:del w:id="112" w:author="Soler, Caroline L" w:date="2024-12-03T13:07:00Z" w16du:dateUtc="2024-12-03T18:07:00Z">
              <w:r w:rsidDel="00107538">
                <w:delText>○</w:delText>
              </w:r>
            </w:del>
          </w:p>
        </w:tc>
        <w:tc>
          <w:tcPr>
            <w:tcW w:w="3731" w:type="dxa"/>
          </w:tcPr>
          <w:p w14:paraId="359DBAEF" w14:textId="51A4C55F" w:rsidR="008D753F" w:rsidDel="00107538" w:rsidRDefault="001061C7">
            <w:pPr>
              <w:keepNext/>
              <w:rPr>
                <w:del w:id="113" w:author="Soler, Caroline L" w:date="2024-12-03T13:07:00Z" w16du:dateUtc="2024-12-03T18:07:00Z"/>
              </w:rPr>
            </w:pPr>
            <w:del w:id="114" w:author="Soler, Caroline L" w:date="2024-12-03T13:07:00Z" w16du:dateUtc="2024-12-03T18:07:00Z">
              <w:r w:rsidDel="00107538">
                <w:delText>2-year college degree</w:delText>
              </w:r>
            </w:del>
          </w:p>
        </w:tc>
        <w:tc>
          <w:tcPr>
            <w:tcW w:w="4428" w:type="dxa"/>
          </w:tcPr>
          <w:p w14:paraId="7F1934DE" w14:textId="39349BAA" w:rsidR="008D753F" w:rsidDel="00107538" w:rsidRDefault="008D753F">
            <w:pPr>
              <w:keepNext/>
              <w:jc w:val="right"/>
              <w:rPr>
                <w:del w:id="115" w:author="Soler, Caroline L" w:date="2024-12-03T13:07:00Z" w16du:dateUtc="2024-12-03T18:07:00Z"/>
                <w:i/>
              </w:rPr>
            </w:pPr>
          </w:p>
        </w:tc>
      </w:tr>
      <w:tr w:rsidR="008D753F" w:rsidDel="00107538" w14:paraId="127804C9" w14:textId="030FDDE5">
        <w:trPr>
          <w:del w:id="116" w:author="Soler, Caroline L" w:date="2024-12-03T13:07:00Z" w16du:dateUtc="2024-12-03T18:07:00Z"/>
        </w:trPr>
        <w:tc>
          <w:tcPr>
            <w:tcW w:w="336" w:type="dxa"/>
          </w:tcPr>
          <w:p w14:paraId="0AA9ABBA" w14:textId="3B9FF0BA" w:rsidR="008D753F" w:rsidDel="00107538" w:rsidRDefault="001061C7">
            <w:pPr>
              <w:keepNext/>
              <w:rPr>
                <w:del w:id="117" w:author="Soler, Caroline L" w:date="2024-12-03T13:07:00Z" w16du:dateUtc="2024-12-03T18:07:00Z"/>
              </w:rPr>
            </w:pPr>
            <w:del w:id="118" w:author="Soler, Caroline L" w:date="2024-12-03T13:07:00Z" w16du:dateUtc="2024-12-03T18:07:00Z">
              <w:r w:rsidDel="00107538">
                <w:rPr>
                  <w:rStyle w:val="GResponseCode"/>
                </w:rPr>
                <w:delText>5</w:delText>
              </w:r>
            </w:del>
          </w:p>
        </w:tc>
        <w:tc>
          <w:tcPr>
            <w:tcW w:w="361" w:type="dxa"/>
          </w:tcPr>
          <w:p w14:paraId="2A2DA5D6" w14:textId="78DC35EB" w:rsidR="008D753F" w:rsidDel="00107538" w:rsidRDefault="001061C7">
            <w:pPr>
              <w:keepNext/>
              <w:rPr>
                <w:del w:id="119" w:author="Soler, Caroline L" w:date="2024-12-03T13:07:00Z" w16du:dateUtc="2024-12-03T18:07:00Z"/>
              </w:rPr>
            </w:pPr>
            <w:del w:id="120" w:author="Soler, Caroline L" w:date="2024-12-03T13:07:00Z" w16du:dateUtc="2024-12-03T18:07:00Z">
              <w:r w:rsidDel="00107538">
                <w:delText>○</w:delText>
              </w:r>
            </w:del>
          </w:p>
        </w:tc>
        <w:tc>
          <w:tcPr>
            <w:tcW w:w="3731" w:type="dxa"/>
          </w:tcPr>
          <w:p w14:paraId="343FBD1D" w14:textId="245964CA" w:rsidR="008D753F" w:rsidDel="00107538" w:rsidRDefault="001061C7">
            <w:pPr>
              <w:keepNext/>
              <w:rPr>
                <w:del w:id="121" w:author="Soler, Caroline L" w:date="2024-12-03T13:07:00Z" w16du:dateUtc="2024-12-03T18:07:00Z"/>
              </w:rPr>
            </w:pPr>
            <w:del w:id="122" w:author="Soler, Caroline L" w:date="2024-12-03T13:07:00Z" w16du:dateUtc="2024-12-03T18:07:00Z">
              <w:r w:rsidDel="00107538">
                <w:delText>4-year college degree</w:delText>
              </w:r>
            </w:del>
          </w:p>
        </w:tc>
        <w:tc>
          <w:tcPr>
            <w:tcW w:w="4428" w:type="dxa"/>
          </w:tcPr>
          <w:p w14:paraId="0C46C81F" w14:textId="147C63DD" w:rsidR="008D753F" w:rsidDel="00107538" w:rsidRDefault="008D753F">
            <w:pPr>
              <w:keepNext/>
              <w:jc w:val="right"/>
              <w:rPr>
                <w:del w:id="123" w:author="Soler, Caroline L" w:date="2024-12-03T13:07:00Z" w16du:dateUtc="2024-12-03T18:07:00Z"/>
                <w:i/>
              </w:rPr>
            </w:pPr>
          </w:p>
        </w:tc>
      </w:tr>
      <w:tr w:rsidR="008D753F" w:rsidDel="00107538" w14:paraId="5A078CEC" w14:textId="480C15F9">
        <w:trPr>
          <w:del w:id="124" w:author="Soler, Caroline L" w:date="2024-12-03T13:07:00Z" w16du:dateUtc="2024-12-03T18:07:00Z"/>
        </w:trPr>
        <w:tc>
          <w:tcPr>
            <w:tcW w:w="336" w:type="dxa"/>
          </w:tcPr>
          <w:p w14:paraId="215C5D5A" w14:textId="767ECA25" w:rsidR="008D753F" w:rsidDel="00107538" w:rsidRDefault="001061C7">
            <w:pPr>
              <w:keepNext/>
              <w:rPr>
                <w:del w:id="125" w:author="Soler, Caroline L" w:date="2024-12-03T13:07:00Z" w16du:dateUtc="2024-12-03T18:07:00Z"/>
              </w:rPr>
            </w:pPr>
            <w:del w:id="126" w:author="Soler, Caroline L" w:date="2024-12-03T13:07:00Z" w16du:dateUtc="2024-12-03T18:07:00Z">
              <w:r w:rsidDel="00107538">
                <w:rPr>
                  <w:rStyle w:val="GResponseCode"/>
                </w:rPr>
                <w:delText>6</w:delText>
              </w:r>
            </w:del>
          </w:p>
        </w:tc>
        <w:tc>
          <w:tcPr>
            <w:tcW w:w="361" w:type="dxa"/>
          </w:tcPr>
          <w:p w14:paraId="6F76005D" w14:textId="0C7D6154" w:rsidR="008D753F" w:rsidDel="00107538" w:rsidRDefault="001061C7">
            <w:pPr>
              <w:keepNext/>
              <w:rPr>
                <w:del w:id="127" w:author="Soler, Caroline L" w:date="2024-12-03T13:07:00Z" w16du:dateUtc="2024-12-03T18:07:00Z"/>
              </w:rPr>
            </w:pPr>
            <w:del w:id="128" w:author="Soler, Caroline L" w:date="2024-12-03T13:07:00Z" w16du:dateUtc="2024-12-03T18:07:00Z">
              <w:r w:rsidDel="00107538">
                <w:delText>○</w:delText>
              </w:r>
            </w:del>
          </w:p>
        </w:tc>
        <w:tc>
          <w:tcPr>
            <w:tcW w:w="3731" w:type="dxa"/>
          </w:tcPr>
          <w:p w14:paraId="1CF8D23E" w14:textId="747436DA" w:rsidR="008D753F" w:rsidDel="00107538" w:rsidRDefault="001061C7">
            <w:pPr>
              <w:keepNext/>
              <w:rPr>
                <w:del w:id="129" w:author="Soler, Caroline L" w:date="2024-12-03T13:07:00Z" w16du:dateUtc="2024-12-03T18:07:00Z"/>
              </w:rPr>
            </w:pPr>
            <w:del w:id="130" w:author="Soler, Caroline L" w:date="2024-12-03T13:07:00Z" w16du:dateUtc="2024-12-03T18:07:00Z">
              <w:r w:rsidDel="00107538">
                <w:delText>Postgraduate degree (MA, MBA, MD, JD, PhD, etc.)</w:delText>
              </w:r>
            </w:del>
          </w:p>
        </w:tc>
        <w:tc>
          <w:tcPr>
            <w:tcW w:w="4428" w:type="dxa"/>
          </w:tcPr>
          <w:p w14:paraId="10A661ED" w14:textId="29694F18" w:rsidR="008D753F" w:rsidDel="00107538" w:rsidRDefault="008D753F">
            <w:pPr>
              <w:keepNext/>
              <w:jc w:val="right"/>
              <w:rPr>
                <w:del w:id="131" w:author="Soler, Caroline L" w:date="2024-12-03T13:07:00Z" w16du:dateUtc="2024-12-03T18:07:00Z"/>
                <w:i/>
              </w:rPr>
            </w:pPr>
          </w:p>
        </w:tc>
      </w:tr>
      <w:tr w:rsidR="008D753F" w:rsidDel="00107538" w14:paraId="289BC5B1" w14:textId="3449E335">
        <w:trPr>
          <w:del w:id="132" w:author="Soler, Caroline L" w:date="2024-12-03T13:07:00Z" w16du:dateUtc="2024-12-03T18:07:00Z"/>
        </w:trPr>
        <w:tc>
          <w:tcPr>
            <w:tcW w:w="336" w:type="dxa"/>
          </w:tcPr>
          <w:p w14:paraId="6EB6330A" w14:textId="169393E5" w:rsidR="008D753F" w:rsidDel="00107538" w:rsidRDefault="001061C7">
            <w:pPr>
              <w:keepNext/>
              <w:rPr>
                <w:del w:id="133" w:author="Soler, Caroline L" w:date="2024-12-03T13:07:00Z" w16du:dateUtc="2024-12-03T18:07:00Z"/>
              </w:rPr>
            </w:pPr>
            <w:del w:id="134" w:author="Soler, Caroline L" w:date="2024-12-03T13:07:00Z" w16du:dateUtc="2024-12-03T18:07:00Z">
              <w:r w:rsidDel="00107538">
                <w:rPr>
                  <w:rStyle w:val="GResponseCode"/>
                </w:rPr>
                <w:delText>8</w:delText>
              </w:r>
            </w:del>
          </w:p>
        </w:tc>
        <w:tc>
          <w:tcPr>
            <w:tcW w:w="361" w:type="dxa"/>
          </w:tcPr>
          <w:p w14:paraId="5ED109C1" w14:textId="369D8538" w:rsidR="008D753F" w:rsidDel="00107538" w:rsidRDefault="008D753F">
            <w:pPr>
              <w:keepNext/>
              <w:rPr>
                <w:del w:id="135" w:author="Soler, Caroline L" w:date="2024-12-03T13:07:00Z" w16du:dateUtc="2024-12-03T18:07:00Z"/>
              </w:rPr>
            </w:pPr>
          </w:p>
        </w:tc>
        <w:tc>
          <w:tcPr>
            <w:tcW w:w="3731" w:type="dxa"/>
          </w:tcPr>
          <w:p w14:paraId="14702C60" w14:textId="7F4B61D9" w:rsidR="008D753F" w:rsidDel="00107538" w:rsidRDefault="001061C7">
            <w:pPr>
              <w:pStyle w:val="GAdminOption"/>
              <w:keepNext/>
              <w:rPr>
                <w:del w:id="136" w:author="Soler, Caroline L" w:date="2024-12-03T13:07:00Z" w16du:dateUtc="2024-12-03T18:07:00Z"/>
              </w:rPr>
            </w:pPr>
            <w:del w:id="137" w:author="Soler, Caroline L" w:date="2024-12-03T13:07:00Z" w16du:dateUtc="2024-12-03T18:07:00Z">
              <w:r w:rsidDel="00107538">
                <w:delText>Skipped</w:delText>
              </w:r>
            </w:del>
          </w:p>
        </w:tc>
        <w:tc>
          <w:tcPr>
            <w:tcW w:w="4428" w:type="dxa"/>
          </w:tcPr>
          <w:p w14:paraId="2E630AA2" w14:textId="09F5C316" w:rsidR="008D753F" w:rsidDel="00107538" w:rsidRDefault="008D753F">
            <w:pPr>
              <w:keepNext/>
              <w:jc w:val="right"/>
              <w:rPr>
                <w:del w:id="138" w:author="Soler, Caroline L" w:date="2024-12-03T13:07:00Z" w16du:dateUtc="2024-12-03T18:07:00Z"/>
                <w:i/>
              </w:rPr>
            </w:pPr>
          </w:p>
        </w:tc>
      </w:tr>
      <w:tr w:rsidR="008D753F" w:rsidDel="00107538" w14:paraId="5C180D04" w14:textId="3996A22E">
        <w:trPr>
          <w:del w:id="139" w:author="Soler, Caroline L" w:date="2024-12-03T13:07:00Z" w16du:dateUtc="2024-12-03T18:07:00Z"/>
        </w:trPr>
        <w:tc>
          <w:tcPr>
            <w:tcW w:w="336" w:type="dxa"/>
          </w:tcPr>
          <w:p w14:paraId="7AFBCCCC" w14:textId="7D6EDA80" w:rsidR="008D753F" w:rsidDel="00107538" w:rsidRDefault="001061C7">
            <w:pPr>
              <w:keepNext/>
              <w:rPr>
                <w:del w:id="140" w:author="Soler, Caroline L" w:date="2024-12-03T13:07:00Z" w16du:dateUtc="2024-12-03T18:07:00Z"/>
              </w:rPr>
            </w:pPr>
            <w:del w:id="141" w:author="Soler, Caroline L" w:date="2024-12-03T13:07:00Z" w16du:dateUtc="2024-12-03T18:07:00Z">
              <w:r w:rsidDel="00107538">
                <w:rPr>
                  <w:rStyle w:val="GResponseCode"/>
                </w:rPr>
                <w:delText>9</w:delText>
              </w:r>
            </w:del>
          </w:p>
        </w:tc>
        <w:tc>
          <w:tcPr>
            <w:tcW w:w="361" w:type="dxa"/>
          </w:tcPr>
          <w:p w14:paraId="28ECA27A" w14:textId="20C16E6B" w:rsidR="008D753F" w:rsidDel="00107538" w:rsidRDefault="008D753F">
            <w:pPr>
              <w:keepNext/>
              <w:rPr>
                <w:del w:id="142" w:author="Soler, Caroline L" w:date="2024-12-03T13:07:00Z" w16du:dateUtc="2024-12-03T18:07:00Z"/>
              </w:rPr>
            </w:pPr>
          </w:p>
        </w:tc>
        <w:tc>
          <w:tcPr>
            <w:tcW w:w="3731" w:type="dxa"/>
          </w:tcPr>
          <w:p w14:paraId="1921D93F" w14:textId="50B01031" w:rsidR="008D753F" w:rsidDel="00107538" w:rsidRDefault="001061C7">
            <w:pPr>
              <w:pStyle w:val="GAdminOption"/>
              <w:keepNext/>
              <w:rPr>
                <w:del w:id="143" w:author="Soler, Caroline L" w:date="2024-12-03T13:07:00Z" w16du:dateUtc="2024-12-03T18:07:00Z"/>
              </w:rPr>
            </w:pPr>
            <w:del w:id="144" w:author="Soler, Caroline L" w:date="2024-12-03T13:07:00Z" w16du:dateUtc="2024-12-03T18:07:00Z">
              <w:r w:rsidDel="00107538">
                <w:delText>Not Asked</w:delText>
              </w:r>
            </w:del>
          </w:p>
        </w:tc>
        <w:tc>
          <w:tcPr>
            <w:tcW w:w="4428" w:type="dxa"/>
          </w:tcPr>
          <w:p w14:paraId="4297FED5" w14:textId="0D6A143A" w:rsidR="008D753F" w:rsidDel="00107538" w:rsidRDefault="008D753F">
            <w:pPr>
              <w:keepNext/>
              <w:jc w:val="right"/>
              <w:rPr>
                <w:del w:id="145" w:author="Soler, Caroline L" w:date="2024-12-03T13:07:00Z" w16du:dateUtc="2024-12-03T18:07:00Z"/>
                <w:i/>
              </w:rPr>
            </w:pPr>
          </w:p>
        </w:tc>
      </w:tr>
    </w:tbl>
    <w:p w14:paraId="21B831EA" w14:textId="063CBAA2" w:rsidR="008D753F" w:rsidRDefault="00107538">
      <w:pPr>
        <w:pStyle w:val="GQuestionSpacer"/>
      </w:pPr>
      <w:proofErr w:type="spellStart"/>
      <w:ins w:id="146" w:author="Soler, Caroline L" w:date="2024-12-03T13:07:00Z" w16du:dateUtc="2024-12-03T18:07:00Z">
        <w:r>
          <w:t>gend</w:t>
        </w:r>
      </w:ins>
      <w:proofErr w:type="spellEnd"/>
    </w:p>
    <w:tbl>
      <w:tblPr>
        <w:tblStyle w:val="GQuestionCommonProperties"/>
        <w:tblW w:w="0" w:type="auto"/>
        <w:tblInd w:w="0" w:type="dxa"/>
        <w:tblLook w:val="04A0" w:firstRow="1" w:lastRow="0" w:firstColumn="1" w:lastColumn="0" w:noHBand="0" w:noVBand="1"/>
      </w:tblPr>
      <w:tblGrid>
        <w:gridCol w:w="1438"/>
        <w:gridCol w:w="7922"/>
      </w:tblGrid>
      <w:tr w:rsidR="008D753F" w14:paraId="5E8D3045" w14:textId="77777777">
        <w:tc>
          <w:tcPr>
            <w:tcW w:w="0" w:type="dxa"/>
            <w:shd w:val="clear" w:color="auto" w:fill="D0D0D0"/>
          </w:tcPr>
          <w:p w14:paraId="325FA138" w14:textId="77777777" w:rsidR="008D753F" w:rsidRDefault="001061C7">
            <w:pPr>
              <w:pStyle w:val="GVariableNameP"/>
              <w:keepNext/>
            </w:pPr>
            <w:r>
              <w:lastRenderedPageBreak/>
              <w:fldChar w:fldCharType="begin"/>
            </w:r>
            <w:r>
              <w:instrText>TC race \\l 2 \\f a</w:instrText>
            </w:r>
            <w:r>
              <w:fldChar w:fldCharType="end"/>
            </w:r>
            <w:r>
              <w:t>race</w:t>
            </w:r>
            <w:r>
              <w:rPr>
                <w:i/>
              </w:rPr>
              <w:t xml:space="preserve">- Show if not </w:t>
            </w:r>
            <w:proofErr w:type="spellStart"/>
            <w:proofErr w:type="gramStart"/>
            <w:r>
              <w:rPr>
                <w:i/>
              </w:rPr>
              <w:t>pdl.race</w:t>
            </w:r>
            <w:proofErr w:type="spellEnd"/>
            <w:proofErr w:type="gramEnd"/>
            <w:r>
              <w:rPr>
                <w:i/>
              </w:rPr>
              <w:t xml:space="preserve"> or </w:t>
            </w:r>
            <w:proofErr w:type="spellStart"/>
            <w:r>
              <w:rPr>
                <w:i/>
              </w:rPr>
              <w:t>pdl.race.last</w:t>
            </w:r>
            <w:proofErr w:type="spellEnd"/>
            <w:r>
              <w:rPr>
                <w:i/>
              </w:rPr>
              <w:t xml:space="preserve"> &gt; months(12) or </w:t>
            </w:r>
            <w:proofErr w:type="spellStart"/>
            <w:r>
              <w:rPr>
                <w:i/>
              </w:rPr>
              <w:t>check_flag</w:t>
            </w:r>
            <w:proofErr w:type="spellEnd"/>
            <w:r>
              <w:rPr>
                <w:i/>
              </w:rPr>
              <w:t xml:space="preserve"> == 1/required</w:t>
            </w:r>
          </w:p>
        </w:tc>
        <w:tc>
          <w:tcPr>
            <w:tcW w:w="0" w:type="dxa"/>
            <w:shd w:val="clear" w:color="auto" w:fill="D0D0D0"/>
            <w:vAlign w:val="bottom"/>
          </w:tcPr>
          <w:p w14:paraId="19B8B890" w14:textId="77777777" w:rsidR="008D753F" w:rsidRDefault="001061C7">
            <w:pPr>
              <w:keepNext/>
              <w:jc w:val="right"/>
            </w:pPr>
            <w:r>
              <w:t>SINGLE CHOICE</w:t>
            </w:r>
          </w:p>
        </w:tc>
      </w:tr>
      <w:tr w:rsidR="008D753F" w14:paraId="3153A46C" w14:textId="77777777">
        <w:tc>
          <w:tcPr>
            <w:tcW w:w="8856" w:type="dxa"/>
            <w:gridSpan w:val="2"/>
            <w:shd w:val="clear" w:color="auto" w:fill="D0D0D0"/>
          </w:tcPr>
          <w:p w14:paraId="6981BD9A" w14:textId="77777777" w:rsidR="008D753F" w:rsidRDefault="001061C7">
            <w:pPr>
              <w:keepNext/>
            </w:pPr>
            <w:r>
              <w:t>What racial or ethnic group best describes you?</w:t>
            </w:r>
          </w:p>
        </w:tc>
      </w:tr>
    </w:tbl>
    <w:p w14:paraId="70D79727" w14:textId="77777777" w:rsidR="008D753F" w:rsidRDefault="008D753F">
      <w:pPr>
        <w:pStyle w:val="GQuestionSpacer"/>
        <w:keepNext/>
      </w:pPr>
    </w:p>
    <w:p w14:paraId="19CE9DCB" w14:textId="77777777" w:rsidR="008D753F" w:rsidRDefault="001061C7">
      <w:pPr>
        <w:pStyle w:val="GWidgetOption"/>
        <w:keepNext/>
        <w:tabs>
          <w:tab w:val="left" w:pos="2160"/>
        </w:tabs>
      </w:pPr>
      <w:proofErr w:type="spellStart"/>
      <w:r>
        <w:t>pii</w:t>
      </w:r>
      <w:proofErr w:type="spellEnd"/>
      <w:r>
        <w:tab/>
        <w:t>False</w:t>
      </w:r>
    </w:p>
    <w:p w14:paraId="26883A82" w14:textId="77777777" w:rsidR="008D753F" w:rsidRDefault="001061C7">
      <w:pPr>
        <w:pStyle w:val="GDefaultWidgetOption"/>
        <w:keepNext/>
        <w:tabs>
          <w:tab w:val="left" w:pos="2160"/>
        </w:tabs>
      </w:pPr>
      <w:r>
        <w:t>chart_layout</w:t>
      </w:r>
      <w:r>
        <w:tab/>
        <w:t>1</w:t>
      </w:r>
    </w:p>
    <w:p w14:paraId="533944D3" w14:textId="77777777" w:rsidR="008D753F" w:rsidRDefault="001061C7">
      <w:pPr>
        <w:pStyle w:val="GWidgetOption"/>
        <w:keepNext/>
        <w:tabs>
          <w:tab w:val="left" w:pos="2160"/>
        </w:tabs>
      </w:pPr>
      <w:proofErr w:type="spellStart"/>
      <w:r>
        <w:t>varlabel</w:t>
      </w:r>
      <w:proofErr w:type="spellEnd"/>
      <w:r>
        <w:tab/>
        <w:t>Race</w:t>
      </w:r>
    </w:p>
    <w:p w14:paraId="571223F3" w14:textId="77777777" w:rsidR="008D753F" w:rsidRDefault="001061C7">
      <w:pPr>
        <w:pStyle w:val="GDefaultWidgetOption"/>
        <w:keepNext/>
        <w:tabs>
          <w:tab w:val="left" w:pos="2160"/>
        </w:tabs>
      </w:pPr>
      <w:r>
        <w:t>topic</w:t>
      </w:r>
      <w:r>
        <w:tab/>
      </w:r>
    </w:p>
    <w:p w14:paraId="6DF9FE30" w14:textId="77777777" w:rsidR="008D753F" w:rsidRDefault="001061C7">
      <w:pPr>
        <w:pStyle w:val="GDefaultWidgetOption"/>
        <w:keepNext/>
        <w:tabs>
          <w:tab w:val="left" w:pos="2160"/>
        </w:tabs>
      </w:pPr>
      <w:r>
        <w:t>chart_color</w:t>
      </w:r>
      <w:r>
        <w:tab/>
        <w:t>green</w:t>
      </w:r>
    </w:p>
    <w:p w14:paraId="2A995A45" w14:textId="77777777" w:rsidR="008D753F" w:rsidRDefault="001061C7">
      <w:pPr>
        <w:pStyle w:val="GDefaultWidgetOption"/>
        <w:keepNext/>
        <w:tabs>
          <w:tab w:val="left" w:pos="2160"/>
        </w:tabs>
      </w:pPr>
      <w:r>
        <w:t>chart_type</w:t>
      </w:r>
      <w:r>
        <w:tab/>
        <w:t>bar</w:t>
      </w:r>
    </w:p>
    <w:p w14:paraId="5828D305" w14:textId="77777777" w:rsidR="008D753F" w:rsidRDefault="001061C7">
      <w:pPr>
        <w:pStyle w:val="GDefaultWidgetOption"/>
        <w:keepNext/>
        <w:tabs>
          <w:tab w:val="left" w:pos="2160"/>
        </w:tabs>
      </w:pPr>
      <w:r>
        <w:t>crossbreak</w:t>
      </w:r>
      <w:r>
        <w:tab/>
        <w:t>Total</w:t>
      </w:r>
    </w:p>
    <w:p w14:paraId="31344B5F" w14:textId="77777777" w:rsidR="008D753F" w:rsidRDefault="001061C7">
      <w:pPr>
        <w:pStyle w:val="GDefaultWidgetOption"/>
        <w:keepNext/>
        <w:tabs>
          <w:tab w:val="left" w:pos="2160"/>
        </w:tabs>
      </w:pPr>
      <w:r>
        <w:t>wrap</w:t>
      </w:r>
      <w:r>
        <w:tab/>
        <w:t>True</w:t>
      </w:r>
    </w:p>
    <w:p w14:paraId="3E3C4C36" w14:textId="77777777" w:rsidR="008D753F" w:rsidRDefault="001061C7">
      <w:pPr>
        <w:pStyle w:val="GDefaultWidgetOption"/>
        <w:keepNext/>
        <w:tabs>
          <w:tab w:val="left" w:pos="2160"/>
        </w:tabs>
      </w:pPr>
      <w:r>
        <w:t>is_rating</w:t>
      </w:r>
      <w:r>
        <w:tab/>
        <w:t>False</w:t>
      </w:r>
    </w:p>
    <w:p w14:paraId="2A447F26" w14:textId="77777777" w:rsidR="008D753F" w:rsidRDefault="001061C7">
      <w:pPr>
        <w:pStyle w:val="GDefaultWidgetOption"/>
        <w:keepNext/>
        <w:tabs>
          <w:tab w:val="left" w:pos="2160"/>
        </w:tabs>
      </w:pPr>
      <w:r>
        <w:t>required_text</w:t>
      </w:r>
      <w:r>
        <w:tab/>
        <w:t>Please choose an answer</w:t>
      </w:r>
    </w:p>
    <w:p w14:paraId="20CE8BE1" w14:textId="77777777" w:rsidR="008D753F" w:rsidRDefault="001061C7">
      <w:pPr>
        <w:pStyle w:val="GDefaultWidgetOption"/>
        <w:keepNext/>
        <w:tabs>
          <w:tab w:val="left" w:pos="2160"/>
        </w:tabs>
      </w:pPr>
      <w:r>
        <w:t>min_columns</w:t>
      </w:r>
      <w:r>
        <w:tab/>
        <w:t>1</w:t>
      </w:r>
    </w:p>
    <w:p w14:paraId="2ED8FD9F" w14:textId="77777777" w:rsidR="008D753F" w:rsidRDefault="001061C7">
      <w:pPr>
        <w:pStyle w:val="GDefaultWidgetOption"/>
        <w:keepNext/>
        <w:tabs>
          <w:tab w:val="left" w:pos="2160"/>
        </w:tabs>
      </w:pPr>
      <w:r>
        <w:t>sample_type</w:t>
      </w:r>
      <w:r>
        <w:tab/>
      </w:r>
    </w:p>
    <w:p w14:paraId="55869028" w14:textId="77777777" w:rsidR="008D753F" w:rsidRDefault="001061C7">
      <w:pPr>
        <w:pStyle w:val="GDefaultWidgetOption"/>
        <w:keepNext/>
        <w:tabs>
          <w:tab w:val="left" w:pos="2160"/>
        </w:tabs>
      </w:pPr>
      <w:r>
        <w:t>access</w:t>
      </w:r>
      <w:r>
        <w:tab/>
      </w:r>
    </w:p>
    <w:p w14:paraId="26552EBE" w14:textId="77777777" w:rsidR="008D753F" w:rsidRDefault="001061C7">
      <w:pPr>
        <w:pStyle w:val="GDefaultWidgetOption"/>
        <w:keepNext/>
        <w:tabs>
          <w:tab w:val="left" w:pos="2160"/>
        </w:tabs>
      </w:pPr>
      <w:r>
        <w:t>autoadvance</w:t>
      </w:r>
      <w:r>
        <w:tab/>
        <w:t>False</w:t>
      </w:r>
    </w:p>
    <w:p w14:paraId="2CEEEB31" w14:textId="77777777" w:rsidR="008D753F" w:rsidRDefault="001061C7">
      <w:pPr>
        <w:pStyle w:val="GDefaultWidgetOption"/>
        <w:keepNext/>
        <w:tabs>
          <w:tab w:val="left" w:pos="2160"/>
        </w:tabs>
      </w:pPr>
      <w:r>
        <w:t>columns</w:t>
      </w:r>
      <w:r>
        <w:tab/>
        <w:t>1</w:t>
      </w:r>
    </w:p>
    <w:p w14:paraId="64C18B2B" w14:textId="77777777" w:rsidR="008D753F" w:rsidRDefault="001061C7">
      <w:pPr>
        <w:pStyle w:val="GDefaultWidgetOption"/>
        <w:keepNext/>
        <w:tabs>
          <w:tab w:val="left" w:pos="2160"/>
        </w:tabs>
      </w:pPr>
      <w:r>
        <w:t>widget</w:t>
      </w:r>
      <w:r>
        <w:tab/>
      </w:r>
    </w:p>
    <w:p w14:paraId="7004DEB0" w14:textId="77777777" w:rsidR="008D753F" w:rsidRDefault="001061C7">
      <w:pPr>
        <w:pStyle w:val="GDefaultWidgetOption"/>
        <w:keepNext/>
        <w:tabs>
          <w:tab w:val="left" w:pos="2160"/>
        </w:tabs>
      </w:pPr>
      <w:r>
        <w:t>filter_text</w:t>
      </w:r>
      <w:r>
        <w:tab/>
      </w:r>
    </w:p>
    <w:p w14:paraId="05DFFFA0" w14:textId="77777777" w:rsidR="008D753F" w:rsidRDefault="001061C7">
      <w:pPr>
        <w:pStyle w:val="GDefaultWidgetOption"/>
        <w:keepNext/>
        <w:tabs>
          <w:tab w:val="left" w:pos="2160"/>
        </w:tabs>
      </w:pPr>
      <w:r>
        <w:t>as_banner</w:t>
      </w:r>
      <w:r>
        <w:tab/>
        <w:t>False</w:t>
      </w:r>
    </w:p>
    <w:p w14:paraId="7D5E4FFF" w14:textId="77777777" w:rsidR="008D753F" w:rsidRDefault="001061C7">
      <w:pPr>
        <w:pStyle w:val="GDefaultWidgetOption"/>
        <w:keepNext/>
        <w:tabs>
          <w:tab w:val="left" w:pos="2160"/>
        </w:tabs>
      </w:pPr>
      <w:r>
        <w:t>description</w:t>
      </w:r>
      <w:r>
        <w:tab/>
      </w:r>
    </w:p>
    <w:p w14:paraId="262FF6A7" w14:textId="77777777" w:rsidR="008D753F" w:rsidRDefault="001061C7">
      <w:pPr>
        <w:pStyle w:val="GDefaultWidgetOption"/>
        <w:keepNext/>
        <w:tabs>
          <w:tab w:val="left" w:pos="2160"/>
        </w:tabs>
      </w:pPr>
      <w:r>
        <w:t>spd_category</w:t>
      </w:r>
      <w:r>
        <w:tab/>
      </w:r>
    </w:p>
    <w:p w14:paraId="191638AA" w14:textId="77777777" w:rsidR="008D753F" w:rsidRDefault="001061C7">
      <w:pPr>
        <w:pStyle w:val="GWidgetOption"/>
        <w:keepNext/>
        <w:tabs>
          <w:tab w:val="left" w:pos="2160"/>
        </w:tabs>
      </w:pPr>
      <w:r>
        <w:t>tags</w:t>
      </w:r>
      <w:r>
        <w:tab/>
        <w:t xml:space="preserve">core, </w:t>
      </w:r>
      <w:proofErr w:type="spellStart"/>
      <w:r>
        <w:t>Profile_Codebook</w:t>
      </w:r>
      <w:proofErr w:type="spellEnd"/>
      <w:r>
        <w:t xml:space="preserve">, GlobalVars_7, </w:t>
      </w:r>
      <w:proofErr w:type="spellStart"/>
      <w:r>
        <w:t>equivalent_spd_race</w:t>
      </w:r>
      <w:proofErr w:type="spellEnd"/>
      <w:r>
        <w:t xml:space="preserve">, </w:t>
      </w:r>
      <w:proofErr w:type="spellStart"/>
      <w:r>
        <w:t>profile_core</w:t>
      </w:r>
      <w:proofErr w:type="spellEnd"/>
      <w:r>
        <w:t xml:space="preserve">, GV_US, </w:t>
      </w:r>
      <w:proofErr w:type="spellStart"/>
      <w:r>
        <w:t>cbs</w:t>
      </w:r>
      <w:proofErr w:type="spellEnd"/>
      <w:r>
        <w:t xml:space="preserve">, </w:t>
      </w:r>
      <w:proofErr w:type="spellStart"/>
      <w:r>
        <w:t>Profile_Codebook_Demographics</w:t>
      </w:r>
      <w:proofErr w:type="spellEnd"/>
      <w:r>
        <w:t xml:space="preserve">, </w:t>
      </w:r>
      <w:proofErr w:type="spellStart"/>
      <w:r>
        <w:t>US_GV_GL_Mini_LocalDemos</w:t>
      </w:r>
      <w:proofErr w:type="spellEnd"/>
      <w:r>
        <w:t xml:space="preserve">, US_GV_Survey_1, profile, election2014, </w:t>
      </w:r>
      <w:proofErr w:type="spellStart"/>
      <w:r>
        <w:t>Profile_Codebook_Core</w:t>
      </w:r>
      <w:proofErr w:type="spellEnd"/>
      <w:r>
        <w:t xml:space="preserve">, </w:t>
      </w:r>
      <w:proofErr w:type="spellStart"/>
      <w:r>
        <w:t>coresampling</w:t>
      </w:r>
      <w:proofErr w:type="spellEnd"/>
      <w:r>
        <w:t xml:space="preserve">, </w:t>
      </w:r>
      <w:proofErr w:type="spellStart"/>
      <w:r>
        <w:t>Profile_Basic_Info</w:t>
      </w:r>
      <w:proofErr w:type="spellEnd"/>
      <w:r>
        <w:t xml:space="preserve">, </w:t>
      </w:r>
      <w:proofErr w:type="spellStart"/>
      <w:r>
        <w:t>used_in_US_Omni_Survey_Template</w:t>
      </w:r>
      <w:proofErr w:type="spellEnd"/>
      <w:r>
        <w:t xml:space="preserve">, </w:t>
      </w:r>
      <w:proofErr w:type="spellStart"/>
      <w:r>
        <w:t>nytimes</w:t>
      </w:r>
      <w:proofErr w:type="spellEnd"/>
      <w:r>
        <w:t xml:space="preserve">, </w:t>
      </w:r>
      <w:proofErr w:type="spellStart"/>
      <w:r>
        <w:t>scripting_template</w:t>
      </w:r>
      <w:proofErr w:type="spellEnd"/>
    </w:p>
    <w:p w14:paraId="04889CFD" w14:textId="77777777" w:rsidR="008D753F" w:rsidRDefault="001061C7">
      <w:pPr>
        <w:pStyle w:val="GDefaultWidgetOption"/>
        <w:keepNext/>
        <w:tabs>
          <w:tab w:val="left" w:pos="2160"/>
        </w:tabs>
      </w:pPr>
      <w:r>
        <w:t>horizontal</w:t>
      </w:r>
      <w:r>
        <w:tab/>
        <w:t>False</w:t>
      </w:r>
    </w:p>
    <w:p w14:paraId="07FB577A" w14:textId="77777777" w:rsidR="008D753F" w:rsidRDefault="001061C7">
      <w:pPr>
        <w:pStyle w:val="GDefaultWidgetOption"/>
        <w:keepNext/>
        <w:tabs>
          <w:tab w:val="left" w:pos="2160"/>
        </w:tabs>
      </w:pPr>
      <w:r>
        <w:t>grid_chart_type</w:t>
      </w:r>
      <w:r>
        <w:tab/>
        <w:t>stacked_bar</w:t>
      </w:r>
    </w:p>
    <w:p w14:paraId="50579453" w14:textId="77777777" w:rsidR="008D753F" w:rsidRDefault="001061C7">
      <w:pPr>
        <w:pStyle w:val="GDefaultWidgetOption"/>
        <w:keepNext/>
        <w:tabs>
          <w:tab w:val="left" w:pos="2160"/>
        </w:tabs>
      </w:pPr>
      <w:r>
        <w:t>sort_order</w:t>
      </w:r>
      <w:r>
        <w:tab/>
        <w:t>none</w:t>
      </w:r>
    </w:p>
    <w:p w14:paraId="4AE2060C" w14:textId="77777777" w:rsidR="008D753F" w:rsidRDefault="001061C7">
      <w:pPr>
        <w:pStyle w:val="GDefaultWidgetOption"/>
        <w:keepNext/>
        <w:tabs>
          <w:tab w:val="left" w:pos="2160"/>
        </w:tabs>
      </w:pPr>
      <w:r>
        <w:t>sample</w:t>
      </w:r>
      <w:r>
        <w:tab/>
      </w:r>
    </w:p>
    <w:p w14:paraId="5C0EE8A7" w14:textId="77777777" w:rsidR="008D753F" w:rsidRDefault="001061C7">
      <w:pPr>
        <w:pStyle w:val="GDefaultWidgetOption"/>
        <w:keepNext/>
        <w:tabs>
          <w:tab w:val="left" w:pos="2160"/>
        </w:tabs>
      </w:pPr>
      <w:r>
        <w:t>slide_title</w:t>
      </w:r>
      <w:r>
        <w:tab/>
      </w:r>
    </w:p>
    <w:p w14:paraId="430036E5" w14:textId="77777777" w:rsidR="008D753F" w:rsidRDefault="001061C7">
      <w:pPr>
        <w:pStyle w:val="GDefaultWidgetOption"/>
        <w:keepNext/>
        <w:tabs>
          <w:tab w:val="left" w:pos="2160"/>
        </w:tabs>
      </w:pPr>
      <w:r>
        <w:t>set_active</w:t>
      </w:r>
      <w:r>
        <w:tab/>
      </w:r>
    </w:p>
    <w:p w14:paraId="7A46BC11" w14:textId="77777777" w:rsidR="008D753F" w:rsidRDefault="001061C7">
      <w:pPr>
        <w:pStyle w:val="GWidgetOption"/>
        <w:keepNext/>
        <w:tabs>
          <w:tab w:val="left" w:pos="2160"/>
        </w:tabs>
      </w:pPr>
      <w:r>
        <w:t>required</w:t>
      </w:r>
      <w:r>
        <w:tab/>
        <w:t>HARD</w:t>
      </w:r>
    </w:p>
    <w:p w14:paraId="06A9BFF5" w14:textId="77777777" w:rsidR="008D753F" w:rsidRDefault="001061C7">
      <w:pPr>
        <w:pStyle w:val="GDefaultWidgetOption"/>
        <w:keepNext/>
        <w:tabs>
          <w:tab w:val="left" w:pos="2160"/>
        </w:tabs>
      </w:pPr>
      <w:r>
        <w:t>mask</w:t>
      </w:r>
      <w:r>
        <w:tab/>
      </w:r>
    </w:p>
    <w:p w14:paraId="3935BD25" w14:textId="77777777" w:rsidR="008D753F" w:rsidRDefault="001061C7">
      <w:pPr>
        <w:pStyle w:val="GDefaultWidgetOption"/>
        <w:keepNext/>
        <w:tabs>
          <w:tab w:val="left" w:pos="2160"/>
        </w:tabs>
      </w:pPr>
      <w:r>
        <w:t>custom_order</w:t>
      </w:r>
      <w:r>
        <w:tab/>
      </w:r>
    </w:p>
    <w:p w14:paraId="5DA6158C" w14:textId="77777777" w:rsidR="008D753F" w:rsidRDefault="001061C7">
      <w:pPr>
        <w:pStyle w:val="GDefaultWidgetOption"/>
        <w:keepNext/>
        <w:tabs>
          <w:tab w:val="left" w:pos="2160"/>
        </w:tabs>
      </w:pPr>
      <w:r>
        <w:t>client</w:t>
      </w:r>
      <w:r>
        <w:tab/>
      </w:r>
    </w:p>
    <w:p w14:paraId="4795854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AE9BC43" w14:textId="77777777">
        <w:tc>
          <w:tcPr>
            <w:tcW w:w="336" w:type="dxa"/>
          </w:tcPr>
          <w:p w14:paraId="4E270ACD" w14:textId="77777777" w:rsidR="008D753F" w:rsidRDefault="001061C7">
            <w:pPr>
              <w:keepNext/>
            </w:pPr>
            <w:r>
              <w:rPr>
                <w:rStyle w:val="GResponseCode"/>
              </w:rPr>
              <w:t>1</w:t>
            </w:r>
          </w:p>
        </w:tc>
        <w:tc>
          <w:tcPr>
            <w:tcW w:w="361" w:type="dxa"/>
          </w:tcPr>
          <w:p w14:paraId="4AD626AD" w14:textId="77777777" w:rsidR="008D753F" w:rsidRDefault="001061C7">
            <w:pPr>
              <w:keepNext/>
            </w:pPr>
            <w:r>
              <w:t>○</w:t>
            </w:r>
          </w:p>
        </w:tc>
        <w:tc>
          <w:tcPr>
            <w:tcW w:w="3731" w:type="dxa"/>
          </w:tcPr>
          <w:p w14:paraId="14968A46" w14:textId="77777777" w:rsidR="008D753F" w:rsidRDefault="001061C7">
            <w:pPr>
              <w:keepNext/>
            </w:pPr>
            <w:r>
              <w:t>White</w:t>
            </w:r>
          </w:p>
        </w:tc>
        <w:tc>
          <w:tcPr>
            <w:tcW w:w="4428" w:type="dxa"/>
          </w:tcPr>
          <w:p w14:paraId="6E436795" w14:textId="77777777" w:rsidR="008D753F" w:rsidRDefault="008D753F">
            <w:pPr>
              <w:keepNext/>
              <w:jc w:val="right"/>
              <w:rPr>
                <w:i/>
              </w:rPr>
            </w:pPr>
          </w:p>
        </w:tc>
      </w:tr>
      <w:tr w:rsidR="008D753F" w14:paraId="48A9CB88" w14:textId="77777777">
        <w:tc>
          <w:tcPr>
            <w:tcW w:w="336" w:type="dxa"/>
          </w:tcPr>
          <w:p w14:paraId="63E816DA" w14:textId="77777777" w:rsidR="008D753F" w:rsidRDefault="001061C7">
            <w:pPr>
              <w:keepNext/>
            </w:pPr>
            <w:r>
              <w:rPr>
                <w:rStyle w:val="GResponseCode"/>
              </w:rPr>
              <w:t>2</w:t>
            </w:r>
          </w:p>
        </w:tc>
        <w:tc>
          <w:tcPr>
            <w:tcW w:w="361" w:type="dxa"/>
          </w:tcPr>
          <w:p w14:paraId="59C19218" w14:textId="77777777" w:rsidR="008D753F" w:rsidRDefault="001061C7">
            <w:pPr>
              <w:keepNext/>
            </w:pPr>
            <w:r>
              <w:t>○</w:t>
            </w:r>
          </w:p>
        </w:tc>
        <w:tc>
          <w:tcPr>
            <w:tcW w:w="3731" w:type="dxa"/>
          </w:tcPr>
          <w:p w14:paraId="720E87F2" w14:textId="77777777" w:rsidR="008D753F" w:rsidRDefault="001061C7">
            <w:pPr>
              <w:keepNext/>
            </w:pPr>
            <w:r>
              <w:t xml:space="preserve">Black or </w:t>
            </w:r>
            <w:proofErr w:type="gramStart"/>
            <w:r>
              <w:t>African-American</w:t>
            </w:r>
            <w:proofErr w:type="gramEnd"/>
          </w:p>
        </w:tc>
        <w:tc>
          <w:tcPr>
            <w:tcW w:w="4428" w:type="dxa"/>
          </w:tcPr>
          <w:p w14:paraId="328237F7" w14:textId="77777777" w:rsidR="008D753F" w:rsidRDefault="008D753F">
            <w:pPr>
              <w:keepNext/>
              <w:jc w:val="right"/>
              <w:rPr>
                <w:i/>
              </w:rPr>
            </w:pPr>
          </w:p>
        </w:tc>
      </w:tr>
      <w:tr w:rsidR="008D753F" w14:paraId="6D5F3272" w14:textId="77777777">
        <w:tc>
          <w:tcPr>
            <w:tcW w:w="336" w:type="dxa"/>
          </w:tcPr>
          <w:p w14:paraId="34F20137" w14:textId="77777777" w:rsidR="008D753F" w:rsidRDefault="001061C7">
            <w:pPr>
              <w:keepNext/>
            </w:pPr>
            <w:r>
              <w:rPr>
                <w:rStyle w:val="GResponseCode"/>
              </w:rPr>
              <w:t>3</w:t>
            </w:r>
          </w:p>
        </w:tc>
        <w:tc>
          <w:tcPr>
            <w:tcW w:w="361" w:type="dxa"/>
          </w:tcPr>
          <w:p w14:paraId="43256888" w14:textId="77777777" w:rsidR="008D753F" w:rsidRDefault="001061C7">
            <w:pPr>
              <w:keepNext/>
            </w:pPr>
            <w:r>
              <w:t>○</w:t>
            </w:r>
          </w:p>
        </w:tc>
        <w:tc>
          <w:tcPr>
            <w:tcW w:w="3731" w:type="dxa"/>
          </w:tcPr>
          <w:p w14:paraId="0D28032C" w14:textId="77777777" w:rsidR="008D753F" w:rsidRDefault="001061C7">
            <w:pPr>
              <w:keepNext/>
            </w:pPr>
            <w:r>
              <w:t>Hispanic or Latino</w:t>
            </w:r>
          </w:p>
        </w:tc>
        <w:tc>
          <w:tcPr>
            <w:tcW w:w="4428" w:type="dxa"/>
          </w:tcPr>
          <w:p w14:paraId="530E79B0" w14:textId="77777777" w:rsidR="008D753F" w:rsidRDefault="008D753F">
            <w:pPr>
              <w:keepNext/>
              <w:jc w:val="right"/>
              <w:rPr>
                <w:i/>
              </w:rPr>
            </w:pPr>
          </w:p>
        </w:tc>
      </w:tr>
      <w:tr w:rsidR="008D753F" w14:paraId="243BEFBF" w14:textId="77777777">
        <w:tc>
          <w:tcPr>
            <w:tcW w:w="336" w:type="dxa"/>
          </w:tcPr>
          <w:p w14:paraId="781F33A0" w14:textId="77777777" w:rsidR="008D753F" w:rsidRDefault="001061C7">
            <w:pPr>
              <w:keepNext/>
            </w:pPr>
            <w:r>
              <w:rPr>
                <w:rStyle w:val="GResponseCode"/>
              </w:rPr>
              <w:t>4</w:t>
            </w:r>
          </w:p>
        </w:tc>
        <w:tc>
          <w:tcPr>
            <w:tcW w:w="361" w:type="dxa"/>
          </w:tcPr>
          <w:p w14:paraId="600C76D6" w14:textId="77777777" w:rsidR="008D753F" w:rsidRDefault="001061C7">
            <w:pPr>
              <w:keepNext/>
            </w:pPr>
            <w:r>
              <w:t>○</w:t>
            </w:r>
          </w:p>
        </w:tc>
        <w:tc>
          <w:tcPr>
            <w:tcW w:w="3731" w:type="dxa"/>
          </w:tcPr>
          <w:p w14:paraId="5937D75E" w14:textId="77777777" w:rsidR="008D753F" w:rsidRDefault="001061C7">
            <w:pPr>
              <w:keepNext/>
            </w:pPr>
            <w:r>
              <w:t>Asian or Asian-American</w:t>
            </w:r>
          </w:p>
        </w:tc>
        <w:tc>
          <w:tcPr>
            <w:tcW w:w="4428" w:type="dxa"/>
          </w:tcPr>
          <w:p w14:paraId="4E4E1301" w14:textId="77777777" w:rsidR="008D753F" w:rsidRDefault="008D753F">
            <w:pPr>
              <w:keepNext/>
              <w:jc w:val="right"/>
              <w:rPr>
                <w:i/>
              </w:rPr>
            </w:pPr>
          </w:p>
        </w:tc>
      </w:tr>
      <w:tr w:rsidR="008D753F" w14:paraId="7D7CFB7A" w14:textId="77777777">
        <w:tc>
          <w:tcPr>
            <w:tcW w:w="336" w:type="dxa"/>
          </w:tcPr>
          <w:p w14:paraId="2A6938D2" w14:textId="77777777" w:rsidR="008D753F" w:rsidRDefault="001061C7">
            <w:pPr>
              <w:keepNext/>
            </w:pPr>
            <w:r>
              <w:rPr>
                <w:rStyle w:val="GResponseCode"/>
              </w:rPr>
              <w:t>5</w:t>
            </w:r>
          </w:p>
        </w:tc>
        <w:tc>
          <w:tcPr>
            <w:tcW w:w="361" w:type="dxa"/>
          </w:tcPr>
          <w:p w14:paraId="21B5A03D" w14:textId="77777777" w:rsidR="008D753F" w:rsidRDefault="001061C7">
            <w:pPr>
              <w:keepNext/>
            </w:pPr>
            <w:r>
              <w:t>○</w:t>
            </w:r>
          </w:p>
        </w:tc>
        <w:tc>
          <w:tcPr>
            <w:tcW w:w="3731" w:type="dxa"/>
          </w:tcPr>
          <w:p w14:paraId="4FD116BB" w14:textId="77777777" w:rsidR="008D753F" w:rsidRDefault="001061C7">
            <w:pPr>
              <w:keepNext/>
            </w:pPr>
            <w:r>
              <w:t>Native American</w:t>
            </w:r>
          </w:p>
        </w:tc>
        <w:tc>
          <w:tcPr>
            <w:tcW w:w="4428" w:type="dxa"/>
          </w:tcPr>
          <w:p w14:paraId="2361E438" w14:textId="77777777" w:rsidR="008D753F" w:rsidRDefault="008D753F">
            <w:pPr>
              <w:keepNext/>
              <w:jc w:val="right"/>
              <w:rPr>
                <w:i/>
              </w:rPr>
            </w:pPr>
          </w:p>
        </w:tc>
      </w:tr>
      <w:tr w:rsidR="008D753F" w14:paraId="00B56E12" w14:textId="77777777">
        <w:tc>
          <w:tcPr>
            <w:tcW w:w="336" w:type="dxa"/>
          </w:tcPr>
          <w:p w14:paraId="3EC86DEF" w14:textId="77777777" w:rsidR="008D753F" w:rsidRDefault="001061C7">
            <w:pPr>
              <w:keepNext/>
            </w:pPr>
            <w:r>
              <w:rPr>
                <w:rStyle w:val="GResponseCode"/>
              </w:rPr>
              <w:t>8</w:t>
            </w:r>
          </w:p>
        </w:tc>
        <w:tc>
          <w:tcPr>
            <w:tcW w:w="361" w:type="dxa"/>
          </w:tcPr>
          <w:p w14:paraId="2A2E31FB" w14:textId="77777777" w:rsidR="008D753F" w:rsidRDefault="001061C7">
            <w:pPr>
              <w:keepNext/>
            </w:pPr>
            <w:r>
              <w:t>○</w:t>
            </w:r>
          </w:p>
        </w:tc>
        <w:tc>
          <w:tcPr>
            <w:tcW w:w="3731" w:type="dxa"/>
          </w:tcPr>
          <w:p w14:paraId="494040F3" w14:textId="77777777" w:rsidR="008D753F" w:rsidRDefault="001061C7">
            <w:pPr>
              <w:keepNext/>
            </w:pPr>
            <w:r>
              <w:t>Middle Eastern</w:t>
            </w:r>
          </w:p>
        </w:tc>
        <w:tc>
          <w:tcPr>
            <w:tcW w:w="4428" w:type="dxa"/>
          </w:tcPr>
          <w:p w14:paraId="41089127" w14:textId="77777777" w:rsidR="008D753F" w:rsidRDefault="008D753F">
            <w:pPr>
              <w:keepNext/>
              <w:jc w:val="right"/>
              <w:rPr>
                <w:i/>
              </w:rPr>
            </w:pPr>
          </w:p>
        </w:tc>
      </w:tr>
      <w:tr w:rsidR="008D753F" w14:paraId="0CC63353" w14:textId="77777777">
        <w:tc>
          <w:tcPr>
            <w:tcW w:w="336" w:type="dxa"/>
          </w:tcPr>
          <w:p w14:paraId="4B4C6767" w14:textId="77777777" w:rsidR="008D753F" w:rsidRDefault="001061C7">
            <w:pPr>
              <w:keepNext/>
            </w:pPr>
            <w:r>
              <w:rPr>
                <w:rStyle w:val="GResponseCode"/>
              </w:rPr>
              <w:t>6</w:t>
            </w:r>
          </w:p>
        </w:tc>
        <w:tc>
          <w:tcPr>
            <w:tcW w:w="361" w:type="dxa"/>
          </w:tcPr>
          <w:p w14:paraId="4D27C378" w14:textId="77777777" w:rsidR="008D753F" w:rsidRDefault="001061C7">
            <w:pPr>
              <w:keepNext/>
            </w:pPr>
            <w:r>
              <w:t>○</w:t>
            </w:r>
          </w:p>
        </w:tc>
        <w:tc>
          <w:tcPr>
            <w:tcW w:w="3731" w:type="dxa"/>
          </w:tcPr>
          <w:p w14:paraId="0982AADD" w14:textId="77777777" w:rsidR="008D753F" w:rsidRDefault="001061C7">
            <w:pPr>
              <w:keepNext/>
            </w:pPr>
            <w:r>
              <w:t>Two or more races</w:t>
            </w:r>
          </w:p>
        </w:tc>
        <w:tc>
          <w:tcPr>
            <w:tcW w:w="4428" w:type="dxa"/>
          </w:tcPr>
          <w:p w14:paraId="74E192B6" w14:textId="77777777" w:rsidR="008D753F" w:rsidRDefault="008D753F">
            <w:pPr>
              <w:keepNext/>
              <w:jc w:val="right"/>
              <w:rPr>
                <w:i/>
              </w:rPr>
            </w:pPr>
          </w:p>
        </w:tc>
      </w:tr>
      <w:tr w:rsidR="008D753F" w14:paraId="4B156420" w14:textId="77777777">
        <w:tc>
          <w:tcPr>
            <w:tcW w:w="336" w:type="dxa"/>
          </w:tcPr>
          <w:p w14:paraId="2AABBD83" w14:textId="77777777" w:rsidR="008D753F" w:rsidRDefault="001061C7">
            <w:pPr>
              <w:keepNext/>
            </w:pPr>
            <w:r>
              <w:rPr>
                <w:rStyle w:val="GResponseCode"/>
              </w:rPr>
              <w:t>7</w:t>
            </w:r>
          </w:p>
        </w:tc>
        <w:tc>
          <w:tcPr>
            <w:tcW w:w="361" w:type="dxa"/>
          </w:tcPr>
          <w:p w14:paraId="19921393" w14:textId="77777777" w:rsidR="008D753F" w:rsidRDefault="001061C7">
            <w:pPr>
              <w:keepNext/>
            </w:pPr>
            <w:r>
              <w:t>○</w:t>
            </w:r>
          </w:p>
        </w:tc>
        <w:tc>
          <w:tcPr>
            <w:tcW w:w="3731" w:type="dxa"/>
          </w:tcPr>
          <w:p w14:paraId="14059EBC" w14:textId="77777777" w:rsidR="008D753F" w:rsidRDefault="001061C7">
            <w:pPr>
              <w:keepNext/>
            </w:pPr>
            <w:r>
              <w:t>Other (open [</w:t>
            </w:r>
            <w:proofErr w:type="spellStart"/>
            <w:r>
              <w:t>race_other</w:t>
            </w:r>
            <w:proofErr w:type="spellEnd"/>
            <w:r>
              <w:t>])</w:t>
            </w:r>
          </w:p>
        </w:tc>
        <w:tc>
          <w:tcPr>
            <w:tcW w:w="4428" w:type="dxa"/>
          </w:tcPr>
          <w:p w14:paraId="36A74BD8" w14:textId="77777777" w:rsidR="008D753F" w:rsidRDefault="008D753F">
            <w:pPr>
              <w:keepNext/>
              <w:jc w:val="right"/>
              <w:rPr>
                <w:i/>
              </w:rPr>
            </w:pPr>
          </w:p>
        </w:tc>
      </w:tr>
      <w:tr w:rsidR="008D753F" w14:paraId="64488517" w14:textId="77777777">
        <w:tc>
          <w:tcPr>
            <w:tcW w:w="336" w:type="dxa"/>
          </w:tcPr>
          <w:p w14:paraId="0EAF047B" w14:textId="77777777" w:rsidR="008D753F" w:rsidRDefault="001061C7">
            <w:pPr>
              <w:keepNext/>
            </w:pPr>
            <w:r>
              <w:rPr>
                <w:rStyle w:val="GResponseCode"/>
              </w:rPr>
              <w:t>98</w:t>
            </w:r>
          </w:p>
        </w:tc>
        <w:tc>
          <w:tcPr>
            <w:tcW w:w="361" w:type="dxa"/>
          </w:tcPr>
          <w:p w14:paraId="6B4BA8E4" w14:textId="77777777" w:rsidR="008D753F" w:rsidRDefault="008D753F">
            <w:pPr>
              <w:keepNext/>
            </w:pPr>
          </w:p>
        </w:tc>
        <w:tc>
          <w:tcPr>
            <w:tcW w:w="3731" w:type="dxa"/>
          </w:tcPr>
          <w:p w14:paraId="509B143C" w14:textId="77777777" w:rsidR="008D753F" w:rsidRDefault="001061C7">
            <w:pPr>
              <w:pStyle w:val="GAdminOption"/>
              <w:keepNext/>
            </w:pPr>
            <w:r>
              <w:t>Skipped</w:t>
            </w:r>
          </w:p>
        </w:tc>
        <w:tc>
          <w:tcPr>
            <w:tcW w:w="4428" w:type="dxa"/>
          </w:tcPr>
          <w:p w14:paraId="686420BB" w14:textId="77777777" w:rsidR="008D753F" w:rsidRDefault="008D753F">
            <w:pPr>
              <w:keepNext/>
              <w:jc w:val="right"/>
              <w:rPr>
                <w:i/>
              </w:rPr>
            </w:pPr>
          </w:p>
        </w:tc>
      </w:tr>
      <w:tr w:rsidR="008D753F" w14:paraId="254035AB" w14:textId="77777777">
        <w:tc>
          <w:tcPr>
            <w:tcW w:w="336" w:type="dxa"/>
          </w:tcPr>
          <w:p w14:paraId="4D26B76B" w14:textId="77777777" w:rsidR="008D753F" w:rsidRDefault="001061C7">
            <w:pPr>
              <w:keepNext/>
            </w:pPr>
            <w:r>
              <w:rPr>
                <w:rStyle w:val="GResponseCode"/>
              </w:rPr>
              <w:t>99</w:t>
            </w:r>
          </w:p>
        </w:tc>
        <w:tc>
          <w:tcPr>
            <w:tcW w:w="361" w:type="dxa"/>
          </w:tcPr>
          <w:p w14:paraId="61576B92" w14:textId="77777777" w:rsidR="008D753F" w:rsidRDefault="008D753F">
            <w:pPr>
              <w:keepNext/>
            </w:pPr>
          </w:p>
        </w:tc>
        <w:tc>
          <w:tcPr>
            <w:tcW w:w="3731" w:type="dxa"/>
          </w:tcPr>
          <w:p w14:paraId="71C6A8DC" w14:textId="77777777" w:rsidR="008D753F" w:rsidRDefault="001061C7">
            <w:pPr>
              <w:pStyle w:val="GAdminOption"/>
              <w:keepNext/>
            </w:pPr>
            <w:r>
              <w:t>Not Asked</w:t>
            </w:r>
          </w:p>
        </w:tc>
        <w:tc>
          <w:tcPr>
            <w:tcW w:w="4428" w:type="dxa"/>
          </w:tcPr>
          <w:p w14:paraId="6D49048B" w14:textId="77777777" w:rsidR="008D753F" w:rsidRDefault="008D753F">
            <w:pPr>
              <w:keepNext/>
              <w:jc w:val="right"/>
              <w:rPr>
                <w:i/>
              </w:rPr>
            </w:pPr>
          </w:p>
        </w:tc>
      </w:tr>
    </w:tbl>
    <w:p w14:paraId="2B57ADA0" w14:textId="77777777" w:rsidR="008D753F" w:rsidRDefault="008D753F">
      <w:pPr>
        <w:pStyle w:val="GQuestionSpacer"/>
      </w:pPr>
    </w:p>
    <w:p w14:paraId="5DAC980F" w14:textId="77777777" w:rsidR="008D753F" w:rsidRDefault="001061C7">
      <w:pPr>
        <w:pStyle w:val="GPage"/>
        <w:keepNext/>
      </w:pPr>
      <w:bookmarkStart w:id="147" w:name="_Toc175835885"/>
      <w:r>
        <w:lastRenderedPageBreak/>
        <w:t xml:space="preserve">Page: </w:t>
      </w:r>
      <w:proofErr w:type="spellStart"/>
      <w:r>
        <w:t>p_hispanic</w:t>
      </w:r>
      <w:proofErr w:type="spellEnd"/>
      <w:r>
        <w:t xml:space="preserve"> if </w:t>
      </w:r>
      <w:proofErr w:type="gramStart"/>
      <w:r>
        <w:t>race !</w:t>
      </w:r>
      <w:proofErr w:type="gramEnd"/>
      <w:r>
        <w:t>= 3</w:t>
      </w:r>
      <w:bookmarkEnd w:id="147"/>
    </w:p>
    <w:tbl>
      <w:tblPr>
        <w:tblStyle w:val="GQuestionCommonProperties"/>
        <w:tblW w:w="0" w:type="auto"/>
        <w:tblInd w:w="0" w:type="dxa"/>
        <w:tblLook w:val="04A0" w:firstRow="1" w:lastRow="0" w:firstColumn="1" w:lastColumn="0" w:noHBand="0" w:noVBand="1"/>
      </w:tblPr>
      <w:tblGrid>
        <w:gridCol w:w="1892"/>
        <w:gridCol w:w="7468"/>
      </w:tblGrid>
      <w:tr w:rsidR="008D753F" w14:paraId="1D172BDB" w14:textId="77777777">
        <w:tc>
          <w:tcPr>
            <w:tcW w:w="0" w:type="dxa"/>
            <w:shd w:val="clear" w:color="auto" w:fill="D0D0D0"/>
          </w:tcPr>
          <w:p w14:paraId="4152557C" w14:textId="77777777" w:rsidR="008D753F" w:rsidRDefault="001061C7">
            <w:pPr>
              <w:pStyle w:val="GVariableNameP"/>
              <w:keepNext/>
            </w:pPr>
            <w:r>
              <w:fldChar w:fldCharType="begin"/>
            </w:r>
            <w:r>
              <w:instrText>TC hispanic \\l 2 \\f a</w:instrText>
            </w:r>
            <w:r>
              <w:fldChar w:fldCharType="end"/>
            </w:r>
            <w:proofErr w:type="spellStart"/>
            <w:r>
              <w:t>hispanic</w:t>
            </w:r>
            <w:proofErr w:type="spellEnd"/>
            <w:r>
              <w:rPr>
                <w:i/>
              </w:rPr>
              <w:t xml:space="preserve">- Show if not </w:t>
            </w:r>
            <w:proofErr w:type="spellStart"/>
            <w:proofErr w:type="gramStart"/>
            <w:r>
              <w:rPr>
                <w:i/>
              </w:rPr>
              <w:t>pdl.hispanic</w:t>
            </w:r>
            <w:proofErr w:type="spellEnd"/>
            <w:proofErr w:type="gramEnd"/>
            <w:r>
              <w:rPr>
                <w:i/>
              </w:rPr>
              <w:t xml:space="preserve"> or </w:t>
            </w:r>
            <w:proofErr w:type="spellStart"/>
            <w:r>
              <w:rPr>
                <w:i/>
              </w:rPr>
              <w:t>pdl.hispanic.last</w:t>
            </w:r>
            <w:proofErr w:type="spellEnd"/>
            <w:r>
              <w:rPr>
                <w:i/>
              </w:rPr>
              <w:t xml:space="preserve"> &gt;= months(12) or </w:t>
            </w:r>
            <w:proofErr w:type="spellStart"/>
            <w:r>
              <w:rPr>
                <w:i/>
              </w:rPr>
              <w:t>check_flag</w:t>
            </w:r>
            <w:proofErr w:type="spellEnd"/>
            <w:r>
              <w:rPr>
                <w:i/>
              </w:rPr>
              <w:t xml:space="preserve"> == 1/required</w:t>
            </w:r>
          </w:p>
        </w:tc>
        <w:tc>
          <w:tcPr>
            <w:tcW w:w="0" w:type="dxa"/>
            <w:shd w:val="clear" w:color="auto" w:fill="D0D0D0"/>
            <w:vAlign w:val="bottom"/>
          </w:tcPr>
          <w:p w14:paraId="0EA64E51" w14:textId="77777777" w:rsidR="008D753F" w:rsidRDefault="001061C7">
            <w:pPr>
              <w:keepNext/>
              <w:jc w:val="right"/>
            </w:pPr>
            <w:r>
              <w:t>SINGLE CHOICE</w:t>
            </w:r>
          </w:p>
        </w:tc>
      </w:tr>
      <w:tr w:rsidR="008D753F" w14:paraId="44AC8EC7" w14:textId="77777777">
        <w:tc>
          <w:tcPr>
            <w:tcW w:w="8856" w:type="dxa"/>
            <w:gridSpan w:val="2"/>
            <w:shd w:val="clear" w:color="auto" w:fill="D0D0D0"/>
          </w:tcPr>
          <w:p w14:paraId="1CFA2D67" w14:textId="77777777" w:rsidR="008D753F" w:rsidRDefault="001061C7">
            <w:pPr>
              <w:keepNext/>
            </w:pPr>
            <w:r>
              <w:t>Are you of Spanish, Latino, or Hispanic origin or descent?</w:t>
            </w:r>
          </w:p>
        </w:tc>
      </w:tr>
    </w:tbl>
    <w:p w14:paraId="2AEE3146" w14:textId="77777777" w:rsidR="008D753F" w:rsidRDefault="008D753F">
      <w:pPr>
        <w:pStyle w:val="GQuestionSpacer"/>
        <w:keepNext/>
      </w:pPr>
    </w:p>
    <w:p w14:paraId="0EE52120" w14:textId="77777777" w:rsidR="008D753F" w:rsidRDefault="001061C7">
      <w:pPr>
        <w:pStyle w:val="GWidgetOption"/>
        <w:keepNext/>
        <w:tabs>
          <w:tab w:val="left" w:pos="2160"/>
        </w:tabs>
      </w:pPr>
      <w:proofErr w:type="spellStart"/>
      <w:r>
        <w:t>pii</w:t>
      </w:r>
      <w:proofErr w:type="spellEnd"/>
      <w:r>
        <w:tab/>
        <w:t>False</w:t>
      </w:r>
    </w:p>
    <w:p w14:paraId="0734822C" w14:textId="77777777" w:rsidR="008D753F" w:rsidRDefault="001061C7">
      <w:pPr>
        <w:pStyle w:val="GDefaultWidgetOption"/>
        <w:keepNext/>
        <w:tabs>
          <w:tab w:val="left" w:pos="2160"/>
        </w:tabs>
      </w:pPr>
      <w:r>
        <w:t>chart_layout</w:t>
      </w:r>
      <w:r>
        <w:tab/>
        <w:t>1</w:t>
      </w:r>
    </w:p>
    <w:p w14:paraId="047298A5" w14:textId="77777777" w:rsidR="008D753F" w:rsidRDefault="001061C7">
      <w:pPr>
        <w:pStyle w:val="GWidgetOption"/>
        <w:keepNext/>
        <w:tabs>
          <w:tab w:val="left" w:pos="2160"/>
        </w:tabs>
      </w:pPr>
      <w:proofErr w:type="spellStart"/>
      <w:r>
        <w:t>varlabel</w:t>
      </w:r>
      <w:proofErr w:type="spellEnd"/>
      <w:r>
        <w:tab/>
        <w:t>Hispanic</w:t>
      </w:r>
    </w:p>
    <w:p w14:paraId="3B56B06F" w14:textId="77777777" w:rsidR="008D753F" w:rsidRDefault="001061C7">
      <w:pPr>
        <w:pStyle w:val="GDefaultWidgetOption"/>
        <w:keepNext/>
        <w:tabs>
          <w:tab w:val="left" w:pos="2160"/>
        </w:tabs>
      </w:pPr>
      <w:r>
        <w:t>topic</w:t>
      </w:r>
      <w:r>
        <w:tab/>
      </w:r>
    </w:p>
    <w:p w14:paraId="07BB5889" w14:textId="77777777" w:rsidR="008D753F" w:rsidRDefault="001061C7">
      <w:pPr>
        <w:pStyle w:val="GDefaultWidgetOption"/>
        <w:keepNext/>
        <w:tabs>
          <w:tab w:val="left" w:pos="2160"/>
        </w:tabs>
      </w:pPr>
      <w:r>
        <w:t>chart_color</w:t>
      </w:r>
      <w:r>
        <w:tab/>
        <w:t>green</w:t>
      </w:r>
    </w:p>
    <w:p w14:paraId="39403AD0" w14:textId="77777777" w:rsidR="008D753F" w:rsidRDefault="001061C7">
      <w:pPr>
        <w:pStyle w:val="GDefaultWidgetOption"/>
        <w:keepNext/>
        <w:tabs>
          <w:tab w:val="left" w:pos="2160"/>
        </w:tabs>
      </w:pPr>
      <w:r>
        <w:t>chart_type</w:t>
      </w:r>
      <w:r>
        <w:tab/>
        <w:t>bar</w:t>
      </w:r>
    </w:p>
    <w:p w14:paraId="701D1C7E" w14:textId="77777777" w:rsidR="008D753F" w:rsidRDefault="001061C7">
      <w:pPr>
        <w:pStyle w:val="GDefaultWidgetOption"/>
        <w:keepNext/>
        <w:tabs>
          <w:tab w:val="left" w:pos="2160"/>
        </w:tabs>
      </w:pPr>
      <w:r>
        <w:t>crossbreak</w:t>
      </w:r>
      <w:r>
        <w:tab/>
        <w:t>Total</w:t>
      </w:r>
    </w:p>
    <w:p w14:paraId="27DB134C" w14:textId="77777777" w:rsidR="008D753F" w:rsidRDefault="001061C7">
      <w:pPr>
        <w:pStyle w:val="GDefaultWidgetOption"/>
        <w:keepNext/>
        <w:tabs>
          <w:tab w:val="left" w:pos="2160"/>
        </w:tabs>
      </w:pPr>
      <w:r>
        <w:t>wrap</w:t>
      </w:r>
      <w:r>
        <w:tab/>
        <w:t>True</w:t>
      </w:r>
    </w:p>
    <w:p w14:paraId="1A801850" w14:textId="77777777" w:rsidR="008D753F" w:rsidRDefault="001061C7">
      <w:pPr>
        <w:pStyle w:val="GDefaultWidgetOption"/>
        <w:keepNext/>
        <w:tabs>
          <w:tab w:val="left" w:pos="2160"/>
        </w:tabs>
      </w:pPr>
      <w:r>
        <w:t>is_rating</w:t>
      </w:r>
      <w:r>
        <w:tab/>
        <w:t>False</w:t>
      </w:r>
    </w:p>
    <w:p w14:paraId="3F317666" w14:textId="77777777" w:rsidR="008D753F" w:rsidRDefault="001061C7">
      <w:pPr>
        <w:pStyle w:val="GDefaultWidgetOption"/>
        <w:keepNext/>
        <w:tabs>
          <w:tab w:val="left" w:pos="2160"/>
        </w:tabs>
      </w:pPr>
      <w:r>
        <w:t>required_text</w:t>
      </w:r>
      <w:r>
        <w:tab/>
        <w:t>Please choose an answer</w:t>
      </w:r>
    </w:p>
    <w:p w14:paraId="67980FE1" w14:textId="77777777" w:rsidR="008D753F" w:rsidRDefault="001061C7">
      <w:pPr>
        <w:pStyle w:val="GDefaultWidgetOption"/>
        <w:keepNext/>
        <w:tabs>
          <w:tab w:val="left" w:pos="2160"/>
        </w:tabs>
      </w:pPr>
      <w:r>
        <w:t>min_columns</w:t>
      </w:r>
      <w:r>
        <w:tab/>
        <w:t>1</w:t>
      </w:r>
    </w:p>
    <w:p w14:paraId="4FA608FF" w14:textId="77777777" w:rsidR="008D753F" w:rsidRDefault="001061C7">
      <w:pPr>
        <w:pStyle w:val="GDefaultWidgetOption"/>
        <w:keepNext/>
        <w:tabs>
          <w:tab w:val="left" w:pos="2160"/>
        </w:tabs>
      </w:pPr>
      <w:r>
        <w:t>sample_type</w:t>
      </w:r>
      <w:r>
        <w:tab/>
      </w:r>
    </w:p>
    <w:p w14:paraId="2FB40BCF" w14:textId="77777777" w:rsidR="008D753F" w:rsidRDefault="001061C7">
      <w:pPr>
        <w:pStyle w:val="GDefaultWidgetOption"/>
        <w:keepNext/>
        <w:tabs>
          <w:tab w:val="left" w:pos="2160"/>
        </w:tabs>
      </w:pPr>
      <w:r>
        <w:t>access</w:t>
      </w:r>
      <w:r>
        <w:tab/>
      </w:r>
    </w:p>
    <w:p w14:paraId="2935D0A1" w14:textId="77777777" w:rsidR="008D753F" w:rsidRDefault="001061C7">
      <w:pPr>
        <w:pStyle w:val="GDefaultWidgetOption"/>
        <w:keepNext/>
        <w:tabs>
          <w:tab w:val="left" w:pos="2160"/>
        </w:tabs>
      </w:pPr>
      <w:r>
        <w:t>autoadvance</w:t>
      </w:r>
      <w:r>
        <w:tab/>
        <w:t>False</w:t>
      </w:r>
    </w:p>
    <w:p w14:paraId="10916E75" w14:textId="77777777" w:rsidR="008D753F" w:rsidRDefault="001061C7">
      <w:pPr>
        <w:pStyle w:val="GDefaultWidgetOption"/>
        <w:keepNext/>
        <w:tabs>
          <w:tab w:val="left" w:pos="2160"/>
        </w:tabs>
      </w:pPr>
      <w:r>
        <w:t>columns</w:t>
      </w:r>
      <w:r>
        <w:tab/>
        <w:t>1</w:t>
      </w:r>
    </w:p>
    <w:p w14:paraId="36473A4C" w14:textId="77777777" w:rsidR="008D753F" w:rsidRDefault="001061C7">
      <w:pPr>
        <w:pStyle w:val="GDefaultWidgetOption"/>
        <w:keepNext/>
        <w:tabs>
          <w:tab w:val="left" w:pos="2160"/>
        </w:tabs>
      </w:pPr>
      <w:r>
        <w:t>widget</w:t>
      </w:r>
      <w:r>
        <w:tab/>
      </w:r>
    </w:p>
    <w:p w14:paraId="65944D80" w14:textId="77777777" w:rsidR="008D753F" w:rsidRDefault="001061C7">
      <w:pPr>
        <w:pStyle w:val="GDefaultWidgetOption"/>
        <w:keepNext/>
        <w:tabs>
          <w:tab w:val="left" w:pos="2160"/>
        </w:tabs>
      </w:pPr>
      <w:r>
        <w:t>filter_text</w:t>
      </w:r>
      <w:r>
        <w:tab/>
      </w:r>
    </w:p>
    <w:p w14:paraId="056E03D1" w14:textId="77777777" w:rsidR="008D753F" w:rsidRDefault="001061C7">
      <w:pPr>
        <w:pStyle w:val="GDefaultWidgetOption"/>
        <w:keepNext/>
        <w:tabs>
          <w:tab w:val="left" w:pos="2160"/>
        </w:tabs>
      </w:pPr>
      <w:r>
        <w:t>as_banner</w:t>
      </w:r>
      <w:r>
        <w:tab/>
        <w:t>False</w:t>
      </w:r>
    </w:p>
    <w:p w14:paraId="68951402" w14:textId="77777777" w:rsidR="008D753F" w:rsidRDefault="001061C7">
      <w:pPr>
        <w:pStyle w:val="GDefaultWidgetOption"/>
        <w:keepNext/>
        <w:tabs>
          <w:tab w:val="left" w:pos="2160"/>
        </w:tabs>
      </w:pPr>
      <w:r>
        <w:t>description</w:t>
      </w:r>
      <w:r>
        <w:tab/>
      </w:r>
    </w:p>
    <w:p w14:paraId="3A2D7B93" w14:textId="77777777" w:rsidR="008D753F" w:rsidRDefault="001061C7">
      <w:pPr>
        <w:pStyle w:val="GDefaultWidgetOption"/>
        <w:keepNext/>
        <w:tabs>
          <w:tab w:val="left" w:pos="2160"/>
        </w:tabs>
      </w:pPr>
      <w:r>
        <w:t>spd_category</w:t>
      </w:r>
      <w:r>
        <w:tab/>
      </w:r>
    </w:p>
    <w:p w14:paraId="7DEA90FD" w14:textId="77777777" w:rsidR="008D753F" w:rsidRDefault="001061C7">
      <w:pPr>
        <w:pStyle w:val="GWidgetOption"/>
        <w:keepNext/>
        <w:tabs>
          <w:tab w:val="left" w:pos="2160"/>
        </w:tabs>
      </w:pPr>
      <w:r>
        <w:t>tags</w:t>
      </w:r>
      <w:r>
        <w:tab/>
      </w:r>
      <w:proofErr w:type="spellStart"/>
      <w:r>
        <w:t>hispanic</w:t>
      </w:r>
      <w:proofErr w:type="spellEnd"/>
      <w:r>
        <w:t xml:space="preserve">, race, </w:t>
      </w:r>
      <w:proofErr w:type="spellStart"/>
      <w:r>
        <w:t>Profile_Basic_Info</w:t>
      </w:r>
      <w:proofErr w:type="spellEnd"/>
    </w:p>
    <w:p w14:paraId="2AC92AE7" w14:textId="77777777" w:rsidR="008D753F" w:rsidRDefault="001061C7">
      <w:pPr>
        <w:pStyle w:val="GDefaultWidgetOption"/>
        <w:keepNext/>
        <w:tabs>
          <w:tab w:val="left" w:pos="2160"/>
        </w:tabs>
      </w:pPr>
      <w:r>
        <w:t>horizontal</w:t>
      </w:r>
      <w:r>
        <w:tab/>
        <w:t>False</w:t>
      </w:r>
    </w:p>
    <w:p w14:paraId="027FB677" w14:textId="77777777" w:rsidR="008D753F" w:rsidRDefault="001061C7">
      <w:pPr>
        <w:pStyle w:val="GDefaultWidgetOption"/>
        <w:keepNext/>
        <w:tabs>
          <w:tab w:val="left" w:pos="2160"/>
        </w:tabs>
      </w:pPr>
      <w:r>
        <w:t>grid_chart_type</w:t>
      </w:r>
      <w:r>
        <w:tab/>
        <w:t>stacked_bar</w:t>
      </w:r>
    </w:p>
    <w:p w14:paraId="78879ED6" w14:textId="77777777" w:rsidR="008D753F" w:rsidRDefault="001061C7">
      <w:pPr>
        <w:pStyle w:val="GDefaultWidgetOption"/>
        <w:keepNext/>
        <w:tabs>
          <w:tab w:val="left" w:pos="2160"/>
        </w:tabs>
      </w:pPr>
      <w:r>
        <w:t>sort_order</w:t>
      </w:r>
      <w:r>
        <w:tab/>
        <w:t>none</w:t>
      </w:r>
    </w:p>
    <w:p w14:paraId="05E56D03" w14:textId="77777777" w:rsidR="008D753F" w:rsidRDefault="001061C7">
      <w:pPr>
        <w:pStyle w:val="GDefaultWidgetOption"/>
        <w:keepNext/>
        <w:tabs>
          <w:tab w:val="left" w:pos="2160"/>
        </w:tabs>
      </w:pPr>
      <w:r>
        <w:t>sample</w:t>
      </w:r>
      <w:r>
        <w:tab/>
      </w:r>
    </w:p>
    <w:p w14:paraId="4D93BA78" w14:textId="77777777" w:rsidR="008D753F" w:rsidRDefault="001061C7">
      <w:pPr>
        <w:pStyle w:val="GDefaultWidgetOption"/>
        <w:keepNext/>
        <w:tabs>
          <w:tab w:val="left" w:pos="2160"/>
        </w:tabs>
      </w:pPr>
      <w:r>
        <w:t>slide_title</w:t>
      </w:r>
      <w:r>
        <w:tab/>
      </w:r>
    </w:p>
    <w:p w14:paraId="37657825" w14:textId="77777777" w:rsidR="008D753F" w:rsidRDefault="001061C7">
      <w:pPr>
        <w:pStyle w:val="GDefaultWidgetOption"/>
        <w:keepNext/>
        <w:tabs>
          <w:tab w:val="left" w:pos="2160"/>
        </w:tabs>
      </w:pPr>
      <w:r>
        <w:t>set_active</w:t>
      </w:r>
      <w:r>
        <w:tab/>
      </w:r>
    </w:p>
    <w:p w14:paraId="4ABEE228" w14:textId="77777777" w:rsidR="008D753F" w:rsidRDefault="001061C7">
      <w:pPr>
        <w:pStyle w:val="GWidgetOption"/>
        <w:keepNext/>
        <w:tabs>
          <w:tab w:val="left" w:pos="2160"/>
        </w:tabs>
      </w:pPr>
      <w:r>
        <w:t>required</w:t>
      </w:r>
      <w:r>
        <w:tab/>
        <w:t>HARD</w:t>
      </w:r>
    </w:p>
    <w:p w14:paraId="17F6F3A6" w14:textId="77777777" w:rsidR="008D753F" w:rsidRDefault="001061C7">
      <w:pPr>
        <w:pStyle w:val="GDefaultWidgetOption"/>
        <w:keepNext/>
        <w:tabs>
          <w:tab w:val="left" w:pos="2160"/>
        </w:tabs>
      </w:pPr>
      <w:r>
        <w:t>mask</w:t>
      </w:r>
      <w:r>
        <w:tab/>
      </w:r>
    </w:p>
    <w:p w14:paraId="77EDD5FB" w14:textId="77777777" w:rsidR="008D753F" w:rsidRDefault="001061C7">
      <w:pPr>
        <w:pStyle w:val="GDefaultWidgetOption"/>
        <w:keepNext/>
        <w:tabs>
          <w:tab w:val="left" w:pos="2160"/>
        </w:tabs>
      </w:pPr>
      <w:r>
        <w:t>custom_order</w:t>
      </w:r>
      <w:r>
        <w:tab/>
      </w:r>
    </w:p>
    <w:p w14:paraId="7A37049A" w14:textId="77777777" w:rsidR="008D753F" w:rsidRDefault="001061C7">
      <w:pPr>
        <w:pStyle w:val="GDefaultWidgetOption"/>
        <w:keepNext/>
        <w:tabs>
          <w:tab w:val="left" w:pos="2160"/>
        </w:tabs>
      </w:pPr>
      <w:r>
        <w:t>client</w:t>
      </w:r>
      <w:r>
        <w:tab/>
      </w:r>
    </w:p>
    <w:p w14:paraId="2BB882E7"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5AC741A" w14:textId="77777777">
        <w:tc>
          <w:tcPr>
            <w:tcW w:w="336" w:type="dxa"/>
          </w:tcPr>
          <w:p w14:paraId="6082B49A" w14:textId="77777777" w:rsidR="008D753F" w:rsidRDefault="001061C7">
            <w:pPr>
              <w:keepNext/>
            </w:pPr>
            <w:r>
              <w:rPr>
                <w:rStyle w:val="GResponseCode"/>
              </w:rPr>
              <w:t>1</w:t>
            </w:r>
          </w:p>
        </w:tc>
        <w:tc>
          <w:tcPr>
            <w:tcW w:w="361" w:type="dxa"/>
          </w:tcPr>
          <w:p w14:paraId="11576C3D" w14:textId="77777777" w:rsidR="008D753F" w:rsidRDefault="001061C7">
            <w:pPr>
              <w:keepNext/>
            </w:pPr>
            <w:r>
              <w:t>○</w:t>
            </w:r>
          </w:p>
        </w:tc>
        <w:tc>
          <w:tcPr>
            <w:tcW w:w="3731" w:type="dxa"/>
          </w:tcPr>
          <w:p w14:paraId="61E0100A" w14:textId="77777777" w:rsidR="008D753F" w:rsidRDefault="001061C7">
            <w:pPr>
              <w:keepNext/>
            </w:pPr>
            <w:r>
              <w:t>Yes</w:t>
            </w:r>
          </w:p>
        </w:tc>
        <w:tc>
          <w:tcPr>
            <w:tcW w:w="4428" w:type="dxa"/>
          </w:tcPr>
          <w:p w14:paraId="6BD42C18" w14:textId="77777777" w:rsidR="008D753F" w:rsidRDefault="008D753F">
            <w:pPr>
              <w:keepNext/>
              <w:jc w:val="right"/>
              <w:rPr>
                <w:i/>
              </w:rPr>
            </w:pPr>
          </w:p>
        </w:tc>
      </w:tr>
      <w:tr w:rsidR="008D753F" w14:paraId="679461B5" w14:textId="77777777">
        <w:tc>
          <w:tcPr>
            <w:tcW w:w="336" w:type="dxa"/>
          </w:tcPr>
          <w:p w14:paraId="03EEEC21" w14:textId="77777777" w:rsidR="008D753F" w:rsidRDefault="001061C7">
            <w:pPr>
              <w:keepNext/>
            </w:pPr>
            <w:r>
              <w:rPr>
                <w:rStyle w:val="GResponseCode"/>
              </w:rPr>
              <w:t>2</w:t>
            </w:r>
          </w:p>
        </w:tc>
        <w:tc>
          <w:tcPr>
            <w:tcW w:w="361" w:type="dxa"/>
          </w:tcPr>
          <w:p w14:paraId="7FE569ED" w14:textId="77777777" w:rsidR="008D753F" w:rsidRDefault="001061C7">
            <w:pPr>
              <w:keepNext/>
            </w:pPr>
            <w:r>
              <w:t>○</w:t>
            </w:r>
          </w:p>
        </w:tc>
        <w:tc>
          <w:tcPr>
            <w:tcW w:w="3731" w:type="dxa"/>
          </w:tcPr>
          <w:p w14:paraId="1F1DB54A" w14:textId="77777777" w:rsidR="008D753F" w:rsidRDefault="001061C7">
            <w:pPr>
              <w:keepNext/>
            </w:pPr>
            <w:r>
              <w:t>No</w:t>
            </w:r>
          </w:p>
        </w:tc>
        <w:tc>
          <w:tcPr>
            <w:tcW w:w="4428" w:type="dxa"/>
          </w:tcPr>
          <w:p w14:paraId="51C0AC07" w14:textId="77777777" w:rsidR="008D753F" w:rsidRDefault="008D753F">
            <w:pPr>
              <w:keepNext/>
              <w:jc w:val="right"/>
              <w:rPr>
                <w:i/>
              </w:rPr>
            </w:pPr>
          </w:p>
        </w:tc>
      </w:tr>
      <w:tr w:rsidR="008D753F" w14:paraId="6EFEA792" w14:textId="77777777">
        <w:tc>
          <w:tcPr>
            <w:tcW w:w="336" w:type="dxa"/>
          </w:tcPr>
          <w:p w14:paraId="42753C70" w14:textId="77777777" w:rsidR="008D753F" w:rsidRDefault="001061C7">
            <w:pPr>
              <w:keepNext/>
            </w:pPr>
            <w:r>
              <w:rPr>
                <w:rStyle w:val="GResponseCode"/>
              </w:rPr>
              <w:t>8</w:t>
            </w:r>
          </w:p>
        </w:tc>
        <w:tc>
          <w:tcPr>
            <w:tcW w:w="361" w:type="dxa"/>
          </w:tcPr>
          <w:p w14:paraId="269C6CCE" w14:textId="77777777" w:rsidR="008D753F" w:rsidRDefault="008D753F">
            <w:pPr>
              <w:keepNext/>
            </w:pPr>
          </w:p>
        </w:tc>
        <w:tc>
          <w:tcPr>
            <w:tcW w:w="3731" w:type="dxa"/>
          </w:tcPr>
          <w:p w14:paraId="5A06E5B0" w14:textId="77777777" w:rsidR="008D753F" w:rsidRDefault="001061C7">
            <w:pPr>
              <w:pStyle w:val="GAdminOption"/>
              <w:keepNext/>
            </w:pPr>
            <w:r>
              <w:t>Skipped</w:t>
            </w:r>
          </w:p>
        </w:tc>
        <w:tc>
          <w:tcPr>
            <w:tcW w:w="4428" w:type="dxa"/>
          </w:tcPr>
          <w:p w14:paraId="55A67C62" w14:textId="77777777" w:rsidR="008D753F" w:rsidRDefault="008D753F">
            <w:pPr>
              <w:keepNext/>
              <w:jc w:val="right"/>
              <w:rPr>
                <w:i/>
              </w:rPr>
            </w:pPr>
          </w:p>
        </w:tc>
      </w:tr>
      <w:tr w:rsidR="008D753F" w14:paraId="49448A0D" w14:textId="77777777">
        <w:tc>
          <w:tcPr>
            <w:tcW w:w="336" w:type="dxa"/>
          </w:tcPr>
          <w:p w14:paraId="3A6F826D" w14:textId="77777777" w:rsidR="008D753F" w:rsidRDefault="001061C7">
            <w:pPr>
              <w:keepNext/>
            </w:pPr>
            <w:r>
              <w:rPr>
                <w:rStyle w:val="GResponseCode"/>
              </w:rPr>
              <w:t>9</w:t>
            </w:r>
          </w:p>
        </w:tc>
        <w:tc>
          <w:tcPr>
            <w:tcW w:w="361" w:type="dxa"/>
          </w:tcPr>
          <w:p w14:paraId="62EB6923" w14:textId="77777777" w:rsidR="008D753F" w:rsidRDefault="008D753F">
            <w:pPr>
              <w:keepNext/>
            </w:pPr>
          </w:p>
        </w:tc>
        <w:tc>
          <w:tcPr>
            <w:tcW w:w="3731" w:type="dxa"/>
          </w:tcPr>
          <w:p w14:paraId="7C2D3FE0" w14:textId="77777777" w:rsidR="008D753F" w:rsidRDefault="001061C7">
            <w:pPr>
              <w:pStyle w:val="GAdminOption"/>
              <w:keepNext/>
            </w:pPr>
            <w:r>
              <w:t>Not Asked</w:t>
            </w:r>
          </w:p>
        </w:tc>
        <w:tc>
          <w:tcPr>
            <w:tcW w:w="4428" w:type="dxa"/>
          </w:tcPr>
          <w:p w14:paraId="6EF85E3F" w14:textId="77777777" w:rsidR="008D753F" w:rsidRDefault="008D753F">
            <w:pPr>
              <w:keepNext/>
              <w:jc w:val="right"/>
              <w:rPr>
                <w:i/>
              </w:rPr>
            </w:pPr>
          </w:p>
        </w:tc>
      </w:tr>
    </w:tbl>
    <w:p w14:paraId="6570F59A" w14:textId="77777777" w:rsidR="008D753F" w:rsidRDefault="008D753F">
      <w:pPr>
        <w:pStyle w:val="GQuestionSpacer"/>
      </w:pPr>
    </w:p>
    <w:p w14:paraId="4C855BD0" w14:textId="77777777" w:rsidR="008D753F" w:rsidRDefault="008D753F">
      <w:pPr>
        <w:pStyle w:val="GQuestionSpacer"/>
      </w:pPr>
    </w:p>
    <w:p w14:paraId="332028B5" w14:textId="77777777" w:rsidR="008D753F" w:rsidRDefault="001061C7">
      <w:pPr>
        <w:pStyle w:val="GEndOfModule"/>
        <w:keepNext/>
      </w:pPr>
      <w:r>
        <w:t xml:space="preserve">end module: </w:t>
      </w:r>
      <w:proofErr w:type="spellStart"/>
      <w:r>
        <w:t>race_hisp_mod</w:t>
      </w:r>
      <w:proofErr w:type="spellEnd"/>
    </w:p>
    <w:p w14:paraId="73C6820A" w14:textId="77777777" w:rsidR="008D753F" w:rsidRDefault="001061C7">
      <w:pPr>
        <w:pStyle w:val="GModule"/>
      </w:pPr>
      <w:bookmarkStart w:id="148" w:name="_Toc175835887"/>
      <w:r>
        <w:t>Module: implicit_module_1</w:t>
      </w:r>
      <w:bookmarkEnd w:id="148"/>
    </w:p>
    <w:p w14:paraId="2177B51E" w14:textId="77777777" w:rsidR="008D753F" w:rsidRDefault="001061C7">
      <w:pPr>
        <w:pStyle w:val="GPage"/>
        <w:keepNext/>
      </w:pPr>
      <w:bookmarkStart w:id="149" w:name="_Toc175835888"/>
      <w:r>
        <w:lastRenderedPageBreak/>
        <w:t xml:space="preserve">Page: </w:t>
      </w:r>
      <w:proofErr w:type="spellStart"/>
      <w:r>
        <w:t>implicit_page_multrace</w:t>
      </w:r>
      <w:bookmarkEnd w:id="149"/>
      <w:proofErr w:type="spellEnd"/>
    </w:p>
    <w:tbl>
      <w:tblPr>
        <w:tblStyle w:val="GQuestionCommonProperties"/>
        <w:tblW w:w="0" w:type="auto"/>
        <w:tblInd w:w="0" w:type="dxa"/>
        <w:tblLook w:val="04A0" w:firstRow="1" w:lastRow="0" w:firstColumn="1" w:lastColumn="0" w:noHBand="0" w:noVBand="1"/>
      </w:tblPr>
      <w:tblGrid>
        <w:gridCol w:w="1976"/>
        <w:gridCol w:w="7384"/>
      </w:tblGrid>
      <w:tr w:rsidR="008D753F" w14:paraId="6A4D5001" w14:textId="77777777">
        <w:tc>
          <w:tcPr>
            <w:tcW w:w="0" w:type="dxa"/>
            <w:shd w:val="clear" w:color="auto" w:fill="D0D0D0"/>
          </w:tcPr>
          <w:p w14:paraId="086C0091" w14:textId="77777777" w:rsidR="008D753F" w:rsidRDefault="001061C7">
            <w:pPr>
              <w:pStyle w:val="GVariableNameP"/>
              <w:keepNext/>
            </w:pPr>
            <w:r>
              <w:fldChar w:fldCharType="begin"/>
            </w:r>
            <w:r>
              <w:instrText>TC multrace \\l 2 \\f a</w:instrText>
            </w:r>
            <w:r>
              <w:fldChar w:fldCharType="end"/>
            </w:r>
            <w:proofErr w:type="spellStart"/>
            <w:r>
              <w:t>multrace</w:t>
            </w:r>
            <w:proofErr w:type="spellEnd"/>
            <w:r>
              <w:rPr>
                <w:i/>
              </w:rPr>
              <w:t xml:space="preserve">- Show if race == 6 and (not </w:t>
            </w:r>
            <w:proofErr w:type="spellStart"/>
            <w:proofErr w:type="gramStart"/>
            <w:r>
              <w:rPr>
                <w:i/>
              </w:rPr>
              <w:t>pdl.multrace</w:t>
            </w:r>
            <w:proofErr w:type="spellEnd"/>
            <w:proofErr w:type="gramEnd"/>
            <w:r>
              <w:rPr>
                <w:i/>
              </w:rPr>
              <w:t xml:space="preserve"> or </w:t>
            </w:r>
            <w:proofErr w:type="spellStart"/>
            <w:r>
              <w:rPr>
                <w:i/>
              </w:rPr>
              <w:t>pdl.multrace.last</w:t>
            </w:r>
            <w:proofErr w:type="spellEnd"/>
            <w:r>
              <w:rPr>
                <w:i/>
              </w:rPr>
              <w:t xml:space="preserve"> &gt; months(12))</w:t>
            </w:r>
          </w:p>
        </w:tc>
        <w:tc>
          <w:tcPr>
            <w:tcW w:w="0" w:type="dxa"/>
            <w:shd w:val="clear" w:color="auto" w:fill="D0D0D0"/>
            <w:vAlign w:val="bottom"/>
          </w:tcPr>
          <w:p w14:paraId="325E64C9" w14:textId="77777777" w:rsidR="008D753F" w:rsidRDefault="001061C7">
            <w:pPr>
              <w:keepNext/>
              <w:jc w:val="right"/>
            </w:pPr>
            <w:r>
              <w:t>MULTIPLE CHOICE</w:t>
            </w:r>
          </w:p>
        </w:tc>
      </w:tr>
      <w:tr w:rsidR="008D753F" w14:paraId="19F5B105" w14:textId="77777777">
        <w:tc>
          <w:tcPr>
            <w:tcW w:w="8856" w:type="dxa"/>
            <w:gridSpan w:val="2"/>
            <w:shd w:val="clear" w:color="auto" w:fill="D0D0D0"/>
          </w:tcPr>
          <w:p w14:paraId="3303202A" w14:textId="77777777" w:rsidR="008D753F" w:rsidRDefault="001061C7">
            <w:pPr>
              <w:keepNext/>
            </w:pPr>
            <w:r>
              <w:t>Please indicate the racial or ethnic groups that best describe you. (select all that apply)</w:t>
            </w:r>
          </w:p>
        </w:tc>
      </w:tr>
    </w:tbl>
    <w:p w14:paraId="0194C46B" w14:textId="77777777" w:rsidR="008D753F" w:rsidRDefault="008D753F">
      <w:pPr>
        <w:pStyle w:val="GQuestionSpacer"/>
        <w:keepNext/>
      </w:pPr>
    </w:p>
    <w:p w14:paraId="433FE7CE" w14:textId="77777777" w:rsidR="008D753F" w:rsidRDefault="001061C7">
      <w:pPr>
        <w:pStyle w:val="GWidgetOption"/>
        <w:keepNext/>
        <w:tabs>
          <w:tab w:val="left" w:pos="2160"/>
        </w:tabs>
      </w:pPr>
      <w:proofErr w:type="spellStart"/>
      <w:r>
        <w:t>pii</w:t>
      </w:r>
      <w:proofErr w:type="spellEnd"/>
      <w:r>
        <w:tab/>
        <w:t>False</w:t>
      </w:r>
    </w:p>
    <w:p w14:paraId="05ACA6C1" w14:textId="77777777" w:rsidR="008D753F" w:rsidRDefault="001061C7">
      <w:pPr>
        <w:pStyle w:val="GDefaultWidgetOption"/>
        <w:keepNext/>
        <w:tabs>
          <w:tab w:val="left" w:pos="2160"/>
        </w:tabs>
      </w:pPr>
      <w:r>
        <w:t>chart_layout</w:t>
      </w:r>
      <w:r>
        <w:tab/>
        <w:t>1</w:t>
      </w:r>
    </w:p>
    <w:p w14:paraId="4B85DBAE" w14:textId="77777777" w:rsidR="008D753F" w:rsidRDefault="001061C7">
      <w:pPr>
        <w:pStyle w:val="GDefaultWidgetOption"/>
        <w:keepNext/>
        <w:tabs>
          <w:tab w:val="left" w:pos="2160"/>
        </w:tabs>
      </w:pPr>
      <w:r>
        <w:t>displaymax</w:t>
      </w:r>
      <w:r>
        <w:tab/>
      </w:r>
    </w:p>
    <w:p w14:paraId="69498A6F" w14:textId="77777777" w:rsidR="008D753F" w:rsidRDefault="001061C7">
      <w:pPr>
        <w:pStyle w:val="GWidgetOption"/>
        <w:keepNext/>
        <w:tabs>
          <w:tab w:val="left" w:pos="2160"/>
        </w:tabs>
      </w:pPr>
      <w:proofErr w:type="spellStart"/>
      <w:r>
        <w:t>varlabel</w:t>
      </w:r>
      <w:proofErr w:type="spellEnd"/>
      <w:r>
        <w:tab/>
        <w:t>mixed race</w:t>
      </w:r>
    </w:p>
    <w:p w14:paraId="4550B790" w14:textId="77777777" w:rsidR="008D753F" w:rsidRDefault="001061C7">
      <w:pPr>
        <w:pStyle w:val="GDefaultWidgetOption"/>
        <w:keepNext/>
        <w:tabs>
          <w:tab w:val="left" w:pos="2160"/>
        </w:tabs>
      </w:pPr>
      <w:r>
        <w:t>topic</w:t>
      </w:r>
      <w:r>
        <w:tab/>
      </w:r>
    </w:p>
    <w:p w14:paraId="449EF717" w14:textId="77777777" w:rsidR="008D753F" w:rsidRDefault="001061C7">
      <w:pPr>
        <w:pStyle w:val="GDefaultWidgetOption"/>
        <w:keepNext/>
        <w:tabs>
          <w:tab w:val="left" w:pos="2160"/>
        </w:tabs>
      </w:pPr>
      <w:r>
        <w:t>chart_color</w:t>
      </w:r>
      <w:r>
        <w:tab/>
        <w:t>green</w:t>
      </w:r>
    </w:p>
    <w:p w14:paraId="2179F6CA" w14:textId="77777777" w:rsidR="008D753F" w:rsidRDefault="001061C7">
      <w:pPr>
        <w:pStyle w:val="GDefaultWidgetOption"/>
        <w:keepNext/>
        <w:tabs>
          <w:tab w:val="left" w:pos="2160"/>
        </w:tabs>
      </w:pPr>
      <w:r>
        <w:t>chart_type</w:t>
      </w:r>
      <w:r>
        <w:tab/>
        <w:t>bar</w:t>
      </w:r>
    </w:p>
    <w:p w14:paraId="5EFD5728" w14:textId="77777777" w:rsidR="008D753F" w:rsidRDefault="001061C7">
      <w:pPr>
        <w:pStyle w:val="GDefaultWidgetOption"/>
        <w:keepNext/>
        <w:tabs>
          <w:tab w:val="left" w:pos="2160"/>
        </w:tabs>
      </w:pPr>
      <w:r>
        <w:t>crossbreak</w:t>
      </w:r>
      <w:r>
        <w:tab/>
        <w:t>Total</w:t>
      </w:r>
    </w:p>
    <w:p w14:paraId="38058714" w14:textId="77777777" w:rsidR="008D753F" w:rsidRDefault="001061C7">
      <w:pPr>
        <w:pStyle w:val="GDefaultWidgetOption"/>
        <w:keepNext/>
        <w:tabs>
          <w:tab w:val="left" w:pos="2160"/>
        </w:tabs>
      </w:pPr>
      <w:r>
        <w:t>wrap</w:t>
      </w:r>
      <w:r>
        <w:tab/>
        <w:t>True</w:t>
      </w:r>
    </w:p>
    <w:p w14:paraId="471BD32C" w14:textId="77777777" w:rsidR="008D753F" w:rsidRDefault="001061C7">
      <w:pPr>
        <w:pStyle w:val="GDefaultWidgetOption"/>
        <w:keepNext/>
        <w:tabs>
          <w:tab w:val="left" w:pos="2160"/>
        </w:tabs>
      </w:pPr>
      <w:r>
        <w:t>required_text</w:t>
      </w:r>
      <w:r>
        <w:tab/>
        <w:t>Please choose an answer</w:t>
      </w:r>
    </w:p>
    <w:p w14:paraId="11810EB6" w14:textId="77777777" w:rsidR="008D753F" w:rsidRDefault="001061C7">
      <w:pPr>
        <w:pStyle w:val="GDefaultWidgetOption"/>
        <w:keepNext/>
        <w:tabs>
          <w:tab w:val="left" w:pos="2160"/>
        </w:tabs>
      </w:pPr>
      <w:r>
        <w:t>min_columns</w:t>
      </w:r>
      <w:r>
        <w:tab/>
        <w:t>1</w:t>
      </w:r>
    </w:p>
    <w:p w14:paraId="1F1E19C9" w14:textId="77777777" w:rsidR="008D753F" w:rsidRDefault="001061C7">
      <w:pPr>
        <w:pStyle w:val="GDefaultWidgetOption"/>
        <w:keepNext/>
        <w:tabs>
          <w:tab w:val="left" w:pos="2160"/>
        </w:tabs>
      </w:pPr>
      <w:r>
        <w:t>min</w:t>
      </w:r>
      <w:r>
        <w:tab/>
      </w:r>
    </w:p>
    <w:p w14:paraId="60CFFA4D" w14:textId="77777777" w:rsidR="008D753F" w:rsidRDefault="001061C7">
      <w:pPr>
        <w:pStyle w:val="GDefaultWidgetOption"/>
        <w:keepNext/>
        <w:tabs>
          <w:tab w:val="left" w:pos="2160"/>
        </w:tabs>
      </w:pPr>
      <w:r>
        <w:t>sample_type</w:t>
      </w:r>
      <w:r>
        <w:tab/>
      </w:r>
    </w:p>
    <w:p w14:paraId="25C2445A" w14:textId="77777777" w:rsidR="008D753F" w:rsidRDefault="001061C7">
      <w:pPr>
        <w:pStyle w:val="GDefaultWidgetOption"/>
        <w:keepNext/>
        <w:tabs>
          <w:tab w:val="left" w:pos="2160"/>
        </w:tabs>
      </w:pPr>
      <w:r>
        <w:t>access</w:t>
      </w:r>
      <w:r>
        <w:tab/>
      </w:r>
    </w:p>
    <w:p w14:paraId="28C4E526" w14:textId="77777777" w:rsidR="008D753F" w:rsidRDefault="001061C7">
      <w:pPr>
        <w:pStyle w:val="GDefaultWidgetOption"/>
        <w:keepNext/>
        <w:tabs>
          <w:tab w:val="left" w:pos="2160"/>
        </w:tabs>
      </w:pPr>
      <w:r>
        <w:t>autoadvance</w:t>
      </w:r>
      <w:r>
        <w:tab/>
        <w:t>False</w:t>
      </w:r>
    </w:p>
    <w:p w14:paraId="24979BFA" w14:textId="77777777" w:rsidR="008D753F" w:rsidRDefault="001061C7">
      <w:pPr>
        <w:pStyle w:val="GDefaultWidgetOption"/>
        <w:keepNext/>
        <w:tabs>
          <w:tab w:val="left" w:pos="2160"/>
        </w:tabs>
      </w:pPr>
      <w:r>
        <w:t>columns</w:t>
      </w:r>
      <w:r>
        <w:tab/>
        <w:t>1</w:t>
      </w:r>
    </w:p>
    <w:p w14:paraId="67478FFF" w14:textId="77777777" w:rsidR="008D753F" w:rsidRDefault="001061C7">
      <w:pPr>
        <w:pStyle w:val="GDefaultWidgetOption"/>
        <w:keepNext/>
        <w:tabs>
          <w:tab w:val="left" w:pos="2160"/>
        </w:tabs>
      </w:pPr>
      <w:r>
        <w:t>filter_text</w:t>
      </w:r>
      <w:r>
        <w:tab/>
      </w:r>
    </w:p>
    <w:p w14:paraId="3F6C2319" w14:textId="77777777" w:rsidR="008D753F" w:rsidRDefault="001061C7">
      <w:pPr>
        <w:pStyle w:val="GDefaultWidgetOption"/>
        <w:keepNext/>
        <w:tabs>
          <w:tab w:val="left" w:pos="2160"/>
        </w:tabs>
      </w:pPr>
      <w:r>
        <w:t>as_banner</w:t>
      </w:r>
      <w:r>
        <w:tab/>
        <w:t>False</w:t>
      </w:r>
    </w:p>
    <w:p w14:paraId="328B3A6B" w14:textId="77777777" w:rsidR="008D753F" w:rsidRDefault="001061C7">
      <w:pPr>
        <w:pStyle w:val="GDefaultWidgetOption"/>
        <w:keepNext/>
        <w:tabs>
          <w:tab w:val="left" w:pos="2160"/>
        </w:tabs>
      </w:pPr>
      <w:r>
        <w:t>description</w:t>
      </w:r>
      <w:r>
        <w:tab/>
      </w:r>
    </w:p>
    <w:p w14:paraId="224CE786" w14:textId="77777777" w:rsidR="008D753F" w:rsidRDefault="001061C7">
      <w:pPr>
        <w:pStyle w:val="GDefaultWidgetOption"/>
        <w:keepNext/>
        <w:tabs>
          <w:tab w:val="left" w:pos="2160"/>
        </w:tabs>
      </w:pPr>
      <w:r>
        <w:t>spd_category</w:t>
      </w:r>
      <w:r>
        <w:tab/>
      </w:r>
    </w:p>
    <w:p w14:paraId="7B5AD28C" w14:textId="77777777" w:rsidR="008D753F" w:rsidRDefault="001061C7">
      <w:pPr>
        <w:pStyle w:val="GWidgetOption"/>
        <w:keepNext/>
        <w:tabs>
          <w:tab w:val="left" w:pos="2160"/>
        </w:tabs>
      </w:pPr>
      <w:r>
        <w:t>tags</w:t>
      </w:r>
      <w:r>
        <w:tab/>
        <w:t xml:space="preserve">profile, core, core codebook, </w:t>
      </w:r>
      <w:proofErr w:type="spellStart"/>
      <w:r>
        <w:t>core_survey</w:t>
      </w:r>
      <w:proofErr w:type="spellEnd"/>
      <w:r>
        <w:t xml:space="preserve">, </w:t>
      </w:r>
      <w:proofErr w:type="spellStart"/>
      <w:r>
        <w:t>Profile_Codebook_Demographics</w:t>
      </w:r>
      <w:proofErr w:type="spellEnd"/>
      <w:r>
        <w:t xml:space="preserve">, biracial, </w:t>
      </w:r>
      <w:proofErr w:type="spellStart"/>
      <w:r>
        <w:t>Profile_Codebook_Core</w:t>
      </w:r>
      <w:proofErr w:type="spellEnd"/>
      <w:r>
        <w:t xml:space="preserve">, race, </w:t>
      </w:r>
      <w:proofErr w:type="spellStart"/>
      <w:r>
        <w:t>mixedrace</w:t>
      </w:r>
      <w:proofErr w:type="spellEnd"/>
      <w:r>
        <w:t xml:space="preserve">, </w:t>
      </w:r>
      <w:proofErr w:type="spellStart"/>
      <w:r>
        <w:t>multrace</w:t>
      </w:r>
      <w:proofErr w:type="spellEnd"/>
      <w:r>
        <w:t xml:space="preserve">, </w:t>
      </w:r>
      <w:proofErr w:type="spellStart"/>
      <w:r>
        <w:t>equivalent_spd_race</w:t>
      </w:r>
      <w:proofErr w:type="spellEnd"/>
      <w:r>
        <w:t xml:space="preserve">, </w:t>
      </w:r>
      <w:proofErr w:type="spellStart"/>
      <w:r>
        <w:t>Profile_Codebook</w:t>
      </w:r>
      <w:proofErr w:type="spellEnd"/>
    </w:p>
    <w:p w14:paraId="664C4103" w14:textId="77777777" w:rsidR="008D753F" w:rsidRDefault="001061C7">
      <w:pPr>
        <w:pStyle w:val="GWidgetOption"/>
        <w:keepNext/>
        <w:tabs>
          <w:tab w:val="left" w:pos="2160"/>
        </w:tabs>
      </w:pPr>
      <w:r>
        <w:t>max</w:t>
      </w:r>
      <w:r>
        <w:tab/>
        <w:t>3</w:t>
      </w:r>
    </w:p>
    <w:p w14:paraId="16670F8C" w14:textId="77777777" w:rsidR="008D753F" w:rsidRDefault="001061C7">
      <w:pPr>
        <w:pStyle w:val="GDefaultWidgetOption"/>
        <w:keepNext/>
        <w:tabs>
          <w:tab w:val="left" w:pos="2160"/>
        </w:tabs>
      </w:pPr>
      <w:r>
        <w:t>exactly</w:t>
      </w:r>
      <w:r>
        <w:tab/>
      </w:r>
    </w:p>
    <w:p w14:paraId="0ACC2037" w14:textId="77777777" w:rsidR="008D753F" w:rsidRDefault="001061C7">
      <w:pPr>
        <w:pStyle w:val="GDefaultWidgetOption"/>
        <w:keepNext/>
        <w:tabs>
          <w:tab w:val="left" w:pos="2160"/>
        </w:tabs>
      </w:pPr>
      <w:r>
        <w:t>horizontal</w:t>
      </w:r>
      <w:r>
        <w:tab/>
        <w:t>False</w:t>
      </w:r>
    </w:p>
    <w:p w14:paraId="53FC93DA" w14:textId="77777777" w:rsidR="008D753F" w:rsidRDefault="001061C7">
      <w:pPr>
        <w:pStyle w:val="GDefaultWidgetOption"/>
        <w:keepNext/>
        <w:tabs>
          <w:tab w:val="left" w:pos="2160"/>
        </w:tabs>
      </w:pPr>
      <w:r>
        <w:t>grid_chart_type</w:t>
      </w:r>
      <w:r>
        <w:tab/>
        <w:t>stacked_bar</w:t>
      </w:r>
    </w:p>
    <w:p w14:paraId="1BC1030A" w14:textId="77777777" w:rsidR="008D753F" w:rsidRDefault="001061C7">
      <w:pPr>
        <w:pStyle w:val="GDefaultWidgetOption"/>
        <w:keepNext/>
        <w:tabs>
          <w:tab w:val="left" w:pos="2160"/>
        </w:tabs>
      </w:pPr>
      <w:r>
        <w:t>sort_order</w:t>
      </w:r>
      <w:r>
        <w:tab/>
        <w:t>none</w:t>
      </w:r>
    </w:p>
    <w:p w14:paraId="569E5F3D" w14:textId="77777777" w:rsidR="008D753F" w:rsidRDefault="001061C7">
      <w:pPr>
        <w:pStyle w:val="GDefaultWidgetOption"/>
        <w:keepNext/>
        <w:tabs>
          <w:tab w:val="left" w:pos="2160"/>
        </w:tabs>
      </w:pPr>
      <w:r>
        <w:t>sample</w:t>
      </w:r>
      <w:r>
        <w:tab/>
      </w:r>
    </w:p>
    <w:p w14:paraId="14B88160" w14:textId="77777777" w:rsidR="008D753F" w:rsidRDefault="001061C7">
      <w:pPr>
        <w:pStyle w:val="GDefaultWidgetOption"/>
        <w:keepNext/>
        <w:tabs>
          <w:tab w:val="left" w:pos="2160"/>
        </w:tabs>
      </w:pPr>
      <w:r>
        <w:t>slide_title</w:t>
      </w:r>
      <w:r>
        <w:tab/>
      </w:r>
    </w:p>
    <w:p w14:paraId="05480E07" w14:textId="77777777" w:rsidR="008D753F" w:rsidRDefault="001061C7">
      <w:pPr>
        <w:pStyle w:val="GDefaultWidgetOption"/>
        <w:keepNext/>
        <w:tabs>
          <w:tab w:val="left" w:pos="2160"/>
        </w:tabs>
      </w:pPr>
      <w:r>
        <w:t>set_active</w:t>
      </w:r>
      <w:r>
        <w:tab/>
      </w:r>
    </w:p>
    <w:p w14:paraId="384EE754" w14:textId="77777777" w:rsidR="008D753F" w:rsidRDefault="001061C7">
      <w:pPr>
        <w:pStyle w:val="GDefaultWidgetOption"/>
        <w:keepNext/>
        <w:tabs>
          <w:tab w:val="left" w:pos="2160"/>
        </w:tabs>
      </w:pPr>
      <w:r>
        <w:t>required</w:t>
      </w:r>
      <w:r>
        <w:tab/>
        <w:t>NONE</w:t>
      </w:r>
    </w:p>
    <w:p w14:paraId="460D519D" w14:textId="77777777" w:rsidR="008D753F" w:rsidRDefault="001061C7">
      <w:pPr>
        <w:pStyle w:val="GDefaultWidgetOption"/>
        <w:keepNext/>
        <w:tabs>
          <w:tab w:val="left" w:pos="2160"/>
        </w:tabs>
      </w:pPr>
      <w:r>
        <w:t>mask</w:t>
      </w:r>
      <w:r>
        <w:tab/>
      </w:r>
    </w:p>
    <w:p w14:paraId="0800D48C" w14:textId="77777777" w:rsidR="008D753F" w:rsidRDefault="001061C7">
      <w:pPr>
        <w:pStyle w:val="GDefaultWidgetOption"/>
        <w:keepNext/>
        <w:tabs>
          <w:tab w:val="left" w:pos="2160"/>
        </w:tabs>
      </w:pPr>
      <w:r>
        <w:t>custom_order</w:t>
      </w:r>
      <w:r>
        <w:tab/>
      </w:r>
    </w:p>
    <w:p w14:paraId="22E6B08A" w14:textId="77777777" w:rsidR="008D753F" w:rsidRDefault="001061C7">
      <w:pPr>
        <w:pStyle w:val="GDefaultWidgetOption"/>
        <w:keepNext/>
        <w:tabs>
          <w:tab w:val="left" w:pos="2160"/>
        </w:tabs>
      </w:pPr>
      <w:r>
        <w:t>client</w:t>
      </w:r>
      <w:r>
        <w:tab/>
      </w:r>
    </w:p>
    <w:p w14:paraId="070F6206"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9FF2ECF" w14:textId="77777777">
        <w:tc>
          <w:tcPr>
            <w:tcW w:w="336" w:type="dxa"/>
          </w:tcPr>
          <w:p w14:paraId="74302305" w14:textId="77777777" w:rsidR="008D753F" w:rsidRDefault="001061C7">
            <w:pPr>
              <w:keepNext/>
            </w:pPr>
            <w:r>
              <w:rPr>
                <w:rStyle w:val="GResponseCode"/>
              </w:rPr>
              <w:t>1</w:t>
            </w:r>
          </w:p>
        </w:tc>
        <w:tc>
          <w:tcPr>
            <w:tcW w:w="361" w:type="dxa"/>
          </w:tcPr>
          <w:p w14:paraId="75BC6269" w14:textId="77777777" w:rsidR="008D753F" w:rsidRDefault="001061C7">
            <w:pPr>
              <w:keepNext/>
            </w:pPr>
            <w:r>
              <w:t>□</w:t>
            </w:r>
          </w:p>
        </w:tc>
        <w:tc>
          <w:tcPr>
            <w:tcW w:w="3731" w:type="dxa"/>
          </w:tcPr>
          <w:p w14:paraId="5718500D" w14:textId="77777777" w:rsidR="008D753F" w:rsidRDefault="001061C7">
            <w:pPr>
              <w:keepNext/>
            </w:pPr>
            <w:r>
              <w:t>White</w:t>
            </w:r>
          </w:p>
        </w:tc>
        <w:tc>
          <w:tcPr>
            <w:tcW w:w="4428" w:type="dxa"/>
          </w:tcPr>
          <w:p w14:paraId="5AC3F0F1" w14:textId="77777777" w:rsidR="008D753F" w:rsidRDefault="008D753F">
            <w:pPr>
              <w:keepNext/>
              <w:jc w:val="right"/>
              <w:rPr>
                <w:i/>
              </w:rPr>
            </w:pPr>
          </w:p>
        </w:tc>
      </w:tr>
      <w:tr w:rsidR="008D753F" w14:paraId="4904BC52" w14:textId="77777777">
        <w:tc>
          <w:tcPr>
            <w:tcW w:w="336" w:type="dxa"/>
          </w:tcPr>
          <w:p w14:paraId="3DB38C32" w14:textId="77777777" w:rsidR="008D753F" w:rsidRDefault="001061C7">
            <w:pPr>
              <w:keepNext/>
            </w:pPr>
            <w:r>
              <w:rPr>
                <w:rStyle w:val="GResponseCode"/>
              </w:rPr>
              <w:t>2</w:t>
            </w:r>
          </w:p>
        </w:tc>
        <w:tc>
          <w:tcPr>
            <w:tcW w:w="361" w:type="dxa"/>
          </w:tcPr>
          <w:p w14:paraId="2C164191" w14:textId="77777777" w:rsidR="008D753F" w:rsidRDefault="001061C7">
            <w:pPr>
              <w:keepNext/>
            </w:pPr>
            <w:r>
              <w:t>□</w:t>
            </w:r>
          </w:p>
        </w:tc>
        <w:tc>
          <w:tcPr>
            <w:tcW w:w="3731" w:type="dxa"/>
          </w:tcPr>
          <w:p w14:paraId="6CDE24A0" w14:textId="77777777" w:rsidR="008D753F" w:rsidRDefault="001061C7">
            <w:pPr>
              <w:keepNext/>
            </w:pPr>
            <w:r>
              <w:t xml:space="preserve">Black or </w:t>
            </w:r>
            <w:proofErr w:type="gramStart"/>
            <w:r>
              <w:t>African-American</w:t>
            </w:r>
            <w:proofErr w:type="gramEnd"/>
          </w:p>
        </w:tc>
        <w:tc>
          <w:tcPr>
            <w:tcW w:w="4428" w:type="dxa"/>
          </w:tcPr>
          <w:p w14:paraId="212FFCDF" w14:textId="77777777" w:rsidR="008D753F" w:rsidRDefault="008D753F">
            <w:pPr>
              <w:keepNext/>
              <w:jc w:val="right"/>
              <w:rPr>
                <w:i/>
              </w:rPr>
            </w:pPr>
          </w:p>
        </w:tc>
      </w:tr>
      <w:tr w:rsidR="008D753F" w14:paraId="50E9CA76" w14:textId="77777777">
        <w:tc>
          <w:tcPr>
            <w:tcW w:w="336" w:type="dxa"/>
          </w:tcPr>
          <w:p w14:paraId="55B9704D" w14:textId="77777777" w:rsidR="008D753F" w:rsidRDefault="001061C7">
            <w:pPr>
              <w:keepNext/>
            </w:pPr>
            <w:r>
              <w:rPr>
                <w:rStyle w:val="GResponseCode"/>
              </w:rPr>
              <w:t>3</w:t>
            </w:r>
          </w:p>
        </w:tc>
        <w:tc>
          <w:tcPr>
            <w:tcW w:w="361" w:type="dxa"/>
          </w:tcPr>
          <w:p w14:paraId="461623FF" w14:textId="77777777" w:rsidR="008D753F" w:rsidRDefault="001061C7">
            <w:pPr>
              <w:keepNext/>
            </w:pPr>
            <w:r>
              <w:t>□</w:t>
            </w:r>
          </w:p>
        </w:tc>
        <w:tc>
          <w:tcPr>
            <w:tcW w:w="3731" w:type="dxa"/>
          </w:tcPr>
          <w:p w14:paraId="5A6FC84C" w14:textId="77777777" w:rsidR="008D753F" w:rsidRDefault="001061C7">
            <w:pPr>
              <w:keepNext/>
            </w:pPr>
            <w:r>
              <w:t>Hispanic or Latino</w:t>
            </w:r>
          </w:p>
        </w:tc>
        <w:tc>
          <w:tcPr>
            <w:tcW w:w="4428" w:type="dxa"/>
          </w:tcPr>
          <w:p w14:paraId="0D640393" w14:textId="77777777" w:rsidR="008D753F" w:rsidRDefault="008D753F">
            <w:pPr>
              <w:keepNext/>
              <w:jc w:val="right"/>
              <w:rPr>
                <w:i/>
              </w:rPr>
            </w:pPr>
          </w:p>
        </w:tc>
      </w:tr>
      <w:tr w:rsidR="008D753F" w14:paraId="44569E91" w14:textId="77777777">
        <w:tc>
          <w:tcPr>
            <w:tcW w:w="336" w:type="dxa"/>
          </w:tcPr>
          <w:p w14:paraId="3408E337" w14:textId="77777777" w:rsidR="008D753F" w:rsidRDefault="001061C7">
            <w:pPr>
              <w:keepNext/>
            </w:pPr>
            <w:r>
              <w:rPr>
                <w:rStyle w:val="GResponseCode"/>
              </w:rPr>
              <w:t>4</w:t>
            </w:r>
          </w:p>
        </w:tc>
        <w:tc>
          <w:tcPr>
            <w:tcW w:w="361" w:type="dxa"/>
          </w:tcPr>
          <w:p w14:paraId="5401805C" w14:textId="77777777" w:rsidR="008D753F" w:rsidRDefault="001061C7">
            <w:pPr>
              <w:keepNext/>
            </w:pPr>
            <w:r>
              <w:t>□</w:t>
            </w:r>
          </w:p>
        </w:tc>
        <w:tc>
          <w:tcPr>
            <w:tcW w:w="3731" w:type="dxa"/>
          </w:tcPr>
          <w:p w14:paraId="58A618EB" w14:textId="77777777" w:rsidR="008D753F" w:rsidRDefault="001061C7">
            <w:pPr>
              <w:keepNext/>
            </w:pPr>
            <w:r>
              <w:t>Asian or Asian-American</w:t>
            </w:r>
          </w:p>
        </w:tc>
        <w:tc>
          <w:tcPr>
            <w:tcW w:w="4428" w:type="dxa"/>
          </w:tcPr>
          <w:p w14:paraId="7716E4DB" w14:textId="77777777" w:rsidR="008D753F" w:rsidRDefault="008D753F">
            <w:pPr>
              <w:keepNext/>
              <w:jc w:val="right"/>
              <w:rPr>
                <w:i/>
              </w:rPr>
            </w:pPr>
          </w:p>
        </w:tc>
      </w:tr>
      <w:tr w:rsidR="008D753F" w14:paraId="51205EE2" w14:textId="77777777">
        <w:tc>
          <w:tcPr>
            <w:tcW w:w="336" w:type="dxa"/>
          </w:tcPr>
          <w:p w14:paraId="4A0E0800" w14:textId="77777777" w:rsidR="008D753F" w:rsidRDefault="001061C7">
            <w:pPr>
              <w:keepNext/>
            </w:pPr>
            <w:r>
              <w:rPr>
                <w:rStyle w:val="GResponseCode"/>
              </w:rPr>
              <w:t>5</w:t>
            </w:r>
          </w:p>
        </w:tc>
        <w:tc>
          <w:tcPr>
            <w:tcW w:w="361" w:type="dxa"/>
          </w:tcPr>
          <w:p w14:paraId="1755D459" w14:textId="77777777" w:rsidR="008D753F" w:rsidRDefault="001061C7">
            <w:pPr>
              <w:keepNext/>
            </w:pPr>
            <w:r>
              <w:t>□</w:t>
            </w:r>
          </w:p>
        </w:tc>
        <w:tc>
          <w:tcPr>
            <w:tcW w:w="3731" w:type="dxa"/>
          </w:tcPr>
          <w:p w14:paraId="52C026D5" w14:textId="77777777" w:rsidR="008D753F" w:rsidRDefault="001061C7">
            <w:pPr>
              <w:keepNext/>
            </w:pPr>
            <w:r>
              <w:t>Native American</w:t>
            </w:r>
          </w:p>
        </w:tc>
        <w:tc>
          <w:tcPr>
            <w:tcW w:w="4428" w:type="dxa"/>
          </w:tcPr>
          <w:p w14:paraId="309EA4AD" w14:textId="77777777" w:rsidR="008D753F" w:rsidRDefault="008D753F">
            <w:pPr>
              <w:keepNext/>
              <w:jc w:val="right"/>
              <w:rPr>
                <w:i/>
              </w:rPr>
            </w:pPr>
          </w:p>
        </w:tc>
      </w:tr>
      <w:tr w:rsidR="008D753F" w14:paraId="64E7CCB3" w14:textId="77777777">
        <w:tc>
          <w:tcPr>
            <w:tcW w:w="336" w:type="dxa"/>
          </w:tcPr>
          <w:p w14:paraId="61E4DC5E" w14:textId="77777777" w:rsidR="008D753F" w:rsidRDefault="001061C7">
            <w:pPr>
              <w:keepNext/>
            </w:pPr>
            <w:r>
              <w:rPr>
                <w:rStyle w:val="GResponseCode"/>
              </w:rPr>
              <w:t>8</w:t>
            </w:r>
          </w:p>
        </w:tc>
        <w:tc>
          <w:tcPr>
            <w:tcW w:w="361" w:type="dxa"/>
          </w:tcPr>
          <w:p w14:paraId="23E6DAF1" w14:textId="77777777" w:rsidR="008D753F" w:rsidRDefault="001061C7">
            <w:pPr>
              <w:keepNext/>
            </w:pPr>
            <w:r>
              <w:t>□</w:t>
            </w:r>
          </w:p>
        </w:tc>
        <w:tc>
          <w:tcPr>
            <w:tcW w:w="3731" w:type="dxa"/>
          </w:tcPr>
          <w:p w14:paraId="6A6A0C64" w14:textId="77777777" w:rsidR="008D753F" w:rsidRDefault="001061C7">
            <w:pPr>
              <w:keepNext/>
            </w:pPr>
            <w:r>
              <w:t>Middle Eastern</w:t>
            </w:r>
          </w:p>
        </w:tc>
        <w:tc>
          <w:tcPr>
            <w:tcW w:w="4428" w:type="dxa"/>
          </w:tcPr>
          <w:p w14:paraId="016A450E" w14:textId="77777777" w:rsidR="008D753F" w:rsidRDefault="008D753F">
            <w:pPr>
              <w:keepNext/>
              <w:jc w:val="right"/>
              <w:rPr>
                <w:i/>
              </w:rPr>
            </w:pPr>
          </w:p>
        </w:tc>
      </w:tr>
      <w:tr w:rsidR="008D753F" w14:paraId="0D54F478" w14:textId="77777777">
        <w:tc>
          <w:tcPr>
            <w:tcW w:w="336" w:type="dxa"/>
          </w:tcPr>
          <w:p w14:paraId="2BA4EC16" w14:textId="77777777" w:rsidR="008D753F" w:rsidRDefault="001061C7">
            <w:pPr>
              <w:keepNext/>
            </w:pPr>
            <w:r>
              <w:rPr>
                <w:rStyle w:val="GResponseCode"/>
              </w:rPr>
              <w:t>97</w:t>
            </w:r>
          </w:p>
        </w:tc>
        <w:tc>
          <w:tcPr>
            <w:tcW w:w="361" w:type="dxa"/>
          </w:tcPr>
          <w:p w14:paraId="7101CD00" w14:textId="77777777" w:rsidR="008D753F" w:rsidRDefault="001061C7">
            <w:pPr>
              <w:keepNext/>
            </w:pPr>
            <w:r>
              <w:t>□</w:t>
            </w:r>
          </w:p>
        </w:tc>
        <w:tc>
          <w:tcPr>
            <w:tcW w:w="3731" w:type="dxa"/>
          </w:tcPr>
          <w:p w14:paraId="6D225E00" w14:textId="77777777" w:rsidR="008D753F" w:rsidRDefault="001061C7">
            <w:pPr>
              <w:keepNext/>
            </w:pPr>
            <w:r>
              <w:t>Other</w:t>
            </w:r>
          </w:p>
        </w:tc>
        <w:tc>
          <w:tcPr>
            <w:tcW w:w="4428" w:type="dxa"/>
          </w:tcPr>
          <w:p w14:paraId="5A7D2082" w14:textId="77777777" w:rsidR="008D753F" w:rsidRDefault="001061C7">
            <w:pPr>
              <w:keepNext/>
              <w:jc w:val="right"/>
              <w:rPr>
                <w:i/>
              </w:rPr>
            </w:pPr>
            <w:r>
              <w:rPr>
                <w:i/>
              </w:rPr>
              <w:t>Show if 0</w:t>
            </w:r>
          </w:p>
        </w:tc>
      </w:tr>
      <w:tr w:rsidR="008D753F" w14:paraId="38573A7E" w14:textId="77777777">
        <w:tc>
          <w:tcPr>
            <w:tcW w:w="336" w:type="dxa"/>
          </w:tcPr>
          <w:p w14:paraId="0F335FE3" w14:textId="77777777" w:rsidR="008D753F" w:rsidRDefault="001061C7">
            <w:pPr>
              <w:keepNext/>
            </w:pPr>
            <w:r>
              <w:rPr>
                <w:rStyle w:val="GResponseCode"/>
              </w:rPr>
              <w:t>98</w:t>
            </w:r>
          </w:p>
        </w:tc>
        <w:tc>
          <w:tcPr>
            <w:tcW w:w="361" w:type="dxa"/>
          </w:tcPr>
          <w:p w14:paraId="40F23519" w14:textId="77777777" w:rsidR="008D753F" w:rsidRDefault="001061C7">
            <w:pPr>
              <w:keepNext/>
            </w:pPr>
            <w:r>
              <w:t>□</w:t>
            </w:r>
          </w:p>
        </w:tc>
        <w:tc>
          <w:tcPr>
            <w:tcW w:w="3731" w:type="dxa"/>
          </w:tcPr>
          <w:p w14:paraId="26EBCB50" w14:textId="77777777" w:rsidR="008D753F" w:rsidRDefault="001061C7">
            <w:pPr>
              <w:keepNext/>
            </w:pPr>
            <w:r>
              <w:t>Don't know</w:t>
            </w:r>
          </w:p>
        </w:tc>
        <w:tc>
          <w:tcPr>
            <w:tcW w:w="4428" w:type="dxa"/>
          </w:tcPr>
          <w:p w14:paraId="3EE37DA0" w14:textId="77777777" w:rsidR="008D753F" w:rsidRDefault="001061C7">
            <w:pPr>
              <w:keepNext/>
              <w:jc w:val="right"/>
              <w:rPr>
                <w:i/>
              </w:rPr>
            </w:pPr>
            <w:r>
              <w:rPr>
                <w:i/>
              </w:rPr>
              <w:t>Exclude other punches</w:t>
            </w:r>
          </w:p>
        </w:tc>
      </w:tr>
      <w:tr w:rsidR="008D753F" w14:paraId="689829C2" w14:textId="77777777">
        <w:tc>
          <w:tcPr>
            <w:tcW w:w="336" w:type="dxa"/>
          </w:tcPr>
          <w:p w14:paraId="056BC5AD" w14:textId="77777777" w:rsidR="008D753F" w:rsidRDefault="001061C7">
            <w:pPr>
              <w:keepNext/>
            </w:pPr>
            <w:r>
              <w:rPr>
                <w:rStyle w:val="GResponseCode"/>
              </w:rPr>
              <w:t>99</w:t>
            </w:r>
          </w:p>
        </w:tc>
        <w:tc>
          <w:tcPr>
            <w:tcW w:w="361" w:type="dxa"/>
          </w:tcPr>
          <w:p w14:paraId="128B1F6B" w14:textId="77777777" w:rsidR="008D753F" w:rsidRDefault="001061C7">
            <w:pPr>
              <w:keepNext/>
            </w:pPr>
            <w:r>
              <w:t>□</w:t>
            </w:r>
          </w:p>
        </w:tc>
        <w:tc>
          <w:tcPr>
            <w:tcW w:w="3731" w:type="dxa"/>
          </w:tcPr>
          <w:p w14:paraId="7E410DBB" w14:textId="77777777" w:rsidR="008D753F" w:rsidRDefault="001061C7">
            <w:pPr>
              <w:keepNext/>
            </w:pPr>
            <w:r>
              <w:t>None of these</w:t>
            </w:r>
          </w:p>
        </w:tc>
        <w:tc>
          <w:tcPr>
            <w:tcW w:w="4428" w:type="dxa"/>
          </w:tcPr>
          <w:p w14:paraId="20B8B22D" w14:textId="77777777" w:rsidR="008D753F" w:rsidRDefault="001061C7">
            <w:pPr>
              <w:keepNext/>
              <w:jc w:val="right"/>
              <w:rPr>
                <w:i/>
              </w:rPr>
            </w:pPr>
            <w:r>
              <w:rPr>
                <w:i/>
              </w:rPr>
              <w:t>Show if 0</w:t>
            </w:r>
          </w:p>
        </w:tc>
      </w:tr>
    </w:tbl>
    <w:p w14:paraId="3086E745" w14:textId="77777777" w:rsidR="008D753F" w:rsidRDefault="008D753F">
      <w:pPr>
        <w:pStyle w:val="GQuestionSpacer"/>
      </w:pPr>
    </w:p>
    <w:p w14:paraId="7D534804" w14:textId="77777777" w:rsidR="008D753F" w:rsidRDefault="001061C7">
      <w:pPr>
        <w:pStyle w:val="GPage"/>
        <w:keepNext/>
      </w:pPr>
      <w:bookmarkStart w:id="150" w:name="_Toc175835891"/>
      <w:r>
        <w:t xml:space="preserve">Page: </w:t>
      </w:r>
      <w:proofErr w:type="spellStart"/>
      <w:r>
        <w:t>implicit_page_comptype</w:t>
      </w:r>
      <w:bookmarkEnd w:id="150"/>
      <w:proofErr w:type="spellEnd"/>
    </w:p>
    <w:tbl>
      <w:tblPr>
        <w:tblStyle w:val="GQuestionCommonProperties"/>
        <w:tblW w:w="0" w:type="auto"/>
        <w:tblInd w:w="0" w:type="dxa"/>
        <w:tblLook w:val="04A0" w:firstRow="1" w:lastRow="0" w:firstColumn="1" w:lastColumn="0" w:noHBand="0" w:noVBand="1"/>
      </w:tblPr>
      <w:tblGrid>
        <w:gridCol w:w="1253"/>
        <w:gridCol w:w="8107"/>
      </w:tblGrid>
      <w:tr w:rsidR="008D753F" w14:paraId="7D5492CB" w14:textId="77777777">
        <w:tc>
          <w:tcPr>
            <w:tcW w:w="0" w:type="dxa"/>
            <w:shd w:val="clear" w:color="auto" w:fill="D0D0D0"/>
          </w:tcPr>
          <w:p w14:paraId="7EFEAC72" w14:textId="77777777" w:rsidR="008D753F" w:rsidRDefault="001061C7">
            <w:pPr>
              <w:pStyle w:val="GVariableNameP"/>
              <w:keepNext/>
            </w:pPr>
            <w:r>
              <w:fldChar w:fldCharType="begin"/>
            </w:r>
            <w:r>
              <w:instrText>TC comptype \\l 2 \\f a</w:instrText>
            </w:r>
            <w:r>
              <w:fldChar w:fldCharType="end"/>
            </w:r>
            <w:proofErr w:type="spellStart"/>
            <w:r>
              <w:t>comptype</w:t>
            </w:r>
            <w:proofErr w:type="spellEnd"/>
            <w:r>
              <w:rPr>
                <w:i/>
              </w:rPr>
              <w:t>- required</w:t>
            </w:r>
          </w:p>
        </w:tc>
        <w:tc>
          <w:tcPr>
            <w:tcW w:w="0" w:type="dxa"/>
            <w:shd w:val="clear" w:color="auto" w:fill="D0D0D0"/>
            <w:vAlign w:val="bottom"/>
          </w:tcPr>
          <w:p w14:paraId="0B2AA04E" w14:textId="77777777" w:rsidR="008D753F" w:rsidRDefault="001061C7">
            <w:pPr>
              <w:keepNext/>
              <w:jc w:val="right"/>
            </w:pPr>
            <w:r>
              <w:t>SINGLE CHOICE</w:t>
            </w:r>
          </w:p>
        </w:tc>
      </w:tr>
      <w:tr w:rsidR="008D753F" w14:paraId="31B35552" w14:textId="77777777">
        <w:tc>
          <w:tcPr>
            <w:tcW w:w="8856" w:type="dxa"/>
            <w:gridSpan w:val="2"/>
            <w:shd w:val="clear" w:color="auto" w:fill="D0D0D0"/>
          </w:tcPr>
          <w:p w14:paraId="30907A5F" w14:textId="77777777" w:rsidR="008D753F" w:rsidRDefault="001061C7">
            <w:pPr>
              <w:keepNext/>
            </w:pPr>
            <w:r>
              <w:t>What type of device are you currently taking this survey on?</w:t>
            </w:r>
          </w:p>
        </w:tc>
      </w:tr>
    </w:tbl>
    <w:p w14:paraId="47DCF737" w14:textId="77777777" w:rsidR="008D753F" w:rsidRDefault="008D753F">
      <w:pPr>
        <w:pStyle w:val="GQuestionSpacer"/>
        <w:keepNext/>
      </w:pPr>
    </w:p>
    <w:p w14:paraId="0304DD50" w14:textId="77777777" w:rsidR="008D753F" w:rsidRDefault="001061C7">
      <w:pPr>
        <w:pStyle w:val="GDefaultWidgetOption"/>
        <w:keepNext/>
        <w:tabs>
          <w:tab w:val="left" w:pos="2160"/>
        </w:tabs>
      </w:pPr>
      <w:r>
        <w:t>pii</w:t>
      </w:r>
      <w:r>
        <w:tab/>
        <w:t>False</w:t>
      </w:r>
    </w:p>
    <w:p w14:paraId="6CAB01DA" w14:textId="77777777" w:rsidR="008D753F" w:rsidRDefault="001061C7">
      <w:pPr>
        <w:pStyle w:val="GDefaultWidgetOption"/>
        <w:keepNext/>
        <w:tabs>
          <w:tab w:val="left" w:pos="2160"/>
        </w:tabs>
      </w:pPr>
      <w:r>
        <w:t>chart_layout</w:t>
      </w:r>
      <w:r>
        <w:tab/>
        <w:t>1</w:t>
      </w:r>
    </w:p>
    <w:p w14:paraId="77730673" w14:textId="77777777" w:rsidR="008D753F" w:rsidRDefault="001061C7">
      <w:pPr>
        <w:pStyle w:val="GWidgetOption"/>
        <w:keepNext/>
        <w:tabs>
          <w:tab w:val="left" w:pos="2160"/>
        </w:tabs>
      </w:pPr>
      <w:proofErr w:type="spellStart"/>
      <w:r>
        <w:t>varlabel</w:t>
      </w:r>
      <w:proofErr w:type="spellEnd"/>
      <w:r>
        <w:tab/>
        <w:t>Device type</w:t>
      </w:r>
    </w:p>
    <w:p w14:paraId="12CB5D18" w14:textId="77777777" w:rsidR="008D753F" w:rsidRDefault="001061C7">
      <w:pPr>
        <w:pStyle w:val="GDefaultWidgetOption"/>
        <w:keepNext/>
        <w:tabs>
          <w:tab w:val="left" w:pos="2160"/>
        </w:tabs>
      </w:pPr>
      <w:r>
        <w:t>topic</w:t>
      </w:r>
      <w:r>
        <w:tab/>
      </w:r>
    </w:p>
    <w:p w14:paraId="1EBF2A2D" w14:textId="77777777" w:rsidR="008D753F" w:rsidRDefault="001061C7">
      <w:pPr>
        <w:pStyle w:val="GDefaultWidgetOption"/>
        <w:keepNext/>
        <w:tabs>
          <w:tab w:val="left" w:pos="2160"/>
        </w:tabs>
      </w:pPr>
      <w:r>
        <w:t>chart_color</w:t>
      </w:r>
      <w:r>
        <w:tab/>
        <w:t>green</w:t>
      </w:r>
    </w:p>
    <w:p w14:paraId="26C1CCA0" w14:textId="77777777" w:rsidR="008D753F" w:rsidRDefault="001061C7">
      <w:pPr>
        <w:pStyle w:val="GDefaultWidgetOption"/>
        <w:keepNext/>
        <w:tabs>
          <w:tab w:val="left" w:pos="2160"/>
        </w:tabs>
      </w:pPr>
      <w:r>
        <w:t>chart_type</w:t>
      </w:r>
      <w:r>
        <w:tab/>
        <w:t>bar</w:t>
      </w:r>
    </w:p>
    <w:p w14:paraId="73D3EC84" w14:textId="77777777" w:rsidR="008D753F" w:rsidRDefault="001061C7">
      <w:pPr>
        <w:pStyle w:val="GDefaultWidgetOption"/>
        <w:keepNext/>
        <w:tabs>
          <w:tab w:val="left" w:pos="2160"/>
        </w:tabs>
      </w:pPr>
      <w:r>
        <w:t>crossbreak</w:t>
      </w:r>
      <w:r>
        <w:tab/>
        <w:t>Total</w:t>
      </w:r>
    </w:p>
    <w:p w14:paraId="24256E5A" w14:textId="77777777" w:rsidR="008D753F" w:rsidRDefault="001061C7">
      <w:pPr>
        <w:pStyle w:val="GDefaultWidgetOption"/>
        <w:keepNext/>
        <w:tabs>
          <w:tab w:val="left" w:pos="2160"/>
        </w:tabs>
      </w:pPr>
      <w:r>
        <w:t>wrap</w:t>
      </w:r>
      <w:r>
        <w:tab/>
        <w:t>True</w:t>
      </w:r>
    </w:p>
    <w:p w14:paraId="4B0749D6" w14:textId="77777777" w:rsidR="008D753F" w:rsidRDefault="001061C7">
      <w:pPr>
        <w:pStyle w:val="GDefaultWidgetOption"/>
        <w:keepNext/>
        <w:tabs>
          <w:tab w:val="left" w:pos="2160"/>
        </w:tabs>
      </w:pPr>
      <w:r>
        <w:t>is_rating</w:t>
      </w:r>
      <w:r>
        <w:tab/>
        <w:t>False</w:t>
      </w:r>
    </w:p>
    <w:p w14:paraId="71A87A18" w14:textId="77777777" w:rsidR="008D753F" w:rsidRDefault="001061C7">
      <w:pPr>
        <w:pStyle w:val="GDefaultWidgetOption"/>
        <w:keepNext/>
        <w:tabs>
          <w:tab w:val="left" w:pos="2160"/>
        </w:tabs>
      </w:pPr>
      <w:r>
        <w:t>required_text</w:t>
      </w:r>
      <w:r>
        <w:tab/>
        <w:t>Please choose an answer</w:t>
      </w:r>
    </w:p>
    <w:p w14:paraId="6760E560" w14:textId="77777777" w:rsidR="008D753F" w:rsidRDefault="001061C7">
      <w:pPr>
        <w:pStyle w:val="GDefaultWidgetOption"/>
        <w:keepNext/>
        <w:tabs>
          <w:tab w:val="left" w:pos="2160"/>
        </w:tabs>
      </w:pPr>
      <w:r>
        <w:t>min_columns</w:t>
      </w:r>
      <w:r>
        <w:tab/>
        <w:t>1</w:t>
      </w:r>
    </w:p>
    <w:p w14:paraId="0B4C7B0E" w14:textId="77777777" w:rsidR="008D753F" w:rsidRDefault="001061C7">
      <w:pPr>
        <w:pStyle w:val="GDefaultWidgetOption"/>
        <w:keepNext/>
        <w:tabs>
          <w:tab w:val="left" w:pos="2160"/>
        </w:tabs>
      </w:pPr>
      <w:r>
        <w:t>sample_type</w:t>
      </w:r>
      <w:r>
        <w:tab/>
      </w:r>
    </w:p>
    <w:p w14:paraId="10198023" w14:textId="77777777" w:rsidR="008D753F" w:rsidRDefault="001061C7">
      <w:pPr>
        <w:pStyle w:val="GDefaultWidgetOption"/>
        <w:keepNext/>
        <w:tabs>
          <w:tab w:val="left" w:pos="2160"/>
        </w:tabs>
      </w:pPr>
      <w:r>
        <w:t>access</w:t>
      </w:r>
      <w:r>
        <w:tab/>
      </w:r>
    </w:p>
    <w:p w14:paraId="3D556D19" w14:textId="77777777" w:rsidR="008D753F" w:rsidRDefault="001061C7">
      <w:pPr>
        <w:pStyle w:val="GDefaultWidgetOption"/>
        <w:keepNext/>
        <w:tabs>
          <w:tab w:val="left" w:pos="2160"/>
        </w:tabs>
      </w:pPr>
      <w:r>
        <w:t>autoadvance</w:t>
      </w:r>
      <w:r>
        <w:tab/>
        <w:t>False</w:t>
      </w:r>
    </w:p>
    <w:p w14:paraId="11471C45" w14:textId="77777777" w:rsidR="008D753F" w:rsidRDefault="001061C7">
      <w:pPr>
        <w:pStyle w:val="GDefaultWidgetOption"/>
        <w:keepNext/>
        <w:tabs>
          <w:tab w:val="left" w:pos="2160"/>
        </w:tabs>
      </w:pPr>
      <w:r>
        <w:t>columns</w:t>
      </w:r>
      <w:r>
        <w:tab/>
        <w:t>1</w:t>
      </w:r>
    </w:p>
    <w:p w14:paraId="701441C7" w14:textId="77777777" w:rsidR="008D753F" w:rsidRDefault="001061C7">
      <w:pPr>
        <w:pStyle w:val="GDefaultWidgetOption"/>
        <w:keepNext/>
        <w:tabs>
          <w:tab w:val="left" w:pos="2160"/>
        </w:tabs>
      </w:pPr>
      <w:r>
        <w:t>widget</w:t>
      </w:r>
      <w:r>
        <w:tab/>
      </w:r>
    </w:p>
    <w:p w14:paraId="542C70C5" w14:textId="77777777" w:rsidR="008D753F" w:rsidRDefault="001061C7">
      <w:pPr>
        <w:pStyle w:val="GDefaultWidgetOption"/>
        <w:keepNext/>
        <w:tabs>
          <w:tab w:val="left" w:pos="2160"/>
        </w:tabs>
      </w:pPr>
      <w:r>
        <w:t>filter_text</w:t>
      </w:r>
      <w:r>
        <w:tab/>
      </w:r>
    </w:p>
    <w:p w14:paraId="47EF0A9C" w14:textId="77777777" w:rsidR="008D753F" w:rsidRDefault="001061C7">
      <w:pPr>
        <w:pStyle w:val="GDefaultWidgetOption"/>
        <w:keepNext/>
        <w:tabs>
          <w:tab w:val="left" w:pos="2160"/>
        </w:tabs>
      </w:pPr>
      <w:r>
        <w:t>as_banner</w:t>
      </w:r>
      <w:r>
        <w:tab/>
        <w:t>False</w:t>
      </w:r>
    </w:p>
    <w:p w14:paraId="3876E2BB" w14:textId="77777777" w:rsidR="008D753F" w:rsidRDefault="001061C7">
      <w:pPr>
        <w:pStyle w:val="GDefaultWidgetOption"/>
        <w:keepNext/>
        <w:tabs>
          <w:tab w:val="left" w:pos="2160"/>
        </w:tabs>
      </w:pPr>
      <w:r>
        <w:t>description</w:t>
      </w:r>
      <w:r>
        <w:tab/>
      </w:r>
    </w:p>
    <w:p w14:paraId="43E4F487" w14:textId="77777777" w:rsidR="008D753F" w:rsidRDefault="001061C7">
      <w:pPr>
        <w:pStyle w:val="GDefaultWidgetOption"/>
        <w:keepNext/>
        <w:tabs>
          <w:tab w:val="left" w:pos="2160"/>
        </w:tabs>
      </w:pPr>
      <w:r>
        <w:t>spd_category</w:t>
      </w:r>
      <w:r>
        <w:tab/>
      </w:r>
    </w:p>
    <w:p w14:paraId="4185BBA8" w14:textId="77777777" w:rsidR="008D753F" w:rsidRDefault="001061C7">
      <w:pPr>
        <w:pStyle w:val="GDefaultWidgetOption"/>
        <w:keepNext/>
        <w:tabs>
          <w:tab w:val="left" w:pos="2160"/>
        </w:tabs>
      </w:pPr>
      <w:r>
        <w:t>tags</w:t>
      </w:r>
      <w:r>
        <w:tab/>
      </w:r>
    </w:p>
    <w:p w14:paraId="427CE2FD" w14:textId="77777777" w:rsidR="008D753F" w:rsidRDefault="001061C7">
      <w:pPr>
        <w:pStyle w:val="GDefaultWidgetOption"/>
        <w:keepNext/>
        <w:tabs>
          <w:tab w:val="left" w:pos="2160"/>
        </w:tabs>
      </w:pPr>
      <w:r>
        <w:t>horizontal</w:t>
      </w:r>
      <w:r>
        <w:tab/>
        <w:t>False</w:t>
      </w:r>
    </w:p>
    <w:p w14:paraId="4C1CDE46" w14:textId="77777777" w:rsidR="008D753F" w:rsidRDefault="001061C7">
      <w:pPr>
        <w:pStyle w:val="GDefaultWidgetOption"/>
        <w:keepNext/>
        <w:tabs>
          <w:tab w:val="left" w:pos="2160"/>
        </w:tabs>
      </w:pPr>
      <w:r>
        <w:t>grid_chart_type</w:t>
      </w:r>
      <w:r>
        <w:tab/>
        <w:t>stacked_bar</w:t>
      </w:r>
    </w:p>
    <w:p w14:paraId="0A87FF85" w14:textId="77777777" w:rsidR="008D753F" w:rsidRDefault="001061C7">
      <w:pPr>
        <w:pStyle w:val="GDefaultWidgetOption"/>
        <w:keepNext/>
        <w:tabs>
          <w:tab w:val="left" w:pos="2160"/>
        </w:tabs>
      </w:pPr>
      <w:r>
        <w:t>sort_order</w:t>
      </w:r>
      <w:r>
        <w:tab/>
        <w:t>none</w:t>
      </w:r>
    </w:p>
    <w:p w14:paraId="1E624DDC" w14:textId="77777777" w:rsidR="008D753F" w:rsidRDefault="001061C7">
      <w:pPr>
        <w:pStyle w:val="GDefaultWidgetOption"/>
        <w:keepNext/>
        <w:tabs>
          <w:tab w:val="left" w:pos="2160"/>
        </w:tabs>
      </w:pPr>
      <w:r>
        <w:t>sample</w:t>
      </w:r>
      <w:r>
        <w:tab/>
      </w:r>
    </w:p>
    <w:p w14:paraId="3C51C1C5" w14:textId="77777777" w:rsidR="008D753F" w:rsidRDefault="001061C7">
      <w:pPr>
        <w:pStyle w:val="GDefaultWidgetOption"/>
        <w:keepNext/>
        <w:tabs>
          <w:tab w:val="left" w:pos="2160"/>
        </w:tabs>
      </w:pPr>
      <w:r>
        <w:t>slide_title</w:t>
      </w:r>
      <w:r>
        <w:tab/>
      </w:r>
    </w:p>
    <w:p w14:paraId="27837C08" w14:textId="77777777" w:rsidR="008D753F" w:rsidRDefault="001061C7">
      <w:pPr>
        <w:pStyle w:val="GDefaultWidgetOption"/>
        <w:keepNext/>
        <w:tabs>
          <w:tab w:val="left" w:pos="2160"/>
        </w:tabs>
      </w:pPr>
      <w:r>
        <w:t>set_active</w:t>
      </w:r>
      <w:r>
        <w:tab/>
      </w:r>
    </w:p>
    <w:p w14:paraId="7A3A1419" w14:textId="77777777" w:rsidR="008D753F" w:rsidRDefault="001061C7">
      <w:pPr>
        <w:pStyle w:val="GWidgetOption"/>
        <w:keepNext/>
        <w:tabs>
          <w:tab w:val="left" w:pos="2160"/>
        </w:tabs>
      </w:pPr>
      <w:r>
        <w:t>required</w:t>
      </w:r>
      <w:r>
        <w:tab/>
        <w:t>HARD</w:t>
      </w:r>
    </w:p>
    <w:p w14:paraId="2121F114" w14:textId="77777777" w:rsidR="008D753F" w:rsidRDefault="001061C7">
      <w:pPr>
        <w:pStyle w:val="GDefaultWidgetOption"/>
        <w:keepNext/>
        <w:tabs>
          <w:tab w:val="left" w:pos="2160"/>
        </w:tabs>
      </w:pPr>
      <w:r>
        <w:t>mask</w:t>
      </w:r>
      <w:r>
        <w:tab/>
      </w:r>
    </w:p>
    <w:p w14:paraId="2E2A589E" w14:textId="77777777" w:rsidR="008D753F" w:rsidRDefault="001061C7">
      <w:pPr>
        <w:pStyle w:val="GDefaultWidgetOption"/>
        <w:keepNext/>
        <w:tabs>
          <w:tab w:val="left" w:pos="2160"/>
        </w:tabs>
      </w:pPr>
      <w:r>
        <w:t>custom_order</w:t>
      </w:r>
      <w:r>
        <w:tab/>
      </w:r>
    </w:p>
    <w:p w14:paraId="299682C3" w14:textId="77777777" w:rsidR="008D753F" w:rsidRDefault="001061C7">
      <w:pPr>
        <w:pStyle w:val="GDefaultWidgetOption"/>
        <w:keepNext/>
        <w:tabs>
          <w:tab w:val="left" w:pos="2160"/>
        </w:tabs>
      </w:pPr>
      <w:r>
        <w:t>client</w:t>
      </w:r>
      <w:r>
        <w:tab/>
      </w:r>
    </w:p>
    <w:p w14:paraId="0E2332C2"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0ADB65A" w14:textId="77777777">
        <w:tc>
          <w:tcPr>
            <w:tcW w:w="336" w:type="dxa"/>
          </w:tcPr>
          <w:p w14:paraId="775EEDA0" w14:textId="77777777" w:rsidR="008D753F" w:rsidRDefault="001061C7">
            <w:pPr>
              <w:keepNext/>
            </w:pPr>
            <w:r>
              <w:rPr>
                <w:rStyle w:val="GResponseCode"/>
              </w:rPr>
              <w:t>1</w:t>
            </w:r>
          </w:p>
        </w:tc>
        <w:tc>
          <w:tcPr>
            <w:tcW w:w="361" w:type="dxa"/>
          </w:tcPr>
          <w:p w14:paraId="0FCF1953" w14:textId="77777777" w:rsidR="008D753F" w:rsidRDefault="001061C7">
            <w:pPr>
              <w:keepNext/>
            </w:pPr>
            <w:r>
              <w:t>○</w:t>
            </w:r>
          </w:p>
        </w:tc>
        <w:tc>
          <w:tcPr>
            <w:tcW w:w="3731" w:type="dxa"/>
          </w:tcPr>
          <w:p w14:paraId="170B44EB" w14:textId="77777777" w:rsidR="008D753F" w:rsidRDefault="001061C7">
            <w:pPr>
              <w:keepNext/>
            </w:pPr>
            <w:r>
              <w:t>I am taking this survey on a smart phone (e.g., iPhone or Android phone)</w:t>
            </w:r>
          </w:p>
        </w:tc>
        <w:tc>
          <w:tcPr>
            <w:tcW w:w="4428" w:type="dxa"/>
          </w:tcPr>
          <w:p w14:paraId="265FB4F4" w14:textId="77777777" w:rsidR="008D753F" w:rsidRDefault="008D753F">
            <w:pPr>
              <w:keepNext/>
              <w:jc w:val="right"/>
              <w:rPr>
                <w:i/>
              </w:rPr>
            </w:pPr>
          </w:p>
        </w:tc>
      </w:tr>
      <w:tr w:rsidR="008D753F" w14:paraId="63E04900" w14:textId="77777777">
        <w:tc>
          <w:tcPr>
            <w:tcW w:w="336" w:type="dxa"/>
          </w:tcPr>
          <w:p w14:paraId="63397FFF" w14:textId="77777777" w:rsidR="008D753F" w:rsidRDefault="001061C7">
            <w:pPr>
              <w:keepNext/>
            </w:pPr>
            <w:r>
              <w:rPr>
                <w:rStyle w:val="GResponseCode"/>
              </w:rPr>
              <w:t>2</w:t>
            </w:r>
          </w:p>
        </w:tc>
        <w:tc>
          <w:tcPr>
            <w:tcW w:w="361" w:type="dxa"/>
          </w:tcPr>
          <w:p w14:paraId="2FF049A8" w14:textId="77777777" w:rsidR="008D753F" w:rsidRDefault="001061C7">
            <w:pPr>
              <w:keepNext/>
            </w:pPr>
            <w:r>
              <w:t>○</w:t>
            </w:r>
          </w:p>
        </w:tc>
        <w:tc>
          <w:tcPr>
            <w:tcW w:w="3731" w:type="dxa"/>
          </w:tcPr>
          <w:p w14:paraId="30467AB7" w14:textId="77777777" w:rsidR="008D753F" w:rsidRDefault="001061C7">
            <w:pPr>
              <w:keepNext/>
            </w:pPr>
            <w:r>
              <w:t>I am taking this survey on a tablet (e.g., iPad)</w:t>
            </w:r>
          </w:p>
        </w:tc>
        <w:tc>
          <w:tcPr>
            <w:tcW w:w="4428" w:type="dxa"/>
          </w:tcPr>
          <w:p w14:paraId="1ADE794D" w14:textId="77777777" w:rsidR="008D753F" w:rsidRDefault="008D753F">
            <w:pPr>
              <w:keepNext/>
              <w:jc w:val="right"/>
              <w:rPr>
                <w:i/>
              </w:rPr>
            </w:pPr>
          </w:p>
        </w:tc>
      </w:tr>
      <w:tr w:rsidR="008D753F" w14:paraId="165DC850" w14:textId="77777777">
        <w:tc>
          <w:tcPr>
            <w:tcW w:w="336" w:type="dxa"/>
          </w:tcPr>
          <w:p w14:paraId="2E5D7086" w14:textId="77777777" w:rsidR="008D753F" w:rsidRDefault="001061C7">
            <w:pPr>
              <w:keepNext/>
            </w:pPr>
            <w:r>
              <w:rPr>
                <w:rStyle w:val="GResponseCode"/>
              </w:rPr>
              <w:t>3</w:t>
            </w:r>
          </w:p>
        </w:tc>
        <w:tc>
          <w:tcPr>
            <w:tcW w:w="361" w:type="dxa"/>
          </w:tcPr>
          <w:p w14:paraId="51B29141" w14:textId="77777777" w:rsidR="008D753F" w:rsidRDefault="001061C7">
            <w:pPr>
              <w:keepNext/>
            </w:pPr>
            <w:r>
              <w:t>○</w:t>
            </w:r>
          </w:p>
        </w:tc>
        <w:tc>
          <w:tcPr>
            <w:tcW w:w="3731" w:type="dxa"/>
          </w:tcPr>
          <w:p w14:paraId="4A7B5CE1" w14:textId="77777777" w:rsidR="008D753F" w:rsidRDefault="001061C7">
            <w:pPr>
              <w:keepNext/>
            </w:pPr>
            <w:r>
              <w:t>I am taking this survey on a desktop computer or laptop computer</w:t>
            </w:r>
          </w:p>
        </w:tc>
        <w:tc>
          <w:tcPr>
            <w:tcW w:w="4428" w:type="dxa"/>
          </w:tcPr>
          <w:p w14:paraId="79A6FDA6" w14:textId="77777777" w:rsidR="008D753F" w:rsidRDefault="008D753F">
            <w:pPr>
              <w:keepNext/>
              <w:jc w:val="right"/>
              <w:rPr>
                <w:i/>
              </w:rPr>
            </w:pPr>
          </w:p>
        </w:tc>
      </w:tr>
      <w:tr w:rsidR="008D753F" w14:paraId="6AC3A338" w14:textId="77777777">
        <w:tc>
          <w:tcPr>
            <w:tcW w:w="336" w:type="dxa"/>
          </w:tcPr>
          <w:p w14:paraId="26DA540B" w14:textId="77777777" w:rsidR="008D753F" w:rsidRDefault="001061C7">
            <w:pPr>
              <w:keepNext/>
            </w:pPr>
            <w:r>
              <w:rPr>
                <w:rStyle w:val="GResponseCode"/>
              </w:rPr>
              <w:t>8</w:t>
            </w:r>
          </w:p>
        </w:tc>
        <w:tc>
          <w:tcPr>
            <w:tcW w:w="361" w:type="dxa"/>
          </w:tcPr>
          <w:p w14:paraId="20D6FF91" w14:textId="77777777" w:rsidR="008D753F" w:rsidRDefault="008D753F">
            <w:pPr>
              <w:keepNext/>
            </w:pPr>
          </w:p>
        </w:tc>
        <w:tc>
          <w:tcPr>
            <w:tcW w:w="3731" w:type="dxa"/>
          </w:tcPr>
          <w:p w14:paraId="731721C8" w14:textId="77777777" w:rsidR="008D753F" w:rsidRDefault="001061C7">
            <w:pPr>
              <w:pStyle w:val="GAdminOption"/>
              <w:keepNext/>
            </w:pPr>
            <w:r>
              <w:t>Skipped</w:t>
            </w:r>
          </w:p>
        </w:tc>
        <w:tc>
          <w:tcPr>
            <w:tcW w:w="4428" w:type="dxa"/>
          </w:tcPr>
          <w:p w14:paraId="5977FA21" w14:textId="77777777" w:rsidR="008D753F" w:rsidRDefault="008D753F">
            <w:pPr>
              <w:keepNext/>
              <w:jc w:val="right"/>
              <w:rPr>
                <w:i/>
              </w:rPr>
            </w:pPr>
          </w:p>
        </w:tc>
      </w:tr>
      <w:tr w:rsidR="008D753F" w14:paraId="4180DD4C" w14:textId="77777777">
        <w:tc>
          <w:tcPr>
            <w:tcW w:w="336" w:type="dxa"/>
          </w:tcPr>
          <w:p w14:paraId="6E599660" w14:textId="77777777" w:rsidR="008D753F" w:rsidRDefault="001061C7">
            <w:pPr>
              <w:keepNext/>
            </w:pPr>
            <w:r>
              <w:rPr>
                <w:rStyle w:val="GResponseCode"/>
              </w:rPr>
              <w:t>9</w:t>
            </w:r>
          </w:p>
        </w:tc>
        <w:tc>
          <w:tcPr>
            <w:tcW w:w="361" w:type="dxa"/>
          </w:tcPr>
          <w:p w14:paraId="7DEAC474" w14:textId="77777777" w:rsidR="008D753F" w:rsidRDefault="008D753F">
            <w:pPr>
              <w:keepNext/>
            </w:pPr>
          </w:p>
        </w:tc>
        <w:tc>
          <w:tcPr>
            <w:tcW w:w="3731" w:type="dxa"/>
          </w:tcPr>
          <w:p w14:paraId="327F7F6B" w14:textId="77777777" w:rsidR="008D753F" w:rsidRDefault="001061C7">
            <w:pPr>
              <w:pStyle w:val="GAdminOption"/>
              <w:keepNext/>
            </w:pPr>
            <w:r>
              <w:t>Not Asked</w:t>
            </w:r>
          </w:p>
        </w:tc>
        <w:tc>
          <w:tcPr>
            <w:tcW w:w="4428" w:type="dxa"/>
          </w:tcPr>
          <w:p w14:paraId="6047E74A" w14:textId="77777777" w:rsidR="008D753F" w:rsidRDefault="008D753F">
            <w:pPr>
              <w:keepNext/>
              <w:jc w:val="right"/>
              <w:rPr>
                <w:i/>
              </w:rPr>
            </w:pPr>
          </w:p>
        </w:tc>
      </w:tr>
    </w:tbl>
    <w:p w14:paraId="07B6772B" w14:textId="77777777" w:rsidR="008D753F" w:rsidRDefault="008D753F">
      <w:pPr>
        <w:pStyle w:val="GQuestionSpacer"/>
      </w:pPr>
    </w:p>
    <w:p w14:paraId="7E0655D4" w14:textId="77777777" w:rsidR="008D753F" w:rsidRDefault="001061C7">
      <w:pPr>
        <w:pStyle w:val="GPage"/>
        <w:keepNext/>
      </w:pPr>
      <w:bookmarkStart w:id="151" w:name="_Toc175835892"/>
      <w:r>
        <w:lastRenderedPageBreak/>
        <w:t xml:space="preserve">Page: </w:t>
      </w:r>
      <w:proofErr w:type="spellStart"/>
      <w:r>
        <w:t>implicit_page_votereg</w:t>
      </w:r>
      <w:bookmarkEnd w:id="151"/>
      <w:proofErr w:type="spellEnd"/>
    </w:p>
    <w:tbl>
      <w:tblPr>
        <w:tblStyle w:val="GQuestionCommonProperties"/>
        <w:tblW w:w="0" w:type="auto"/>
        <w:tblInd w:w="0" w:type="dxa"/>
        <w:tblLook w:val="04A0" w:firstRow="1" w:lastRow="0" w:firstColumn="1" w:lastColumn="0" w:noHBand="0" w:noVBand="1"/>
      </w:tblPr>
      <w:tblGrid>
        <w:gridCol w:w="2298"/>
        <w:gridCol w:w="7062"/>
      </w:tblGrid>
      <w:tr w:rsidR="008D753F" w14:paraId="6427982E" w14:textId="77777777">
        <w:tc>
          <w:tcPr>
            <w:tcW w:w="0" w:type="dxa"/>
            <w:shd w:val="clear" w:color="auto" w:fill="D0D0D0"/>
          </w:tcPr>
          <w:p w14:paraId="5417A278" w14:textId="77777777" w:rsidR="008D753F" w:rsidRDefault="001061C7">
            <w:pPr>
              <w:pStyle w:val="GVariableNameP"/>
              <w:keepNext/>
            </w:pPr>
            <w:r>
              <w:fldChar w:fldCharType="begin"/>
            </w:r>
            <w:r>
              <w:instrText>TC votereg \\l 2 \\f a</w:instrText>
            </w:r>
            <w:r>
              <w:fldChar w:fldCharType="end"/>
            </w:r>
            <w:proofErr w:type="spellStart"/>
            <w:r>
              <w:t>votereg</w:t>
            </w:r>
            <w:proofErr w:type="spellEnd"/>
            <w:r>
              <w:rPr>
                <w:i/>
              </w:rPr>
              <w:t xml:space="preserve">- Show if not </w:t>
            </w:r>
            <w:proofErr w:type="spellStart"/>
            <w:proofErr w:type="gramStart"/>
            <w:r>
              <w:rPr>
                <w:i/>
              </w:rPr>
              <w:t>pdl.votereg</w:t>
            </w:r>
            <w:proofErr w:type="spellEnd"/>
            <w:proofErr w:type="gramEnd"/>
            <w:r>
              <w:rPr>
                <w:i/>
              </w:rPr>
              <w:t xml:space="preserve"> or </w:t>
            </w:r>
            <w:proofErr w:type="spellStart"/>
            <w:r>
              <w:rPr>
                <w:i/>
              </w:rPr>
              <w:t>pdl.votereg.last</w:t>
            </w:r>
            <w:proofErr w:type="spellEnd"/>
            <w:r>
              <w:rPr>
                <w:i/>
              </w:rPr>
              <w:t xml:space="preserve"> &gt; months(1)/required</w:t>
            </w:r>
          </w:p>
        </w:tc>
        <w:tc>
          <w:tcPr>
            <w:tcW w:w="0" w:type="dxa"/>
            <w:shd w:val="clear" w:color="auto" w:fill="D0D0D0"/>
            <w:vAlign w:val="bottom"/>
          </w:tcPr>
          <w:p w14:paraId="29C0CA8F" w14:textId="77777777" w:rsidR="008D753F" w:rsidRDefault="001061C7">
            <w:pPr>
              <w:keepNext/>
              <w:jc w:val="right"/>
            </w:pPr>
            <w:r>
              <w:t>SINGLE CHOICE</w:t>
            </w:r>
          </w:p>
        </w:tc>
      </w:tr>
      <w:tr w:rsidR="008D753F" w14:paraId="2665CA2C" w14:textId="77777777">
        <w:tc>
          <w:tcPr>
            <w:tcW w:w="8856" w:type="dxa"/>
            <w:gridSpan w:val="2"/>
            <w:shd w:val="clear" w:color="auto" w:fill="D0D0D0"/>
          </w:tcPr>
          <w:p w14:paraId="5E05FA72" w14:textId="77777777" w:rsidR="008D753F" w:rsidRDefault="001061C7">
            <w:pPr>
              <w:keepNext/>
            </w:pPr>
            <w:r>
              <w:t>Are you registered to vote?</w:t>
            </w:r>
          </w:p>
        </w:tc>
      </w:tr>
    </w:tbl>
    <w:p w14:paraId="2A09BCE6" w14:textId="77777777" w:rsidR="008D753F" w:rsidRDefault="008D753F">
      <w:pPr>
        <w:pStyle w:val="GQuestionSpacer"/>
        <w:keepNext/>
      </w:pPr>
    </w:p>
    <w:p w14:paraId="52A07EE6" w14:textId="77777777" w:rsidR="008D753F" w:rsidRDefault="001061C7">
      <w:pPr>
        <w:pStyle w:val="GWidgetOption"/>
        <w:keepNext/>
        <w:tabs>
          <w:tab w:val="left" w:pos="2160"/>
        </w:tabs>
      </w:pPr>
      <w:proofErr w:type="spellStart"/>
      <w:r>
        <w:t>pii</w:t>
      </w:r>
      <w:proofErr w:type="spellEnd"/>
      <w:r>
        <w:tab/>
        <w:t>False</w:t>
      </w:r>
    </w:p>
    <w:p w14:paraId="723111FF" w14:textId="77777777" w:rsidR="008D753F" w:rsidRDefault="001061C7">
      <w:pPr>
        <w:pStyle w:val="GDefaultWidgetOption"/>
        <w:keepNext/>
        <w:tabs>
          <w:tab w:val="left" w:pos="2160"/>
        </w:tabs>
      </w:pPr>
      <w:r>
        <w:t>chart_layout</w:t>
      </w:r>
      <w:r>
        <w:tab/>
        <w:t>1</w:t>
      </w:r>
    </w:p>
    <w:p w14:paraId="5F8C58AC" w14:textId="77777777" w:rsidR="008D753F" w:rsidRDefault="001061C7">
      <w:pPr>
        <w:pStyle w:val="GWidgetOption"/>
        <w:keepNext/>
        <w:tabs>
          <w:tab w:val="left" w:pos="2160"/>
        </w:tabs>
      </w:pPr>
      <w:proofErr w:type="spellStart"/>
      <w:r>
        <w:t>varlabel</w:t>
      </w:r>
      <w:proofErr w:type="spellEnd"/>
      <w:r>
        <w:tab/>
        <w:t>Voter Registration Status</w:t>
      </w:r>
    </w:p>
    <w:p w14:paraId="2632B40C" w14:textId="77777777" w:rsidR="008D753F" w:rsidRDefault="001061C7">
      <w:pPr>
        <w:pStyle w:val="GDefaultWidgetOption"/>
        <w:keepNext/>
        <w:tabs>
          <w:tab w:val="left" w:pos="2160"/>
        </w:tabs>
      </w:pPr>
      <w:r>
        <w:t>topic</w:t>
      </w:r>
      <w:r>
        <w:tab/>
      </w:r>
    </w:p>
    <w:p w14:paraId="023209FA" w14:textId="77777777" w:rsidR="008D753F" w:rsidRDefault="001061C7">
      <w:pPr>
        <w:pStyle w:val="GDefaultWidgetOption"/>
        <w:keepNext/>
        <w:tabs>
          <w:tab w:val="left" w:pos="2160"/>
        </w:tabs>
      </w:pPr>
      <w:r>
        <w:t>chart_color</w:t>
      </w:r>
      <w:r>
        <w:tab/>
        <w:t>green</w:t>
      </w:r>
    </w:p>
    <w:p w14:paraId="54B57896" w14:textId="77777777" w:rsidR="008D753F" w:rsidRDefault="001061C7">
      <w:pPr>
        <w:pStyle w:val="GDefaultWidgetOption"/>
        <w:keepNext/>
        <w:tabs>
          <w:tab w:val="left" w:pos="2160"/>
        </w:tabs>
      </w:pPr>
      <w:r>
        <w:t>chart_type</w:t>
      </w:r>
      <w:r>
        <w:tab/>
        <w:t>bar</w:t>
      </w:r>
    </w:p>
    <w:p w14:paraId="50DFF83F" w14:textId="77777777" w:rsidR="008D753F" w:rsidRDefault="001061C7">
      <w:pPr>
        <w:pStyle w:val="GDefaultWidgetOption"/>
        <w:keepNext/>
        <w:tabs>
          <w:tab w:val="left" w:pos="2160"/>
        </w:tabs>
      </w:pPr>
      <w:r>
        <w:t>crossbreak</w:t>
      </w:r>
      <w:r>
        <w:tab/>
        <w:t>Total</w:t>
      </w:r>
    </w:p>
    <w:p w14:paraId="3B436CFE" w14:textId="77777777" w:rsidR="008D753F" w:rsidRDefault="001061C7">
      <w:pPr>
        <w:pStyle w:val="GDefaultWidgetOption"/>
        <w:keepNext/>
        <w:tabs>
          <w:tab w:val="left" w:pos="2160"/>
        </w:tabs>
      </w:pPr>
      <w:r>
        <w:t>wrap</w:t>
      </w:r>
      <w:r>
        <w:tab/>
        <w:t>True</w:t>
      </w:r>
    </w:p>
    <w:p w14:paraId="24B91987" w14:textId="77777777" w:rsidR="008D753F" w:rsidRDefault="001061C7">
      <w:pPr>
        <w:pStyle w:val="GDefaultWidgetOption"/>
        <w:keepNext/>
        <w:tabs>
          <w:tab w:val="left" w:pos="2160"/>
        </w:tabs>
      </w:pPr>
      <w:r>
        <w:t>is_rating</w:t>
      </w:r>
      <w:r>
        <w:tab/>
        <w:t>False</w:t>
      </w:r>
    </w:p>
    <w:p w14:paraId="6C150DEE" w14:textId="77777777" w:rsidR="008D753F" w:rsidRDefault="001061C7">
      <w:pPr>
        <w:pStyle w:val="GDefaultWidgetOption"/>
        <w:keepNext/>
        <w:tabs>
          <w:tab w:val="left" w:pos="2160"/>
        </w:tabs>
      </w:pPr>
      <w:r>
        <w:t>required_text</w:t>
      </w:r>
      <w:r>
        <w:tab/>
        <w:t>Please choose an answer</w:t>
      </w:r>
    </w:p>
    <w:p w14:paraId="7EC46502" w14:textId="77777777" w:rsidR="008D753F" w:rsidRDefault="001061C7">
      <w:pPr>
        <w:pStyle w:val="GDefaultWidgetOption"/>
        <w:keepNext/>
        <w:tabs>
          <w:tab w:val="left" w:pos="2160"/>
        </w:tabs>
      </w:pPr>
      <w:r>
        <w:t>min_columns</w:t>
      </w:r>
      <w:r>
        <w:tab/>
        <w:t>1</w:t>
      </w:r>
    </w:p>
    <w:p w14:paraId="4F64002D" w14:textId="77777777" w:rsidR="008D753F" w:rsidRDefault="001061C7">
      <w:pPr>
        <w:pStyle w:val="GDefaultWidgetOption"/>
        <w:keepNext/>
        <w:tabs>
          <w:tab w:val="left" w:pos="2160"/>
        </w:tabs>
      </w:pPr>
      <w:r>
        <w:t>sample_type</w:t>
      </w:r>
      <w:r>
        <w:tab/>
      </w:r>
    </w:p>
    <w:p w14:paraId="4A67A154" w14:textId="77777777" w:rsidR="008D753F" w:rsidRDefault="001061C7">
      <w:pPr>
        <w:pStyle w:val="GDefaultWidgetOption"/>
        <w:keepNext/>
        <w:tabs>
          <w:tab w:val="left" w:pos="2160"/>
        </w:tabs>
      </w:pPr>
      <w:r>
        <w:t>access</w:t>
      </w:r>
      <w:r>
        <w:tab/>
      </w:r>
    </w:p>
    <w:p w14:paraId="04A4EB56" w14:textId="77777777" w:rsidR="008D753F" w:rsidRDefault="001061C7">
      <w:pPr>
        <w:pStyle w:val="GDefaultWidgetOption"/>
        <w:keepNext/>
        <w:tabs>
          <w:tab w:val="left" w:pos="2160"/>
        </w:tabs>
      </w:pPr>
      <w:r>
        <w:t>autoadvance</w:t>
      </w:r>
      <w:r>
        <w:tab/>
        <w:t>False</w:t>
      </w:r>
    </w:p>
    <w:p w14:paraId="45E4F139" w14:textId="77777777" w:rsidR="008D753F" w:rsidRDefault="001061C7">
      <w:pPr>
        <w:pStyle w:val="GDefaultWidgetOption"/>
        <w:keepNext/>
        <w:tabs>
          <w:tab w:val="left" w:pos="2160"/>
        </w:tabs>
      </w:pPr>
      <w:r>
        <w:t>columns</w:t>
      </w:r>
      <w:r>
        <w:tab/>
        <w:t>1</w:t>
      </w:r>
    </w:p>
    <w:p w14:paraId="7B06ED46" w14:textId="77777777" w:rsidR="008D753F" w:rsidRDefault="001061C7">
      <w:pPr>
        <w:pStyle w:val="GDefaultWidgetOption"/>
        <w:keepNext/>
        <w:tabs>
          <w:tab w:val="left" w:pos="2160"/>
        </w:tabs>
      </w:pPr>
      <w:r>
        <w:t>widget</w:t>
      </w:r>
      <w:r>
        <w:tab/>
      </w:r>
    </w:p>
    <w:p w14:paraId="53C980E7" w14:textId="77777777" w:rsidR="008D753F" w:rsidRDefault="001061C7">
      <w:pPr>
        <w:pStyle w:val="GDefaultWidgetOption"/>
        <w:keepNext/>
        <w:tabs>
          <w:tab w:val="left" w:pos="2160"/>
        </w:tabs>
      </w:pPr>
      <w:r>
        <w:t>filter_text</w:t>
      </w:r>
      <w:r>
        <w:tab/>
      </w:r>
    </w:p>
    <w:p w14:paraId="7462FC1A" w14:textId="77777777" w:rsidR="008D753F" w:rsidRDefault="001061C7">
      <w:pPr>
        <w:pStyle w:val="GDefaultWidgetOption"/>
        <w:keepNext/>
        <w:tabs>
          <w:tab w:val="left" w:pos="2160"/>
        </w:tabs>
      </w:pPr>
      <w:r>
        <w:t>as_banner</w:t>
      </w:r>
      <w:r>
        <w:tab/>
        <w:t>False</w:t>
      </w:r>
    </w:p>
    <w:p w14:paraId="146E57A7" w14:textId="77777777" w:rsidR="008D753F" w:rsidRDefault="001061C7">
      <w:pPr>
        <w:pStyle w:val="GDefaultWidgetOption"/>
        <w:keepNext/>
        <w:tabs>
          <w:tab w:val="left" w:pos="2160"/>
        </w:tabs>
      </w:pPr>
      <w:r>
        <w:t>description</w:t>
      </w:r>
      <w:r>
        <w:tab/>
      </w:r>
    </w:p>
    <w:p w14:paraId="68254BDA" w14:textId="77777777" w:rsidR="008D753F" w:rsidRDefault="001061C7">
      <w:pPr>
        <w:pStyle w:val="GDefaultWidgetOption"/>
        <w:keepNext/>
        <w:tabs>
          <w:tab w:val="left" w:pos="2160"/>
        </w:tabs>
      </w:pPr>
      <w:r>
        <w:t>spd_category</w:t>
      </w:r>
      <w:r>
        <w:tab/>
      </w:r>
    </w:p>
    <w:p w14:paraId="79DBCE25" w14:textId="77777777" w:rsidR="008D753F" w:rsidRDefault="001061C7">
      <w:pPr>
        <w:pStyle w:val="GWidgetOption"/>
        <w:keepNext/>
        <w:tabs>
          <w:tab w:val="left" w:pos="2160"/>
        </w:tabs>
      </w:pPr>
      <w:r>
        <w:t>tags</w:t>
      </w:r>
      <w:r>
        <w:tab/>
        <w:t xml:space="preserve">profile, core, </w:t>
      </w:r>
      <w:proofErr w:type="spellStart"/>
      <w:r>
        <w:t>Profile_Political</w:t>
      </w:r>
      <w:proofErr w:type="spellEnd"/>
      <w:r>
        <w:t xml:space="preserve">, </w:t>
      </w:r>
      <w:proofErr w:type="spellStart"/>
      <w:r>
        <w:t>profile_core</w:t>
      </w:r>
      <w:proofErr w:type="spellEnd"/>
      <w:r>
        <w:t xml:space="preserve">, vote, </w:t>
      </w:r>
      <w:proofErr w:type="spellStart"/>
      <w:r>
        <w:t>Profile_Codebook_Demographics</w:t>
      </w:r>
      <w:proofErr w:type="spellEnd"/>
      <w:r>
        <w:t xml:space="preserve">, </w:t>
      </w:r>
      <w:proofErr w:type="spellStart"/>
      <w:r>
        <w:t>Profile_Codebook_Core</w:t>
      </w:r>
      <w:proofErr w:type="spellEnd"/>
      <w:r>
        <w:t xml:space="preserve">, </w:t>
      </w:r>
      <w:proofErr w:type="spellStart"/>
      <w:r>
        <w:t>used_in_US_Omni_Survey_Template</w:t>
      </w:r>
      <w:proofErr w:type="spellEnd"/>
      <w:r>
        <w:t xml:space="preserve">, </w:t>
      </w:r>
      <w:proofErr w:type="spellStart"/>
      <w:r>
        <w:t>Profile_Codebook</w:t>
      </w:r>
      <w:proofErr w:type="spellEnd"/>
    </w:p>
    <w:p w14:paraId="00806D7D" w14:textId="77777777" w:rsidR="008D753F" w:rsidRDefault="001061C7">
      <w:pPr>
        <w:pStyle w:val="GDefaultWidgetOption"/>
        <w:keepNext/>
        <w:tabs>
          <w:tab w:val="left" w:pos="2160"/>
        </w:tabs>
      </w:pPr>
      <w:r>
        <w:t>horizontal</w:t>
      </w:r>
      <w:r>
        <w:tab/>
        <w:t>False</w:t>
      </w:r>
    </w:p>
    <w:p w14:paraId="59F4F441" w14:textId="77777777" w:rsidR="008D753F" w:rsidRDefault="001061C7">
      <w:pPr>
        <w:pStyle w:val="GDefaultWidgetOption"/>
        <w:keepNext/>
        <w:tabs>
          <w:tab w:val="left" w:pos="2160"/>
        </w:tabs>
      </w:pPr>
      <w:r>
        <w:t>grid_chart_type</w:t>
      </w:r>
      <w:r>
        <w:tab/>
        <w:t>stacked_bar</w:t>
      </w:r>
    </w:p>
    <w:p w14:paraId="254B4306" w14:textId="77777777" w:rsidR="008D753F" w:rsidRDefault="001061C7">
      <w:pPr>
        <w:pStyle w:val="GDefaultWidgetOption"/>
        <w:keepNext/>
        <w:tabs>
          <w:tab w:val="left" w:pos="2160"/>
        </w:tabs>
      </w:pPr>
      <w:r>
        <w:t>sort_order</w:t>
      </w:r>
      <w:r>
        <w:tab/>
        <w:t>none</w:t>
      </w:r>
    </w:p>
    <w:p w14:paraId="53570137" w14:textId="77777777" w:rsidR="008D753F" w:rsidRDefault="001061C7">
      <w:pPr>
        <w:pStyle w:val="GDefaultWidgetOption"/>
        <w:keepNext/>
        <w:tabs>
          <w:tab w:val="left" w:pos="2160"/>
        </w:tabs>
      </w:pPr>
      <w:r>
        <w:t>sample</w:t>
      </w:r>
      <w:r>
        <w:tab/>
      </w:r>
    </w:p>
    <w:p w14:paraId="4BD6721F" w14:textId="77777777" w:rsidR="008D753F" w:rsidRDefault="001061C7">
      <w:pPr>
        <w:pStyle w:val="GDefaultWidgetOption"/>
        <w:keepNext/>
        <w:tabs>
          <w:tab w:val="left" w:pos="2160"/>
        </w:tabs>
      </w:pPr>
      <w:r>
        <w:t>slide_title</w:t>
      </w:r>
      <w:r>
        <w:tab/>
      </w:r>
    </w:p>
    <w:p w14:paraId="7CE4F29D" w14:textId="77777777" w:rsidR="008D753F" w:rsidRDefault="001061C7">
      <w:pPr>
        <w:pStyle w:val="GDefaultWidgetOption"/>
        <w:keepNext/>
        <w:tabs>
          <w:tab w:val="left" w:pos="2160"/>
        </w:tabs>
      </w:pPr>
      <w:r>
        <w:t>set_active</w:t>
      </w:r>
      <w:r>
        <w:tab/>
      </w:r>
    </w:p>
    <w:p w14:paraId="763C6BB1" w14:textId="77777777" w:rsidR="008D753F" w:rsidRDefault="001061C7">
      <w:pPr>
        <w:pStyle w:val="GWidgetOption"/>
        <w:keepNext/>
        <w:tabs>
          <w:tab w:val="left" w:pos="2160"/>
        </w:tabs>
      </w:pPr>
      <w:r>
        <w:t>required</w:t>
      </w:r>
      <w:r>
        <w:tab/>
        <w:t>HARD</w:t>
      </w:r>
    </w:p>
    <w:p w14:paraId="06FC4C7B" w14:textId="77777777" w:rsidR="008D753F" w:rsidRDefault="001061C7">
      <w:pPr>
        <w:pStyle w:val="GDefaultWidgetOption"/>
        <w:keepNext/>
        <w:tabs>
          <w:tab w:val="left" w:pos="2160"/>
        </w:tabs>
      </w:pPr>
      <w:r>
        <w:t>mask</w:t>
      </w:r>
      <w:r>
        <w:tab/>
      </w:r>
    </w:p>
    <w:p w14:paraId="180EC2CF" w14:textId="77777777" w:rsidR="008D753F" w:rsidRDefault="001061C7">
      <w:pPr>
        <w:pStyle w:val="GDefaultWidgetOption"/>
        <w:keepNext/>
        <w:tabs>
          <w:tab w:val="left" w:pos="2160"/>
        </w:tabs>
      </w:pPr>
      <w:r>
        <w:t>custom_order</w:t>
      </w:r>
      <w:r>
        <w:tab/>
      </w:r>
    </w:p>
    <w:p w14:paraId="0954348D" w14:textId="77777777" w:rsidR="008D753F" w:rsidRDefault="001061C7">
      <w:pPr>
        <w:pStyle w:val="GDefaultWidgetOption"/>
        <w:keepNext/>
        <w:tabs>
          <w:tab w:val="left" w:pos="2160"/>
        </w:tabs>
      </w:pPr>
      <w:r>
        <w:t>client</w:t>
      </w:r>
      <w:r>
        <w:tab/>
      </w:r>
    </w:p>
    <w:p w14:paraId="7E70C548"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3204F01" w14:textId="77777777">
        <w:tc>
          <w:tcPr>
            <w:tcW w:w="336" w:type="dxa"/>
          </w:tcPr>
          <w:p w14:paraId="474D66F9" w14:textId="77777777" w:rsidR="008D753F" w:rsidRDefault="001061C7">
            <w:pPr>
              <w:keepNext/>
            </w:pPr>
            <w:r>
              <w:rPr>
                <w:rStyle w:val="GResponseCode"/>
              </w:rPr>
              <w:t>1</w:t>
            </w:r>
          </w:p>
        </w:tc>
        <w:tc>
          <w:tcPr>
            <w:tcW w:w="361" w:type="dxa"/>
          </w:tcPr>
          <w:p w14:paraId="7F74360B" w14:textId="77777777" w:rsidR="008D753F" w:rsidRDefault="001061C7">
            <w:pPr>
              <w:keepNext/>
            </w:pPr>
            <w:r>
              <w:t>○</w:t>
            </w:r>
          </w:p>
        </w:tc>
        <w:tc>
          <w:tcPr>
            <w:tcW w:w="3731" w:type="dxa"/>
          </w:tcPr>
          <w:p w14:paraId="284A512A" w14:textId="77777777" w:rsidR="008D753F" w:rsidRDefault="001061C7">
            <w:pPr>
              <w:keepNext/>
            </w:pPr>
            <w:r>
              <w:t>Yes</w:t>
            </w:r>
          </w:p>
        </w:tc>
        <w:tc>
          <w:tcPr>
            <w:tcW w:w="4428" w:type="dxa"/>
          </w:tcPr>
          <w:p w14:paraId="461873D3" w14:textId="77777777" w:rsidR="008D753F" w:rsidRDefault="008D753F">
            <w:pPr>
              <w:keepNext/>
              <w:jc w:val="right"/>
              <w:rPr>
                <w:i/>
              </w:rPr>
            </w:pPr>
          </w:p>
        </w:tc>
      </w:tr>
      <w:tr w:rsidR="008D753F" w14:paraId="112B5E4A" w14:textId="77777777">
        <w:tc>
          <w:tcPr>
            <w:tcW w:w="336" w:type="dxa"/>
          </w:tcPr>
          <w:p w14:paraId="79839BAC" w14:textId="77777777" w:rsidR="008D753F" w:rsidRDefault="001061C7">
            <w:pPr>
              <w:keepNext/>
            </w:pPr>
            <w:r>
              <w:rPr>
                <w:rStyle w:val="GResponseCode"/>
              </w:rPr>
              <w:t>2</w:t>
            </w:r>
          </w:p>
        </w:tc>
        <w:tc>
          <w:tcPr>
            <w:tcW w:w="361" w:type="dxa"/>
          </w:tcPr>
          <w:p w14:paraId="48F80C2C" w14:textId="77777777" w:rsidR="008D753F" w:rsidRDefault="001061C7">
            <w:pPr>
              <w:keepNext/>
            </w:pPr>
            <w:r>
              <w:t>○</w:t>
            </w:r>
          </w:p>
        </w:tc>
        <w:tc>
          <w:tcPr>
            <w:tcW w:w="3731" w:type="dxa"/>
          </w:tcPr>
          <w:p w14:paraId="6EF7C308" w14:textId="77777777" w:rsidR="008D753F" w:rsidRDefault="001061C7">
            <w:pPr>
              <w:keepNext/>
            </w:pPr>
            <w:r>
              <w:t>No</w:t>
            </w:r>
          </w:p>
        </w:tc>
        <w:tc>
          <w:tcPr>
            <w:tcW w:w="4428" w:type="dxa"/>
          </w:tcPr>
          <w:p w14:paraId="3201FBF3" w14:textId="77777777" w:rsidR="008D753F" w:rsidRDefault="008D753F">
            <w:pPr>
              <w:keepNext/>
              <w:jc w:val="right"/>
              <w:rPr>
                <w:i/>
              </w:rPr>
            </w:pPr>
          </w:p>
        </w:tc>
      </w:tr>
      <w:tr w:rsidR="008D753F" w14:paraId="6876E7C9" w14:textId="77777777">
        <w:tc>
          <w:tcPr>
            <w:tcW w:w="336" w:type="dxa"/>
          </w:tcPr>
          <w:p w14:paraId="47CCFB86" w14:textId="77777777" w:rsidR="008D753F" w:rsidRDefault="001061C7">
            <w:pPr>
              <w:keepNext/>
            </w:pPr>
            <w:r>
              <w:rPr>
                <w:rStyle w:val="GResponseCode"/>
              </w:rPr>
              <w:t>3</w:t>
            </w:r>
          </w:p>
        </w:tc>
        <w:tc>
          <w:tcPr>
            <w:tcW w:w="361" w:type="dxa"/>
          </w:tcPr>
          <w:p w14:paraId="1DDA17D4" w14:textId="77777777" w:rsidR="008D753F" w:rsidRDefault="001061C7">
            <w:pPr>
              <w:keepNext/>
            </w:pPr>
            <w:r>
              <w:t>○</w:t>
            </w:r>
          </w:p>
        </w:tc>
        <w:tc>
          <w:tcPr>
            <w:tcW w:w="3731" w:type="dxa"/>
          </w:tcPr>
          <w:p w14:paraId="52D0D2D1" w14:textId="77777777" w:rsidR="008D753F" w:rsidRDefault="001061C7">
            <w:pPr>
              <w:keepNext/>
            </w:pPr>
            <w:r>
              <w:t>Don't know</w:t>
            </w:r>
          </w:p>
        </w:tc>
        <w:tc>
          <w:tcPr>
            <w:tcW w:w="4428" w:type="dxa"/>
          </w:tcPr>
          <w:p w14:paraId="30347B9C" w14:textId="77777777" w:rsidR="008D753F" w:rsidRDefault="008D753F">
            <w:pPr>
              <w:keepNext/>
              <w:jc w:val="right"/>
              <w:rPr>
                <w:i/>
              </w:rPr>
            </w:pPr>
          </w:p>
        </w:tc>
      </w:tr>
      <w:tr w:rsidR="008D753F" w14:paraId="5FC8546F" w14:textId="77777777">
        <w:tc>
          <w:tcPr>
            <w:tcW w:w="336" w:type="dxa"/>
          </w:tcPr>
          <w:p w14:paraId="34A6FB3D" w14:textId="77777777" w:rsidR="008D753F" w:rsidRDefault="001061C7">
            <w:pPr>
              <w:keepNext/>
            </w:pPr>
            <w:r>
              <w:rPr>
                <w:rStyle w:val="GResponseCode"/>
              </w:rPr>
              <w:t>8</w:t>
            </w:r>
          </w:p>
        </w:tc>
        <w:tc>
          <w:tcPr>
            <w:tcW w:w="361" w:type="dxa"/>
          </w:tcPr>
          <w:p w14:paraId="0501183F" w14:textId="77777777" w:rsidR="008D753F" w:rsidRDefault="008D753F">
            <w:pPr>
              <w:keepNext/>
            </w:pPr>
          </w:p>
        </w:tc>
        <w:tc>
          <w:tcPr>
            <w:tcW w:w="3731" w:type="dxa"/>
          </w:tcPr>
          <w:p w14:paraId="160BEE7F" w14:textId="77777777" w:rsidR="008D753F" w:rsidRDefault="001061C7">
            <w:pPr>
              <w:pStyle w:val="GAdminOption"/>
              <w:keepNext/>
            </w:pPr>
            <w:r>
              <w:t>Skipped</w:t>
            </w:r>
          </w:p>
        </w:tc>
        <w:tc>
          <w:tcPr>
            <w:tcW w:w="4428" w:type="dxa"/>
          </w:tcPr>
          <w:p w14:paraId="62C94E29" w14:textId="77777777" w:rsidR="008D753F" w:rsidRDefault="008D753F">
            <w:pPr>
              <w:keepNext/>
              <w:jc w:val="right"/>
              <w:rPr>
                <w:i/>
              </w:rPr>
            </w:pPr>
          </w:p>
        </w:tc>
      </w:tr>
      <w:tr w:rsidR="008D753F" w14:paraId="5A3B6B6D" w14:textId="77777777">
        <w:tc>
          <w:tcPr>
            <w:tcW w:w="336" w:type="dxa"/>
          </w:tcPr>
          <w:p w14:paraId="235C027D" w14:textId="77777777" w:rsidR="008D753F" w:rsidRDefault="001061C7">
            <w:pPr>
              <w:keepNext/>
            </w:pPr>
            <w:r>
              <w:rPr>
                <w:rStyle w:val="GResponseCode"/>
              </w:rPr>
              <w:t>9</w:t>
            </w:r>
          </w:p>
        </w:tc>
        <w:tc>
          <w:tcPr>
            <w:tcW w:w="361" w:type="dxa"/>
          </w:tcPr>
          <w:p w14:paraId="1BD838EC" w14:textId="77777777" w:rsidR="008D753F" w:rsidRDefault="008D753F">
            <w:pPr>
              <w:keepNext/>
            </w:pPr>
          </w:p>
        </w:tc>
        <w:tc>
          <w:tcPr>
            <w:tcW w:w="3731" w:type="dxa"/>
          </w:tcPr>
          <w:p w14:paraId="510C8276" w14:textId="77777777" w:rsidR="008D753F" w:rsidRDefault="001061C7">
            <w:pPr>
              <w:pStyle w:val="GAdminOption"/>
              <w:keepNext/>
            </w:pPr>
            <w:r>
              <w:t>Not Asked</w:t>
            </w:r>
          </w:p>
        </w:tc>
        <w:tc>
          <w:tcPr>
            <w:tcW w:w="4428" w:type="dxa"/>
          </w:tcPr>
          <w:p w14:paraId="67F5C2B4" w14:textId="77777777" w:rsidR="008D753F" w:rsidRDefault="008D753F">
            <w:pPr>
              <w:keepNext/>
              <w:jc w:val="right"/>
              <w:rPr>
                <w:i/>
              </w:rPr>
            </w:pPr>
          </w:p>
        </w:tc>
      </w:tr>
    </w:tbl>
    <w:p w14:paraId="34950DFD" w14:textId="77777777" w:rsidR="008D753F" w:rsidRDefault="008D753F">
      <w:pPr>
        <w:pStyle w:val="GQuestionSpacer"/>
      </w:pPr>
    </w:p>
    <w:p w14:paraId="55467122" w14:textId="77777777" w:rsidR="008D753F" w:rsidRDefault="001061C7">
      <w:pPr>
        <w:pStyle w:val="GPage"/>
        <w:keepNext/>
      </w:pPr>
      <w:bookmarkStart w:id="152" w:name="_Toc175835893"/>
      <w:r>
        <w:t xml:space="preserve">Page: </w:t>
      </w:r>
      <w:proofErr w:type="spellStart"/>
      <w:r>
        <w:t>implicit_page_votereg_f</w:t>
      </w:r>
      <w:bookmarkEnd w:id="152"/>
      <w:proofErr w:type="spellEnd"/>
    </w:p>
    <w:tbl>
      <w:tblPr>
        <w:tblStyle w:val="GQuestionCommonProperties"/>
        <w:tblW w:w="0" w:type="auto"/>
        <w:tblInd w:w="0" w:type="dxa"/>
        <w:tblLook w:val="04A0" w:firstRow="1" w:lastRow="0" w:firstColumn="1" w:lastColumn="0" w:noHBand="0" w:noVBand="1"/>
      </w:tblPr>
      <w:tblGrid>
        <w:gridCol w:w="1248"/>
        <w:gridCol w:w="8112"/>
      </w:tblGrid>
      <w:tr w:rsidR="008D753F" w14:paraId="650F1BEB" w14:textId="77777777">
        <w:tc>
          <w:tcPr>
            <w:tcW w:w="0" w:type="dxa"/>
            <w:shd w:val="clear" w:color="auto" w:fill="D0D0D0"/>
          </w:tcPr>
          <w:p w14:paraId="0A6F1779" w14:textId="77777777" w:rsidR="008D753F" w:rsidRDefault="001061C7">
            <w:pPr>
              <w:pStyle w:val="GVariableNameP"/>
              <w:keepNext/>
            </w:pPr>
            <w:r>
              <w:fldChar w:fldCharType="begin"/>
            </w:r>
            <w:r>
              <w:instrText>TC votereg_f \\l 2 \\f a</w:instrText>
            </w:r>
            <w:r>
              <w:fldChar w:fldCharType="end"/>
            </w:r>
            <w:proofErr w:type="spellStart"/>
            <w:r>
              <w:t>votereg_f</w:t>
            </w:r>
            <w:proofErr w:type="spellEnd"/>
            <w:r>
              <w:rPr>
                <w:i/>
              </w:rPr>
              <w:t xml:space="preserve">- Show if </w:t>
            </w:r>
            <w:proofErr w:type="spellStart"/>
            <w:r>
              <w:rPr>
                <w:i/>
              </w:rPr>
              <w:t>votereg</w:t>
            </w:r>
            <w:proofErr w:type="spellEnd"/>
            <w:r>
              <w:rPr>
                <w:i/>
              </w:rPr>
              <w:t xml:space="preserve"> == 1/required</w:t>
            </w:r>
          </w:p>
        </w:tc>
        <w:tc>
          <w:tcPr>
            <w:tcW w:w="0" w:type="dxa"/>
            <w:shd w:val="clear" w:color="auto" w:fill="D0D0D0"/>
            <w:vAlign w:val="bottom"/>
          </w:tcPr>
          <w:p w14:paraId="62E42292" w14:textId="77777777" w:rsidR="008D753F" w:rsidRDefault="001061C7">
            <w:pPr>
              <w:keepNext/>
              <w:jc w:val="right"/>
            </w:pPr>
            <w:r>
              <w:t>SINGLE CHOICE</w:t>
            </w:r>
          </w:p>
        </w:tc>
      </w:tr>
      <w:tr w:rsidR="008D753F" w14:paraId="47CFF042" w14:textId="77777777">
        <w:tc>
          <w:tcPr>
            <w:tcW w:w="8856" w:type="dxa"/>
            <w:gridSpan w:val="2"/>
            <w:shd w:val="clear" w:color="auto" w:fill="D0D0D0"/>
          </w:tcPr>
          <w:p w14:paraId="0FAF0142" w14:textId="77777777" w:rsidR="008D753F" w:rsidRDefault="001061C7">
            <w:pPr>
              <w:keepNext/>
            </w:pPr>
            <w:r>
              <w:t>Is $</w:t>
            </w:r>
            <w:proofErr w:type="spellStart"/>
            <w:r>
              <w:t>izip</w:t>
            </w:r>
            <w:proofErr w:type="spellEnd"/>
            <w:r>
              <w:t xml:space="preserve"> the zip code where you are registered to vote?</w:t>
            </w:r>
          </w:p>
        </w:tc>
      </w:tr>
    </w:tbl>
    <w:p w14:paraId="0F40DF0F" w14:textId="77777777" w:rsidR="008D753F" w:rsidRDefault="008D753F">
      <w:pPr>
        <w:pStyle w:val="GQuestionSpacer"/>
        <w:keepNext/>
      </w:pPr>
    </w:p>
    <w:p w14:paraId="46B9F613" w14:textId="77777777" w:rsidR="008D753F" w:rsidRDefault="001061C7">
      <w:pPr>
        <w:pStyle w:val="GDefaultWidgetOption"/>
        <w:keepNext/>
        <w:tabs>
          <w:tab w:val="left" w:pos="2160"/>
        </w:tabs>
      </w:pPr>
      <w:r>
        <w:t>pii</w:t>
      </w:r>
      <w:r>
        <w:tab/>
        <w:t>False</w:t>
      </w:r>
    </w:p>
    <w:p w14:paraId="67221682" w14:textId="77777777" w:rsidR="008D753F" w:rsidRDefault="001061C7">
      <w:pPr>
        <w:pStyle w:val="GDefaultWidgetOption"/>
        <w:keepNext/>
        <w:tabs>
          <w:tab w:val="left" w:pos="2160"/>
        </w:tabs>
      </w:pPr>
      <w:r>
        <w:t>chart_layout</w:t>
      </w:r>
      <w:r>
        <w:tab/>
        <w:t>1</w:t>
      </w:r>
    </w:p>
    <w:p w14:paraId="21C670BD" w14:textId="77777777" w:rsidR="008D753F" w:rsidRDefault="001061C7">
      <w:pPr>
        <w:pStyle w:val="GDefaultWidgetOption"/>
        <w:keepNext/>
        <w:tabs>
          <w:tab w:val="left" w:pos="2160"/>
        </w:tabs>
      </w:pPr>
      <w:r>
        <w:t>varlabel</w:t>
      </w:r>
      <w:r>
        <w:tab/>
      </w:r>
    </w:p>
    <w:p w14:paraId="54DFD1A2" w14:textId="77777777" w:rsidR="008D753F" w:rsidRDefault="001061C7">
      <w:pPr>
        <w:pStyle w:val="GDefaultWidgetOption"/>
        <w:keepNext/>
        <w:tabs>
          <w:tab w:val="left" w:pos="2160"/>
        </w:tabs>
      </w:pPr>
      <w:r>
        <w:t>topic</w:t>
      </w:r>
      <w:r>
        <w:tab/>
      </w:r>
    </w:p>
    <w:p w14:paraId="297A1EED" w14:textId="77777777" w:rsidR="008D753F" w:rsidRDefault="001061C7">
      <w:pPr>
        <w:pStyle w:val="GDefaultWidgetOption"/>
        <w:keepNext/>
        <w:tabs>
          <w:tab w:val="left" w:pos="2160"/>
        </w:tabs>
      </w:pPr>
      <w:r>
        <w:t>chart_color</w:t>
      </w:r>
      <w:r>
        <w:tab/>
        <w:t>green</w:t>
      </w:r>
    </w:p>
    <w:p w14:paraId="4D01333A" w14:textId="77777777" w:rsidR="008D753F" w:rsidRDefault="001061C7">
      <w:pPr>
        <w:pStyle w:val="GDefaultWidgetOption"/>
        <w:keepNext/>
        <w:tabs>
          <w:tab w:val="left" w:pos="2160"/>
        </w:tabs>
      </w:pPr>
      <w:r>
        <w:t>chart_type</w:t>
      </w:r>
      <w:r>
        <w:tab/>
        <w:t>bar</w:t>
      </w:r>
    </w:p>
    <w:p w14:paraId="42171CB3" w14:textId="77777777" w:rsidR="008D753F" w:rsidRDefault="001061C7">
      <w:pPr>
        <w:pStyle w:val="GDefaultWidgetOption"/>
        <w:keepNext/>
        <w:tabs>
          <w:tab w:val="left" w:pos="2160"/>
        </w:tabs>
      </w:pPr>
      <w:r>
        <w:t>crossbreak</w:t>
      </w:r>
      <w:r>
        <w:tab/>
        <w:t>Total</w:t>
      </w:r>
    </w:p>
    <w:p w14:paraId="0BB4D6B2" w14:textId="77777777" w:rsidR="008D753F" w:rsidRDefault="001061C7">
      <w:pPr>
        <w:pStyle w:val="GDefaultWidgetOption"/>
        <w:keepNext/>
        <w:tabs>
          <w:tab w:val="left" w:pos="2160"/>
        </w:tabs>
      </w:pPr>
      <w:r>
        <w:t>wrap</w:t>
      </w:r>
      <w:r>
        <w:tab/>
        <w:t>True</w:t>
      </w:r>
    </w:p>
    <w:p w14:paraId="339D3212" w14:textId="77777777" w:rsidR="008D753F" w:rsidRDefault="001061C7">
      <w:pPr>
        <w:pStyle w:val="GDefaultWidgetOption"/>
        <w:keepNext/>
        <w:tabs>
          <w:tab w:val="left" w:pos="2160"/>
        </w:tabs>
      </w:pPr>
      <w:r>
        <w:t>is_rating</w:t>
      </w:r>
      <w:r>
        <w:tab/>
        <w:t>False</w:t>
      </w:r>
    </w:p>
    <w:p w14:paraId="3096BA5A" w14:textId="77777777" w:rsidR="008D753F" w:rsidRDefault="001061C7">
      <w:pPr>
        <w:pStyle w:val="GDefaultWidgetOption"/>
        <w:keepNext/>
        <w:tabs>
          <w:tab w:val="left" w:pos="2160"/>
        </w:tabs>
      </w:pPr>
      <w:r>
        <w:t>required_text</w:t>
      </w:r>
      <w:r>
        <w:tab/>
        <w:t>Please choose an answer</w:t>
      </w:r>
    </w:p>
    <w:p w14:paraId="2177D20F" w14:textId="77777777" w:rsidR="008D753F" w:rsidRDefault="001061C7">
      <w:pPr>
        <w:pStyle w:val="GDefaultWidgetOption"/>
        <w:keepNext/>
        <w:tabs>
          <w:tab w:val="left" w:pos="2160"/>
        </w:tabs>
      </w:pPr>
      <w:r>
        <w:t>min_columns</w:t>
      </w:r>
      <w:r>
        <w:tab/>
        <w:t>1</w:t>
      </w:r>
    </w:p>
    <w:p w14:paraId="0CC2483E" w14:textId="77777777" w:rsidR="008D753F" w:rsidRDefault="001061C7">
      <w:pPr>
        <w:pStyle w:val="GDefaultWidgetOption"/>
        <w:keepNext/>
        <w:tabs>
          <w:tab w:val="left" w:pos="2160"/>
        </w:tabs>
      </w:pPr>
      <w:r>
        <w:t>sample_type</w:t>
      </w:r>
      <w:r>
        <w:tab/>
      </w:r>
    </w:p>
    <w:p w14:paraId="145A2E3F" w14:textId="77777777" w:rsidR="008D753F" w:rsidRDefault="001061C7">
      <w:pPr>
        <w:pStyle w:val="GDefaultWidgetOption"/>
        <w:keepNext/>
        <w:tabs>
          <w:tab w:val="left" w:pos="2160"/>
        </w:tabs>
      </w:pPr>
      <w:r>
        <w:t>access</w:t>
      </w:r>
      <w:r>
        <w:tab/>
      </w:r>
    </w:p>
    <w:p w14:paraId="62ACD172" w14:textId="77777777" w:rsidR="008D753F" w:rsidRDefault="001061C7">
      <w:pPr>
        <w:pStyle w:val="GDefaultWidgetOption"/>
        <w:keepNext/>
        <w:tabs>
          <w:tab w:val="left" w:pos="2160"/>
        </w:tabs>
      </w:pPr>
      <w:r>
        <w:t>autoadvance</w:t>
      </w:r>
      <w:r>
        <w:tab/>
        <w:t>False</w:t>
      </w:r>
    </w:p>
    <w:p w14:paraId="1AEBE2D9" w14:textId="77777777" w:rsidR="008D753F" w:rsidRDefault="001061C7">
      <w:pPr>
        <w:pStyle w:val="GDefaultWidgetOption"/>
        <w:keepNext/>
        <w:tabs>
          <w:tab w:val="left" w:pos="2160"/>
        </w:tabs>
      </w:pPr>
      <w:r>
        <w:t>columns</w:t>
      </w:r>
      <w:r>
        <w:tab/>
        <w:t>1</w:t>
      </w:r>
    </w:p>
    <w:p w14:paraId="666A6FE7" w14:textId="77777777" w:rsidR="008D753F" w:rsidRDefault="001061C7">
      <w:pPr>
        <w:pStyle w:val="GDefaultWidgetOption"/>
        <w:keepNext/>
        <w:tabs>
          <w:tab w:val="left" w:pos="2160"/>
        </w:tabs>
      </w:pPr>
      <w:r>
        <w:t>widget</w:t>
      </w:r>
      <w:r>
        <w:tab/>
      </w:r>
    </w:p>
    <w:p w14:paraId="1C53DF4A" w14:textId="77777777" w:rsidR="008D753F" w:rsidRDefault="001061C7">
      <w:pPr>
        <w:pStyle w:val="GDefaultWidgetOption"/>
        <w:keepNext/>
        <w:tabs>
          <w:tab w:val="left" w:pos="2160"/>
        </w:tabs>
      </w:pPr>
      <w:r>
        <w:t>filter_text</w:t>
      </w:r>
      <w:r>
        <w:tab/>
      </w:r>
    </w:p>
    <w:p w14:paraId="58A9E2B6" w14:textId="77777777" w:rsidR="008D753F" w:rsidRDefault="001061C7">
      <w:pPr>
        <w:pStyle w:val="GDefaultWidgetOption"/>
        <w:keepNext/>
        <w:tabs>
          <w:tab w:val="left" w:pos="2160"/>
        </w:tabs>
      </w:pPr>
      <w:r>
        <w:t>as_banner</w:t>
      </w:r>
      <w:r>
        <w:tab/>
        <w:t>False</w:t>
      </w:r>
    </w:p>
    <w:p w14:paraId="086B4F3D" w14:textId="77777777" w:rsidR="008D753F" w:rsidRDefault="001061C7">
      <w:pPr>
        <w:pStyle w:val="GDefaultWidgetOption"/>
        <w:keepNext/>
        <w:tabs>
          <w:tab w:val="left" w:pos="2160"/>
        </w:tabs>
      </w:pPr>
      <w:r>
        <w:t>description</w:t>
      </w:r>
      <w:r>
        <w:tab/>
      </w:r>
    </w:p>
    <w:p w14:paraId="17CB98F3" w14:textId="77777777" w:rsidR="008D753F" w:rsidRDefault="001061C7">
      <w:pPr>
        <w:pStyle w:val="GDefaultWidgetOption"/>
        <w:keepNext/>
        <w:tabs>
          <w:tab w:val="left" w:pos="2160"/>
        </w:tabs>
      </w:pPr>
      <w:r>
        <w:t>spd_category</w:t>
      </w:r>
      <w:r>
        <w:tab/>
      </w:r>
    </w:p>
    <w:p w14:paraId="78B7682F" w14:textId="77777777" w:rsidR="008D753F" w:rsidRDefault="001061C7">
      <w:pPr>
        <w:pStyle w:val="GDefaultWidgetOption"/>
        <w:keepNext/>
        <w:tabs>
          <w:tab w:val="left" w:pos="2160"/>
        </w:tabs>
      </w:pPr>
      <w:r>
        <w:t>tags</w:t>
      </w:r>
      <w:r>
        <w:tab/>
      </w:r>
    </w:p>
    <w:p w14:paraId="2F24BEF9" w14:textId="77777777" w:rsidR="008D753F" w:rsidRDefault="001061C7">
      <w:pPr>
        <w:pStyle w:val="GDefaultWidgetOption"/>
        <w:keepNext/>
        <w:tabs>
          <w:tab w:val="left" w:pos="2160"/>
        </w:tabs>
      </w:pPr>
      <w:r>
        <w:t>horizontal</w:t>
      </w:r>
      <w:r>
        <w:tab/>
        <w:t>False</w:t>
      </w:r>
    </w:p>
    <w:p w14:paraId="2FBF1F83" w14:textId="77777777" w:rsidR="008D753F" w:rsidRDefault="001061C7">
      <w:pPr>
        <w:pStyle w:val="GDefaultWidgetOption"/>
        <w:keepNext/>
        <w:tabs>
          <w:tab w:val="left" w:pos="2160"/>
        </w:tabs>
      </w:pPr>
      <w:r>
        <w:t>grid_chart_type</w:t>
      </w:r>
      <w:r>
        <w:tab/>
        <w:t>stacked_bar</w:t>
      </w:r>
    </w:p>
    <w:p w14:paraId="5228C240" w14:textId="77777777" w:rsidR="008D753F" w:rsidRDefault="001061C7">
      <w:pPr>
        <w:pStyle w:val="GDefaultWidgetOption"/>
        <w:keepNext/>
        <w:tabs>
          <w:tab w:val="left" w:pos="2160"/>
        </w:tabs>
      </w:pPr>
      <w:r>
        <w:t>sort_order</w:t>
      </w:r>
      <w:r>
        <w:tab/>
        <w:t>none</w:t>
      </w:r>
    </w:p>
    <w:p w14:paraId="00B0ED0B" w14:textId="77777777" w:rsidR="008D753F" w:rsidRDefault="001061C7">
      <w:pPr>
        <w:pStyle w:val="GDefaultWidgetOption"/>
        <w:keepNext/>
        <w:tabs>
          <w:tab w:val="left" w:pos="2160"/>
        </w:tabs>
      </w:pPr>
      <w:r>
        <w:t>sample</w:t>
      </w:r>
      <w:r>
        <w:tab/>
      </w:r>
    </w:p>
    <w:p w14:paraId="1E825FAB" w14:textId="77777777" w:rsidR="008D753F" w:rsidRDefault="001061C7">
      <w:pPr>
        <w:pStyle w:val="GDefaultWidgetOption"/>
        <w:keepNext/>
        <w:tabs>
          <w:tab w:val="left" w:pos="2160"/>
        </w:tabs>
      </w:pPr>
      <w:r>
        <w:t>slide_title</w:t>
      </w:r>
      <w:r>
        <w:tab/>
      </w:r>
    </w:p>
    <w:p w14:paraId="0A9CDE18" w14:textId="77777777" w:rsidR="008D753F" w:rsidRDefault="001061C7">
      <w:pPr>
        <w:pStyle w:val="GDefaultWidgetOption"/>
        <w:keepNext/>
        <w:tabs>
          <w:tab w:val="left" w:pos="2160"/>
        </w:tabs>
      </w:pPr>
      <w:r>
        <w:t>set_active</w:t>
      </w:r>
      <w:r>
        <w:tab/>
      </w:r>
    </w:p>
    <w:p w14:paraId="3F00FBD3" w14:textId="77777777" w:rsidR="008D753F" w:rsidRDefault="001061C7">
      <w:pPr>
        <w:pStyle w:val="GWidgetOption"/>
        <w:keepNext/>
        <w:tabs>
          <w:tab w:val="left" w:pos="2160"/>
        </w:tabs>
      </w:pPr>
      <w:r>
        <w:t>required</w:t>
      </w:r>
      <w:r>
        <w:tab/>
        <w:t>HARD</w:t>
      </w:r>
    </w:p>
    <w:p w14:paraId="23C99938" w14:textId="77777777" w:rsidR="008D753F" w:rsidRDefault="001061C7">
      <w:pPr>
        <w:pStyle w:val="GDefaultWidgetOption"/>
        <w:keepNext/>
        <w:tabs>
          <w:tab w:val="left" w:pos="2160"/>
        </w:tabs>
      </w:pPr>
      <w:r>
        <w:t>mask</w:t>
      </w:r>
      <w:r>
        <w:tab/>
      </w:r>
    </w:p>
    <w:p w14:paraId="0807C720" w14:textId="77777777" w:rsidR="008D753F" w:rsidRDefault="001061C7">
      <w:pPr>
        <w:pStyle w:val="GDefaultWidgetOption"/>
        <w:keepNext/>
        <w:tabs>
          <w:tab w:val="left" w:pos="2160"/>
        </w:tabs>
      </w:pPr>
      <w:r>
        <w:t>custom_order</w:t>
      </w:r>
      <w:r>
        <w:tab/>
      </w:r>
    </w:p>
    <w:p w14:paraId="2D6EB892" w14:textId="77777777" w:rsidR="008D753F" w:rsidRDefault="001061C7">
      <w:pPr>
        <w:pStyle w:val="GDefaultWidgetOption"/>
        <w:keepNext/>
        <w:tabs>
          <w:tab w:val="left" w:pos="2160"/>
        </w:tabs>
      </w:pPr>
      <w:r>
        <w:t>client</w:t>
      </w:r>
      <w:r>
        <w:tab/>
      </w:r>
    </w:p>
    <w:p w14:paraId="0BAB7762"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66440A4" w14:textId="77777777">
        <w:tc>
          <w:tcPr>
            <w:tcW w:w="336" w:type="dxa"/>
          </w:tcPr>
          <w:p w14:paraId="4C0FA2DF" w14:textId="77777777" w:rsidR="008D753F" w:rsidRDefault="001061C7">
            <w:pPr>
              <w:keepNext/>
            </w:pPr>
            <w:r>
              <w:rPr>
                <w:rStyle w:val="GResponseCode"/>
              </w:rPr>
              <w:t>1</w:t>
            </w:r>
          </w:p>
        </w:tc>
        <w:tc>
          <w:tcPr>
            <w:tcW w:w="361" w:type="dxa"/>
          </w:tcPr>
          <w:p w14:paraId="0EE82EAA" w14:textId="77777777" w:rsidR="008D753F" w:rsidRDefault="001061C7">
            <w:pPr>
              <w:keepNext/>
            </w:pPr>
            <w:r>
              <w:t>○</w:t>
            </w:r>
          </w:p>
        </w:tc>
        <w:tc>
          <w:tcPr>
            <w:tcW w:w="3731" w:type="dxa"/>
          </w:tcPr>
          <w:p w14:paraId="7C52E793" w14:textId="77777777" w:rsidR="008D753F" w:rsidRDefault="001061C7">
            <w:pPr>
              <w:keepNext/>
            </w:pPr>
            <w:r>
              <w:t>Yes</w:t>
            </w:r>
          </w:p>
        </w:tc>
        <w:tc>
          <w:tcPr>
            <w:tcW w:w="4428" w:type="dxa"/>
          </w:tcPr>
          <w:p w14:paraId="138AFEF9" w14:textId="77777777" w:rsidR="008D753F" w:rsidRDefault="008D753F">
            <w:pPr>
              <w:keepNext/>
              <w:jc w:val="right"/>
              <w:rPr>
                <w:i/>
              </w:rPr>
            </w:pPr>
          </w:p>
        </w:tc>
      </w:tr>
      <w:tr w:rsidR="008D753F" w14:paraId="5C6982F1" w14:textId="77777777">
        <w:tc>
          <w:tcPr>
            <w:tcW w:w="336" w:type="dxa"/>
          </w:tcPr>
          <w:p w14:paraId="5F10B788" w14:textId="77777777" w:rsidR="008D753F" w:rsidRDefault="001061C7">
            <w:pPr>
              <w:keepNext/>
            </w:pPr>
            <w:r>
              <w:rPr>
                <w:rStyle w:val="GResponseCode"/>
              </w:rPr>
              <w:t>2</w:t>
            </w:r>
          </w:p>
        </w:tc>
        <w:tc>
          <w:tcPr>
            <w:tcW w:w="361" w:type="dxa"/>
          </w:tcPr>
          <w:p w14:paraId="1F5DC216" w14:textId="77777777" w:rsidR="008D753F" w:rsidRDefault="001061C7">
            <w:pPr>
              <w:keepNext/>
            </w:pPr>
            <w:r>
              <w:t>○</w:t>
            </w:r>
          </w:p>
        </w:tc>
        <w:tc>
          <w:tcPr>
            <w:tcW w:w="3731" w:type="dxa"/>
          </w:tcPr>
          <w:p w14:paraId="6AEB8C1F" w14:textId="77777777" w:rsidR="008D753F" w:rsidRDefault="001061C7">
            <w:pPr>
              <w:keepNext/>
            </w:pPr>
            <w:r>
              <w:t>No (open-</w:t>
            </w:r>
            <w:proofErr w:type="spellStart"/>
            <w:r>
              <w:t>intrange</w:t>
            </w:r>
            <w:proofErr w:type="spellEnd"/>
            <w:r>
              <w:t xml:space="preserve"> [</w:t>
            </w:r>
            <w:proofErr w:type="spellStart"/>
            <w:r>
              <w:t>regzip</w:t>
            </w:r>
            <w:proofErr w:type="spellEnd"/>
            <w:r>
              <w:t>])</w:t>
            </w:r>
          </w:p>
        </w:tc>
        <w:tc>
          <w:tcPr>
            <w:tcW w:w="4428" w:type="dxa"/>
          </w:tcPr>
          <w:p w14:paraId="696B8210" w14:textId="77777777" w:rsidR="008D753F" w:rsidRDefault="008D753F">
            <w:pPr>
              <w:keepNext/>
              <w:jc w:val="right"/>
              <w:rPr>
                <w:i/>
              </w:rPr>
            </w:pPr>
          </w:p>
        </w:tc>
      </w:tr>
      <w:tr w:rsidR="008D753F" w14:paraId="0862A103" w14:textId="77777777">
        <w:tc>
          <w:tcPr>
            <w:tcW w:w="336" w:type="dxa"/>
          </w:tcPr>
          <w:p w14:paraId="56D13D4D" w14:textId="77777777" w:rsidR="008D753F" w:rsidRDefault="001061C7">
            <w:pPr>
              <w:keepNext/>
            </w:pPr>
            <w:r>
              <w:rPr>
                <w:rStyle w:val="GResponseCode"/>
              </w:rPr>
              <w:t>8</w:t>
            </w:r>
          </w:p>
        </w:tc>
        <w:tc>
          <w:tcPr>
            <w:tcW w:w="361" w:type="dxa"/>
          </w:tcPr>
          <w:p w14:paraId="3429A670" w14:textId="77777777" w:rsidR="008D753F" w:rsidRDefault="008D753F">
            <w:pPr>
              <w:keepNext/>
            </w:pPr>
          </w:p>
        </w:tc>
        <w:tc>
          <w:tcPr>
            <w:tcW w:w="3731" w:type="dxa"/>
          </w:tcPr>
          <w:p w14:paraId="3CE2ED01" w14:textId="77777777" w:rsidR="008D753F" w:rsidRDefault="001061C7">
            <w:pPr>
              <w:pStyle w:val="GAdminOption"/>
              <w:keepNext/>
            </w:pPr>
            <w:r>
              <w:t>Skipped</w:t>
            </w:r>
          </w:p>
        </w:tc>
        <w:tc>
          <w:tcPr>
            <w:tcW w:w="4428" w:type="dxa"/>
          </w:tcPr>
          <w:p w14:paraId="68AB22CA" w14:textId="77777777" w:rsidR="008D753F" w:rsidRDefault="008D753F">
            <w:pPr>
              <w:keepNext/>
              <w:jc w:val="right"/>
              <w:rPr>
                <w:i/>
              </w:rPr>
            </w:pPr>
          </w:p>
        </w:tc>
      </w:tr>
      <w:tr w:rsidR="008D753F" w14:paraId="7B66D217" w14:textId="77777777">
        <w:tc>
          <w:tcPr>
            <w:tcW w:w="336" w:type="dxa"/>
          </w:tcPr>
          <w:p w14:paraId="4AC7ACB5" w14:textId="77777777" w:rsidR="008D753F" w:rsidRDefault="001061C7">
            <w:pPr>
              <w:keepNext/>
            </w:pPr>
            <w:r>
              <w:rPr>
                <w:rStyle w:val="GResponseCode"/>
              </w:rPr>
              <w:t>9</w:t>
            </w:r>
          </w:p>
        </w:tc>
        <w:tc>
          <w:tcPr>
            <w:tcW w:w="361" w:type="dxa"/>
          </w:tcPr>
          <w:p w14:paraId="69397391" w14:textId="77777777" w:rsidR="008D753F" w:rsidRDefault="008D753F">
            <w:pPr>
              <w:keepNext/>
            </w:pPr>
          </w:p>
        </w:tc>
        <w:tc>
          <w:tcPr>
            <w:tcW w:w="3731" w:type="dxa"/>
          </w:tcPr>
          <w:p w14:paraId="5C137D62" w14:textId="77777777" w:rsidR="008D753F" w:rsidRDefault="001061C7">
            <w:pPr>
              <w:pStyle w:val="GAdminOption"/>
              <w:keepNext/>
            </w:pPr>
            <w:r>
              <w:t>Not Asked</w:t>
            </w:r>
          </w:p>
        </w:tc>
        <w:tc>
          <w:tcPr>
            <w:tcW w:w="4428" w:type="dxa"/>
          </w:tcPr>
          <w:p w14:paraId="72BDEE2B" w14:textId="77777777" w:rsidR="008D753F" w:rsidRDefault="008D753F">
            <w:pPr>
              <w:keepNext/>
              <w:jc w:val="right"/>
              <w:rPr>
                <w:i/>
              </w:rPr>
            </w:pPr>
          </w:p>
        </w:tc>
      </w:tr>
    </w:tbl>
    <w:p w14:paraId="3296C0E8" w14:textId="77777777" w:rsidR="008D753F" w:rsidRDefault="008D753F">
      <w:pPr>
        <w:pStyle w:val="GQuestionSpacer"/>
      </w:pPr>
    </w:p>
    <w:p w14:paraId="5C734432" w14:textId="77777777" w:rsidR="008D753F" w:rsidRDefault="001061C7">
      <w:pPr>
        <w:pStyle w:val="GPage"/>
        <w:keepNext/>
      </w:pPr>
      <w:bookmarkStart w:id="153" w:name="_Toc175835894"/>
      <w:r>
        <w:lastRenderedPageBreak/>
        <w:t>Page: page_pid3</w:t>
      </w:r>
      <w:bookmarkEnd w:id="153"/>
    </w:p>
    <w:tbl>
      <w:tblPr>
        <w:tblStyle w:val="GQuestionCommonProperties"/>
        <w:tblW w:w="0" w:type="auto"/>
        <w:tblInd w:w="0" w:type="dxa"/>
        <w:tblLook w:val="04A0" w:firstRow="1" w:lastRow="0" w:firstColumn="1" w:lastColumn="0" w:noHBand="0" w:noVBand="1"/>
      </w:tblPr>
      <w:tblGrid>
        <w:gridCol w:w="2298"/>
        <w:gridCol w:w="7062"/>
      </w:tblGrid>
      <w:tr w:rsidR="008D753F" w14:paraId="585EE40C" w14:textId="77777777">
        <w:tc>
          <w:tcPr>
            <w:tcW w:w="0" w:type="dxa"/>
            <w:shd w:val="clear" w:color="auto" w:fill="D0D0D0"/>
          </w:tcPr>
          <w:p w14:paraId="4D0C09AE" w14:textId="77777777" w:rsidR="008D753F" w:rsidRDefault="001061C7">
            <w:pPr>
              <w:pStyle w:val="GVariableNameP"/>
              <w:keepNext/>
            </w:pPr>
            <w:r>
              <w:fldChar w:fldCharType="begin"/>
            </w:r>
            <w:r>
              <w:instrText>TC pid3 \\l 2 \\f a</w:instrText>
            </w:r>
            <w:r>
              <w:fldChar w:fldCharType="end"/>
            </w:r>
            <w:r>
              <w:t>pid3</w:t>
            </w:r>
            <w:r>
              <w:rPr>
                <w:i/>
              </w:rPr>
              <w:t xml:space="preserve">- Show if not </w:t>
            </w:r>
            <w:proofErr w:type="gramStart"/>
            <w:r>
              <w:rPr>
                <w:i/>
              </w:rPr>
              <w:t>pdl.pid</w:t>
            </w:r>
            <w:proofErr w:type="gramEnd"/>
            <w:r>
              <w:rPr>
                <w:i/>
              </w:rPr>
              <w:t>3 or pdl.pid3.last &gt; months(1)/required</w:t>
            </w:r>
          </w:p>
        </w:tc>
        <w:tc>
          <w:tcPr>
            <w:tcW w:w="0" w:type="dxa"/>
            <w:shd w:val="clear" w:color="auto" w:fill="D0D0D0"/>
            <w:vAlign w:val="bottom"/>
          </w:tcPr>
          <w:p w14:paraId="61DC380B" w14:textId="77777777" w:rsidR="008D753F" w:rsidRDefault="001061C7">
            <w:pPr>
              <w:keepNext/>
              <w:jc w:val="right"/>
            </w:pPr>
            <w:r>
              <w:t>SINGLE CHOICE</w:t>
            </w:r>
          </w:p>
        </w:tc>
      </w:tr>
      <w:tr w:rsidR="008D753F" w14:paraId="2B246E14" w14:textId="77777777">
        <w:tc>
          <w:tcPr>
            <w:tcW w:w="8856" w:type="dxa"/>
            <w:gridSpan w:val="2"/>
            <w:shd w:val="clear" w:color="auto" w:fill="D0D0D0"/>
          </w:tcPr>
          <w:p w14:paraId="4B5F8955" w14:textId="77777777" w:rsidR="008D753F" w:rsidRDefault="001061C7">
            <w:pPr>
              <w:keepNext/>
            </w:pPr>
            <w:proofErr w:type="gramStart"/>
            <w:r>
              <w:t>Generally speaking, do</w:t>
            </w:r>
            <w:proofErr w:type="gramEnd"/>
            <w:r>
              <w:t xml:space="preserve"> you think of yourself as a ...?</w:t>
            </w:r>
          </w:p>
        </w:tc>
      </w:tr>
    </w:tbl>
    <w:p w14:paraId="2F9FB3D5" w14:textId="77777777" w:rsidR="008D753F" w:rsidRDefault="008D753F">
      <w:pPr>
        <w:pStyle w:val="GQuestionSpacer"/>
        <w:keepNext/>
      </w:pPr>
    </w:p>
    <w:p w14:paraId="1CC2BF8F" w14:textId="77777777" w:rsidR="008D753F" w:rsidRDefault="001061C7">
      <w:pPr>
        <w:pStyle w:val="GDefaultWidgetOption"/>
        <w:keepNext/>
        <w:tabs>
          <w:tab w:val="left" w:pos="2160"/>
        </w:tabs>
      </w:pPr>
      <w:r>
        <w:t>pii</w:t>
      </w:r>
      <w:r>
        <w:tab/>
        <w:t>False</w:t>
      </w:r>
    </w:p>
    <w:p w14:paraId="763B87DE" w14:textId="77777777" w:rsidR="008D753F" w:rsidRDefault="001061C7">
      <w:pPr>
        <w:pStyle w:val="GDefaultWidgetOption"/>
        <w:keepNext/>
        <w:tabs>
          <w:tab w:val="left" w:pos="2160"/>
        </w:tabs>
      </w:pPr>
      <w:r>
        <w:t>chart_layout</w:t>
      </w:r>
      <w:r>
        <w:tab/>
        <w:t>1</w:t>
      </w:r>
    </w:p>
    <w:p w14:paraId="64D85552" w14:textId="77777777" w:rsidR="008D753F" w:rsidRDefault="001061C7">
      <w:pPr>
        <w:pStyle w:val="GWidgetOption"/>
        <w:keepNext/>
        <w:tabs>
          <w:tab w:val="left" w:pos="2160"/>
        </w:tabs>
      </w:pPr>
      <w:proofErr w:type="spellStart"/>
      <w:r>
        <w:t>varlabel</w:t>
      </w:r>
      <w:proofErr w:type="spellEnd"/>
      <w:r>
        <w:tab/>
      </w:r>
      <w:proofErr w:type="gramStart"/>
      <w:r>
        <w:t>3 point</w:t>
      </w:r>
      <w:proofErr w:type="gramEnd"/>
      <w:r>
        <w:t xml:space="preserve"> party ID</w:t>
      </w:r>
    </w:p>
    <w:p w14:paraId="5A4E066D" w14:textId="77777777" w:rsidR="008D753F" w:rsidRDefault="001061C7">
      <w:pPr>
        <w:pStyle w:val="GDefaultWidgetOption"/>
        <w:keepNext/>
        <w:tabs>
          <w:tab w:val="left" w:pos="2160"/>
        </w:tabs>
      </w:pPr>
      <w:r>
        <w:t>topic</w:t>
      </w:r>
      <w:r>
        <w:tab/>
      </w:r>
    </w:p>
    <w:p w14:paraId="7E59630E" w14:textId="77777777" w:rsidR="008D753F" w:rsidRDefault="001061C7">
      <w:pPr>
        <w:pStyle w:val="GDefaultWidgetOption"/>
        <w:keepNext/>
        <w:tabs>
          <w:tab w:val="left" w:pos="2160"/>
        </w:tabs>
      </w:pPr>
      <w:r>
        <w:t>chart_color</w:t>
      </w:r>
      <w:r>
        <w:tab/>
        <w:t>green</w:t>
      </w:r>
    </w:p>
    <w:p w14:paraId="4639F9A9" w14:textId="77777777" w:rsidR="008D753F" w:rsidRDefault="001061C7">
      <w:pPr>
        <w:pStyle w:val="GDefaultWidgetOption"/>
        <w:keepNext/>
        <w:tabs>
          <w:tab w:val="left" w:pos="2160"/>
        </w:tabs>
      </w:pPr>
      <w:r>
        <w:t>chart_type</w:t>
      </w:r>
      <w:r>
        <w:tab/>
        <w:t>bar</w:t>
      </w:r>
    </w:p>
    <w:p w14:paraId="392B9FB0" w14:textId="77777777" w:rsidR="008D753F" w:rsidRDefault="001061C7">
      <w:pPr>
        <w:pStyle w:val="GDefaultWidgetOption"/>
        <w:keepNext/>
        <w:tabs>
          <w:tab w:val="left" w:pos="2160"/>
        </w:tabs>
      </w:pPr>
      <w:r>
        <w:t>crossbreak</w:t>
      </w:r>
      <w:r>
        <w:tab/>
        <w:t>Total</w:t>
      </w:r>
    </w:p>
    <w:p w14:paraId="5999EDDD" w14:textId="77777777" w:rsidR="008D753F" w:rsidRDefault="001061C7">
      <w:pPr>
        <w:pStyle w:val="GDefaultWidgetOption"/>
        <w:keepNext/>
        <w:tabs>
          <w:tab w:val="left" w:pos="2160"/>
        </w:tabs>
      </w:pPr>
      <w:r>
        <w:t>wrap</w:t>
      </w:r>
      <w:r>
        <w:tab/>
        <w:t>True</w:t>
      </w:r>
    </w:p>
    <w:p w14:paraId="014729B4" w14:textId="77777777" w:rsidR="008D753F" w:rsidRDefault="001061C7">
      <w:pPr>
        <w:pStyle w:val="GDefaultWidgetOption"/>
        <w:keepNext/>
        <w:tabs>
          <w:tab w:val="left" w:pos="2160"/>
        </w:tabs>
      </w:pPr>
      <w:r>
        <w:t>is_rating</w:t>
      </w:r>
      <w:r>
        <w:tab/>
        <w:t>False</w:t>
      </w:r>
    </w:p>
    <w:p w14:paraId="22179FE1" w14:textId="77777777" w:rsidR="008D753F" w:rsidRDefault="001061C7">
      <w:pPr>
        <w:pStyle w:val="GDefaultWidgetOption"/>
        <w:keepNext/>
        <w:tabs>
          <w:tab w:val="left" w:pos="2160"/>
        </w:tabs>
      </w:pPr>
      <w:r>
        <w:t>required_text</w:t>
      </w:r>
      <w:r>
        <w:tab/>
        <w:t>Please choose an answer</w:t>
      </w:r>
    </w:p>
    <w:p w14:paraId="7F5D4B22" w14:textId="77777777" w:rsidR="008D753F" w:rsidRDefault="001061C7">
      <w:pPr>
        <w:pStyle w:val="GDefaultWidgetOption"/>
        <w:keepNext/>
        <w:tabs>
          <w:tab w:val="left" w:pos="2160"/>
        </w:tabs>
      </w:pPr>
      <w:r>
        <w:t>min_columns</w:t>
      </w:r>
      <w:r>
        <w:tab/>
        <w:t>1</w:t>
      </w:r>
    </w:p>
    <w:p w14:paraId="39185F3C" w14:textId="77777777" w:rsidR="008D753F" w:rsidRDefault="001061C7">
      <w:pPr>
        <w:pStyle w:val="GDefaultWidgetOption"/>
        <w:keepNext/>
        <w:tabs>
          <w:tab w:val="left" w:pos="2160"/>
        </w:tabs>
      </w:pPr>
      <w:r>
        <w:t>sample_type</w:t>
      </w:r>
      <w:r>
        <w:tab/>
      </w:r>
    </w:p>
    <w:p w14:paraId="770A5709" w14:textId="77777777" w:rsidR="008D753F" w:rsidRDefault="001061C7">
      <w:pPr>
        <w:pStyle w:val="GDefaultWidgetOption"/>
        <w:keepNext/>
        <w:tabs>
          <w:tab w:val="left" w:pos="2160"/>
        </w:tabs>
      </w:pPr>
      <w:r>
        <w:t>access</w:t>
      </w:r>
      <w:r>
        <w:tab/>
      </w:r>
    </w:p>
    <w:p w14:paraId="62B9F718" w14:textId="77777777" w:rsidR="008D753F" w:rsidRDefault="001061C7">
      <w:pPr>
        <w:pStyle w:val="GDefaultWidgetOption"/>
        <w:keepNext/>
        <w:tabs>
          <w:tab w:val="left" w:pos="2160"/>
        </w:tabs>
      </w:pPr>
      <w:r>
        <w:t>autoadvance</w:t>
      </w:r>
      <w:r>
        <w:tab/>
        <w:t>False</w:t>
      </w:r>
    </w:p>
    <w:p w14:paraId="1349331B" w14:textId="77777777" w:rsidR="008D753F" w:rsidRDefault="001061C7">
      <w:pPr>
        <w:pStyle w:val="GDefaultWidgetOption"/>
        <w:keepNext/>
        <w:tabs>
          <w:tab w:val="left" w:pos="2160"/>
        </w:tabs>
      </w:pPr>
      <w:r>
        <w:t>columns</w:t>
      </w:r>
      <w:r>
        <w:tab/>
        <w:t>1</w:t>
      </w:r>
    </w:p>
    <w:p w14:paraId="7A3A4F0C" w14:textId="77777777" w:rsidR="008D753F" w:rsidRDefault="001061C7">
      <w:pPr>
        <w:pStyle w:val="GDefaultWidgetOption"/>
        <w:keepNext/>
        <w:tabs>
          <w:tab w:val="left" w:pos="2160"/>
        </w:tabs>
      </w:pPr>
      <w:r>
        <w:t>widget</w:t>
      </w:r>
      <w:r>
        <w:tab/>
      </w:r>
    </w:p>
    <w:p w14:paraId="29F78110" w14:textId="77777777" w:rsidR="008D753F" w:rsidRDefault="001061C7">
      <w:pPr>
        <w:pStyle w:val="GDefaultWidgetOption"/>
        <w:keepNext/>
        <w:tabs>
          <w:tab w:val="left" w:pos="2160"/>
        </w:tabs>
      </w:pPr>
      <w:r>
        <w:t>filter_text</w:t>
      </w:r>
      <w:r>
        <w:tab/>
      </w:r>
    </w:p>
    <w:p w14:paraId="171F067A" w14:textId="77777777" w:rsidR="008D753F" w:rsidRDefault="001061C7">
      <w:pPr>
        <w:pStyle w:val="GDefaultWidgetOption"/>
        <w:keepNext/>
        <w:tabs>
          <w:tab w:val="left" w:pos="2160"/>
        </w:tabs>
      </w:pPr>
      <w:r>
        <w:t>as_banner</w:t>
      </w:r>
      <w:r>
        <w:tab/>
        <w:t>False</w:t>
      </w:r>
    </w:p>
    <w:p w14:paraId="1C482A9F" w14:textId="77777777" w:rsidR="008D753F" w:rsidRDefault="001061C7">
      <w:pPr>
        <w:pStyle w:val="GDefaultWidgetOption"/>
        <w:keepNext/>
        <w:tabs>
          <w:tab w:val="left" w:pos="2160"/>
        </w:tabs>
      </w:pPr>
      <w:r>
        <w:t>description</w:t>
      </w:r>
      <w:r>
        <w:tab/>
      </w:r>
    </w:p>
    <w:p w14:paraId="1797E75D" w14:textId="77777777" w:rsidR="008D753F" w:rsidRDefault="001061C7">
      <w:pPr>
        <w:pStyle w:val="GDefaultWidgetOption"/>
        <w:keepNext/>
        <w:tabs>
          <w:tab w:val="left" w:pos="2160"/>
        </w:tabs>
      </w:pPr>
      <w:r>
        <w:t>spd_category</w:t>
      </w:r>
      <w:r>
        <w:tab/>
      </w:r>
    </w:p>
    <w:p w14:paraId="399386D8" w14:textId="77777777" w:rsidR="008D753F" w:rsidRDefault="001061C7">
      <w:pPr>
        <w:pStyle w:val="GDefaultWidgetOption"/>
        <w:keepNext/>
        <w:tabs>
          <w:tab w:val="left" w:pos="2160"/>
        </w:tabs>
      </w:pPr>
      <w:r>
        <w:t>tags</w:t>
      </w:r>
      <w:r>
        <w:tab/>
      </w:r>
    </w:p>
    <w:p w14:paraId="6BA8DED0" w14:textId="77777777" w:rsidR="008D753F" w:rsidRDefault="001061C7">
      <w:pPr>
        <w:pStyle w:val="GDefaultWidgetOption"/>
        <w:keepNext/>
        <w:tabs>
          <w:tab w:val="left" w:pos="2160"/>
        </w:tabs>
      </w:pPr>
      <w:r>
        <w:t>horizontal</w:t>
      </w:r>
      <w:r>
        <w:tab/>
        <w:t>False</w:t>
      </w:r>
    </w:p>
    <w:p w14:paraId="4878C34E" w14:textId="77777777" w:rsidR="008D753F" w:rsidRDefault="001061C7">
      <w:pPr>
        <w:pStyle w:val="GDefaultWidgetOption"/>
        <w:keepNext/>
        <w:tabs>
          <w:tab w:val="left" w:pos="2160"/>
        </w:tabs>
      </w:pPr>
      <w:r>
        <w:t>grid_chart_type</w:t>
      </w:r>
      <w:r>
        <w:tab/>
        <w:t>stacked_bar</w:t>
      </w:r>
    </w:p>
    <w:p w14:paraId="5BE956D5" w14:textId="77777777" w:rsidR="008D753F" w:rsidRDefault="001061C7">
      <w:pPr>
        <w:pStyle w:val="GDefaultWidgetOption"/>
        <w:keepNext/>
        <w:tabs>
          <w:tab w:val="left" w:pos="2160"/>
        </w:tabs>
      </w:pPr>
      <w:r>
        <w:t>sort_order</w:t>
      </w:r>
      <w:r>
        <w:tab/>
        <w:t>none</w:t>
      </w:r>
    </w:p>
    <w:p w14:paraId="21B51EDE" w14:textId="77777777" w:rsidR="008D753F" w:rsidRDefault="001061C7">
      <w:pPr>
        <w:pStyle w:val="GDefaultWidgetOption"/>
        <w:keepNext/>
        <w:tabs>
          <w:tab w:val="left" w:pos="2160"/>
        </w:tabs>
      </w:pPr>
      <w:r>
        <w:t>sample</w:t>
      </w:r>
      <w:r>
        <w:tab/>
      </w:r>
    </w:p>
    <w:p w14:paraId="3C6DFD4B" w14:textId="77777777" w:rsidR="008D753F" w:rsidRDefault="001061C7">
      <w:pPr>
        <w:pStyle w:val="GDefaultWidgetOption"/>
        <w:keepNext/>
        <w:tabs>
          <w:tab w:val="left" w:pos="2160"/>
        </w:tabs>
      </w:pPr>
      <w:r>
        <w:t>slide_title</w:t>
      </w:r>
      <w:r>
        <w:tab/>
      </w:r>
    </w:p>
    <w:p w14:paraId="629B0D7F" w14:textId="77777777" w:rsidR="008D753F" w:rsidRDefault="001061C7">
      <w:pPr>
        <w:pStyle w:val="GDefaultWidgetOption"/>
        <w:keepNext/>
        <w:tabs>
          <w:tab w:val="left" w:pos="2160"/>
        </w:tabs>
      </w:pPr>
      <w:r>
        <w:t>set_active</w:t>
      </w:r>
      <w:r>
        <w:tab/>
      </w:r>
    </w:p>
    <w:p w14:paraId="7161A683" w14:textId="77777777" w:rsidR="008D753F" w:rsidRDefault="001061C7">
      <w:pPr>
        <w:pStyle w:val="GWidgetOption"/>
        <w:keepNext/>
        <w:tabs>
          <w:tab w:val="left" w:pos="2160"/>
        </w:tabs>
      </w:pPr>
      <w:r>
        <w:t>required</w:t>
      </w:r>
      <w:r>
        <w:tab/>
        <w:t>HARD</w:t>
      </w:r>
    </w:p>
    <w:p w14:paraId="4A3DE693" w14:textId="77777777" w:rsidR="008D753F" w:rsidRDefault="001061C7">
      <w:pPr>
        <w:pStyle w:val="GDefaultWidgetOption"/>
        <w:keepNext/>
        <w:tabs>
          <w:tab w:val="left" w:pos="2160"/>
        </w:tabs>
      </w:pPr>
      <w:r>
        <w:t>mask</w:t>
      </w:r>
      <w:r>
        <w:tab/>
      </w:r>
    </w:p>
    <w:p w14:paraId="43C38053" w14:textId="77777777" w:rsidR="008D753F" w:rsidRDefault="001061C7">
      <w:pPr>
        <w:pStyle w:val="GDefaultWidgetOption"/>
        <w:keepNext/>
        <w:tabs>
          <w:tab w:val="left" w:pos="2160"/>
        </w:tabs>
      </w:pPr>
      <w:r>
        <w:t>custom_order</w:t>
      </w:r>
      <w:r>
        <w:tab/>
      </w:r>
    </w:p>
    <w:p w14:paraId="3E1ED1B6" w14:textId="77777777" w:rsidR="008D753F" w:rsidRDefault="001061C7">
      <w:pPr>
        <w:pStyle w:val="GDefaultWidgetOption"/>
        <w:keepNext/>
        <w:tabs>
          <w:tab w:val="left" w:pos="2160"/>
        </w:tabs>
      </w:pPr>
      <w:r>
        <w:t>client</w:t>
      </w:r>
      <w:r>
        <w:tab/>
      </w:r>
    </w:p>
    <w:p w14:paraId="3F5FF9A0"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F427209" w14:textId="77777777">
        <w:tc>
          <w:tcPr>
            <w:tcW w:w="336" w:type="dxa"/>
          </w:tcPr>
          <w:p w14:paraId="5FF8460A" w14:textId="77777777" w:rsidR="008D753F" w:rsidRDefault="001061C7">
            <w:pPr>
              <w:keepNext/>
            </w:pPr>
            <w:r>
              <w:rPr>
                <w:rStyle w:val="GResponseCode"/>
              </w:rPr>
              <w:t>1</w:t>
            </w:r>
          </w:p>
        </w:tc>
        <w:tc>
          <w:tcPr>
            <w:tcW w:w="361" w:type="dxa"/>
          </w:tcPr>
          <w:p w14:paraId="52A3E272" w14:textId="77777777" w:rsidR="008D753F" w:rsidRDefault="001061C7">
            <w:pPr>
              <w:keepNext/>
            </w:pPr>
            <w:r>
              <w:t>○</w:t>
            </w:r>
          </w:p>
        </w:tc>
        <w:tc>
          <w:tcPr>
            <w:tcW w:w="3731" w:type="dxa"/>
          </w:tcPr>
          <w:p w14:paraId="74331012" w14:textId="77777777" w:rsidR="008D753F" w:rsidRDefault="001061C7">
            <w:pPr>
              <w:keepNext/>
            </w:pPr>
            <w:r>
              <w:t>Democrat</w:t>
            </w:r>
          </w:p>
        </w:tc>
        <w:tc>
          <w:tcPr>
            <w:tcW w:w="4428" w:type="dxa"/>
          </w:tcPr>
          <w:p w14:paraId="65FC6884" w14:textId="77777777" w:rsidR="008D753F" w:rsidRDefault="008D753F">
            <w:pPr>
              <w:keepNext/>
              <w:jc w:val="right"/>
              <w:rPr>
                <w:i/>
              </w:rPr>
            </w:pPr>
          </w:p>
        </w:tc>
      </w:tr>
      <w:tr w:rsidR="008D753F" w14:paraId="2273B9B9" w14:textId="77777777">
        <w:tc>
          <w:tcPr>
            <w:tcW w:w="336" w:type="dxa"/>
          </w:tcPr>
          <w:p w14:paraId="531D9431" w14:textId="77777777" w:rsidR="008D753F" w:rsidRDefault="001061C7">
            <w:pPr>
              <w:keepNext/>
            </w:pPr>
            <w:r>
              <w:rPr>
                <w:rStyle w:val="GResponseCode"/>
              </w:rPr>
              <w:t>2</w:t>
            </w:r>
          </w:p>
        </w:tc>
        <w:tc>
          <w:tcPr>
            <w:tcW w:w="361" w:type="dxa"/>
          </w:tcPr>
          <w:p w14:paraId="30CAFC3C" w14:textId="77777777" w:rsidR="008D753F" w:rsidRDefault="001061C7">
            <w:pPr>
              <w:keepNext/>
            </w:pPr>
            <w:r>
              <w:t>○</w:t>
            </w:r>
          </w:p>
        </w:tc>
        <w:tc>
          <w:tcPr>
            <w:tcW w:w="3731" w:type="dxa"/>
          </w:tcPr>
          <w:p w14:paraId="763B5ADE" w14:textId="77777777" w:rsidR="008D753F" w:rsidRDefault="001061C7">
            <w:pPr>
              <w:keepNext/>
            </w:pPr>
            <w:r>
              <w:t>Republican</w:t>
            </w:r>
          </w:p>
        </w:tc>
        <w:tc>
          <w:tcPr>
            <w:tcW w:w="4428" w:type="dxa"/>
          </w:tcPr>
          <w:p w14:paraId="5E19E504" w14:textId="77777777" w:rsidR="008D753F" w:rsidRDefault="008D753F">
            <w:pPr>
              <w:keepNext/>
              <w:jc w:val="right"/>
              <w:rPr>
                <w:i/>
              </w:rPr>
            </w:pPr>
          </w:p>
        </w:tc>
      </w:tr>
      <w:tr w:rsidR="008D753F" w14:paraId="474AED25" w14:textId="77777777">
        <w:tc>
          <w:tcPr>
            <w:tcW w:w="336" w:type="dxa"/>
          </w:tcPr>
          <w:p w14:paraId="4CA8BDEE" w14:textId="77777777" w:rsidR="008D753F" w:rsidRDefault="001061C7">
            <w:pPr>
              <w:keepNext/>
            </w:pPr>
            <w:r>
              <w:rPr>
                <w:rStyle w:val="GResponseCode"/>
              </w:rPr>
              <w:t>3</w:t>
            </w:r>
          </w:p>
        </w:tc>
        <w:tc>
          <w:tcPr>
            <w:tcW w:w="361" w:type="dxa"/>
          </w:tcPr>
          <w:p w14:paraId="008B377F" w14:textId="77777777" w:rsidR="008D753F" w:rsidRDefault="001061C7">
            <w:pPr>
              <w:keepNext/>
            </w:pPr>
            <w:r>
              <w:t>○</w:t>
            </w:r>
          </w:p>
        </w:tc>
        <w:tc>
          <w:tcPr>
            <w:tcW w:w="3731" w:type="dxa"/>
          </w:tcPr>
          <w:p w14:paraId="77DCA30E" w14:textId="77777777" w:rsidR="008D753F" w:rsidRDefault="001061C7">
            <w:pPr>
              <w:keepNext/>
            </w:pPr>
            <w:r>
              <w:t>Independent</w:t>
            </w:r>
          </w:p>
        </w:tc>
        <w:tc>
          <w:tcPr>
            <w:tcW w:w="4428" w:type="dxa"/>
          </w:tcPr>
          <w:p w14:paraId="66683876" w14:textId="77777777" w:rsidR="008D753F" w:rsidRDefault="008D753F">
            <w:pPr>
              <w:keepNext/>
              <w:jc w:val="right"/>
              <w:rPr>
                <w:i/>
              </w:rPr>
            </w:pPr>
          </w:p>
        </w:tc>
      </w:tr>
      <w:tr w:rsidR="008D753F" w14:paraId="7D084B09" w14:textId="77777777">
        <w:tc>
          <w:tcPr>
            <w:tcW w:w="336" w:type="dxa"/>
          </w:tcPr>
          <w:p w14:paraId="20787BF6" w14:textId="77777777" w:rsidR="008D753F" w:rsidRDefault="001061C7">
            <w:pPr>
              <w:keepNext/>
            </w:pPr>
            <w:r>
              <w:rPr>
                <w:rStyle w:val="GResponseCode"/>
              </w:rPr>
              <w:t>4</w:t>
            </w:r>
          </w:p>
        </w:tc>
        <w:tc>
          <w:tcPr>
            <w:tcW w:w="361" w:type="dxa"/>
          </w:tcPr>
          <w:p w14:paraId="493845D6" w14:textId="77777777" w:rsidR="008D753F" w:rsidRDefault="001061C7">
            <w:pPr>
              <w:keepNext/>
            </w:pPr>
            <w:r>
              <w:t>○</w:t>
            </w:r>
          </w:p>
        </w:tc>
        <w:tc>
          <w:tcPr>
            <w:tcW w:w="3731" w:type="dxa"/>
          </w:tcPr>
          <w:p w14:paraId="0EDC08CC" w14:textId="77777777" w:rsidR="008D753F" w:rsidRDefault="001061C7">
            <w:pPr>
              <w:keepNext/>
            </w:pPr>
            <w:r>
              <w:t>Other (open [pid3_t])</w:t>
            </w:r>
          </w:p>
        </w:tc>
        <w:tc>
          <w:tcPr>
            <w:tcW w:w="4428" w:type="dxa"/>
          </w:tcPr>
          <w:p w14:paraId="2A4A3CB9" w14:textId="77777777" w:rsidR="008D753F" w:rsidRDefault="008D753F">
            <w:pPr>
              <w:keepNext/>
              <w:jc w:val="right"/>
              <w:rPr>
                <w:i/>
              </w:rPr>
            </w:pPr>
          </w:p>
        </w:tc>
      </w:tr>
      <w:tr w:rsidR="008D753F" w14:paraId="6AB54B4B" w14:textId="77777777">
        <w:tc>
          <w:tcPr>
            <w:tcW w:w="336" w:type="dxa"/>
          </w:tcPr>
          <w:p w14:paraId="4233A390" w14:textId="77777777" w:rsidR="008D753F" w:rsidRDefault="001061C7">
            <w:pPr>
              <w:keepNext/>
            </w:pPr>
            <w:r>
              <w:rPr>
                <w:rStyle w:val="GResponseCode"/>
              </w:rPr>
              <w:t>5</w:t>
            </w:r>
          </w:p>
        </w:tc>
        <w:tc>
          <w:tcPr>
            <w:tcW w:w="361" w:type="dxa"/>
          </w:tcPr>
          <w:p w14:paraId="52169890" w14:textId="77777777" w:rsidR="008D753F" w:rsidRDefault="001061C7">
            <w:pPr>
              <w:keepNext/>
            </w:pPr>
            <w:r>
              <w:t>○</w:t>
            </w:r>
          </w:p>
        </w:tc>
        <w:tc>
          <w:tcPr>
            <w:tcW w:w="3731" w:type="dxa"/>
          </w:tcPr>
          <w:p w14:paraId="47E7B091" w14:textId="77777777" w:rsidR="008D753F" w:rsidRDefault="001061C7">
            <w:pPr>
              <w:keepNext/>
            </w:pPr>
            <w:r>
              <w:t>Not sure</w:t>
            </w:r>
          </w:p>
        </w:tc>
        <w:tc>
          <w:tcPr>
            <w:tcW w:w="4428" w:type="dxa"/>
          </w:tcPr>
          <w:p w14:paraId="1E6D85DE" w14:textId="77777777" w:rsidR="008D753F" w:rsidRDefault="008D753F">
            <w:pPr>
              <w:keepNext/>
              <w:jc w:val="right"/>
              <w:rPr>
                <w:i/>
              </w:rPr>
            </w:pPr>
          </w:p>
        </w:tc>
      </w:tr>
      <w:tr w:rsidR="008D753F" w14:paraId="5039BBEA" w14:textId="77777777">
        <w:tc>
          <w:tcPr>
            <w:tcW w:w="336" w:type="dxa"/>
          </w:tcPr>
          <w:p w14:paraId="48167E8C" w14:textId="77777777" w:rsidR="008D753F" w:rsidRDefault="001061C7">
            <w:pPr>
              <w:keepNext/>
            </w:pPr>
            <w:r>
              <w:rPr>
                <w:rStyle w:val="GResponseCode"/>
              </w:rPr>
              <w:t>8</w:t>
            </w:r>
          </w:p>
        </w:tc>
        <w:tc>
          <w:tcPr>
            <w:tcW w:w="361" w:type="dxa"/>
          </w:tcPr>
          <w:p w14:paraId="220195D5" w14:textId="77777777" w:rsidR="008D753F" w:rsidRDefault="008D753F">
            <w:pPr>
              <w:keepNext/>
            </w:pPr>
          </w:p>
        </w:tc>
        <w:tc>
          <w:tcPr>
            <w:tcW w:w="3731" w:type="dxa"/>
          </w:tcPr>
          <w:p w14:paraId="31DDBF1B" w14:textId="77777777" w:rsidR="008D753F" w:rsidRDefault="001061C7">
            <w:pPr>
              <w:pStyle w:val="GAdminOption"/>
              <w:keepNext/>
            </w:pPr>
            <w:r>
              <w:t>Skipped</w:t>
            </w:r>
          </w:p>
        </w:tc>
        <w:tc>
          <w:tcPr>
            <w:tcW w:w="4428" w:type="dxa"/>
          </w:tcPr>
          <w:p w14:paraId="22F94787" w14:textId="77777777" w:rsidR="008D753F" w:rsidRDefault="008D753F">
            <w:pPr>
              <w:keepNext/>
              <w:jc w:val="right"/>
              <w:rPr>
                <w:i/>
              </w:rPr>
            </w:pPr>
          </w:p>
        </w:tc>
      </w:tr>
      <w:tr w:rsidR="008D753F" w14:paraId="7138BE23" w14:textId="77777777">
        <w:tc>
          <w:tcPr>
            <w:tcW w:w="336" w:type="dxa"/>
          </w:tcPr>
          <w:p w14:paraId="51EAF0D9" w14:textId="77777777" w:rsidR="008D753F" w:rsidRDefault="001061C7">
            <w:pPr>
              <w:keepNext/>
            </w:pPr>
            <w:r>
              <w:rPr>
                <w:rStyle w:val="GResponseCode"/>
              </w:rPr>
              <w:t>9</w:t>
            </w:r>
          </w:p>
        </w:tc>
        <w:tc>
          <w:tcPr>
            <w:tcW w:w="361" w:type="dxa"/>
          </w:tcPr>
          <w:p w14:paraId="3D26A3CD" w14:textId="77777777" w:rsidR="008D753F" w:rsidRDefault="008D753F">
            <w:pPr>
              <w:keepNext/>
            </w:pPr>
          </w:p>
        </w:tc>
        <w:tc>
          <w:tcPr>
            <w:tcW w:w="3731" w:type="dxa"/>
          </w:tcPr>
          <w:p w14:paraId="0E66C9B1" w14:textId="77777777" w:rsidR="008D753F" w:rsidRDefault="001061C7">
            <w:pPr>
              <w:pStyle w:val="GAdminOption"/>
              <w:keepNext/>
            </w:pPr>
            <w:r>
              <w:t>Not Asked</w:t>
            </w:r>
          </w:p>
        </w:tc>
        <w:tc>
          <w:tcPr>
            <w:tcW w:w="4428" w:type="dxa"/>
          </w:tcPr>
          <w:p w14:paraId="18543317" w14:textId="77777777" w:rsidR="008D753F" w:rsidRDefault="008D753F">
            <w:pPr>
              <w:keepNext/>
              <w:jc w:val="right"/>
              <w:rPr>
                <w:i/>
              </w:rPr>
            </w:pPr>
          </w:p>
        </w:tc>
      </w:tr>
    </w:tbl>
    <w:p w14:paraId="28E33B2E" w14:textId="77777777" w:rsidR="008D753F" w:rsidRDefault="008D753F">
      <w:pPr>
        <w:pStyle w:val="GQuestionSpacer"/>
      </w:pPr>
    </w:p>
    <w:p w14:paraId="30620DEE" w14:textId="77777777" w:rsidR="008D753F" w:rsidRDefault="001061C7">
      <w:pPr>
        <w:pStyle w:val="GPage"/>
        <w:keepNext/>
      </w:pPr>
      <w:bookmarkStart w:id="154" w:name="_Toc175835895"/>
      <w:r>
        <w:t>Page: page_pid7</w:t>
      </w:r>
      <w:bookmarkEnd w:id="154"/>
    </w:p>
    <w:tbl>
      <w:tblPr>
        <w:tblStyle w:val="GQuestionCommonProperties"/>
        <w:tblW w:w="0" w:type="auto"/>
        <w:tblInd w:w="0" w:type="dxa"/>
        <w:tblLook w:val="04A0" w:firstRow="1" w:lastRow="0" w:firstColumn="1" w:lastColumn="0" w:noHBand="0" w:noVBand="1"/>
      </w:tblPr>
      <w:tblGrid>
        <w:gridCol w:w="1613"/>
        <w:gridCol w:w="7747"/>
      </w:tblGrid>
      <w:tr w:rsidR="008D753F" w14:paraId="331911CA" w14:textId="77777777">
        <w:tc>
          <w:tcPr>
            <w:tcW w:w="0" w:type="dxa"/>
            <w:shd w:val="clear" w:color="auto" w:fill="D0D0D0"/>
          </w:tcPr>
          <w:p w14:paraId="3CBD4278" w14:textId="77777777" w:rsidR="008D753F" w:rsidRDefault="001061C7">
            <w:pPr>
              <w:pStyle w:val="GVariableNameP"/>
              <w:keepNext/>
            </w:pPr>
            <w:r>
              <w:fldChar w:fldCharType="begin"/>
            </w:r>
            <w:r>
              <w:instrText>TC pid7 \\l 2 \\f a</w:instrText>
            </w:r>
            <w:r>
              <w:fldChar w:fldCharType="end"/>
            </w:r>
            <w:r>
              <w:t>pid7</w:t>
            </w:r>
            <w:r>
              <w:rPr>
                <w:i/>
              </w:rPr>
              <w:t xml:space="preserve">- Show if (not </w:t>
            </w:r>
            <w:proofErr w:type="gramStart"/>
            <w:r>
              <w:rPr>
                <w:i/>
              </w:rPr>
              <w:t>pdl.pid</w:t>
            </w:r>
            <w:proofErr w:type="gramEnd"/>
            <w:r>
              <w:rPr>
                <w:i/>
              </w:rPr>
              <w:t>7 or pdl.pid7.last &gt; months(1)) and pid3/required</w:t>
            </w:r>
          </w:p>
        </w:tc>
        <w:tc>
          <w:tcPr>
            <w:tcW w:w="0" w:type="dxa"/>
            <w:shd w:val="clear" w:color="auto" w:fill="D0D0D0"/>
            <w:vAlign w:val="bottom"/>
          </w:tcPr>
          <w:p w14:paraId="43ABDBB9" w14:textId="77777777" w:rsidR="008D753F" w:rsidRDefault="001061C7">
            <w:pPr>
              <w:keepNext/>
              <w:jc w:val="right"/>
            </w:pPr>
            <w:r>
              <w:t>SINGLE CHOICE</w:t>
            </w:r>
          </w:p>
        </w:tc>
      </w:tr>
      <w:tr w:rsidR="008D753F" w14:paraId="2BF76206" w14:textId="77777777">
        <w:tc>
          <w:tcPr>
            <w:tcW w:w="8856" w:type="dxa"/>
            <w:gridSpan w:val="2"/>
            <w:shd w:val="clear" w:color="auto" w:fill="D0D0D0"/>
          </w:tcPr>
          <w:p w14:paraId="63CC3418" w14:textId="77777777" w:rsidR="008D753F" w:rsidRDefault="001061C7">
            <w:pPr>
              <w:keepNext/>
            </w:pPr>
            <w:r>
              <w:t>$pid7text</w:t>
            </w:r>
          </w:p>
        </w:tc>
      </w:tr>
    </w:tbl>
    <w:p w14:paraId="4C7849D5" w14:textId="77777777" w:rsidR="008D753F" w:rsidRDefault="008D753F">
      <w:pPr>
        <w:pStyle w:val="GQuestionSpacer"/>
        <w:keepNext/>
      </w:pPr>
    </w:p>
    <w:p w14:paraId="3DB55F6C" w14:textId="77777777" w:rsidR="008D753F" w:rsidRDefault="001061C7">
      <w:pPr>
        <w:pStyle w:val="GDefaultWidgetOption"/>
        <w:keepNext/>
        <w:tabs>
          <w:tab w:val="left" w:pos="2160"/>
        </w:tabs>
      </w:pPr>
      <w:r>
        <w:t>pii</w:t>
      </w:r>
      <w:r>
        <w:tab/>
        <w:t>False</w:t>
      </w:r>
    </w:p>
    <w:p w14:paraId="721A936A" w14:textId="77777777" w:rsidR="008D753F" w:rsidRDefault="001061C7">
      <w:pPr>
        <w:pStyle w:val="GDefaultWidgetOption"/>
        <w:keepNext/>
        <w:tabs>
          <w:tab w:val="left" w:pos="2160"/>
        </w:tabs>
      </w:pPr>
      <w:r>
        <w:t>chart_layout</w:t>
      </w:r>
      <w:r>
        <w:tab/>
        <w:t>1</w:t>
      </w:r>
    </w:p>
    <w:p w14:paraId="009639E8" w14:textId="77777777" w:rsidR="008D753F" w:rsidRDefault="001061C7">
      <w:pPr>
        <w:pStyle w:val="GWidgetOption"/>
        <w:keepNext/>
        <w:tabs>
          <w:tab w:val="left" w:pos="2160"/>
        </w:tabs>
      </w:pPr>
      <w:proofErr w:type="spellStart"/>
      <w:r>
        <w:t>varlabel</w:t>
      </w:r>
      <w:proofErr w:type="spellEnd"/>
      <w:r>
        <w:tab/>
      </w:r>
      <w:proofErr w:type="gramStart"/>
      <w:r>
        <w:t>7 point</w:t>
      </w:r>
      <w:proofErr w:type="gramEnd"/>
      <w:r>
        <w:t xml:space="preserve"> Party ID</w:t>
      </w:r>
    </w:p>
    <w:p w14:paraId="1E381814" w14:textId="77777777" w:rsidR="008D753F" w:rsidRDefault="001061C7">
      <w:pPr>
        <w:pStyle w:val="GDefaultWidgetOption"/>
        <w:keepNext/>
        <w:tabs>
          <w:tab w:val="left" w:pos="2160"/>
        </w:tabs>
      </w:pPr>
      <w:r>
        <w:t>topic</w:t>
      </w:r>
      <w:r>
        <w:tab/>
      </w:r>
    </w:p>
    <w:p w14:paraId="690083D7" w14:textId="77777777" w:rsidR="008D753F" w:rsidRDefault="001061C7">
      <w:pPr>
        <w:pStyle w:val="GDefaultWidgetOption"/>
        <w:keepNext/>
        <w:tabs>
          <w:tab w:val="left" w:pos="2160"/>
        </w:tabs>
      </w:pPr>
      <w:r>
        <w:t>chart_color</w:t>
      </w:r>
      <w:r>
        <w:tab/>
        <w:t>green</w:t>
      </w:r>
    </w:p>
    <w:p w14:paraId="53CECCDF" w14:textId="77777777" w:rsidR="008D753F" w:rsidRDefault="001061C7">
      <w:pPr>
        <w:pStyle w:val="GDefaultWidgetOption"/>
        <w:keepNext/>
        <w:tabs>
          <w:tab w:val="left" w:pos="2160"/>
        </w:tabs>
      </w:pPr>
      <w:r>
        <w:t>chart_type</w:t>
      </w:r>
      <w:r>
        <w:tab/>
        <w:t>bar</w:t>
      </w:r>
    </w:p>
    <w:p w14:paraId="3F966F9D" w14:textId="77777777" w:rsidR="008D753F" w:rsidRDefault="001061C7">
      <w:pPr>
        <w:pStyle w:val="GDefaultWidgetOption"/>
        <w:keepNext/>
        <w:tabs>
          <w:tab w:val="left" w:pos="2160"/>
        </w:tabs>
      </w:pPr>
      <w:r>
        <w:t>crossbreak</w:t>
      </w:r>
      <w:r>
        <w:tab/>
        <w:t>Total</w:t>
      </w:r>
    </w:p>
    <w:p w14:paraId="0944A365" w14:textId="77777777" w:rsidR="008D753F" w:rsidRDefault="001061C7">
      <w:pPr>
        <w:pStyle w:val="GDefaultWidgetOption"/>
        <w:keepNext/>
        <w:tabs>
          <w:tab w:val="left" w:pos="2160"/>
        </w:tabs>
      </w:pPr>
      <w:r>
        <w:t>wrap</w:t>
      </w:r>
      <w:r>
        <w:tab/>
        <w:t>True</w:t>
      </w:r>
    </w:p>
    <w:p w14:paraId="293D0680" w14:textId="77777777" w:rsidR="008D753F" w:rsidRDefault="001061C7">
      <w:pPr>
        <w:pStyle w:val="GDefaultWidgetOption"/>
        <w:keepNext/>
        <w:tabs>
          <w:tab w:val="left" w:pos="2160"/>
        </w:tabs>
      </w:pPr>
      <w:r>
        <w:t>is_rating</w:t>
      </w:r>
      <w:r>
        <w:tab/>
        <w:t>False</w:t>
      </w:r>
    </w:p>
    <w:p w14:paraId="252F27CE" w14:textId="77777777" w:rsidR="008D753F" w:rsidRDefault="001061C7">
      <w:pPr>
        <w:pStyle w:val="GDefaultWidgetOption"/>
        <w:keepNext/>
        <w:tabs>
          <w:tab w:val="left" w:pos="2160"/>
        </w:tabs>
      </w:pPr>
      <w:r>
        <w:t>required_text</w:t>
      </w:r>
      <w:r>
        <w:tab/>
        <w:t>Please choose an answer</w:t>
      </w:r>
    </w:p>
    <w:p w14:paraId="1D16D25E" w14:textId="77777777" w:rsidR="008D753F" w:rsidRDefault="001061C7">
      <w:pPr>
        <w:pStyle w:val="GDefaultWidgetOption"/>
        <w:keepNext/>
        <w:tabs>
          <w:tab w:val="left" w:pos="2160"/>
        </w:tabs>
      </w:pPr>
      <w:r>
        <w:t>min_columns</w:t>
      </w:r>
      <w:r>
        <w:tab/>
        <w:t>1</w:t>
      </w:r>
    </w:p>
    <w:p w14:paraId="0F913366" w14:textId="77777777" w:rsidR="008D753F" w:rsidRDefault="001061C7">
      <w:pPr>
        <w:pStyle w:val="GDefaultWidgetOption"/>
        <w:keepNext/>
        <w:tabs>
          <w:tab w:val="left" w:pos="2160"/>
        </w:tabs>
      </w:pPr>
      <w:r>
        <w:t>sample_type</w:t>
      </w:r>
      <w:r>
        <w:tab/>
      </w:r>
    </w:p>
    <w:p w14:paraId="506D7BF6" w14:textId="77777777" w:rsidR="008D753F" w:rsidRDefault="001061C7">
      <w:pPr>
        <w:pStyle w:val="GDefaultWidgetOption"/>
        <w:keepNext/>
        <w:tabs>
          <w:tab w:val="left" w:pos="2160"/>
        </w:tabs>
      </w:pPr>
      <w:r>
        <w:t>access</w:t>
      </w:r>
      <w:r>
        <w:tab/>
      </w:r>
    </w:p>
    <w:p w14:paraId="13397725" w14:textId="77777777" w:rsidR="008D753F" w:rsidRDefault="001061C7">
      <w:pPr>
        <w:pStyle w:val="GDefaultWidgetOption"/>
        <w:keepNext/>
        <w:tabs>
          <w:tab w:val="left" w:pos="2160"/>
        </w:tabs>
      </w:pPr>
      <w:r>
        <w:t>autoadvance</w:t>
      </w:r>
      <w:r>
        <w:tab/>
        <w:t>False</w:t>
      </w:r>
    </w:p>
    <w:p w14:paraId="1E9C73B3" w14:textId="77777777" w:rsidR="008D753F" w:rsidRDefault="001061C7">
      <w:pPr>
        <w:pStyle w:val="GDefaultWidgetOption"/>
        <w:keepNext/>
        <w:tabs>
          <w:tab w:val="left" w:pos="2160"/>
        </w:tabs>
      </w:pPr>
      <w:r>
        <w:t>columns</w:t>
      </w:r>
      <w:r>
        <w:tab/>
        <w:t>1</w:t>
      </w:r>
    </w:p>
    <w:p w14:paraId="730F68C6" w14:textId="77777777" w:rsidR="008D753F" w:rsidRDefault="001061C7">
      <w:pPr>
        <w:pStyle w:val="GDefaultWidgetOption"/>
        <w:keepNext/>
        <w:tabs>
          <w:tab w:val="left" w:pos="2160"/>
        </w:tabs>
      </w:pPr>
      <w:r>
        <w:t>widget</w:t>
      </w:r>
      <w:r>
        <w:tab/>
      </w:r>
    </w:p>
    <w:p w14:paraId="31337076" w14:textId="77777777" w:rsidR="008D753F" w:rsidRDefault="001061C7">
      <w:pPr>
        <w:pStyle w:val="GDefaultWidgetOption"/>
        <w:keepNext/>
        <w:tabs>
          <w:tab w:val="left" w:pos="2160"/>
        </w:tabs>
      </w:pPr>
      <w:r>
        <w:t>filter_text</w:t>
      </w:r>
      <w:r>
        <w:tab/>
      </w:r>
    </w:p>
    <w:p w14:paraId="1D6E345D" w14:textId="77777777" w:rsidR="008D753F" w:rsidRDefault="001061C7">
      <w:pPr>
        <w:pStyle w:val="GDefaultWidgetOption"/>
        <w:keepNext/>
        <w:tabs>
          <w:tab w:val="left" w:pos="2160"/>
        </w:tabs>
      </w:pPr>
      <w:r>
        <w:t>as_banner</w:t>
      </w:r>
      <w:r>
        <w:tab/>
        <w:t>False</w:t>
      </w:r>
    </w:p>
    <w:p w14:paraId="27DB90EE" w14:textId="77777777" w:rsidR="008D753F" w:rsidRDefault="001061C7">
      <w:pPr>
        <w:pStyle w:val="GDefaultWidgetOption"/>
        <w:keepNext/>
        <w:tabs>
          <w:tab w:val="left" w:pos="2160"/>
        </w:tabs>
      </w:pPr>
      <w:r>
        <w:t>description</w:t>
      </w:r>
      <w:r>
        <w:tab/>
      </w:r>
    </w:p>
    <w:p w14:paraId="2D53B655" w14:textId="77777777" w:rsidR="008D753F" w:rsidRDefault="001061C7">
      <w:pPr>
        <w:pStyle w:val="GDefaultWidgetOption"/>
        <w:keepNext/>
        <w:tabs>
          <w:tab w:val="left" w:pos="2160"/>
        </w:tabs>
      </w:pPr>
      <w:r>
        <w:t>spd_category</w:t>
      </w:r>
      <w:r>
        <w:tab/>
      </w:r>
    </w:p>
    <w:p w14:paraId="7F86935F" w14:textId="77777777" w:rsidR="008D753F" w:rsidRDefault="001061C7">
      <w:pPr>
        <w:pStyle w:val="GDefaultWidgetOption"/>
        <w:keepNext/>
        <w:tabs>
          <w:tab w:val="left" w:pos="2160"/>
        </w:tabs>
      </w:pPr>
      <w:r>
        <w:t>tags</w:t>
      </w:r>
      <w:r>
        <w:tab/>
      </w:r>
    </w:p>
    <w:p w14:paraId="68D0A210" w14:textId="77777777" w:rsidR="008D753F" w:rsidRDefault="001061C7">
      <w:pPr>
        <w:pStyle w:val="GDefaultWidgetOption"/>
        <w:keepNext/>
        <w:tabs>
          <w:tab w:val="left" w:pos="2160"/>
        </w:tabs>
      </w:pPr>
      <w:r>
        <w:t>horizontal</w:t>
      </w:r>
      <w:r>
        <w:tab/>
        <w:t>False</w:t>
      </w:r>
    </w:p>
    <w:p w14:paraId="26E63813" w14:textId="77777777" w:rsidR="008D753F" w:rsidRDefault="001061C7">
      <w:pPr>
        <w:pStyle w:val="GDefaultWidgetOption"/>
        <w:keepNext/>
        <w:tabs>
          <w:tab w:val="left" w:pos="2160"/>
        </w:tabs>
      </w:pPr>
      <w:r>
        <w:t>grid_chart_type</w:t>
      </w:r>
      <w:r>
        <w:tab/>
        <w:t>stacked_bar</w:t>
      </w:r>
    </w:p>
    <w:p w14:paraId="6901F8D5" w14:textId="77777777" w:rsidR="008D753F" w:rsidRDefault="001061C7">
      <w:pPr>
        <w:pStyle w:val="GDefaultWidgetOption"/>
        <w:keepNext/>
        <w:tabs>
          <w:tab w:val="left" w:pos="2160"/>
        </w:tabs>
      </w:pPr>
      <w:r>
        <w:t>sort_order</w:t>
      </w:r>
      <w:r>
        <w:tab/>
        <w:t>none</w:t>
      </w:r>
    </w:p>
    <w:p w14:paraId="0BB3EB9C" w14:textId="77777777" w:rsidR="008D753F" w:rsidRDefault="001061C7">
      <w:pPr>
        <w:pStyle w:val="GDefaultWidgetOption"/>
        <w:keepNext/>
        <w:tabs>
          <w:tab w:val="left" w:pos="2160"/>
        </w:tabs>
      </w:pPr>
      <w:r>
        <w:t>sample</w:t>
      </w:r>
      <w:r>
        <w:tab/>
      </w:r>
    </w:p>
    <w:p w14:paraId="10626630" w14:textId="77777777" w:rsidR="008D753F" w:rsidRDefault="001061C7">
      <w:pPr>
        <w:pStyle w:val="GDefaultWidgetOption"/>
        <w:keepNext/>
        <w:tabs>
          <w:tab w:val="left" w:pos="2160"/>
        </w:tabs>
      </w:pPr>
      <w:r>
        <w:t>slide_title</w:t>
      </w:r>
      <w:r>
        <w:tab/>
      </w:r>
    </w:p>
    <w:p w14:paraId="29F700DA" w14:textId="77777777" w:rsidR="008D753F" w:rsidRDefault="001061C7">
      <w:pPr>
        <w:pStyle w:val="GDefaultWidgetOption"/>
        <w:keepNext/>
        <w:tabs>
          <w:tab w:val="left" w:pos="2160"/>
        </w:tabs>
      </w:pPr>
      <w:r>
        <w:t>set_active</w:t>
      </w:r>
      <w:r>
        <w:tab/>
      </w:r>
    </w:p>
    <w:p w14:paraId="03E874A1" w14:textId="77777777" w:rsidR="008D753F" w:rsidRDefault="001061C7">
      <w:pPr>
        <w:pStyle w:val="GWidgetOption"/>
        <w:keepNext/>
        <w:tabs>
          <w:tab w:val="left" w:pos="2160"/>
        </w:tabs>
      </w:pPr>
      <w:r>
        <w:t>required</w:t>
      </w:r>
      <w:r>
        <w:tab/>
        <w:t>HARD</w:t>
      </w:r>
    </w:p>
    <w:p w14:paraId="07CEF844" w14:textId="77777777" w:rsidR="008D753F" w:rsidRDefault="001061C7">
      <w:pPr>
        <w:pStyle w:val="GDefaultWidgetOption"/>
        <w:keepNext/>
        <w:tabs>
          <w:tab w:val="left" w:pos="2160"/>
        </w:tabs>
      </w:pPr>
      <w:r>
        <w:t>mask</w:t>
      </w:r>
      <w:r>
        <w:tab/>
      </w:r>
    </w:p>
    <w:p w14:paraId="2A170FE3" w14:textId="77777777" w:rsidR="008D753F" w:rsidRDefault="001061C7">
      <w:pPr>
        <w:pStyle w:val="GDefaultWidgetOption"/>
        <w:keepNext/>
        <w:tabs>
          <w:tab w:val="left" w:pos="2160"/>
        </w:tabs>
      </w:pPr>
      <w:r>
        <w:t>custom_order</w:t>
      </w:r>
      <w:r>
        <w:tab/>
      </w:r>
    </w:p>
    <w:p w14:paraId="51C9405F" w14:textId="77777777" w:rsidR="008D753F" w:rsidRDefault="001061C7">
      <w:pPr>
        <w:pStyle w:val="GDefaultWidgetOption"/>
        <w:keepNext/>
        <w:tabs>
          <w:tab w:val="left" w:pos="2160"/>
        </w:tabs>
      </w:pPr>
      <w:r>
        <w:t>client</w:t>
      </w:r>
      <w:r>
        <w:tab/>
      </w:r>
    </w:p>
    <w:p w14:paraId="30B74C3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B322E40" w14:textId="77777777">
        <w:tc>
          <w:tcPr>
            <w:tcW w:w="336" w:type="dxa"/>
          </w:tcPr>
          <w:p w14:paraId="02F47DD5" w14:textId="77777777" w:rsidR="008D753F" w:rsidRDefault="001061C7">
            <w:pPr>
              <w:keepNext/>
            </w:pPr>
            <w:r>
              <w:rPr>
                <w:rStyle w:val="GResponseCode"/>
              </w:rPr>
              <w:t>1</w:t>
            </w:r>
          </w:p>
        </w:tc>
        <w:tc>
          <w:tcPr>
            <w:tcW w:w="361" w:type="dxa"/>
          </w:tcPr>
          <w:p w14:paraId="788BF44C" w14:textId="77777777" w:rsidR="008D753F" w:rsidRDefault="001061C7">
            <w:pPr>
              <w:keepNext/>
            </w:pPr>
            <w:r>
              <w:t>○</w:t>
            </w:r>
          </w:p>
        </w:tc>
        <w:tc>
          <w:tcPr>
            <w:tcW w:w="3731" w:type="dxa"/>
          </w:tcPr>
          <w:p w14:paraId="2C27EFFD" w14:textId="77777777" w:rsidR="008D753F" w:rsidRDefault="001061C7">
            <w:pPr>
              <w:keepNext/>
            </w:pPr>
            <w:r>
              <w:t>Strong Democrat</w:t>
            </w:r>
          </w:p>
        </w:tc>
        <w:tc>
          <w:tcPr>
            <w:tcW w:w="4428" w:type="dxa"/>
          </w:tcPr>
          <w:p w14:paraId="132E885E" w14:textId="77777777" w:rsidR="008D753F" w:rsidRDefault="001061C7">
            <w:pPr>
              <w:keepNext/>
              <w:jc w:val="right"/>
              <w:rPr>
                <w:i/>
              </w:rPr>
            </w:pPr>
            <w:r>
              <w:rPr>
                <w:i/>
              </w:rPr>
              <w:t>Show if pid3==1</w:t>
            </w:r>
          </w:p>
        </w:tc>
      </w:tr>
      <w:tr w:rsidR="008D753F" w14:paraId="6B57F38A" w14:textId="77777777">
        <w:tc>
          <w:tcPr>
            <w:tcW w:w="336" w:type="dxa"/>
          </w:tcPr>
          <w:p w14:paraId="4F253E9E" w14:textId="77777777" w:rsidR="008D753F" w:rsidRDefault="001061C7">
            <w:pPr>
              <w:keepNext/>
            </w:pPr>
            <w:r>
              <w:rPr>
                <w:rStyle w:val="GResponseCode"/>
              </w:rPr>
              <w:t>2</w:t>
            </w:r>
          </w:p>
        </w:tc>
        <w:tc>
          <w:tcPr>
            <w:tcW w:w="361" w:type="dxa"/>
          </w:tcPr>
          <w:p w14:paraId="62E0067E" w14:textId="77777777" w:rsidR="008D753F" w:rsidRDefault="001061C7">
            <w:pPr>
              <w:keepNext/>
            </w:pPr>
            <w:r>
              <w:t>○</w:t>
            </w:r>
          </w:p>
        </w:tc>
        <w:tc>
          <w:tcPr>
            <w:tcW w:w="3731" w:type="dxa"/>
          </w:tcPr>
          <w:p w14:paraId="4765FA79" w14:textId="77777777" w:rsidR="008D753F" w:rsidRDefault="001061C7">
            <w:pPr>
              <w:keepNext/>
            </w:pPr>
            <w:r>
              <w:t>Not very strong Democrat</w:t>
            </w:r>
          </w:p>
        </w:tc>
        <w:tc>
          <w:tcPr>
            <w:tcW w:w="4428" w:type="dxa"/>
          </w:tcPr>
          <w:p w14:paraId="2E46C09C" w14:textId="77777777" w:rsidR="008D753F" w:rsidRDefault="001061C7">
            <w:pPr>
              <w:keepNext/>
              <w:jc w:val="right"/>
              <w:rPr>
                <w:i/>
              </w:rPr>
            </w:pPr>
            <w:r>
              <w:rPr>
                <w:i/>
              </w:rPr>
              <w:t>Show if pid3==1</w:t>
            </w:r>
          </w:p>
        </w:tc>
      </w:tr>
      <w:tr w:rsidR="008D753F" w14:paraId="17F71630" w14:textId="77777777">
        <w:tc>
          <w:tcPr>
            <w:tcW w:w="336" w:type="dxa"/>
          </w:tcPr>
          <w:p w14:paraId="2826F14A" w14:textId="77777777" w:rsidR="008D753F" w:rsidRDefault="001061C7">
            <w:pPr>
              <w:keepNext/>
            </w:pPr>
            <w:r>
              <w:rPr>
                <w:rStyle w:val="GResponseCode"/>
              </w:rPr>
              <w:t>7</w:t>
            </w:r>
          </w:p>
        </w:tc>
        <w:tc>
          <w:tcPr>
            <w:tcW w:w="361" w:type="dxa"/>
          </w:tcPr>
          <w:p w14:paraId="79037CF8" w14:textId="77777777" w:rsidR="008D753F" w:rsidRDefault="001061C7">
            <w:pPr>
              <w:keepNext/>
            </w:pPr>
            <w:r>
              <w:t>○</w:t>
            </w:r>
          </w:p>
        </w:tc>
        <w:tc>
          <w:tcPr>
            <w:tcW w:w="3731" w:type="dxa"/>
          </w:tcPr>
          <w:p w14:paraId="15DE352D" w14:textId="77777777" w:rsidR="008D753F" w:rsidRDefault="001061C7">
            <w:pPr>
              <w:keepNext/>
            </w:pPr>
            <w:r>
              <w:t>Strong Republican</w:t>
            </w:r>
          </w:p>
        </w:tc>
        <w:tc>
          <w:tcPr>
            <w:tcW w:w="4428" w:type="dxa"/>
          </w:tcPr>
          <w:p w14:paraId="08AAB53A" w14:textId="77777777" w:rsidR="008D753F" w:rsidRDefault="001061C7">
            <w:pPr>
              <w:keepNext/>
              <w:jc w:val="right"/>
              <w:rPr>
                <w:i/>
              </w:rPr>
            </w:pPr>
            <w:r>
              <w:rPr>
                <w:i/>
              </w:rPr>
              <w:t>Show if pid3==2</w:t>
            </w:r>
          </w:p>
        </w:tc>
      </w:tr>
      <w:tr w:rsidR="008D753F" w14:paraId="2400F3CC" w14:textId="77777777">
        <w:tc>
          <w:tcPr>
            <w:tcW w:w="336" w:type="dxa"/>
          </w:tcPr>
          <w:p w14:paraId="7D1AF80A" w14:textId="77777777" w:rsidR="008D753F" w:rsidRDefault="001061C7">
            <w:pPr>
              <w:keepNext/>
            </w:pPr>
            <w:r>
              <w:rPr>
                <w:rStyle w:val="GResponseCode"/>
              </w:rPr>
              <w:t>6</w:t>
            </w:r>
          </w:p>
        </w:tc>
        <w:tc>
          <w:tcPr>
            <w:tcW w:w="361" w:type="dxa"/>
          </w:tcPr>
          <w:p w14:paraId="0EAA9837" w14:textId="77777777" w:rsidR="008D753F" w:rsidRDefault="001061C7">
            <w:pPr>
              <w:keepNext/>
            </w:pPr>
            <w:r>
              <w:t>○</w:t>
            </w:r>
          </w:p>
        </w:tc>
        <w:tc>
          <w:tcPr>
            <w:tcW w:w="3731" w:type="dxa"/>
          </w:tcPr>
          <w:p w14:paraId="419E1DC5" w14:textId="77777777" w:rsidR="008D753F" w:rsidRDefault="001061C7">
            <w:pPr>
              <w:keepNext/>
            </w:pPr>
            <w:r>
              <w:t>Not very strong Republican</w:t>
            </w:r>
          </w:p>
        </w:tc>
        <w:tc>
          <w:tcPr>
            <w:tcW w:w="4428" w:type="dxa"/>
          </w:tcPr>
          <w:p w14:paraId="69E8D359" w14:textId="77777777" w:rsidR="008D753F" w:rsidRDefault="001061C7">
            <w:pPr>
              <w:keepNext/>
              <w:jc w:val="right"/>
              <w:rPr>
                <w:i/>
              </w:rPr>
            </w:pPr>
            <w:r>
              <w:rPr>
                <w:i/>
              </w:rPr>
              <w:t>Show if pid3==2</w:t>
            </w:r>
          </w:p>
        </w:tc>
      </w:tr>
      <w:tr w:rsidR="008D753F" w14:paraId="44A74F00" w14:textId="77777777">
        <w:tc>
          <w:tcPr>
            <w:tcW w:w="336" w:type="dxa"/>
          </w:tcPr>
          <w:p w14:paraId="53959341" w14:textId="77777777" w:rsidR="008D753F" w:rsidRDefault="001061C7">
            <w:pPr>
              <w:keepNext/>
            </w:pPr>
            <w:r>
              <w:rPr>
                <w:rStyle w:val="GResponseCode"/>
              </w:rPr>
              <w:t>3</w:t>
            </w:r>
          </w:p>
        </w:tc>
        <w:tc>
          <w:tcPr>
            <w:tcW w:w="361" w:type="dxa"/>
          </w:tcPr>
          <w:p w14:paraId="2C3EFCA8" w14:textId="77777777" w:rsidR="008D753F" w:rsidRDefault="001061C7">
            <w:pPr>
              <w:keepNext/>
            </w:pPr>
            <w:r>
              <w:t>○</w:t>
            </w:r>
          </w:p>
        </w:tc>
        <w:tc>
          <w:tcPr>
            <w:tcW w:w="3731" w:type="dxa"/>
          </w:tcPr>
          <w:p w14:paraId="076F7CEC" w14:textId="77777777" w:rsidR="008D753F" w:rsidRDefault="001061C7">
            <w:pPr>
              <w:keepNext/>
            </w:pPr>
            <w:r>
              <w:t>The Democratic Party</w:t>
            </w:r>
          </w:p>
        </w:tc>
        <w:tc>
          <w:tcPr>
            <w:tcW w:w="4428" w:type="dxa"/>
          </w:tcPr>
          <w:p w14:paraId="5B180C93" w14:textId="77777777" w:rsidR="008D753F" w:rsidRDefault="001061C7">
            <w:pPr>
              <w:keepNext/>
              <w:jc w:val="right"/>
              <w:rPr>
                <w:i/>
              </w:rPr>
            </w:pPr>
            <w:r>
              <w:rPr>
                <w:i/>
              </w:rPr>
              <w:t>Show if pid3 in [3,4,5]</w:t>
            </w:r>
          </w:p>
        </w:tc>
      </w:tr>
      <w:tr w:rsidR="008D753F" w14:paraId="21F9203B" w14:textId="77777777">
        <w:tc>
          <w:tcPr>
            <w:tcW w:w="336" w:type="dxa"/>
          </w:tcPr>
          <w:p w14:paraId="618E868B" w14:textId="77777777" w:rsidR="008D753F" w:rsidRDefault="001061C7">
            <w:pPr>
              <w:keepNext/>
            </w:pPr>
            <w:r>
              <w:rPr>
                <w:rStyle w:val="GResponseCode"/>
              </w:rPr>
              <w:t>5</w:t>
            </w:r>
          </w:p>
        </w:tc>
        <w:tc>
          <w:tcPr>
            <w:tcW w:w="361" w:type="dxa"/>
          </w:tcPr>
          <w:p w14:paraId="33CC70A4" w14:textId="77777777" w:rsidR="008D753F" w:rsidRDefault="001061C7">
            <w:pPr>
              <w:keepNext/>
            </w:pPr>
            <w:r>
              <w:t>○</w:t>
            </w:r>
          </w:p>
        </w:tc>
        <w:tc>
          <w:tcPr>
            <w:tcW w:w="3731" w:type="dxa"/>
          </w:tcPr>
          <w:p w14:paraId="450A1DDE" w14:textId="77777777" w:rsidR="008D753F" w:rsidRDefault="001061C7">
            <w:pPr>
              <w:keepNext/>
            </w:pPr>
            <w:r>
              <w:t>The Republican Party</w:t>
            </w:r>
          </w:p>
        </w:tc>
        <w:tc>
          <w:tcPr>
            <w:tcW w:w="4428" w:type="dxa"/>
          </w:tcPr>
          <w:p w14:paraId="3028A2C5" w14:textId="77777777" w:rsidR="008D753F" w:rsidRDefault="001061C7">
            <w:pPr>
              <w:keepNext/>
              <w:jc w:val="right"/>
              <w:rPr>
                <w:i/>
              </w:rPr>
            </w:pPr>
            <w:r>
              <w:rPr>
                <w:i/>
              </w:rPr>
              <w:t>Show if pid3 in [3,4,5]</w:t>
            </w:r>
          </w:p>
        </w:tc>
      </w:tr>
      <w:tr w:rsidR="008D753F" w14:paraId="2BFD139D" w14:textId="77777777">
        <w:tc>
          <w:tcPr>
            <w:tcW w:w="336" w:type="dxa"/>
          </w:tcPr>
          <w:p w14:paraId="6D5647E7" w14:textId="77777777" w:rsidR="008D753F" w:rsidRDefault="001061C7">
            <w:pPr>
              <w:keepNext/>
            </w:pPr>
            <w:r>
              <w:rPr>
                <w:rStyle w:val="GResponseCode"/>
              </w:rPr>
              <w:t>4</w:t>
            </w:r>
          </w:p>
        </w:tc>
        <w:tc>
          <w:tcPr>
            <w:tcW w:w="361" w:type="dxa"/>
          </w:tcPr>
          <w:p w14:paraId="22116C45" w14:textId="77777777" w:rsidR="008D753F" w:rsidRDefault="001061C7">
            <w:pPr>
              <w:keepNext/>
            </w:pPr>
            <w:r>
              <w:t>○</w:t>
            </w:r>
          </w:p>
        </w:tc>
        <w:tc>
          <w:tcPr>
            <w:tcW w:w="3731" w:type="dxa"/>
          </w:tcPr>
          <w:p w14:paraId="11735694" w14:textId="77777777" w:rsidR="008D753F" w:rsidRDefault="001061C7">
            <w:pPr>
              <w:keepNext/>
            </w:pPr>
            <w:r>
              <w:t>Neither</w:t>
            </w:r>
          </w:p>
        </w:tc>
        <w:tc>
          <w:tcPr>
            <w:tcW w:w="4428" w:type="dxa"/>
          </w:tcPr>
          <w:p w14:paraId="10CD387F" w14:textId="77777777" w:rsidR="008D753F" w:rsidRDefault="001061C7">
            <w:pPr>
              <w:keepNext/>
              <w:jc w:val="right"/>
              <w:rPr>
                <w:i/>
              </w:rPr>
            </w:pPr>
            <w:r>
              <w:rPr>
                <w:i/>
              </w:rPr>
              <w:t>Show if pid3 in [3,4,5]</w:t>
            </w:r>
          </w:p>
        </w:tc>
      </w:tr>
      <w:tr w:rsidR="008D753F" w14:paraId="22C4696E" w14:textId="77777777">
        <w:tc>
          <w:tcPr>
            <w:tcW w:w="336" w:type="dxa"/>
          </w:tcPr>
          <w:p w14:paraId="26E63FB5" w14:textId="77777777" w:rsidR="008D753F" w:rsidRDefault="001061C7">
            <w:pPr>
              <w:keepNext/>
            </w:pPr>
            <w:r>
              <w:rPr>
                <w:rStyle w:val="GResponseCode"/>
              </w:rPr>
              <w:t>8</w:t>
            </w:r>
          </w:p>
        </w:tc>
        <w:tc>
          <w:tcPr>
            <w:tcW w:w="361" w:type="dxa"/>
          </w:tcPr>
          <w:p w14:paraId="6A26DC24" w14:textId="77777777" w:rsidR="008D753F" w:rsidRDefault="001061C7">
            <w:pPr>
              <w:keepNext/>
            </w:pPr>
            <w:r>
              <w:t>○</w:t>
            </w:r>
          </w:p>
        </w:tc>
        <w:tc>
          <w:tcPr>
            <w:tcW w:w="3731" w:type="dxa"/>
          </w:tcPr>
          <w:p w14:paraId="6FD845AA" w14:textId="77777777" w:rsidR="008D753F" w:rsidRDefault="001061C7">
            <w:pPr>
              <w:keepNext/>
            </w:pPr>
            <w:r>
              <w:t>Not sure</w:t>
            </w:r>
          </w:p>
        </w:tc>
        <w:tc>
          <w:tcPr>
            <w:tcW w:w="4428" w:type="dxa"/>
          </w:tcPr>
          <w:p w14:paraId="56F57CDF" w14:textId="77777777" w:rsidR="008D753F" w:rsidRDefault="001061C7">
            <w:pPr>
              <w:keepNext/>
              <w:jc w:val="right"/>
              <w:rPr>
                <w:i/>
              </w:rPr>
            </w:pPr>
            <w:r>
              <w:rPr>
                <w:i/>
              </w:rPr>
              <w:t>Show if pid3 in [3,4,5]</w:t>
            </w:r>
          </w:p>
        </w:tc>
      </w:tr>
      <w:tr w:rsidR="008D753F" w14:paraId="49ACA036" w14:textId="77777777">
        <w:tc>
          <w:tcPr>
            <w:tcW w:w="336" w:type="dxa"/>
          </w:tcPr>
          <w:p w14:paraId="640D6272" w14:textId="77777777" w:rsidR="008D753F" w:rsidRDefault="001061C7">
            <w:pPr>
              <w:keepNext/>
            </w:pPr>
            <w:r>
              <w:rPr>
                <w:rStyle w:val="GResponseCode"/>
              </w:rPr>
              <w:t>9</w:t>
            </w:r>
          </w:p>
        </w:tc>
        <w:tc>
          <w:tcPr>
            <w:tcW w:w="361" w:type="dxa"/>
          </w:tcPr>
          <w:p w14:paraId="7086A62C" w14:textId="77777777" w:rsidR="008D753F" w:rsidRDefault="001061C7">
            <w:pPr>
              <w:keepNext/>
            </w:pPr>
            <w:r>
              <w:t>○</w:t>
            </w:r>
          </w:p>
        </w:tc>
        <w:tc>
          <w:tcPr>
            <w:tcW w:w="3731" w:type="dxa"/>
          </w:tcPr>
          <w:p w14:paraId="78A1E25D" w14:textId="77777777" w:rsidR="008D753F" w:rsidRDefault="001061C7">
            <w:pPr>
              <w:keepNext/>
            </w:pPr>
            <w:r>
              <w:t>Don't know</w:t>
            </w:r>
          </w:p>
        </w:tc>
        <w:tc>
          <w:tcPr>
            <w:tcW w:w="4428" w:type="dxa"/>
          </w:tcPr>
          <w:p w14:paraId="7575F7B4" w14:textId="77777777" w:rsidR="008D753F" w:rsidRDefault="001061C7">
            <w:pPr>
              <w:keepNext/>
              <w:jc w:val="right"/>
              <w:rPr>
                <w:i/>
              </w:rPr>
            </w:pPr>
            <w:r>
              <w:rPr>
                <w:i/>
              </w:rPr>
              <w:t>Show if 0</w:t>
            </w:r>
          </w:p>
        </w:tc>
      </w:tr>
      <w:tr w:rsidR="008D753F" w14:paraId="5828868A" w14:textId="77777777">
        <w:tc>
          <w:tcPr>
            <w:tcW w:w="336" w:type="dxa"/>
          </w:tcPr>
          <w:p w14:paraId="7E8B2023" w14:textId="77777777" w:rsidR="008D753F" w:rsidRDefault="001061C7">
            <w:pPr>
              <w:keepNext/>
            </w:pPr>
            <w:r>
              <w:rPr>
                <w:rStyle w:val="GResponseCode"/>
              </w:rPr>
              <w:t>98</w:t>
            </w:r>
          </w:p>
        </w:tc>
        <w:tc>
          <w:tcPr>
            <w:tcW w:w="361" w:type="dxa"/>
          </w:tcPr>
          <w:p w14:paraId="3A5CEDD4" w14:textId="77777777" w:rsidR="008D753F" w:rsidRDefault="008D753F">
            <w:pPr>
              <w:keepNext/>
            </w:pPr>
          </w:p>
        </w:tc>
        <w:tc>
          <w:tcPr>
            <w:tcW w:w="3731" w:type="dxa"/>
          </w:tcPr>
          <w:p w14:paraId="1A1CB54F" w14:textId="77777777" w:rsidR="008D753F" w:rsidRDefault="001061C7">
            <w:pPr>
              <w:pStyle w:val="GAdminOption"/>
              <w:keepNext/>
            </w:pPr>
            <w:r>
              <w:t>Skipped</w:t>
            </w:r>
          </w:p>
        </w:tc>
        <w:tc>
          <w:tcPr>
            <w:tcW w:w="4428" w:type="dxa"/>
          </w:tcPr>
          <w:p w14:paraId="5A6462A0" w14:textId="77777777" w:rsidR="008D753F" w:rsidRDefault="008D753F">
            <w:pPr>
              <w:keepNext/>
              <w:jc w:val="right"/>
              <w:rPr>
                <w:i/>
              </w:rPr>
            </w:pPr>
          </w:p>
        </w:tc>
      </w:tr>
      <w:tr w:rsidR="008D753F" w14:paraId="6372DFFC" w14:textId="77777777">
        <w:tc>
          <w:tcPr>
            <w:tcW w:w="336" w:type="dxa"/>
          </w:tcPr>
          <w:p w14:paraId="25BE43FC" w14:textId="77777777" w:rsidR="008D753F" w:rsidRDefault="001061C7">
            <w:pPr>
              <w:keepNext/>
            </w:pPr>
            <w:r>
              <w:rPr>
                <w:rStyle w:val="GResponseCode"/>
              </w:rPr>
              <w:t>99</w:t>
            </w:r>
          </w:p>
        </w:tc>
        <w:tc>
          <w:tcPr>
            <w:tcW w:w="361" w:type="dxa"/>
          </w:tcPr>
          <w:p w14:paraId="0F42EAF3" w14:textId="77777777" w:rsidR="008D753F" w:rsidRDefault="008D753F">
            <w:pPr>
              <w:keepNext/>
            </w:pPr>
          </w:p>
        </w:tc>
        <w:tc>
          <w:tcPr>
            <w:tcW w:w="3731" w:type="dxa"/>
          </w:tcPr>
          <w:p w14:paraId="153C1BEF" w14:textId="77777777" w:rsidR="008D753F" w:rsidRDefault="001061C7">
            <w:pPr>
              <w:pStyle w:val="GAdminOption"/>
              <w:keepNext/>
            </w:pPr>
            <w:r>
              <w:t>Not Asked</w:t>
            </w:r>
          </w:p>
        </w:tc>
        <w:tc>
          <w:tcPr>
            <w:tcW w:w="4428" w:type="dxa"/>
          </w:tcPr>
          <w:p w14:paraId="3E086762" w14:textId="77777777" w:rsidR="008D753F" w:rsidRDefault="008D753F">
            <w:pPr>
              <w:keepNext/>
              <w:jc w:val="right"/>
              <w:rPr>
                <w:i/>
              </w:rPr>
            </w:pPr>
          </w:p>
        </w:tc>
      </w:tr>
    </w:tbl>
    <w:p w14:paraId="4907A807" w14:textId="77777777" w:rsidR="008D753F" w:rsidRDefault="008D753F">
      <w:pPr>
        <w:pStyle w:val="GQuestionSpacer"/>
      </w:pPr>
    </w:p>
    <w:p w14:paraId="45C5FA72" w14:textId="77777777" w:rsidR="008D753F" w:rsidRDefault="001061C7">
      <w:pPr>
        <w:pStyle w:val="GPage"/>
        <w:keepNext/>
      </w:pPr>
      <w:bookmarkStart w:id="155" w:name="_Toc175835896"/>
      <w:r>
        <w:lastRenderedPageBreak/>
        <w:t xml:space="preserve">Page: </w:t>
      </w:r>
      <w:proofErr w:type="spellStart"/>
      <w:r>
        <w:t>implicit_page_inputstate</w:t>
      </w:r>
      <w:bookmarkEnd w:id="155"/>
      <w:proofErr w:type="spellEnd"/>
    </w:p>
    <w:tbl>
      <w:tblPr>
        <w:tblStyle w:val="GQuestionCommonProperties"/>
        <w:tblW w:w="0" w:type="auto"/>
        <w:tblInd w:w="0" w:type="dxa"/>
        <w:tblLook w:val="04A0" w:firstRow="1" w:lastRow="0" w:firstColumn="1" w:lastColumn="0" w:noHBand="0" w:noVBand="1"/>
      </w:tblPr>
      <w:tblGrid>
        <w:gridCol w:w="1288"/>
        <w:gridCol w:w="8072"/>
      </w:tblGrid>
      <w:tr w:rsidR="008D753F" w14:paraId="7B0BE428" w14:textId="77777777">
        <w:tc>
          <w:tcPr>
            <w:tcW w:w="0" w:type="dxa"/>
            <w:shd w:val="clear" w:color="auto" w:fill="D0D0D0"/>
          </w:tcPr>
          <w:p w14:paraId="5725C273" w14:textId="77777777" w:rsidR="008D753F" w:rsidRDefault="001061C7">
            <w:pPr>
              <w:pStyle w:val="GVariableNameP"/>
              <w:keepNext/>
            </w:pPr>
            <w:r>
              <w:fldChar w:fldCharType="begin"/>
            </w:r>
            <w:r>
              <w:instrText>TC inputstate \\l 2 \\f a</w:instrText>
            </w:r>
            <w:r>
              <w:fldChar w:fldCharType="end"/>
            </w:r>
            <w:proofErr w:type="spellStart"/>
            <w:r>
              <w:t>inputstate</w:t>
            </w:r>
            <w:proofErr w:type="spellEnd"/>
            <w:r>
              <w:rPr>
                <w:i/>
              </w:rPr>
              <w:t>- Show if 0</w:t>
            </w:r>
          </w:p>
        </w:tc>
        <w:tc>
          <w:tcPr>
            <w:tcW w:w="0" w:type="dxa"/>
            <w:shd w:val="clear" w:color="auto" w:fill="D0D0D0"/>
            <w:vAlign w:val="bottom"/>
          </w:tcPr>
          <w:p w14:paraId="5EA1AA37" w14:textId="77777777" w:rsidR="008D753F" w:rsidRDefault="001061C7">
            <w:pPr>
              <w:keepNext/>
              <w:jc w:val="right"/>
            </w:pPr>
            <w:r>
              <w:t>SINGLE CHOICE</w:t>
            </w:r>
          </w:p>
        </w:tc>
      </w:tr>
      <w:tr w:rsidR="008D753F" w14:paraId="4195B1AB" w14:textId="77777777">
        <w:tc>
          <w:tcPr>
            <w:tcW w:w="8856" w:type="dxa"/>
            <w:gridSpan w:val="2"/>
            <w:shd w:val="clear" w:color="auto" w:fill="D0D0D0"/>
          </w:tcPr>
          <w:p w14:paraId="123CCD1E" w14:textId="77777777" w:rsidR="008D753F" w:rsidRDefault="001061C7">
            <w:pPr>
              <w:keepNext/>
            </w:pPr>
            <w:r>
              <w:t>What is your State of Residence?</w:t>
            </w:r>
          </w:p>
        </w:tc>
      </w:tr>
    </w:tbl>
    <w:p w14:paraId="26CDC8AF" w14:textId="77777777" w:rsidR="008D753F" w:rsidRDefault="008D753F">
      <w:pPr>
        <w:pStyle w:val="GQuestionSpacer"/>
        <w:keepNext/>
      </w:pPr>
    </w:p>
    <w:p w14:paraId="3F98BA11" w14:textId="77777777" w:rsidR="008D753F" w:rsidRDefault="001061C7">
      <w:pPr>
        <w:pStyle w:val="GDefaultWidgetOption"/>
        <w:keepNext/>
        <w:tabs>
          <w:tab w:val="left" w:pos="2160"/>
        </w:tabs>
      </w:pPr>
      <w:r>
        <w:t>pii</w:t>
      </w:r>
      <w:r>
        <w:tab/>
        <w:t>False</w:t>
      </w:r>
    </w:p>
    <w:p w14:paraId="6126E581" w14:textId="77777777" w:rsidR="008D753F" w:rsidRDefault="001061C7">
      <w:pPr>
        <w:pStyle w:val="GDefaultWidgetOption"/>
        <w:keepNext/>
        <w:tabs>
          <w:tab w:val="left" w:pos="2160"/>
        </w:tabs>
      </w:pPr>
      <w:r>
        <w:t>chart_layout</w:t>
      </w:r>
      <w:r>
        <w:tab/>
        <w:t>1</w:t>
      </w:r>
    </w:p>
    <w:p w14:paraId="2C3F8312" w14:textId="77777777" w:rsidR="008D753F" w:rsidRDefault="001061C7">
      <w:pPr>
        <w:pStyle w:val="GWidgetOption"/>
        <w:keepNext/>
        <w:tabs>
          <w:tab w:val="left" w:pos="2160"/>
        </w:tabs>
      </w:pPr>
      <w:proofErr w:type="spellStart"/>
      <w:r>
        <w:t>varlabel</w:t>
      </w:r>
      <w:proofErr w:type="spellEnd"/>
      <w:r>
        <w:tab/>
        <w:t>State of Residence</w:t>
      </w:r>
    </w:p>
    <w:p w14:paraId="1B941106" w14:textId="77777777" w:rsidR="008D753F" w:rsidRDefault="001061C7">
      <w:pPr>
        <w:pStyle w:val="GDefaultWidgetOption"/>
        <w:keepNext/>
        <w:tabs>
          <w:tab w:val="left" w:pos="2160"/>
        </w:tabs>
      </w:pPr>
      <w:r>
        <w:t>topic</w:t>
      </w:r>
      <w:r>
        <w:tab/>
      </w:r>
    </w:p>
    <w:p w14:paraId="1A5DD199" w14:textId="77777777" w:rsidR="008D753F" w:rsidRDefault="001061C7">
      <w:pPr>
        <w:pStyle w:val="GDefaultWidgetOption"/>
        <w:keepNext/>
        <w:tabs>
          <w:tab w:val="left" w:pos="2160"/>
        </w:tabs>
      </w:pPr>
      <w:r>
        <w:t>chart_color</w:t>
      </w:r>
      <w:r>
        <w:tab/>
        <w:t>green</w:t>
      </w:r>
    </w:p>
    <w:p w14:paraId="1C3E99D3" w14:textId="77777777" w:rsidR="008D753F" w:rsidRDefault="001061C7">
      <w:pPr>
        <w:pStyle w:val="GDefaultWidgetOption"/>
        <w:keepNext/>
        <w:tabs>
          <w:tab w:val="left" w:pos="2160"/>
        </w:tabs>
      </w:pPr>
      <w:r>
        <w:t>chart_type</w:t>
      </w:r>
      <w:r>
        <w:tab/>
        <w:t>bar</w:t>
      </w:r>
    </w:p>
    <w:p w14:paraId="289FF2D2" w14:textId="77777777" w:rsidR="008D753F" w:rsidRDefault="001061C7">
      <w:pPr>
        <w:pStyle w:val="GDefaultWidgetOption"/>
        <w:keepNext/>
        <w:tabs>
          <w:tab w:val="left" w:pos="2160"/>
        </w:tabs>
      </w:pPr>
      <w:r>
        <w:t>crossbreak</w:t>
      </w:r>
      <w:r>
        <w:tab/>
        <w:t>Total</w:t>
      </w:r>
    </w:p>
    <w:p w14:paraId="1B331A7D" w14:textId="77777777" w:rsidR="008D753F" w:rsidRDefault="001061C7">
      <w:pPr>
        <w:pStyle w:val="GDefaultWidgetOption"/>
        <w:keepNext/>
        <w:tabs>
          <w:tab w:val="left" w:pos="2160"/>
        </w:tabs>
      </w:pPr>
      <w:r>
        <w:t>wrap</w:t>
      </w:r>
      <w:r>
        <w:tab/>
        <w:t>True</w:t>
      </w:r>
    </w:p>
    <w:p w14:paraId="128BE9BB" w14:textId="77777777" w:rsidR="008D753F" w:rsidRDefault="001061C7">
      <w:pPr>
        <w:pStyle w:val="GDefaultWidgetOption"/>
        <w:keepNext/>
        <w:tabs>
          <w:tab w:val="left" w:pos="2160"/>
        </w:tabs>
      </w:pPr>
      <w:r>
        <w:t>is_rating</w:t>
      </w:r>
      <w:r>
        <w:tab/>
        <w:t>False</w:t>
      </w:r>
    </w:p>
    <w:p w14:paraId="1C9266E1" w14:textId="77777777" w:rsidR="008D753F" w:rsidRDefault="001061C7">
      <w:pPr>
        <w:pStyle w:val="GDefaultWidgetOption"/>
        <w:keepNext/>
        <w:tabs>
          <w:tab w:val="left" w:pos="2160"/>
        </w:tabs>
      </w:pPr>
      <w:r>
        <w:t>required_text</w:t>
      </w:r>
      <w:r>
        <w:tab/>
        <w:t>Please choose an answer</w:t>
      </w:r>
    </w:p>
    <w:p w14:paraId="37818534" w14:textId="77777777" w:rsidR="008D753F" w:rsidRDefault="001061C7">
      <w:pPr>
        <w:pStyle w:val="GDefaultWidgetOption"/>
        <w:keepNext/>
        <w:tabs>
          <w:tab w:val="left" w:pos="2160"/>
        </w:tabs>
      </w:pPr>
      <w:r>
        <w:t>min_columns</w:t>
      </w:r>
      <w:r>
        <w:tab/>
        <w:t>1</w:t>
      </w:r>
    </w:p>
    <w:p w14:paraId="7EDFEFF5" w14:textId="77777777" w:rsidR="008D753F" w:rsidRDefault="001061C7">
      <w:pPr>
        <w:pStyle w:val="GDefaultWidgetOption"/>
        <w:keepNext/>
        <w:tabs>
          <w:tab w:val="left" w:pos="2160"/>
        </w:tabs>
      </w:pPr>
      <w:r>
        <w:t>sample_type</w:t>
      </w:r>
      <w:r>
        <w:tab/>
      </w:r>
    </w:p>
    <w:p w14:paraId="70058290" w14:textId="77777777" w:rsidR="008D753F" w:rsidRDefault="001061C7">
      <w:pPr>
        <w:pStyle w:val="GDefaultWidgetOption"/>
        <w:keepNext/>
        <w:tabs>
          <w:tab w:val="left" w:pos="2160"/>
        </w:tabs>
      </w:pPr>
      <w:r>
        <w:t>access</w:t>
      </w:r>
      <w:r>
        <w:tab/>
      </w:r>
    </w:p>
    <w:p w14:paraId="1E6EB232" w14:textId="77777777" w:rsidR="008D753F" w:rsidRDefault="001061C7">
      <w:pPr>
        <w:pStyle w:val="GDefaultWidgetOption"/>
        <w:keepNext/>
        <w:tabs>
          <w:tab w:val="left" w:pos="2160"/>
        </w:tabs>
      </w:pPr>
      <w:r>
        <w:t>autoadvance</w:t>
      </w:r>
      <w:r>
        <w:tab/>
        <w:t>False</w:t>
      </w:r>
    </w:p>
    <w:p w14:paraId="17B6E096" w14:textId="77777777" w:rsidR="008D753F" w:rsidRDefault="001061C7">
      <w:pPr>
        <w:pStyle w:val="GDefaultWidgetOption"/>
        <w:keepNext/>
        <w:tabs>
          <w:tab w:val="left" w:pos="2160"/>
        </w:tabs>
      </w:pPr>
      <w:r>
        <w:t>columns</w:t>
      </w:r>
      <w:r>
        <w:tab/>
        <w:t>1</w:t>
      </w:r>
    </w:p>
    <w:p w14:paraId="5DD2ABB7" w14:textId="77777777" w:rsidR="008D753F" w:rsidRDefault="001061C7">
      <w:pPr>
        <w:pStyle w:val="GDefaultWidgetOption"/>
        <w:keepNext/>
        <w:tabs>
          <w:tab w:val="left" w:pos="2160"/>
        </w:tabs>
      </w:pPr>
      <w:r>
        <w:t>widget</w:t>
      </w:r>
      <w:r>
        <w:tab/>
      </w:r>
    </w:p>
    <w:p w14:paraId="7612616C" w14:textId="77777777" w:rsidR="008D753F" w:rsidRDefault="001061C7">
      <w:pPr>
        <w:pStyle w:val="GDefaultWidgetOption"/>
        <w:keepNext/>
        <w:tabs>
          <w:tab w:val="left" w:pos="2160"/>
        </w:tabs>
      </w:pPr>
      <w:r>
        <w:t>filter_text</w:t>
      </w:r>
      <w:r>
        <w:tab/>
      </w:r>
    </w:p>
    <w:p w14:paraId="3A305330" w14:textId="77777777" w:rsidR="008D753F" w:rsidRDefault="001061C7">
      <w:pPr>
        <w:pStyle w:val="GDefaultWidgetOption"/>
        <w:keepNext/>
        <w:tabs>
          <w:tab w:val="left" w:pos="2160"/>
        </w:tabs>
      </w:pPr>
      <w:r>
        <w:t>as_banner</w:t>
      </w:r>
      <w:r>
        <w:tab/>
        <w:t>False</w:t>
      </w:r>
    </w:p>
    <w:p w14:paraId="6AF421F1" w14:textId="77777777" w:rsidR="008D753F" w:rsidRDefault="001061C7">
      <w:pPr>
        <w:pStyle w:val="GDefaultWidgetOption"/>
        <w:keepNext/>
        <w:tabs>
          <w:tab w:val="left" w:pos="2160"/>
        </w:tabs>
      </w:pPr>
      <w:r>
        <w:t>description</w:t>
      </w:r>
      <w:r>
        <w:tab/>
      </w:r>
    </w:p>
    <w:p w14:paraId="32C6FBA9" w14:textId="77777777" w:rsidR="008D753F" w:rsidRDefault="001061C7">
      <w:pPr>
        <w:pStyle w:val="GDefaultWidgetOption"/>
        <w:keepNext/>
        <w:tabs>
          <w:tab w:val="left" w:pos="2160"/>
        </w:tabs>
      </w:pPr>
      <w:r>
        <w:t>spd_category</w:t>
      </w:r>
      <w:r>
        <w:tab/>
      </w:r>
    </w:p>
    <w:p w14:paraId="16B14575" w14:textId="77777777" w:rsidR="008D753F" w:rsidRDefault="001061C7">
      <w:pPr>
        <w:pStyle w:val="GDefaultWidgetOption"/>
        <w:keepNext/>
        <w:tabs>
          <w:tab w:val="left" w:pos="2160"/>
        </w:tabs>
      </w:pPr>
      <w:r>
        <w:t>tags</w:t>
      </w:r>
      <w:r>
        <w:tab/>
      </w:r>
    </w:p>
    <w:p w14:paraId="29C262C9" w14:textId="77777777" w:rsidR="008D753F" w:rsidRDefault="001061C7">
      <w:pPr>
        <w:pStyle w:val="GDefaultWidgetOption"/>
        <w:keepNext/>
        <w:tabs>
          <w:tab w:val="left" w:pos="2160"/>
        </w:tabs>
      </w:pPr>
      <w:r>
        <w:t>horizontal</w:t>
      </w:r>
      <w:r>
        <w:tab/>
        <w:t>False</w:t>
      </w:r>
    </w:p>
    <w:p w14:paraId="21548539" w14:textId="77777777" w:rsidR="008D753F" w:rsidRDefault="001061C7">
      <w:pPr>
        <w:pStyle w:val="GDefaultWidgetOption"/>
        <w:keepNext/>
        <w:tabs>
          <w:tab w:val="left" w:pos="2160"/>
        </w:tabs>
      </w:pPr>
      <w:r>
        <w:t>grid_chart_type</w:t>
      </w:r>
      <w:r>
        <w:tab/>
        <w:t>stacked_bar</w:t>
      </w:r>
    </w:p>
    <w:p w14:paraId="4287AB22" w14:textId="77777777" w:rsidR="008D753F" w:rsidRDefault="001061C7">
      <w:pPr>
        <w:pStyle w:val="GDefaultWidgetOption"/>
        <w:keepNext/>
        <w:tabs>
          <w:tab w:val="left" w:pos="2160"/>
        </w:tabs>
      </w:pPr>
      <w:r>
        <w:t>sort_order</w:t>
      </w:r>
      <w:r>
        <w:tab/>
        <w:t>none</w:t>
      </w:r>
    </w:p>
    <w:p w14:paraId="69BCFF81" w14:textId="77777777" w:rsidR="008D753F" w:rsidRDefault="001061C7">
      <w:pPr>
        <w:pStyle w:val="GDefaultWidgetOption"/>
        <w:keepNext/>
        <w:tabs>
          <w:tab w:val="left" w:pos="2160"/>
        </w:tabs>
      </w:pPr>
      <w:r>
        <w:t>sample</w:t>
      </w:r>
      <w:r>
        <w:tab/>
      </w:r>
    </w:p>
    <w:p w14:paraId="12A2F4FF" w14:textId="77777777" w:rsidR="008D753F" w:rsidRDefault="001061C7">
      <w:pPr>
        <w:pStyle w:val="GDefaultWidgetOption"/>
        <w:keepNext/>
        <w:tabs>
          <w:tab w:val="left" w:pos="2160"/>
        </w:tabs>
      </w:pPr>
      <w:r>
        <w:t>slide_title</w:t>
      </w:r>
      <w:r>
        <w:tab/>
      </w:r>
    </w:p>
    <w:p w14:paraId="109D9B27" w14:textId="77777777" w:rsidR="008D753F" w:rsidRDefault="001061C7">
      <w:pPr>
        <w:pStyle w:val="GDefaultWidgetOption"/>
        <w:keepNext/>
        <w:tabs>
          <w:tab w:val="left" w:pos="2160"/>
        </w:tabs>
      </w:pPr>
      <w:r>
        <w:t>set_active</w:t>
      </w:r>
      <w:r>
        <w:tab/>
      </w:r>
    </w:p>
    <w:p w14:paraId="0955E9B5" w14:textId="77777777" w:rsidR="008D753F" w:rsidRDefault="001061C7">
      <w:pPr>
        <w:pStyle w:val="GDefaultWidgetOption"/>
        <w:keepNext/>
        <w:tabs>
          <w:tab w:val="left" w:pos="2160"/>
        </w:tabs>
      </w:pPr>
      <w:r>
        <w:t>required</w:t>
      </w:r>
      <w:r>
        <w:tab/>
        <w:t>NONE</w:t>
      </w:r>
    </w:p>
    <w:p w14:paraId="3FF3839E" w14:textId="77777777" w:rsidR="008D753F" w:rsidRDefault="001061C7">
      <w:pPr>
        <w:pStyle w:val="GDefaultWidgetOption"/>
        <w:keepNext/>
        <w:tabs>
          <w:tab w:val="left" w:pos="2160"/>
        </w:tabs>
      </w:pPr>
      <w:r>
        <w:t>mask</w:t>
      </w:r>
      <w:r>
        <w:tab/>
      </w:r>
    </w:p>
    <w:p w14:paraId="7C0D2D72" w14:textId="77777777" w:rsidR="008D753F" w:rsidRDefault="001061C7">
      <w:pPr>
        <w:pStyle w:val="GDefaultWidgetOption"/>
        <w:keepNext/>
        <w:tabs>
          <w:tab w:val="left" w:pos="2160"/>
        </w:tabs>
      </w:pPr>
      <w:r>
        <w:t>custom_order</w:t>
      </w:r>
      <w:r>
        <w:tab/>
      </w:r>
    </w:p>
    <w:p w14:paraId="20956195" w14:textId="77777777" w:rsidR="008D753F" w:rsidRDefault="001061C7">
      <w:pPr>
        <w:pStyle w:val="GDefaultWidgetOption"/>
        <w:keepNext/>
        <w:tabs>
          <w:tab w:val="left" w:pos="2160"/>
        </w:tabs>
      </w:pPr>
      <w:r>
        <w:t>client</w:t>
      </w:r>
      <w:r>
        <w:tab/>
      </w:r>
    </w:p>
    <w:p w14:paraId="1DCD4BA6"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4ACDDB5" w14:textId="77777777">
        <w:tc>
          <w:tcPr>
            <w:tcW w:w="336" w:type="dxa"/>
          </w:tcPr>
          <w:p w14:paraId="67DBF3D2" w14:textId="77777777" w:rsidR="008D753F" w:rsidRDefault="001061C7">
            <w:pPr>
              <w:keepNext/>
            </w:pPr>
            <w:r>
              <w:rPr>
                <w:rStyle w:val="GResponseCode"/>
              </w:rPr>
              <w:t>1</w:t>
            </w:r>
          </w:p>
        </w:tc>
        <w:tc>
          <w:tcPr>
            <w:tcW w:w="361" w:type="dxa"/>
          </w:tcPr>
          <w:p w14:paraId="7C25BB4B" w14:textId="77777777" w:rsidR="008D753F" w:rsidRDefault="001061C7">
            <w:pPr>
              <w:keepNext/>
            </w:pPr>
            <w:r>
              <w:t>○</w:t>
            </w:r>
          </w:p>
        </w:tc>
        <w:tc>
          <w:tcPr>
            <w:tcW w:w="3731" w:type="dxa"/>
          </w:tcPr>
          <w:p w14:paraId="4E8F1DB0" w14:textId="77777777" w:rsidR="008D753F" w:rsidRDefault="001061C7">
            <w:pPr>
              <w:keepNext/>
            </w:pPr>
            <w:r>
              <w:t>Alabama</w:t>
            </w:r>
          </w:p>
        </w:tc>
        <w:tc>
          <w:tcPr>
            <w:tcW w:w="4428" w:type="dxa"/>
          </w:tcPr>
          <w:p w14:paraId="6372C2ED" w14:textId="77777777" w:rsidR="008D753F" w:rsidRDefault="008D753F">
            <w:pPr>
              <w:keepNext/>
              <w:jc w:val="right"/>
              <w:rPr>
                <w:i/>
              </w:rPr>
            </w:pPr>
          </w:p>
        </w:tc>
      </w:tr>
      <w:tr w:rsidR="008D753F" w14:paraId="5BD63DFD" w14:textId="77777777">
        <w:tc>
          <w:tcPr>
            <w:tcW w:w="336" w:type="dxa"/>
          </w:tcPr>
          <w:p w14:paraId="36C239E7" w14:textId="77777777" w:rsidR="008D753F" w:rsidRDefault="001061C7">
            <w:pPr>
              <w:keepNext/>
            </w:pPr>
            <w:r>
              <w:rPr>
                <w:rStyle w:val="GResponseCode"/>
              </w:rPr>
              <w:t>2</w:t>
            </w:r>
          </w:p>
        </w:tc>
        <w:tc>
          <w:tcPr>
            <w:tcW w:w="361" w:type="dxa"/>
          </w:tcPr>
          <w:p w14:paraId="543421E4" w14:textId="77777777" w:rsidR="008D753F" w:rsidRDefault="001061C7">
            <w:pPr>
              <w:keepNext/>
            </w:pPr>
            <w:r>
              <w:t>○</w:t>
            </w:r>
          </w:p>
        </w:tc>
        <w:tc>
          <w:tcPr>
            <w:tcW w:w="3731" w:type="dxa"/>
          </w:tcPr>
          <w:p w14:paraId="6F0512E6" w14:textId="77777777" w:rsidR="008D753F" w:rsidRDefault="001061C7">
            <w:pPr>
              <w:keepNext/>
            </w:pPr>
            <w:r>
              <w:t>Alaska</w:t>
            </w:r>
          </w:p>
        </w:tc>
        <w:tc>
          <w:tcPr>
            <w:tcW w:w="4428" w:type="dxa"/>
          </w:tcPr>
          <w:p w14:paraId="30B2F10D" w14:textId="77777777" w:rsidR="008D753F" w:rsidRDefault="008D753F">
            <w:pPr>
              <w:keepNext/>
              <w:jc w:val="right"/>
              <w:rPr>
                <w:i/>
              </w:rPr>
            </w:pPr>
          </w:p>
        </w:tc>
      </w:tr>
      <w:tr w:rsidR="008D753F" w14:paraId="297271D3" w14:textId="77777777">
        <w:tc>
          <w:tcPr>
            <w:tcW w:w="336" w:type="dxa"/>
          </w:tcPr>
          <w:p w14:paraId="4514EA94" w14:textId="77777777" w:rsidR="008D753F" w:rsidRDefault="001061C7">
            <w:pPr>
              <w:keepNext/>
            </w:pPr>
            <w:r>
              <w:rPr>
                <w:rStyle w:val="GResponseCode"/>
              </w:rPr>
              <w:t>4</w:t>
            </w:r>
          </w:p>
        </w:tc>
        <w:tc>
          <w:tcPr>
            <w:tcW w:w="361" w:type="dxa"/>
          </w:tcPr>
          <w:p w14:paraId="4E77F72C" w14:textId="77777777" w:rsidR="008D753F" w:rsidRDefault="001061C7">
            <w:pPr>
              <w:keepNext/>
            </w:pPr>
            <w:r>
              <w:t>○</w:t>
            </w:r>
          </w:p>
        </w:tc>
        <w:tc>
          <w:tcPr>
            <w:tcW w:w="3731" w:type="dxa"/>
          </w:tcPr>
          <w:p w14:paraId="6B5230CB" w14:textId="77777777" w:rsidR="008D753F" w:rsidRDefault="001061C7">
            <w:pPr>
              <w:keepNext/>
            </w:pPr>
            <w:r>
              <w:t>Arizona</w:t>
            </w:r>
          </w:p>
        </w:tc>
        <w:tc>
          <w:tcPr>
            <w:tcW w:w="4428" w:type="dxa"/>
          </w:tcPr>
          <w:p w14:paraId="4B26C578" w14:textId="77777777" w:rsidR="008D753F" w:rsidRDefault="008D753F">
            <w:pPr>
              <w:keepNext/>
              <w:jc w:val="right"/>
              <w:rPr>
                <w:i/>
              </w:rPr>
            </w:pPr>
          </w:p>
        </w:tc>
      </w:tr>
      <w:tr w:rsidR="008D753F" w14:paraId="0AA8078D" w14:textId="77777777">
        <w:tc>
          <w:tcPr>
            <w:tcW w:w="336" w:type="dxa"/>
          </w:tcPr>
          <w:p w14:paraId="26856E57" w14:textId="77777777" w:rsidR="008D753F" w:rsidRDefault="001061C7">
            <w:pPr>
              <w:keepNext/>
            </w:pPr>
            <w:r>
              <w:rPr>
                <w:rStyle w:val="GResponseCode"/>
              </w:rPr>
              <w:t>5</w:t>
            </w:r>
          </w:p>
        </w:tc>
        <w:tc>
          <w:tcPr>
            <w:tcW w:w="361" w:type="dxa"/>
          </w:tcPr>
          <w:p w14:paraId="67E6CC68" w14:textId="77777777" w:rsidR="008D753F" w:rsidRDefault="001061C7">
            <w:pPr>
              <w:keepNext/>
            </w:pPr>
            <w:r>
              <w:t>○</w:t>
            </w:r>
          </w:p>
        </w:tc>
        <w:tc>
          <w:tcPr>
            <w:tcW w:w="3731" w:type="dxa"/>
          </w:tcPr>
          <w:p w14:paraId="1C3C9297" w14:textId="77777777" w:rsidR="008D753F" w:rsidRDefault="001061C7">
            <w:pPr>
              <w:keepNext/>
            </w:pPr>
            <w:r>
              <w:t>Arkansas</w:t>
            </w:r>
          </w:p>
        </w:tc>
        <w:tc>
          <w:tcPr>
            <w:tcW w:w="4428" w:type="dxa"/>
          </w:tcPr>
          <w:p w14:paraId="5AD07868" w14:textId="77777777" w:rsidR="008D753F" w:rsidRDefault="008D753F">
            <w:pPr>
              <w:keepNext/>
              <w:jc w:val="right"/>
              <w:rPr>
                <w:i/>
              </w:rPr>
            </w:pPr>
          </w:p>
        </w:tc>
      </w:tr>
      <w:tr w:rsidR="008D753F" w14:paraId="652F844C" w14:textId="77777777">
        <w:tc>
          <w:tcPr>
            <w:tcW w:w="336" w:type="dxa"/>
          </w:tcPr>
          <w:p w14:paraId="6B365090" w14:textId="77777777" w:rsidR="008D753F" w:rsidRDefault="001061C7">
            <w:pPr>
              <w:keepNext/>
            </w:pPr>
            <w:r>
              <w:rPr>
                <w:rStyle w:val="GResponseCode"/>
              </w:rPr>
              <w:t>6</w:t>
            </w:r>
          </w:p>
        </w:tc>
        <w:tc>
          <w:tcPr>
            <w:tcW w:w="361" w:type="dxa"/>
          </w:tcPr>
          <w:p w14:paraId="1DBD81D3" w14:textId="77777777" w:rsidR="008D753F" w:rsidRDefault="001061C7">
            <w:pPr>
              <w:keepNext/>
            </w:pPr>
            <w:r>
              <w:t>○</w:t>
            </w:r>
          </w:p>
        </w:tc>
        <w:tc>
          <w:tcPr>
            <w:tcW w:w="3731" w:type="dxa"/>
          </w:tcPr>
          <w:p w14:paraId="0A2A4982" w14:textId="77777777" w:rsidR="008D753F" w:rsidRDefault="001061C7">
            <w:pPr>
              <w:keepNext/>
            </w:pPr>
            <w:r>
              <w:t>California</w:t>
            </w:r>
          </w:p>
        </w:tc>
        <w:tc>
          <w:tcPr>
            <w:tcW w:w="4428" w:type="dxa"/>
          </w:tcPr>
          <w:p w14:paraId="1352A924" w14:textId="77777777" w:rsidR="008D753F" w:rsidRDefault="008D753F">
            <w:pPr>
              <w:keepNext/>
              <w:jc w:val="right"/>
              <w:rPr>
                <w:i/>
              </w:rPr>
            </w:pPr>
          </w:p>
        </w:tc>
      </w:tr>
      <w:tr w:rsidR="008D753F" w14:paraId="314568F0" w14:textId="77777777">
        <w:tc>
          <w:tcPr>
            <w:tcW w:w="336" w:type="dxa"/>
          </w:tcPr>
          <w:p w14:paraId="6AF3369E" w14:textId="77777777" w:rsidR="008D753F" w:rsidRDefault="001061C7">
            <w:pPr>
              <w:keepNext/>
            </w:pPr>
            <w:r>
              <w:rPr>
                <w:rStyle w:val="GResponseCode"/>
              </w:rPr>
              <w:t>8</w:t>
            </w:r>
          </w:p>
        </w:tc>
        <w:tc>
          <w:tcPr>
            <w:tcW w:w="361" w:type="dxa"/>
          </w:tcPr>
          <w:p w14:paraId="0F833187" w14:textId="77777777" w:rsidR="008D753F" w:rsidRDefault="001061C7">
            <w:pPr>
              <w:keepNext/>
            </w:pPr>
            <w:r>
              <w:t>○</w:t>
            </w:r>
          </w:p>
        </w:tc>
        <w:tc>
          <w:tcPr>
            <w:tcW w:w="3731" w:type="dxa"/>
          </w:tcPr>
          <w:p w14:paraId="370FD1B3" w14:textId="77777777" w:rsidR="008D753F" w:rsidRDefault="001061C7">
            <w:pPr>
              <w:keepNext/>
            </w:pPr>
            <w:r>
              <w:t>Colorado</w:t>
            </w:r>
          </w:p>
        </w:tc>
        <w:tc>
          <w:tcPr>
            <w:tcW w:w="4428" w:type="dxa"/>
          </w:tcPr>
          <w:p w14:paraId="74EC88B4" w14:textId="77777777" w:rsidR="008D753F" w:rsidRDefault="008D753F">
            <w:pPr>
              <w:keepNext/>
              <w:jc w:val="right"/>
              <w:rPr>
                <w:i/>
              </w:rPr>
            </w:pPr>
          </w:p>
        </w:tc>
      </w:tr>
      <w:tr w:rsidR="008D753F" w14:paraId="195962ED" w14:textId="77777777">
        <w:tc>
          <w:tcPr>
            <w:tcW w:w="336" w:type="dxa"/>
          </w:tcPr>
          <w:p w14:paraId="4ED7894A" w14:textId="77777777" w:rsidR="008D753F" w:rsidRDefault="001061C7">
            <w:pPr>
              <w:keepNext/>
            </w:pPr>
            <w:r>
              <w:rPr>
                <w:rStyle w:val="GResponseCode"/>
              </w:rPr>
              <w:t>9</w:t>
            </w:r>
          </w:p>
        </w:tc>
        <w:tc>
          <w:tcPr>
            <w:tcW w:w="361" w:type="dxa"/>
          </w:tcPr>
          <w:p w14:paraId="3DBACE60" w14:textId="77777777" w:rsidR="008D753F" w:rsidRDefault="001061C7">
            <w:pPr>
              <w:keepNext/>
            </w:pPr>
            <w:r>
              <w:t>○</w:t>
            </w:r>
          </w:p>
        </w:tc>
        <w:tc>
          <w:tcPr>
            <w:tcW w:w="3731" w:type="dxa"/>
          </w:tcPr>
          <w:p w14:paraId="428C0155" w14:textId="77777777" w:rsidR="008D753F" w:rsidRDefault="001061C7">
            <w:pPr>
              <w:keepNext/>
            </w:pPr>
            <w:r>
              <w:t>Connecticut</w:t>
            </w:r>
          </w:p>
        </w:tc>
        <w:tc>
          <w:tcPr>
            <w:tcW w:w="4428" w:type="dxa"/>
          </w:tcPr>
          <w:p w14:paraId="101BE629" w14:textId="77777777" w:rsidR="008D753F" w:rsidRDefault="008D753F">
            <w:pPr>
              <w:keepNext/>
              <w:jc w:val="right"/>
              <w:rPr>
                <w:i/>
              </w:rPr>
            </w:pPr>
          </w:p>
        </w:tc>
      </w:tr>
      <w:tr w:rsidR="008D753F" w14:paraId="2D7F7942" w14:textId="77777777">
        <w:tc>
          <w:tcPr>
            <w:tcW w:w="336" w:type="dxa"/>
          </w:tcPr>
          <w:p w14:paraId="1534E223" w14:textId="77777777" w:rsidR="008D753F" w:rsidRDefault="001061C7">
            <w:pPr>
              <w:keepNext/>
            </w:pPr>
            <w:r>
              <w:rPr>
                <w:rStyle w:val="GResponseCode"/>
              </w:rPr>
              <w:t>10</w:t>
            </w:r>
          </w:p>
        </w:tc>
        <w:tc>
          <w:tcPr>
            <w:tcW w:w="361" w:type="dxa"/>
          </w:tcPr>
          <w:p w14:paraId="28D4097F" w14:textId="77777777" w:rsidR="008D753F" w:rsidRDefault="001061C7">
            <w:pPr>
              <w:keepNext/>
            </w:pPr>
            <w:r>
              <w:t>○</w:t>
            </w:r>
          </w:p>
        </w:tc>
        <w:tc>
          <w:tcPr>
            <w:tcW w:w="3731" w:type="dxa"/>
          </w:tcPr>
          <w:p w14:paraId="697D0A20" w14:textId="77777777" w:rsidR="008D753F" w:rsidRDefault="001061C7">
            <w:pPr>
              <w:keepNext/>
            </w:pPr>
            <w:r>
              <w:t>Delaware</w:t>
            </w:r>
          </w:p>
        </w:tc>
        <w:tc>
          <w:tcPr>
            <w:tcW w:w="4428" w:type="dxa"/>
          </w:tcPr>
          <w:p w14:paraId="7CFA6847" w14:textId="77777777" w:rsidR="008D753F" w:rsidRDefault="008D753F">
            <w:pPr>
              <w:keepNext/>
              <w:jc w:val="right"/>
              <w:rPr>
                <w:i/>
              </w:rPr>
            </w:pPr>
          </w:p>
        </w:tc>
      </w:tr>
      <w:tr w:rsidR="008D753F" w14:paraId="44AB5664" w14:textId="77777777">
        <w:tc>
          <w:tcPr>
            <w:tcW w:w="336" w:type="dxa"/>
          </w:tcPr>
          <w:p w14:paraId="0E5BB06C" w14:textId="77777777" w:rsidR="008D753F" w:rsidRDefault="001061C7">
            <w:pPr>
              <w:keepNext/>
            </w:pPr>
            <w:r>
              <w:rPr>
                <w:rStyle w:val="GResponseCode"/>
              </w:rPr>
              <w:t>11</w:t>
            </w:r>
          </w:p>
        </w:tc>
        <w:tc>
          <w:tcPr>
            <w:tcW w:w="361" w:type="dxa"/>
          </w:tcPr>
          <w:p w14:paraId="6E8BD1BC" w14:textId="77777777" w:rsidR="008D753F" w:rsidRDefault="001061C7">
            <w:pPr>
              <w:keepNext/>
            </w:pPr>
            <w:r>
              <w:t>○</w:t>
            </w:r>
          </w:p>
        </w:tc>
        <w:tc>
          <w:tcPr>
            <w:tcW w:w="3731" w:type="dxa"/>
          </w:tcPr>
          <w:p w14:paraId="04FA0379" w14:textId="77777777" w:rsidR="008D753F" w:rsidRDefault="001061C7">
            <w:pPr>
              <w:keepNext/>
            </w:pPr>
            <w:r>
              <w:t>District of Columbia</w:t>
            </w:r>
          </w:p>
        </w:tc>
        <w:tc>
          <w:tcPr>
            <w:tcW w:w="4428" w:type="dxa"/>
          </w:tcPr>
          <w:p w14:paraId="0663FB46" w14:textId="77777777" w:rsidR="008D753F" w:rsidRDefault="008D753F">
            <w:pPr>
              <w:keepNext/>
              <w:jc w:val="right"/>
              <w:rPr>
                <w:i/>
              </w:rPr>
            </w:pPr>
          </w:p>
        </w:tc>
      </w:tr>
      <w:tr w:rsidR="008D753F" w14:paraId="7766EDAA" w14:textId="77777777">
        <w:tc>
          <w:tcPr>
            <w:tcW w:w="336" w:type="dxa"/>
          </w:tcPr>
          <w:p w14:paraId="7C1E0960" w14:textId="77777777" w:rsidR="008D753F" w:rsidRDefault="001061C7">
            <w:pPr>
              <w:keepNext/>
            </w:pPr>
            <w:r>
              <w:rPr>
                <w:rStyle w:val="GResponseCode"/>
              </w:rPr>
              <w:t>12</w:t>
            </w:r>
          </w:p>
        </w:tc>
        <w:tc>
          <w:tcPr>
            <w:tcW w:w="361" w:type="dxa"/>
          </w:tcPr>
          <w:p w14:paraId="275A99EB" w14:textId="77777777" w:rsidR="008D753F" w:rsidRDefault="001061C7">
            <w:pPr>
              <w:keepNext/>
            </w:pPr>
            <w:r>
              <w:t>○</w:t>
            </w:r>
          </w:p>
        </w:tc>
        <w:tc>
          <w:tcPr>
            <w:tcW w:w="3731" w:type="dxa"/>
          </w:tcPr>
          <w:p w14:paraId="59CF9161" w14:textId="77777777" w:rsidR="008D753F" w:rsidRDefault="001061C7">
            <w:pPr>
              <w:keepNext/>
            </w:pPr>
            <w:r>
              <w:t>Florida</w:t>
            </w:r>
          </w:p>
        </w:tc>
        <w:tc>
          <w:tcPr>
            <w:tcW w:w="4428" w:type="dxa"/>
          </w:tcPr>
          <w:p w14:paraId="0B091B3F" w14:textId="77777777" w:rsidR="008D753F" w:rsidRDefault="008D753F">
            <w:pPr>
              <w:keepNext/>
              <w:jc w:val="right"/>
              <w:rPr>
                <w:i/>
              </w:rPr>
            </w:pPr>
          </w:p>
        </w:tc>
      </w:tr>
      <w:tr w:rsidR="008D753F" w14:paraId="0A3DB137" w14:textId="77777777">
        <w:tc>
          <w:tcPr>
            <w:tcW w:w="336" w:type="dxa"/>
          </w:tcPr>
          <w:p w14:paraId="42B89249" w14:textId="77777777" w:rsidR="008D753F" w:rsidRDefault="001061C7">
            <w:pPr>
              <w:keepNext/>
            </w:pPr>
            <w:r>
              <w:rPr>
                <w:rStyle w:val="GResponseCode"/>
              </w:rPr>
              <w:t>13</w:t>
            </w:r>
          </w:p>
        </w:tc>
        <w:tc>
          <w:tcPr>
            <w:tcW w:w="361" w:type="dxa"/>
          </w:tcPr>
          <w:p w14:paraId="3DD0DA34" w14:textId="77777777" w:rsidR="008D753F" w:rsidRDefault="001061C7">
            <w:pPr>
              <w:keepNext/>
            </w:pPr>
            <w:r>
              <w:t>○</w:t>
            </w:r>
          </w:p>
        </w:tc>
        <w:tc>
          <w:tcPr>
            <w:tcW w:w="3731" w:type="dxa"/>
          </w:tcPr>
          <w:p w14:paraId="104FD502" w14:textId="77777777" w:rsidR="008D753F" w:rsidRDefault="001061C7">
            <w:pPr>
              <w:keepNext/>
            </w:pPr>
            <w:r>
              <w:t>Georgia</w:t>
            </w:r>
          </w:p>
        </w:tc>
        <w:tc>
          <w:tcPr>
            <w:tcW w:w="4428" w:type="dxa"/>
          </w:tcPr>
          <w:p w14:paraId="61AB7894" w14:textId="77777777" w:rsidR="008D753F" w:rsidRDefault="008D753F">
            <w:pPr>
              <w:keepNext/>
              <w:jc w:val="right"/>
              <w:rPr>
                <w:i/>
              </w:rPr>
            </w:pPr>
          </w:p>
        </w:tc>
      </w:tr>
      <w:tr w:rsidR="008D753F" w14:paraId="65D7F683" w14:textId="77777777">
        <w:tc>
          <w:tcPr>
            <w:tcW w:w="336" w:type="dxa"/>
          </w:tcPr>
          <w:p w14:paraId="7BC45096" w14:textId="77777777" w:rsidR="008D753F" w:rsidRDefault="001061C7">
            <w:pPr>
              <w:keepNext/>
            </w:pPr>
            <w:r>
              <w:rPr>
                <w:rStyle w:val="GResponseCode"/>
              </w:rPr>
              <w:t>15</w:t>
            </w:r>
          </w:p>
        </w:tc>
        <w:tc>
          <w:tcPr>
            <w:tcW w:w="361" w:type="dxa"/>
          </w:tcPr>
          <w:p w14:paraId="355480E1" w14:textId="77777777" w:rsidR="008D753F" w:rsidRDefault="001061C7">
            <w:pPr>
              <w:keepNext/>
            </w:pPr>
            <w:r>
              <w:t>○</w:t>
            </w:r>
          </w:p>
        </w:tc>
        <w:tc>
          <w:tcPr>
            <w:tcW w:w="3731" w:type="dxa"/>
          </w:tcPr>
          <w:p w14:paraId="05E11148" w14:textId="77777777" w:rsidR="008D753F" w:rsidRDefault="001061C7">
            <w:pPr>
              <w:keepNext/>
            </w:pPr>
            <w:r>
              <w:t>Hawaii</w:t>
            </w:r>
          </w:p>
        </w:tc>
        <w:tc>
          <w:tcPr>
            <w:tcW w:w="4428" w:type="dxa"/>
          </w:tcPr>
          <w:p w14:paraId="2660ACF5" w14:textId="77777777" w:rsidR="008D753F" w:rsidRDefault="008D753F">
            <w:pPr>
              <w:keepNext/>
              <w:jc w:val="right"/>
              <w:rPr>
                <w:i/>
              </w:rPr>
            </w:pPr>
          </w:p>
        </w:tc>
      </w:tr>
      <w:tr w:rsidR="008D753F" w14:paraId="1B9496EE" w14:textId="77777777">
        <w:tc>
          <w:tcPr>
            <w:tcW w:w="336" w:type="dxa"/>
          </w:tcPr>
          <w:p w14:paraId="2918F2AE" w14:textId="77777777" w:rsidR="008D753F" w:rsidRDefault="001061C7">
            <w:pPr>
              <w:keepNext/>
            </w:pPr>
            <w:r>
              <w:rPr>
                <w:rStyle w:val="GResponseCode"/>
              </w:rPr>
              <w:t>16</w:t>
            </w:r>
          </w:p>
        </w:tc>
        <w:tc>
          <w:tcPr>
            <w:tcW w:w="361" w:type="dxa"/>
          </w:tcPr>
          <w:p w14:paraId="3D22D70D" w14:textId="77777777" w:rsidR="008D753F" w:rsidRDefault="001061C7">
            <w:pPr>
              <w:keepNext/>
            </w:pPr>
            <w:r>
              <w:t>○</w:t>
            </w:r>
          </w:p>
        </w:tc>
        <w:tc>
          <w:tcPr>
            <w:tcW w:w="3731" w:type="dxa"/>
          </w:tcPr>
          <w:p w14:paraId="7CA0DF64" w14:textId="77777777" w:rsidR="008D753F" w:rsidRDefault="001061C7">
            <w:pPr>
              <w:keepNext/>
            </w:pPr>
            <w:r>
              <w:t>Idaho</w:t>
            </w:r>
          </w:p>
        </w:tc>
        <w:tc>
          <w:tcPr>
            <w:tcW w:w="4428" w:type="dxa"/>
          </w:tcPr>
          <w:p w14:paraId="42A6FF15" w14:textId="77777777" w:rsidR="008D753F" w:rsidRDefault="008D753F">
            <w:pPr>
              <w:keepNext/>
              <w:jc w:val="right"/>
              <w:rPr>
                <w:i/>
              </w:rPr>
            </w:pPr>
          </w:p>
        </w:tc>
      </w:tr>
      <w:tr w:rsidR="008D753F" w14:paraId="65523E81" w14:textId="77777777">
        <w:tc>
          <w:tcPr>
            <w:tcW w:w="336" w:type="dxa"/>
          </w:tcPr>
          <w:p w14:paraId="2E6EFB2F" w14:textId="77777777" w:rsidR="008D753F" w:rsidRDefault="001061C7">
            <w:pPr>
              <w:keepNext/>
            </w:pPr>
            <w:r>
              <w:rPr>
                <w:rStyle w:val="GResponseCode"/>
              </w:rPr>
              <w:t>17</w:t>
            </w:r>
          </w:p>
        </w:tc>
        <w:tc>
          <w:tcPr>
            <w:tcW w:w="361" w:type="dxa"/>
          </w:tcPr>
          <w:p w14:paraId="72A701ED" w14:textId="77777777" w:rsidR="008D753F" w:rsidRDefault="001061C7">
            <w:pPr>
              <w:keepNext/>
            </w:pPr>
            <w:r>
              <w:t>○</w:t>
            </w:r>
          </w:p>
        </w:tc>
        <w:tc>
          <w:tcPr>
            <w:tcW w:w="3731" w:type="dxa"/>
          </w:tcPr>
          <w:p w14:paraId="0C01E8B9" w14:textId="77777777" w:rsidR="008D753F" w:rsidRDefault="001061C7">
            <w:pPr>
              <w:keepNext/>
            </w:pPr>
            <w:r>
              <w:t>Illinois</w:t>
            </w:r>
          </w:p>
        </w:tc>
        <w:tc>
          <w:tcPr>
            <w:tcW w:w="4428" w:type="dxa"/>
          </w:tcPr>
          <w:p w14:paraId="4049ABD7" w14:textId="77777777" w:rsidR="008D753F" w:rsidRDefault="008D753F">
            <w:pPr>
              <w:keepNext/>
              <w:jc w:val="right"/>
              <w:rPr>
                <w:i/>
              </w:rPr>
            </w:pPr>
          </w:p>
        </w:tc>
      </w:tr>
      <w:tr w:rsidR="008D753F" w14:paraId="6D2E4B1B" w14:textId="77777777">
        <w:tc>
          <w:tcPr>
            <w:tcW w:w="336" w:type="dxa"/>
          </w:tcPr>
          <w:p w14:paraId="1F34CE2E" w14:textId="77777777" w:rsidR="008D753F" w:rsidRDefault="001061C7">
            <w:pPr>
              <w:keepNext/>
            </w:pPr>
            <w:r>
              <w:rPr>
                <w:rStyle w:val="GResponseCode"/>
              </w:rPr>
              <w:t>18</w:t>
            </w:r>
          </w:p>
        </w:tc>
        <w:tc>
          <w:tcPr>
            <w:tcW w:w="361" w:type="dxa"/>
          </w:tcPr>
          <w:p w14:paraId="47D68317" w14:textId="77777777" w:rsidR="008D753F" w:rsidRDefault="001061C7">
            <w:pPr>
              <w:keepNext/>
            </w:pPr>
            <w:r>
              <w:t>○</w:t>
            </w:r>
          </w:p>
        </w:tc>
        <w:tc>
          <w:tcPr>
            <w:tcW w:w="3731" w:type="dxa"/>
          </w:tcPr>
          <w:p w14:paraId="0B6FF508" w14:textId="77777777" w:rsidR="008D753F" w:rsidRDefault="001061C7">
            <w:pPr>
              <w:keepNext/>
            </w:pPr>
            <w:r>
              <w:t>Indiana</w:t>
            </w:r>
          </w:p>
        </w:tc>
        <w:tc>
          <w:tcPr>
            <w:tcW w:w="4428" w:type="dxa"/>
          </w:tcPr>
          <w:p w14:paraId="6117E80E" w14:textId="77777777" w:rsidR="008D753F" w:rsidRDefault="008D753F">
            <w:pPr>
              <w:keepNext/>
              <w:jc w:val="right"/>
              <w:rPr>
                <w:i/>
              </w:rPr>
            </w:pPr>
          </w:p>
        </w:tc>
      </w:tr>
      <w:tr w:rsidR="008D753F" w14:paraId="34CD0235" w14:textId="77777777">
        <w:tc>
          <w:tcPr>
            <w:tcW w:w="336" w:type="dxa"/>
          </w:tcPr>
          <w:p w14:paraId="24044BD6" w14:textId="77777777" w:rsidR="008D753F" w:rsidRDefault="001061C7">
            <w:pPr>
              <w:keepNext/>
            </w:pPr>
            <w:r>
              <w:rPr>
                <w:rStyle w:val="GResponseCode"/>
              </w:rPr>
              <w:t>19</w:t>
            </w:r>
          </w:p>
        </w:tc>
        <w:tc>
          <w:tcPr>
            <w:tcW w:w="361" w:type="dxa"/>
          </w:tcPr>
          <w:p w14:paraId="53DE2257" w14:textId="77777777" w:rsidR="008D753F" w:rsidRDefault="001061C7">
            <w:pPr>
              <w:keepNext/>
            </w:pPr>
            <w:r>
              <w:t>○</w:t>
            </w:r>
          </w:p>
        </w:tc>
        <w:tc>
          <w:tcPr>
            <w:tcW w:w="3731" w:type="dxa"/>
          </w:tcPr>
          <w:p w14:paraId="0BD83608" w14:textId="77777777" w:rsidR="008D753F" w:rsidRDefault="001061C7">
            <w:pPr>
              <w:keepNext/>
            </w:pPr>
            <w:r>
              <w:t>Iowa</w:t>
            </w:r>
          </w:p>
        </w:tc>
        <w:tc>
          <w:tcPr>
            <w:tcW w:w="4428" w:type="dxa"/>
          </w:tcPr>
          <w:p w14:paraId="009D7CE5" w14:textId="77777777" w:rsidR="008D753F" w:rsidRDefault="008D753F">
            <w:pPr>
              <w:keepNext/>
              <w:jc w:val="right"/>
              <w:rPr>
                <w:i/>
              </w:rPr>
            </w:pPr>
          </w:p>
        </w:tc>
      </w:tr>
      <w:tr w:rsidR="008D753F" w14:paraId="72F8D270" w14:textId="77777777">
        <w:tc>
          <w:tcPr>
            <w:tcW w:w="336" w:type="dxa"/>
          </w:tcPr>
          <w:p w14:paraId="37DA7AC1" w14:textId="77777777" w:rsidR="008D753F" w:rsidRDefault="001061C7">
            <w:pPr>
              <w:keepNext/>
            </w:pPr>
            <w:r>
              <w:rPr>
                <w:rStyle w:val="GResponseCode"/>
              </w:rPr>
              <w:t>20</w:t>
            </w:r>
          </w:p>
        </w:tc>
        <w:tc>
          <w:tcPr>
            <w:tcW w:w="361" w:type="dxa"/>
          </w:tcPr>
          <w:p w14:paraId="53A418BD" w14:textId="77777777" w:rsidR="008D753F" w:rsidRDefault="001061C7">
            <w:pPr>
              <w:keepNext/>
            </w:pPr>
            <w:r>
              <w:t>○</w:t>
            </w:r>
          </w:p>
        </w:tc>
        <w:tc>
          <w:tcPr>
            <w:tcW w:w="3731" w:type="dxa"/>
          </w:tcPr>
          <w:p w14:paraId="5955EBFE" w14:textId="77777777" w:rsidR="008D753F" w:rsidRDefault="001061C7">
            <w:pPr>
              <w:keepNext/>
            </w:pPr>
            <w:r>
              <w:t>Kansas</w:t>
            </w:r>
          </w:p>
        </w:tc>
        <w:tc>
          <w:tcPr>
            <w:tcW w:w="4428" w:type="dxa"/>
          </w:tcPr>
          <w:p w14:paraId="504B473D" w14:textId="77777777" w:rsidR="008D753F" w:rsidRDefault="008D753F">
            <w:pPr>
              <w:keepNext/>
              <w:jc w:val="right"/>
              <w:rPr>
                <w:i/>
              </w:rPr>
            </w:pPr>
          </w:p>
        </w:tc>
      </w:tr>
      <w:tr w:rsidR="008D753F" w14:paraId="419EF837" w14:textId="77777777">
        <w:tc>
          <w:tcPr>
            <w:tcW w:w="336" w:type="dxa"/>
          </w:tcPr>
          <w:p w14:paraId="4EAE0660" w14:textId="77777777" w:rsidR="008D753F" w:rsidRDefault="001061C7">
            <w:pPr>
              <w:keepNext/>
            </w:pPr>
            <w:r>
              <w:rPr>
                <w:rStyle w:val="GResponseCode"/>
              </w:rPr>
              <w:t>21</w:t>
            </w:r>
          </w:p>
        </w:tc>
        <w:tc>
          <w:tcPr>
            <w:tcW w:w="361" w:type="dxa"/>
          </w:tcPr>
          <w:p w14:paraId="05377C1A" w14:textId="77777777" w:rsidR="008D753F" w:rsidRDefault="001061C7">
            <w:pPr>
              <w:keepNext/>
            </w:pPr>
            <w:r>
              <w:t>○</w:t>
            </w:r>
          </w:p>
        </w:tc>
        <w:tc>
          <w:tcPr>
            <w:tcW w:w="3731" w:type="dxa"/>
          </w:tcPr>
          <w:p w14:paraId="3CA0A226" w14:textId="77777777" w:rsidR="008D753F" w:rsidRDefault="001061C7">
            <w:pPr>
              <w:keepNext/>
            </w:pPr>
            <w:r>
              <w:t>Kentucky</w:t>
            </w:r>
          </w:p>
        </w:tc>
        <w:tc>
          <w:tcPr>
            <w:tcW w:w="4428" w:type="dxa"/>
          </w:tcPr>
          <w:p w14:paraId="79796830" w14:textId="77777777" w:rsidR="008D753F" w:rsidRDefault="008D753F">
            <w:pPr>
              <w:keepNext/>
              <w:jc w:val="right"/>
              <w:rPr>
                <w:i/>
              </w:rPr>
            </w:pPr>
          </w:p>
        </w:tc>
      </w:tr>
      <w:tr w:rsidR="008D753F" w14:paraId="4EBE9844" w14:textId="77777777">
        <w:tc>
          <w:tcPr>
            <w:tcW w:w="336" w:type="dxa"/>
          </w:tcPr>
          <w:p w14:paraId="0AA53CB6" w14:textId="77777777" w:rsidR="008D753F" w:rsidRDefault="001061C7">
            <w:pPr>
              <w:keepNext/>
            </w:pPr>
            <w:r>
              <w:rPr>
                <w:rStyle w:val="GResponseCode"/>
              </w:rPr>
              <w:t>22</w:t>
            </w:r>
          </w:p>
        </w:tc>
        <w:tc>
          <w:tcPr>
            <w:tcW w:w="361" w:type="dxa"/>
          </w:tcPr>
          <w:p w14:paraId="0016C6B9" w14:textId="77777777" w:rsidR="008D753F" w:rsidRDefault="001061C7">
            <w:pPr>
              <w:keepNext/>
            </w:pPr>
            <w:r>
              <w:t>○</w:t>
            </w:r>
          </w:p>
        </w:tc>
        <w:tc>
          <w:tcPr>
            <w:tcW w:w="3731" w:type="dxa"/>
          </w:tcPr>
          <w:p w14:paraId="04D247F4" w14:textId="77777777" w:rsidR="008D753F" w:rsidRDefault="001061C7">
            <w:pPr>
              <w:keepNext/>
            </w:pPr>
            <w:r>
              <w:t>Louisiana</w:t>
            </w:r>
          </w:p>
        </w:tc>
        <w:tc>
          <w:tcPr>
            <w:tcW w:w="4428" w:type="dxa"/>
          </w:tcPr>
          <w:p w14:paraId="121F1D95" w14:textId="77777777" w:rsidR="008D753F" w:rsidRDefault="008D753F">
            <w:pPr>
              <w:keepNext/>
              <w:jc w:val="right"/>
              <w:rPr>
                <w:i/>
              </w:rPr>
            </w:pPr>
          </w:p>
        </w:tc>
      </w:tr>
      <w:tr w:rsidR="008D753F" w14:paraId="661099D8" w14:textId="77777777">
        <w:tc>
          <w:tcPr>
            <w:tcW w:w="336" w:type="dxa"/>
          </w:tcPr>
          <w:p w14:paraId="00E446C3" w14:textId="77777777" w:rsidR="008D753F" w:rsidRDefault="001061C7">
            <w:pPr>
              <w:keepNext/>
            </w:pPr>
            <w:r>
              <w:rPr>
                <w:rStyle w:val="GResponseCode"/>
              </w:rPr>
              <w:t>23</w:t>
            </w:r>
          </w:p>
        </w:tc>
        <w:tc>
          <w:tcPr>
            <w:tcW w:w="361" w:type="dxa"/>
          </w:tcPr>
          <w:p w14:paraId="507B50E0" w14:textId="77777777" w:rsidR="008D753F" w:rsidRDefault="001061C7">
            <w:pPr>
              <w:keepNext/>
            </w:pPr>
            <w:r>
              <w:t>○</w:t>
            </w:r>
          </w:p>
        </w:tc>
        <w:tc>
          <w:tcPr>
            <w:tcW w:w="3731" w:type="dxa"/>
          </w:tcPr>
          <w:p w14:paraId="25DA7765" w14:textId="77777777" w:rsidR="008D753F" w:rsidRDefault="001061C7">
            <w:pPr>
              <w:keepNext/>
            </w:pPr>
            <w:r>
              <w:t>Maine</w:t>
            </w:r>
          </w:p>
        </w:tc>
        <w:tc>
          <w:tcPr>
            <w:tcW w:w="4428" w:type="dxa"/>
          </w:tcPr>
          <w:p w14:paraId="492330B6" w14:textId="77777777" w:rsidR="008D753F" w:rsidRDefault="008D753F">
            <w:pPr>
              <w:keepNext/>
              <w:jc w:val="right"/>
              <w:rPr>
                <w:i/>
              </w:rPr>
            </w:pPr>
          </w:p>
        </w:tc>
      </w:tr>
      <w:tr w:rsidR="008D753F" w14:paraId="66A9A678" w14:textId="77777777">
        <w:tc>
          <w:tcPr>
            <w:tcW w:w="336" w:type="dxa"/>
          </w:tcPr>
          <w:p w14:paraId="25EAEA9B" w14:textId="77777777" w:rsidR="008D753F" w:rsidRDefault="001061C7">
            <w:pPr>
              <w:keepNext/>
            </w:pPr>
            <w:r>
              <w:rPr>
                <w:rStyle w:val="GResponseCode"/>
              </w:rPr>
              <w:t>24</w:t>
            </w:r>
          </w:p>
        </w:tc>
        <w:tc>
          <w:tcPr>
            <w:tcW w:w="361" w:type="dxa"/>
          </w:tcPr>
          <w:p w14:paraId="40370ECE" w14:textId="77777777" w:rsidR="008D753F" w:rsidRDefault="001061C7">
            <w:pPr>
              <w:keepNext/>
            </w:pPr>
            <w:r>
              <w:t>○</w:t>
            </w:r>
          </w:p>
        </w:tc>
        <w:tc>
          <w:tcPr>
            <w:tcW w:w="3731" w:type="dxa"/>
          </w:tcPr>
          <w:p w14:paraId="1B3FCE27" w14:textId="77777777" w:rsidR="008D753F" w:rsidRDefault="001061C7">
            <w:pPr>
              <w:keepNext/>
            </w:pPr>
            <w:r>
              <w:t>Maryland</w:t>
            </w:r>
          </w:p>
        </w:tc>
        <w:tc>
          <w:tcPr>
            <w:tcW w:w="4428" w:type="dxa"/>
          </w:tcPr>
          <w:p w14:paraId="79D4756C" w14:textId="77777777" w:rsidR="008D753F" w:rsidRDefault="008D753F">
            <w:pPr>
              <w:keepNext/>
              <w:jc w:val="right"/>
              <w:rPr>
                <w:i/>
              </w:rPr>
            </w:pPr>
          </w:p>
        </w:tc>
      </w:tr>
      <w:tr w:rsidR="008D753F" w14:paraId="4505CA23" w14:textId="77777777">
        <w:tc>
          <w:tcPr>
            <w:tcW w:w="336" w:type="dxa"/>
          </w:tcPr>
          <w:p w14:paraId="15643B90" w14:textId="77777777" w:rsidR="008D753F" w:rsidRDefault="001061C7">
            <w:pPr>
              <w:keepNext/>
            </w:pPr>
            <w:r>
              <w:rPr>
                <w:rStyle w:val="GResponseCode"/>
              </w:rPr>
              <w:t>25</w:t>
            </w:r>
          </w:p>
        </w:tc>
        <w:tc>
          <w:tcPr>
            <w:tcW w:w="361" w:type="dxa"/>
          </w:tcPr>
          <w:p w14:paraId="414DC15A" w14:textId="77777777" w:rsidR="008D753F" w:rsidRDefault="001061C7">
            <w:pPr>
              <w:keepNext/>
            </w:pPr>
            <w:r>
              <w:t>○</w:t>
            </w:r>
          </w:p>
        </w:tc>
        <w:tc>
          <w:tcPr>
            <w:tcW w:w="3731" w:type="dxa"/>
          </w:tcPr>
          <w:p w14:paraId="5EFF82D1" w14:textId="77777777" w:rsidR="008D753F" w:rsidRDefault="001061C7">
            <w:pPr>
              <w:keepNext/>
            </w:pPr>
            <w:r>
              <w:t>Massachusetts</w:t>
            </w:r>
          </w:p>
        </w:tc>
        <w:tc>
          <w:tcPr>
            <w:tcW w:w="4428" w:type="dxa"/>
          </w:tcPr>
          <w:p w14:paraId="0B4A8610" w14:textId="77777777" w:rsidR="008D753F" w:rsidRDefault="008D753F">
            <w:pPr>
              <w:keepNext/>
              <w:jc w:val="right"/>
              <w:rPr>
                <w:i/>
              </w:rPr>
            </w:pPr>
          </w:p>
        </w:tc>
      </w:tr>
      <w:tr w:rsidR="008D753F" w14:paraId="7F89BAF4" w14:textId="77777777">
        <w:tc>
          <w:tcPr>
            <w:tcW w:w="336" w:type="dxa"/>
          </w:tcPr>
          <w:p w14:paraId="0A286EA5" w14:textId="77777777" w:rsidR="008D753F" w:rsidRDefault="001061C7">
            <w:pPr>
              <w:keepNext/>
            </w:pPr>
            <w:r>
              <w:rPr>
                <w:rStyle w:val="GResponseCode"/>
              </w:rPr>
              <w:t>26</w:t>
            </w:r>
          </w:p>
        </w:tc>
        <w:tc>
          <w:tcPr>
            <w:tcW w:w="361" w:type="dxa"/>
          </w:tcPr>
          <w:p w14:paraId="4C295FD2" w14:textId="77777777" w:rsidR="008D753F" w:rsidRDefault="001061C7">
            <w:pPr>
              <w:keepNext/>
            </w:pPr>
            <w:r>
              <w:t>○</w:t>
            </w:r>
          </w:p>
        </w:tc>
        <w:tc>
          <w:tcPr>
            <w:tcW w:w="3731" w:type="dxa"/>
          </w:tcPr>
          <w:p w14:paraId="6A4DD7C0" w14:textId="77777777" w:rsidR="008D753F" w:rsidRDefault="001061C7">
            <w:pPr>
              <w:keepNext/>
            </w:pPr>
            <w:r>
              <w:t>Michigan</w:t>
            </w:r>
          </w:p>
        </w:tc>
        <w:tc>
          <w:tcPr>
            <w:tcW w:w="4428" w:type="dxa"/>
          </w:tcPr>
          <w:p w14:paraId="475AC022" w14:textId="77777777" w:rsidR="008D753F" w:rsidRDefault="008D753F">
            <w:pPr>
              <w:keepNext/>
              <w:jc w:val="right"/>
              <w:rPr>
                <w:i/>
              </w:rPr>
            </w:pPr>
          </w:p>
        </w:tc>
      </w:tr>
      <w:tr w:rsidR="008D753F" w14:paraId="3708CCA0" w14:textId="77777777">
        <w:tc>
          <w:tcPr>
            <w:tcW w:w="336" w:type="dxa"/>
          </w:tcPr>
          <w:p w14:paraId="61D62457" w14:textId="77777777" w:rsidR="008D753F" w:rsidRDefault="001061C7">
            <w:pPr>
              <w:keepNext/>
            </w:pPr>
            <w:r>
              <w:rPr>
                <w:rStyle w:val="GResponseCode"/>
              </w:rPr>
              <w:t>27</w:t>
            </w:r>
          </w:p>
        </w:tc>
        <w:tc>
          <w:tcPr>
            <w:tcW w:w="361" w:type="dxa"/>
          </w:tcPr>
          <w:p w14:paraId="6F3D07A0" w14:textId="77777777" w:rsidR="008D753F" w:rsidRDefault="001061C7">
            <w:pPr>
              <w:keepNext/>
            </w:pPr>
            <w:r>
              <w:t>○</w:t>
            </w:r>
          </w:p>
        </w:tc>
        <w:tc>
          <w:tcPr>
            <w:tcW w:w="3731" w:type="dxa"/>
          </w:tcPr>
          <w:p w14:paraId="135A8628" w14:textId="77777777" w:rsidR="008D753F" w:rsidRDefault="001061C7">
            <w:pPr>
              <w:keepNext/>
            </w:pPr>
            <w:r>
              <w:t>Minnesota</w:t>
            </w:r>
          </w:p>
        </w:tc>
        <w:tc>
          <w:tcPr>
            <w:tcW w:w="4428" w:type="dxa"/>
          </w:tcPr>
          <w:p w14:paraId="12D957C5" w14:textId="77777777" w:rsidR="008D753F" w:rsidRDefault="008D753F">
            <w:pPr>
              <w:keepNext/>
              <w:jc w:val="right"/>
              <w:rPr>
                <w:i/>
              </w:rPr>
            </w:pPr>
          </w:p>
        </w:tc>
      </w:tr>
      <w:tr w:rsidR="008D753F" w14:paraId="372E7774" w14:textId="77777777">
        <w:tc>
          <w:tcPr>
            <w:tcW w:w="336" w:type="dxa"/>
          </w:tcPr>
          <w:p w14:paraId="679EE878" w14:textId="77777777" w:rsidR="008D753F" w:rsidRDefault="001061C7">
            <w:pPr>
              <w:keepNext/>
            </w:pPr>
            <w:r>
              <w:rPr>
                <w:rStyle w:val="GResponseCode"/>
              </w:rPr>
              <w:t>28</w:t>
            </w:r>
          </w:p>
        </w:tc>
        <w:tc>
          <w:tcPr>
            <w:tcW w:w="361" w:type="dxa"/>
          </w:tcPr>
          <w:p w14:paraId="56493555" w14:textId="77777777" w:rsidR="008D753F" w:rsidRDefault="001061C7">
            <w:pPr>
              <w:keepNext/>
            </w:pPr>
            <w:r>
              <w:t>○</w:t>
            </w:r>
          </w:p>
        </w:tc>
        <w:tc>
          <w:tcPr>
            <w:tcW w:w="3731" w:type="dxa"/>
          </w:tcPr>
          <w:p w14:paraId="518FF3BE" w14:textId="77777777" w:rsidR="008D753F" w:rsidRDefault="001061C7">
            <w:pPr>
              <w:keepNext/>
            </w:pPr>
            <w:r>
              <w:t>Mississippi</w:t>
            </w:r>
          </w:p>
        </w:tc>
        <w:tc>
          <w:tcPr>
            <w:tcW w:w="4428" w:type="dxa"/>
          </w:tcPr>
          <w:p w14:paraId="1A868F26" w14:textId="77777777" w:rsidR="008D753F" w:rsidRDefault="008D753F">
            <w:pPr>
              <w:keepNext/>
              <w:jc w:val="right"/>
              <w:rPr>
                <w:i/>
              </w:rPr>
            </w:pPr>
          </w:p>
        </w:tc>
      </w:tr>
      <w:tr w:rsidR="008D753F" w14:paraId="6B3548BD" w14:textId="77777777">
        <w:tc>
          <w:tcPr>
            <w:tcW w:w="336" w:type="dxa"/>
          </w:tcPr>
          <w:p w14:paraId="0CA95E08" w14:textId="77777777" w:rsidR="008D753F" w:rsidRDefault="001061C7">
            <w:pPr>
              <w:keepNext/>
            </w:pPr>
            <w:r>
              <w:rPr>
                <w:rStyle w:val="GResponseCode"/>
              </w:rPr>
              <w:t>29</w:t>
            </w:r>
          </w:p>
        </w:tc>
        <w:tc>
          <w:tcPr>
            <w:tcW w:w="361" w:type="dxa"/>
          </w:tcPr>
          <w:p w14:paraId="588917EB" w14:textId="77777777" w:rsidR="008D753F" w:rsidRDefault="001061C7">
            <w:pPr>
              <w:keepNext/>
            </w:pPr>
            <w:r>
              <w:t>○</w:t>
            </w:r>
          </w:p>
        </w:tc>
        <w:tc>
          <w:tcPr>
            <w:tcW w:w="3731" w:type="dxa"/>
          </w:tcPr>
          <w:p w14:paraId="1E67895C" w14:textId="77777777" w:rsidR="008D753F" w:rsidRDefault="001061C7">
            <w:pPr>
              <w:keepNext/>
            </w:pPr>
            <w:r>
              <w:t>Missouri</w:t>
            </w:r>
          </w:p>
        </w:tc>
        <w:tc>
          <w:tcPr>
            <w:tcW w:w="4428" w:type="dxa"/>
          </w:tcPr>
          <w:p w14:paraId="050D52FC" w14:textId="77777777" w:rsidR="008D753F" w:rsidRDefault="008D753F">
            <w:pPr>
              <w:keepNext/>
              <w:jc w:val="right"/>
              <w:rPr>
                <w:i/>
              </w:rPr>
            </w:pPr>
          </w:p>
        </w:tc>
      </w:tr>
      <w:tr w:rsidR="008D753F" w14:paraId="04353505" w14:textId="77777777">
        <w:tc>
          <w:tcPr>
            <w:tcW w:w="336" w:type="dxa"/>
          </w:tcPr>
          <w:p w14:paraId="76346787" w14:textId="77777777" w:rsidR="008D753F" w:rsidRDefault="001061C7">
            <w:pPr>
              <w:keepNext/>
            </w:pPr>
            <w:r>
              <w:rPr>
                <w:rStyle w:val="GResponseCode"/>
              </w:rPr>
              <w:t>30</w:t>
            </w:r>
          </w:p>
        </w:tc>
        <w:tc>
          <w:tcPr>
            <w:tcW w:w="361" w:type="dxa"/>
          </w:tcPr>
          <w:p w14:paraId="5374A366" w14:textId="77777777" w:rsidR="008D753F" w:rsidRDefault="001061C7">
            <w:pPr>
              <w:keepNext/>
            </w:pPr>
            <w:r>
              <w:t>○</w:t>
            </w:r>
          </w:p>
        </w:tc>
        <w:tc>
          <w:tcPr>
            <w:tcW w:w="3731" w:type="dxa"/>
          </w:tcPr>
          <w:p w14:paraId="3CAD558C" w14:textId="77777777" w:rsidR="008D753F" w:rsidRDefault="001061C7">
            <w:pPr>
              <w:keepNext/>
            </w:pPr>
            <w:r>
              <w:t>Montana</w:t>
            </w:r>
          </w:p>
        </w:tc>
        <w:tc>
          <w:tcPr>
            <w:tcW w:w="4428" w:type="dxa"/>
          </w:tcPr>
          <w:p w14:paraId="60B7BF5D" w14:textId="77777777" w:rsidR="008D753F" w:rsidRDefault="008D753F">
            <w:pPr>
              <w:keepNext/>
              <w:jc w:val="right"/>
              <w:rPr>
                <w:i/>
              </w:rPr>
            </w:pPr>
          </w:p>
        </w:tc>
      </w:tr>
      <w:tr w:rsidR="008D753F" w14:paraId="70D90AA6" w14:textId="77777777">
        <w:tc>
          <w:tcPr>
            <w:tcW w:w="336" w:type="dxa"/>
          </w:tcPr>
          <w:p w14:paraId="083FB951" w14:textId="77777777" w:rsidR="008D753F" w:rsidRDefault="001061C7">
            <w:pPr>
              <w:keepNext/>
            </w:pPr>
            <w:r>
              <w:rPr>
                <w:rStyle w:val="GResponseCode"/>
              </w:rPr>
              <w:t>31</w:t>
            </w:r>
          </w:p>
        </w:tc>
        <w:tc>
          <w:tcPr>
            <w:tcW w:w="361" w:type="dxa"/>
          </w:tcPr>
          <w:p w14:paraId="0FB50A42" w14:textId="77777777" w:rsidR="008D753F" w:rsidRDefault="001061C7">
            <w:pPr>
              <w:keepNext/>
            </w:pPr>
            <w:r>
              <w:t>○</w:t>
            </w:r>
          </w:p>
        </w:tc>
        <w:tc>
          <w:tcPr>
            <w:tcW w:w="3731" w:type="dxa"/>
          </w:tcPr>
          <w:p w14:paraId="2F573170" w14:textId="77777777" w:rsidR="008D753F" w:rsidRDefault="001061C7">
            <w:pPr>
              <w:keepNext/>
            </w:pPr>
            <w:r>
              <w:t>Nebraska</w:t>
            </w:r>
          </w:p>
        </w:tc>
        <w:tc>
          <w:tcPr>
            <w:tcW w:w="4428" w:type="dxa"/>
          </w:tcPr>
          <w:p w14:paraId="3F1056A7" w14:textId="77777777" w:rsidR="008D753F" w:rsidRDefault="008D753F">
            <w:pPr>
              <w:keepNext/>
              <w:jc w:val="right"/>
              <w:rPr>
                <w:i/>
              </w:rPr>
            </w:pPr>
          </w:p>
        </w:tc>
      </w:tr>
      <w:tr w:rsidR="008D753F" w14:paraId="1891B96E" w14:textId="77777777">
        <w:tc>
          <w:tcPr>
            <w:tcW w:w="336" w:type="dxa"/>
          </w:tcPr>
          <w:p w14:paraId="517A752B" w14:textId="77777777" w:rsidR="008D753F" w:rsidRDefault="001061C7">
            <w:pPr>
              <w:keepNext/>
            </w:pPr>
            <w:r>
              <w:rPr>
                <w:rStyle w:val="GResponseCode"/>
              </w:rPr>
              <w:t>32</w:t>
            </w:r>
          </w:p>
        </w:tc>
        <w:tc>
          <w:tcPr>
            <w:tcW w:w="361" w:type="dxa"/>
          </w:tcPr>
          <w:p w14:paraId="61EDDDFE" w14:textId="77777777" w:rsidR="008D753F" w:rsidRDefault="001061C7">
            <w:pPr>
              <w:keepNext/>
            </w:pPr>
            <w:r>
              <w:t>○</w:t>
            </w:r>
          </w:p>
        </w:tc>
        <w:tc>
          <w:tcPr>
            <w:tcW w:w="3731" w:type="dxa"/>
          </w:tcPr>
          <w:p w14:paraId="7D6A3E46" w14:textId="77777777" w:rsidR="008D753F" w:rsidRDefault="001061C7">
            <w:pPr>
              <w:keepNext/>
            </w:pPr>
            <w:r>
              <w:t>Nevada</w:t>
            </w:r>
          </w:p>
        </w:tc>
        <w:tc>
          <w:tcPr>
            <w:tcW w:w="4428" w:type="dxa"/>
          </w:tcPr>
          <w:p w14:paraId="6FE3FDEF" w14:textId="77777777" w:rsidR="008D753F" w:rsidRDefault="008D753F">
            <w:pPr>
              <w:keepNext/>
              <w:jc w:val="right"/>
              <w:rPr>
                <w:i/>
              </w:rPr>
            </w:pPr>
          </w:p>
        </w:tc>
      </w:tr>
      <w:tr w:rsidR="008D753F" w14:paraId="1C13119B" w14:textId="77777777">
        <w:tc>
          <w:tcPr>
            <w:tcW w:w="336" w:type="dxa"/>
          </w:tcPr>
          <w:p w14:paraId="29837153" w14:textId="77777777" w:rsidR="008D753F" w:rsidRDefault="001061C7">
            <w:pPr>
              <w:keepNext/>
            </w:pPr>
            <w:r>
              <w:rPr>
                <w:rStyle w:val="GResponseCode"/>
              </w:rPr>
              <w:t>33</w:t>
            </w:r>
          </w:p>
        </w:tc>
        <w:tc>
          <w:tcPr>
            <w:tcW w:w="361" w:type="dxa"/>
          </w:tcPr>
          <w:p w14:paraId="329F581E" w14:textId="77777777" w:rsidR="008D753F" w:rsidRDefault="001061C7">
            <w:pPr>
              <w:keepNext/>
            </w:pPr>
            <w:r>
              <w:t>○</w:t>
            </w:r>
          </w:p>
        </w:tc>
        <w:tc>
          <w:tcPr>
            <w:tcW w:w="3731" w:type="dxa"/>
          </w:tcPr>
          <w:p w14:paraId="26043E02" w14:textId="77777777" w:rsidR="008D753F" w:rsidRDefault="001061C7">
            <w:pPr>
              <w:keepNext/>
            </w:pPr>
            <w:r>
              <w:t>New Hampshire</w:t>
            </w:r>
          </w:p>
        </w:tc>
        <w:tc>
          <w:tcPr>
            <w:tcW w:w="4428" w:type="dxa"/>
          </w:tcPr>
          <w:p w14:paraId="0BCB94AB" w14:textId="77777777" w:rsidR="008D753F" w:rsidRDefault="008D753F">
            <w:pPr>
              <w:keepNext/>
              <w:jc w:val="right"/>
              <w:rPr>
                <w:i/>
              </w:rPr>
            </w:pPr>
          </w:p>
        </w:tc>
      </w:tr>
      <w:tr w:rsidR="008D753F" w14:paraId="23664123" w14:textId="77777777">
        <w:tc>
          <w:tcPr>
            <w:tcW w:w="336" w:type="dxa"/>
          </w:tcPr>
          <w:p w14:paraId="2297249A" w14:textId="77777777" w:rsidR="008D753F" w:rsidRDefault="001061C7">
            <w:pPr>
              <w:keepNext/>
            </w:pPr>
            <w:r>
              <w:rPr>
                <w:rStyle w:val="GResponseCode"/>
              </w:rPr>
              <w:t>34</w:t>
            </w:r>
          </w:p>
        </w:tc>
        <w:tc>
          <w:tcPr>
            <w:tcW w:w="361" w:type="dxa"/>
          </w:tcPr>
          <w:p w14:paraId="1B63F1C1" w14:textId="77777777" w:rsidR="008D753F" w:rsidRDefault="001061C7">
            <w:pPr>
              <w:keepNext/>
            </w:pPr>
            <w:r>
              <w:t>○</w:t>
            </w:r>
          </w:p>
        </w:tc>
        <w:tc>
          <w:tcPr>
            <w:tcW w:w="3731" w:type="dxa"/>
          </w:tcPr>
          <w:p w14:paraId="643E295D" w14:textId="77777777" w:rsidR="008D753F" w:rsidRDefault="001061C7">
            <w:pPr>
              <w:keepNext/>
            </w:pPr>
            <w:r>
              <w:t>New Jersey</w:t>
            </w:r>
          </w:p>
        </w:tc>
        <w:tc>
          <w:tcPr>
            <w:tcW w:w="4428" w:type="dxa"/>
          </w:tcPr>
          <w:p w14:paraId="3FC5D417" w14:textId="77777777" w:rsidR="008D753F" w:rsidRDefault="008D753F">
            <w:pPr>
              <w:keepNext/>
              <w:jc w:val="right"/>
              <w:rPr>
                <w:i/>
              </w:rPr>
            </w:pPr>
          </w:p>
        </w:tc>
      </w:tr>
      <w:tr w:rsidR="008D753F" w14:paraId="21AA631A" w14:textId="77777777">
        <w:tc>
          <w:tcPr>
            <w:tcW w:w="336" w:type="dxa"/>
          </w:tcPr>
          <w:p w14:paraId="24DD99D5" w14:textId="77777777" w:rsidR="008D753F" w:rsidRDefault="001061C7">
            <w:pPr>
              <w:keepNext/>
            </w:pPr>
            <w:r>
              <w:rPr>
                <w:rStyle w:val="GResponseCode"/>
              </w:rPr>
              <w:t>35</w:t>
            </w:r>
          </w:p>
        </w:tc>
        <w:tc>
          <w:tcPr>
            <w:tcW w:w="361" w:type="dxa"/>
          </w:tcPr>
          <w:p w14:paraId="64634A1B" w14:textId="77777777" w:rsidR="008D753F" w:rsidRDefault="001061C7">
            <w:pPr>
              <w:keepNext/>
            </w:pPr>
            <w:r>
              <w:t>○</w:t>
            </w:r>
          </w:p>
        </w:tc>
        <w:tc>
          <w:tcPr>
            <w:tcW w:w="3731" w:type="dxa"/>
          </w:tcPr>
          <w:p w14:paraId="501EE3D2" w14:textId="77777777" w:rsidR="008D753F" w:rsidRDefault="001061C7">
            <w:pPr>
              <w:keepNext/>
            </w:pPr>
            <w:r>
              <w:t>New Mexico</w:t>
            </w:r>
          </w:p>
        </w:tc>
        <w:tc>
          <w:tcPr>
            <w:tcW w:w="4428" w:type="dxa"/>
          </w:tcPr>
          <w:p w14:paraId="4C16CC59" w14:textId="77777777" w:rsidR="008D753F" w:rsidRDefault="008D753F">
            <w:pPr>
              <w:keepNext/>
              <w:jc w:val="right"/>
              <w:rPr>
                <w:i/>
              </w:rPr>
            </w:pPr>
          </w:p>
        </w:tc>
      </w:tr>
      <w:tr w:rsidR="008D753F" w14:paraId="1418C31D" w14:textId="77777777">
        <w:tc>
          <w:tcPr>
            <w:tcW w:w="336" w:type="dxa"/>
          </w:tcPr>
          <w:p w14:paraId="20A89E16" w14:textId="77777777" w:rsidR="008D753F" w:rsidRDefault="001061C7">
            <w:pPr>
              <w:keepNext/>
            </w:pPr>
            <w:r>
              <w:rPr>
                <w:rStyle w:val="GResponseCode"/>
              </w:rPr>
              <w:t>36</w:t>
            </w:r>
          </w:p>
        </w:tc>
        <w:tc>
          <w:tcPr>
            <w:tcW w:w="361" w:type="dxa"/>
          </w:tcPr>
          <w:p w14:paraId="7FC569F6" w14:textId="77777777" w:rsidR="008D753F" w:rsidRDefault="001061C7">
            <w:pPr>
              <w:keepNext/>
            </w:pPr>
            <w:r>
              <w:t>○</w:t>
            </w:r>
          </w:p>
        </w:tc>
        <w:tc>
          <w:tcPr>
            <w:tcW w:w="3731" w:type="dxa"/>
          </w:tcPr>
          <w:p w14:paraId="537EF681" w14:textId="77777777" w:rsidR="008D753F" w:rsidRDefault="001061C7">
            <w:pPr>
              <w:keepNext/>
            </w:pPr>
            <w:r>
              <w:t>New York</w:t>
            </w:r>
          </w:p>
        </w:tc>
        <w:tc>
          <w:tcPr>
            <w:tcW w:w="4428" w:type="dxa"/>
          </w:tcPr>
          <w:p w14:paraId="48C3A188" w14:textId="77777777" w:rsidR="008D753F" w:rsidRDefault="008D753F">
            <w:pPr>
              <w:keepNext/>
              <w:jc w:val="right"/>
              <w:rPr>
                <w:i/>
              </w:rPr>
            </w:pPr>
          </w:p>
        </w:tc>
      </w:tr>
      <w:tr w:rsidR="008D753F" w14:paraId="5B4AB0C3" w14:textId="77777777">
        <w:tc>
          <w:tcPr>
            <w:tcW w:w="336" w:type="dxa"/>
          </w:tcPr>
          <w:p w14:paraId="1501E7CF" w14:textId="77777777" w:rsidR="008D753F" w:rsidRDefault="001061C7">
            <w:pPr>
              <w:keepNext/>
            </w:pPr>
            <w:r>
              <w:rPr>
                <w:rStyle w:val="GResponseCode"/>
              </w:rPr>
              <w:t>37</w:t>
            </w:r>
          </w:p>
        </w:tc>
        <w:tc>
          <w:tcPr>
            <w:tcW w:w="361" w:type="dxa"/>
          </w:tcPr>
          <w:p w14:paraId="0526B37D" w14:textId="77777777" w:rsidR="008D753F" w:rsidRDefault="001061C7">
            <w:pPr>
              <w:keepNext/>
            </w:pPr>
            <w:r>
              <w:t>○</w:t>
            </w:r>
          </w:p>
        </w:tc>
        <w:tc>
          <w:tcPr>
            <w:tcW w:w="3731" w:type="dxa"/>
          </w:tcPr>
          <w:p w14:paraId="38C07A3C" w14:textId="77777777" w:rsidR="008D753F" w:rsidRDefault="001061C7">
            <w:pPr>
              <w:keepNext/>
            </w:pPr>
            <w:r>
              <w:t>North Carolina</w:t>
            </w:r>
          </w:p>
        </w:tc>
        <w:tc>
          <w:tcPr>
            <w:tcW w:w="4428" w:type="dxa"/>
          </w:tcPr>
          <w:p w14:paraId="4B1E0FA3" w14:textId="77777777" w:rsidR="008D753F" w:rsidRDefault="008D753F">
            <w:pPr>
              <w:keepNext/>
              <w:jc w:val="right"/>
              <w:rPr>
                <w:i/>
              </w:rPr>
            </w:pPr>
          </w:p>
        </w:tc>
      </w:tr>
      <w:tr w:rsidR="008D753F" w14:paraId="34281391" w14:textId="77777777">
        <w:tc>
          <w:tcPr>
            <w:tcW w:w="336" w:type="dxa"/>
          </w:tcPr>
          <w:p w14:paraId="5B6C0CCB" w14:textId="77777777" w:rsidR="008D753F" w:rsidRDefault="001061C7">
            <w:pPr>
              <w:keepNext/>
            </w:pPr>
            <w:r>
              <w:rPr>
                <w:rStyle w:val="GResponseCode"/>
              </w:rPr>
              <w:t>38</w:t>
            </w:r>
          </w:p>
        </w:tc>
        <w:tc>
          <w:tcPr>
            <w:tcW w:w="361" w:type="dxa"/>
          </w:tcPr>
          <w:p w14:paraId="5B33AD6C" w14:textId="77777777" w:rsidR="008D753F" w:rsidRDefault="001061C7">
            <w:pPr>
              <w:keepNext/>
            </w:pPr>
            <w:r>
              <w:t>○</w:t>
            </w:r>
          </w:p>
        </w:tc>
        <w:tc>
          <w:tcPr>
            <w:tcW w:w="3731" w:type="dxa"/>
          </w:tcPr>
          <w:p w14:paraId="6890F4BA" w14:textId="77777777" w:rsidR="008D753F" w:rsidRDefault="001061C7">
            <w:pPr>
              <w:keepNext/>
            </w:pPr>
            <w:r>
              <w:t>North Dakota</w:t>
            </w:r>
          </w:p>
        </w:tc>
        <w:tc>
          <w:tcPr>
            <w:tcW w:w="4428" w:type="dxa"/>
          </w:tcPr>
          <w:p w14:paraId="1C098460" w14:textId="77777777" w:rsidR="008D753F" w:rsidRDefault="008D753F">
            <w:pPr>
              <w:keepNext/>
              <w:jc w:val="right"/>
              <w:rPr>
                <w:i/>
              </w:rPr>
            </w:pPr>
          </w:p>
        </w:tc>
      </w:tr>
      <w:tr w:rsidR="008D753F" w14:paraId="3C0D941B" w14:textId="77777777">
        <w:tc>
          <w:tcPr>
            <w:tcW w:w="336" w:type="dxa"/>
          </w:tcPr>
          <w:p w14:paraId="00838077" w14:textId="77777777" w:rsidR="008D753F" w:rsidRDefault="001061C7">
            <w:pPr>
              <w:keepNext/>
            </w:pPr>
            <w:r>
              <w:rPr>
                <w:rStyle w:val="GResponseCode"/>
              </w:rPr>
              <w:t>39</w:t>
            </w:r>
          </w:p>
        </w:tc>
        <w:tc>
          <w:tcPr>
            <w:tcW w:w="361" w:type="dxa"/>
          </w:tcPr>
          <w:p w14:paraId="4FE40017" w14:textId="77777777" w:rsidR="008D753F" w:rsidRDefault="001061C7">
            <w:pPr>
              <w:keepNext/>
            </w:pPr>
            <w:r>
              <w:t>○</w:t>
            </w:r>
          </w:p>
        </w:tc>
        <w:tc>
          <w:tcPr>
            <w:tcW w:w="3731" w:type="dxa"/>
          </w:tcPr>
          <w:p w14:paraId="78E4484C" w14:textId="77777777" w:rsidR="008D753F" w:rsidRDefault="001061C7">
            <w:pPr>
              <w:keepNext/>
            </w:pPr>
            <w:r>
              <w:t>Ohio</w:t>
            </w:r>
          </w:p>
        </w:tc>
        <w:tc>
          <w:tcPr>
            <w:tcW w:w="4428" w:type="dxa"/>
          </w:tcPr>
          <w:p w14:paraId="68B67E06" w14:textId="77777777" w:rsidR="008D753F" w:rsidRDefault="008D753F">
            <w:pPr>
              <w:keepNext/>
              <w:jc w:val="right"/>
              <w:rPr>
                <w:i/>
              </w:rPr>
            </w:pPr>
          </w:p>
        </w:tc>
      </w:tr>
      <w:tr w:rsidR="008D753F" w14:paraId="5A123FEF" w14:textId="77777777">
        <w:tc>
          <w:tcPr>
            <w:tcW w:w="336" w:type="dxa"/>
          </w:tcPr>
          <w:p w14:paraId="6FF7A72C" w14:textId="77777777" w:rsidR="008D753F" w:rsidRDefault="001061C7">
            <w:pPr>
              <w:keepNext/>
            </w:pPr>
            <w:r>
              <w:rPr>
                <w:rStyle w:val="GResponseCode"/>
              </w:rPr>
              <w:t>40</w:t>
            </w:r>
          </w:p>
        </w:tc>
        <w:tc>
          <w:tcPr>
            <w:tcW w:w="361" w:type="dxa"/>
          </w:tcPr>
          <w:p w14:paraId="0AD53B3F" w14:textId="77777777" w:rsidR="008D753F" w:rsidRDefault="001061C7">
            <w:pPr>
              <w:keepNext/>
            </w:pPr>
            <w:r>
              <w:t>○</w:t>
            </w:r>
          </w:p>
        </w:tc>
        <w:tc>
          <w:tcPr>
            <w:tcW w:w="3731" w:type="dxa"/>
          </w:tcPr>
          <w:p w14:paraId="314EA7E5" w14:textId="77777777" w:rsidR="008D753F" w:rsidRDefault="001061C7">
            <w:pPr>
              <w:keepNext/>
            </w:pPr>
            <w:r>
              <w:t>Oklahoma</w:t>
            </w:r>
          </w:p>
        </w:tc>
        <w:tc>
          <w:tcPr>
            <w:tcW w:w="4428" w:type="dxa"/>
          </w:tcPr>
          <w:p w14:paraId="318BC506" w14:textId="77777777" w:rsidR="008D753F" w:rsidRDefault="008D753F">
            <w:pPr>
              <w:keepNext/>
              <w:jc w:val="right"/>
              <w:rPr>
                <w:i/>
              </w:rPr>
            </w:pPr>
          </w:p>
        </w:tc>
      </w:tr>
      <w:tr w:rsidR="008D753F" w14:paraId="0F230C0B" w14:textId="77777777">
        <w:tc>
          <w:tcPr>
            <w:tcW w:w="336" w:type="dxa"/>
          </w:tcPr>
          <w:p w14:paraId="092B9BFA" w14:textId="77777777" w:rsidR="008D753F" w:rsidRDefault="001061C7">
            <w:pPr>
              <w:keepNext/>
            </w:pPr>
            <w:r>
              <w:rPr>
                <w:rStyle w:val="GResponseCode"/>
              </w:rPr>
              <w:t>41</w:t>
            </w:r>
          </w:p>
        </w:tc>
        <w:tc>
          <w:tcPr>
            <w:tcW w:w="361" w:type="dxa"/>
          </w:tcPr>
          <w:p w14:paraId="690B8BBA" w14:textId="77777777" w:rsidR="008D753F" w:rsidRDefault="001061C7">
            <w:pPr>
              <w:keepNext/>
            </w:pPr>
            <w:r>
              <w:t>○</w:t>
            </w:r>
          </w:p>
        </w:tc>
        <w:tc>
          <w:tcPr>
            <w:tcW w:w="3731" w:type="dxa"/>
          </w:tcPr>
          <w:p w14:paraId="7AFC4A77" w14:textId="77777777" w:rsidR="008D753F" w:rsidRDefault="001061C7">
            <w:pPr>
              <w:keepNext/>
            </w:pPr>
            <w:r>
              <w:t>Oregon</w:t>
            </w:r>
          </w:p>
        </w:tc>
        <w:tc>
          <w:tcPr>
            <w:tcW w:w="4428" w:type="dxa"/>
          </w:tcPr>
          <w:p w14:paraId="3BC1A6A6" w14:textId="77777777" w:rsidR="008D753F" w:rsidRDefault="008D753F">
            <w:pPr>
              <w:keepNext/>
              <w:jc w:val="right"/>
              <w:rPr>
                <w:i/>
              </w:rPr>
            </w:pPr>
          </w:p>
        </w:tc>
      </w:tr>
      <w:tr w:rsidR="008D753F" w14:paraId="3DB14265" w14:textId="77777777">
        <w:tc>
          <w:tcPr>
            <w:tcW w:w="336" w:type="dxa"/>
          </w:tcPr>
          <w:p w14:paraId="4E91BE63" w14:textId="77777777" w:rsidR="008D753F" w:rsidRDefault="001061C7">
            <w:pPr>
              <w:keepNext/>
            </w:pPr>
            <w:r>
              <w:rPr>
                <w:rStyle w:val="GResponseCode"/>
              </w:rPr>
              <w:t>42</w:t>
            </w:r>
          </w:p>
        </w:tc>
        <w:tc>
          <w:tcPr>
            <w:tcW w:w="361" w:type="dxa"/>
          </w:tcPr>
          <w:p w14:paraId="4841C53D" w14:textId="77777777" w:rsidR="008D753F" w:rsidRDefault="001061C7">
            <w:pPr>
              <w:keepNext/>
            </w:pPr>
            <w:r>
              <w:t>○</w:t>
            </w:r>
          </w:p>
        </w:tc>
        <w:tc>
          <w:tcPr>
            <w:tcW w:w="3731" w:type="dxa"/>
          </w:tcPr>
          <w:p w14:paraId="1E3896DE" w14:textId="77777777" w:rsidR="008D753F" w:rsidRDefault="001061C7">
            <w:pPr>
              <w:keepNext/>
            </w:pPr>
            <w:r>
              <w:t>Pennsylvania</w:t>
            </w:r>
          </w:p>
        </w:tc>
        <w:tc>
          <w:tcPr>
            <w:tcW w:w="4428" w:type="dxa"/>
          </w:tcPr>
          <w:p w14:paraId="7C009717" w14:textId="77777777" w:rsidR="008D753F" w:rsidRDefault="008D753F">
            <w:pPr>
              <w:keepNext/>
              <w:jc w:val="right"/>
              <w:rPr>
                <w:i/>
              </w:rPr>
            </w:pPr>
          </w:p>
        </w:tc>
      </w:tr>
      <w:tr w:rsidR="008D753F" w14:paraId="1222D556" w14:textId="77777777">
        <w:tc>
          <w:tcPr>
            <w:tcW w:w="336" w:type="dxa"/>
          </w:tcPr>
          <w:p w14:paraId="544CEBE4" w14:textId="77777777" w:rsidR="008D753F" w:rsidRDefault="001061C7">
            <w:pPr>
              <w:keepNext/>
            </w:pPr>
            <w:r>
              <w:rPr>
                <w:rStyle w:val="GResponseCode"/>
              </w:rPr>
              <w:t>44</w:t>
            </w:r>
          </w:p>
        </w:tc>
        <w:tc>
          <w:tcPr>
            <w:tcW w:w="361" w:type="dxa"/>
          </w:tcPr>
          <w:p w14:paraId="26026372" w14:textId="77777777" w:rsidR="008D753F" w:rsidRDefault="001061C7">
            <w:pPr>
              <w:keepNext/>
            </w:pPr>
            <w:r>
              <w:t>○</w:t>
            </w:r>
          </w:p>
        </w:tc>
        <w:tc>
          <w:tcPr>
            <w:tcW w:w="3731" w:type="dxa"/>
          </w:tcPr>
          <w:p w14:paraId="44ADC92E" w14:textId="77777777" w:rsidR="008D753F" w:rsidRDefault="001061C7">
            <w:pPr>
              <w:keepNext/>
            </w:pPr>
            <w:r>
              <w:t>Rhode Island</w:t>
            </w:r>
          </w:p>
        </w:tc>
        <w:tc>
          <w:tcPr>
            <w:tcW w:w="4428" w:type="dxa"/>
          </w:tcPr>
          <w:p w14:paraId="5A0BCF76" w14:textId="77777777" w:rsidR="008D753F" w:rsidRDefault="008D753F">
            <w:pPr>
              <w:keepNext/>
              <w:jc w:val="right"/>
              <w:rPr>
                <w:i/>
              </w:rPr>
            </w:pPr>
          </w:p>
        </w:tc>
      </w:tr>
      <w:tr w:rsidR="008D753F" w14:paraId="6C0009A5" w14:textId="77777777">
        <w:tc>
          <w:tcPr>
            <w:tcW w:w="336" w:type="dxa"/>
          </w:tcPr>
          <w:p w14:paraId="5D5EF432" w14:textId="77777777" w:rsidR="008D753F" w:rsidRDefault="001061C7">
            <w:pPr>
              <w:keepNext/>
            </w:pPr>
            <w:r>
              <w:rPr>
                <w:rStyle w:val="GResponseCode"/>
              </w:rPr>
              <w:lastRenderedPageBreak/>
              <w:t>45</w:t>
            </w:r>
          </w:p>
        </w:tc>
        <w:tc>
          <w:tcPr>
            <w:tcW w:w="361" w:type="dxa"/>
          </w:tcPr>
          <w:p w14:paraId="1ECB0599" w14:textId="77777777" w:rsidR="008D753F" w:rsidRDefault="001061C7">
            <w:pPr>
              <w:keepNext/>
            </w:pPr>
            <w:r>
              <w:t>○</w:t>
            </w:r>
          </w:p>
        </w:tc>
        <w:tc>
          <w:tcPr>
            <w:tcW w:w="3731" w:type="dxa"/>
          </w:tcPr>
          <w:p w14:paraId="6DA2737B" w14:textId="77777777" w:rsidR="008D753F" w:rsidRDefault="001061C7">
            <w:pPr>
              <w:keepNext/>
            </w:pPr>
            <w:r>
              <w:t>South Carolina</w:t>
            </w:r>
          </w:p>
        </w:tc>
        <w:tc>
          <w:tcPr>
            <w:tcW w:w="4428" w:type="dxa"/>
          </w:tcPr>
          <w:p w14:paraId="0C3518AB" w14:textId="77777777" w:rsidR="008D753F" w:rsidRDefault="008D753F">
            <w:pPr>
              <w:keepNext/>
              <w:jc w:val="right"/>
              <w:rPr>
                <w:i/>
              </w:rPr>
            </w:pPr>
          </w:p>
        </w:tc>
      </w:tr>
      <w:tr w:rsidR="008D753F" w14:paraId="42864215" w14:textId="77777777">
        <w:tc>
          <w:tcPr>
            <w:tcW w:w="336" w:type="dxa"/>
          </w:tcPr>
          <w:p w14:paraId="587F019D" w14:textId="77777777" w:rsidR="008D753F" w:rsidRDefault="001061C7">
            <w:pPr>
              <w:keepNext/>
            </w:pPr>
            <w:r>
              <w:rPr>
                <w:rStyle w:val="GResponseCode"/>
              </w:rPr>
              <w:t>46</w:t>
            </w:r>
          </w:p>
        </w:tc>
        <w:tc>
          <w:tcPr>
            <w:tcW w:w="361" w:type="dxa"/>
          </w:tcPr>
          <w:p w14:paraId="1B6DDBD9" w14:textId="77777777" w:rsidR="008D753F" w:rsidRDefault="001061C7">
            <w:pPr>
              <w:keepNext/>
            </w:pPr>
            <w:r>
              <w:t>○</w:t>
            </w:r>
          </w:p>
        </w:tc>
        <w:tc>
          <w:tcPr>
            <w:tcW w:w="3731" w:type="dxa"/>
          </w:tcPr>
          <w:p w14:paraId="6097D851" w14:textId="77777777" w:rsidR="008D753F" w:rsidRDefault="001061C7">
            <w:pPr>
              <w:keepNext/>
            </w:pPr>
            <w:r>
              <w:t>South Dakota</w:t>
            </w:r>
          </w:p>
        </w:tc>
        <w:tc>
          <w:tcPr>
            <w:tcW w:w="4428" w:type="dxa"/>
          </w:tcPr>
          <w:p w14:paraId="3C527604" w14:textId="77777777" w:rsidR="008D753F" w:rsidRDefault="008D753F">
            <w:pPr>
              <w:keepNext/>
              <w:jc w:val="right"/>
              <w:rPr>
                <w:i/>
              </w:rPr>
            </w:pPr>
          </w:p>
        </w:tc>
      </w:tr>
      <w:tr w:rsidR="008D753F" w14:paraId="7A4B3D6D" w14:textId="77777777">
        <w:tc>
          <w:tcPr>
            <w:tcW w:w="336" w:type="dxa"/>
          </w:tcPr>
          <w:p w14:paraId="33A1F62C" w14:textId="77777777" w:rsidR="008D753F" w:rsidRDefault="001061C7">
            <w:pPr>
              <w:keepNext/>
            </w:pPr>
            <w:r>
              <w:rPr>
                <w:rStyle w:val="GResponseCode"/>
              </w:rPr>
              <w:t>47</w:t>
            </w:r>
          </w:p>
        </w:tc>
        <w:tc>
          <w:tcPr>
            <w:tcW w:w="361" w:type="dxa"/>
          </w:tcPr>
          <w:p w14:paraId="676DC7F4" w14:textId="77777777" w:rsidR="008D753F" w:rsidRDefault="001061C7">
            <w:pPr>
              <w:keepNext/>
            </w:pPr>
            <w:r>
              <w:t>○</w:t>
            </w:r>
          </w:p>
        </w:tc>
        <w:tc>
          <w:tcPr>
            <w:tcW w:w="3731" w:type="dxa"/>
          </w:tcPr>
          <w:p w14:paraId="799CD0E6" w14:textId="77777777" w:rsidR="008D753F" w:rsidRDefault="001061C7">
            <w:pPr>
              <w:keepNext/>
            </w:pPr>
            <w:r>
              <w:t>Tennessee</w:t>
            </w:r>
          </w:p>
        </w:tc>
        <w:tc>
          <w:tcPr>
            <w:tcW w:w="4428" w:type="dxa"/>
          </w:tcPr>
          <w:p w14:paraId="10071207" w14:textId="77777777" w:rsidR="008D753F" w:rsidRDefault="008D753F">
            <w:pPr>
              <w:keepNext/>
              <w:jc w:val="right"/>
              <w:rPr>
                <w:i/>
              </w:rPr>
            </w:pPr>
          </w:p>
        </w:tc>
      </w:tr>
      <w:tr w:rsidR="008D753F" w14:paraId="70B53F59" w14:textId="77777777">
        <w:tc>
          <w:tcPr>
            <w:tcW w:w="336" w:type="dxa"/>
          </w:tcPr>
          <w:p w14:paraId="33808937" w14:textId="77777777" w:rsidR="008D753F" w:rsidRDefault="001061C7">
            <w:pPr>
              <w:keepNext/>
            </w:pPr>
            <w:r>
              <w:rPr>
                <w:rStyle w:val="GResponseCode"/>
              </w:rPr>
              <w:t>48</w:t>
            </w:r>
          </w:p>
        </w:tc>
        <w:tc>
          <w:tcPr>
            <w:tcW w:w="361" w:type="dxa"/>
          </w:tcPr>
          <w:p w14:paraId="651CDE2B" w14:textId="77777777" w:rsidR="008D753F" w:rsidRDefault="001061C7">
            <w:pPr>
              <w:keepNext/>
            </w:pPr>
            <w:r>
              <w:t>○</w:t>
            </w:r>
          </w:p>
        </w:tc>
        <w:tc>
          <w:tcPr>
            <w:tcW w:w="3731" w:type="dxa"/>
          </w:tcPr>
          <w:p w14:paraId="1F83F3A3" w14:textId="77777777" w:rsidR="008D753F" w:rsidRDefault="001061C7">
            <w:pPr>
              <w:keepNext/>
            </w:pPr>
            <w:r>
              <w:t>Texas</w:t>
            </w:r>
          </w:p>
        </w:tc>
        <w:tc>
          <w:tcPr>
            <w:tcW w:w="4428" w:type="dxa"/>
          </w:tcPr>
          <w:p w14:paraId="242669CA" w14:textId="77777777" w:rsidR="008D753F" w:rsidRDefault="008D753F">
            <w:pPr>
              <w:keepNext/>
              <w:jc w:val="right"/>
              <w:rPr>
                <w:i/>
              </w:rPr>
            </w:pPr>
          </w:p>
        </w:tc>
      </w:tr>
      <w:tr w:rsidR="008D753F" w14:paraId="3A9FB6F3" w14:textId="77777777">
        <w:tc>
          <w:tcPr>
            <w:tcW w:w="336" w:type="dxa"/>
          </w:tcPr>
          <w:p w14:paraId="744C38C8" w14:textId="77777777" w:rsidR="008D753F" w:rsidRDefault="001061C7">
            <w:pPr>
              <w:keepNext/>
            </w:pPr>
            <w:r>
              <w:rPr>
                <w:rStyle w:val="GResponseCode"/>
              </w:rPr>
              <w:t>49</w:t>
            </w:r>
          </w:p>
        </w:tc>
        <w:tc>
          <w:tcPr>
            <w:tcW w:w="361" w:type="dxa"/>
          </w:tcPr>
          <w:p w14:paraId="2B2B4FD0" w14:textId="77777777" w:rsidR="008D753F" w:rsidRDefault="001061C7">
            <w:pPr>
              <w:keepNext/>
            </w:pPr>
            <w:r>
              <w:t>○</w:t>
            </w:r>
          </w:p>
        </w:tc>
        <w:tc>
          <w:tcPr>
            <w:tcW w:w="3731" w:type="dxa"/>
          </w:tcPr>
          <w:p w14:paraId="37A19B7B" w14:textId="77777777" w:rsidR="008D753F" w:rsidRDefault="001061C7">
            <w:pPr>
              <w:keepNext/>
            </w:pPr>
            <w:r>
              <w:t>Utah</w:t>
            </w:r>
          </w:p>
        </w:tc>
        <w:tc>
          <w:tcPr>
            <w:tcW w:w="4428" w:type="dxa"/>
          </w:tcPr>
          <w:p w14:paraId="4DD68B02" w14:textId="77777777" w:rsidR="008D753F" w:rsidRDefault="008D753F">
            <w:pPr>
              <w:keepNext/>
              <w:jc w:val="right"/>
              <w:rPr>
                <w:i/>
              </w:rPr>
            </w:pPr>
          </w:p>
        </w:tc>
      </w:tr>
      <w:tr w:rsidR="008D753F" w14:paraId="56F95A9C" w14:textId="77777777">
        <w:tc>
          <w:tcPr>
            <w:tcW w:w="336" w:type="dxa"/>
          </w:tcPr>
          <w:p w14:paraId="1C3A5F59" w14:textId="77777777" w:rsidR="008D753F" w:rsidRDefault="001061C7">
            <w:pPr>
              <w:keepNext/>
            </w:pPr>
            <w:r>
              <w:rPr>
                <w:rStyle w:val="GResponseCode"/>
              </w:rPr>
              <w:t>50</w:t>
            </w:r>
          </w:p>
        </w:tc>
        <w:tc>
          <w:tcPr>
            <w:tcW w:w="361" w:type="dxa"/>
          </w:tcPr>
          <w:p w14:paraId="06688F5C" w14:textId="77777777" w:rsidR="008D753F" w:rsidRDefault="001061C7">
            <w:pPr>
              <w:keepNext/>
            </w:pPr>
            <w:r>
              <w:t>○</w:t>
            </w:r>
          </w:p>
        </w:tc>
        <w:tc>
          <w:tcPr>
            <w:tcW w:w="3731" w:type="dxa"/>
          </w:tcPr>
          <w:p w14:paraId="74506E79" w14:textId="77777777" w:rsidR="008D753F" w:rsidRDefault="001061C7">
            <w:pPr>
              <w:keepNext/>
            </w:pPr>
            <w:r>
              <w:t>Vermont</w:t>
            </w:r>
          </w:p>
        </w:tc>
        <w:tc>
          <w:tcPr>
            <w:tcW w:w="4428" w:type="dxa"/>
          </w:tcPr>
          <w:p w14:paraId="4CAAFEAF" w14:textId="77777777" w:rsidR="008D753F" w:rsidRDefault="008D753F">
            <w:pPr>
              <w:keepNext/>
              <w:jc w:val="right"/>
              <w:rPr>
                <w:i/>
              </w:rPr>
            </w:pPr>
          </w:p>
        </w:tc>
      </w:tr>
      <w:tr w:rsidR="008D753F" w14:paraId="364DC2A4" w14:textId="77777777">
        <w:tc>
          <w:tcPr>
            <w:tcW w:w="336" w:type="dxa"/>
          </w:tcPr>
          <w:p w14:paraId="3716071C" w14:textId="77777777" w:rsidR="008D753F" w:rsidRDefault="001061C7">
            <w:pPr>
              <w:keepNext/>
            </w:pPr>
            <w:r>
              <w:rPr>
                <w:rStyle w:val="GResponseCode"/>
              </w:rPr>
              <w:t>51</w:t>
            </w:r>
          </w:p>
        </w:tc>
        <w:tc>
          <w:tcPr>
            <w:tcW w:w="361" w:type="dxa"/>
          </w:tcPr>
          <w:p w14:paraId="631BA159" w14:textId="77777777" w:rsidR="008D753F" w:rsidRDefault="001061C7">
            <w:pPr>
              <w:keepNext/>
            </w:pPr>
            <w:r>
              <w:t>○</w:t>
            </w:r>
          </w:p>
        </w:tc>
        <w:tc>
          <w:tcPr>
            <w:tcW w:w="3731" w:type="dxa"/>
          </w:tcPr>
          <w:p w14:paraId="3609CDEA" w14:textId="77777777" w:rsidR="008D753F" w:rsidRDefault="001061C7">
            <w:pPr>
              <w:keepNext/>
            </w:pPr>
            <w:r>
              <w:t>Virginia</w:t>
            </w:r>
          </w:p>
        </w:tc>
        <w:tc>
          <w:tcPr>
            <w:tcW w:w="4428" w:type="dxa"/>
          </w:tcPr>
          <w:p w14:paraId="312D6A24" w14:textId="77777777" w:rsidR="008D753F" w:rsidRDefault="008D753F">
            <w:pPr>
              <w:keepNext/>
              <w:jc w:val="right"/>
              <w:rPr>
                <w:i/>
              </w:rPr>
            </w:pPr>
          </w:p>
        </w:tc>
      </w:tr>
      <w:tr w:rsidR="008D753F" w14:paraId="08EE256A" w14:textId="77777777">
        <w:tc>
          <w:tcPr>
            <w:tcW w:w="336" w:type="dxa"/>
          </w:tcPr>
          <w:p w14:paraId="6030E611" w14:textId="77777777" w:rsidR="008D753F" w:rsidRDefault="001061C7">
            <w:pPr>
              <w:keepNext/>
            </w:pPr>
            <w:r>
              <w:rPr>
                <w:rStyle w:val="GResponseCode"/>
              </w:rPr>
              <w:t>53</w:t>
            </w:r>
          </w:p>
        </w:tc>
        <w:tc>
          <w:tcPr>
            <w:tcW w:w="361" w:type="dxa"/>
          </w:tcPr>
          <w:p w14:paraId="4EF707DF" w14:textId="77777777" w:rsidR="008D753F" w:rsidRDefault="001061C7">
            <w:pPr>
              <w:keepNext/>
            </w:pPr>
            <w:r>
              <w:t>○</w:t>
            </w:r>
          </w:p>
        </w:tc>
        <w:tc>
          <w:tcPr>
            <w:tcW w:w="3731" w:type="dxa"/>
          </w:tcPr>
          <w:p w14:paraId="75F5CCDA" w14:textId="77777777" w:rsidR="008D753F" w:rsidRDefault="001061C7">
            <w:pPr>
              <w:keepNext/>
            </w:pPr>
            <w:r>
              <w:t>Washington</w:t>
            </w:r>
          </w:p>
        </w:tc>
        <w:tc>
          <w:tcPr>
            <w:tcW w:w="4428" w:type="dxa"/>
          </w:tcPr>
          <w:p w14:paraId="71C0B50A" w14:textId="77777777" w:rsidR="008D753F" w:rsidRDefault="008D753F">
            <w:pPr>
              <w:keepNext/>
              <w:jc w:val="right"/>
              <w:rPr>
                <w:i/>
              </w:rPr>
            </w:pPr>
          </w:p>
        </w:tc>
      </w:tr>
      <w:tr w:rsidR="008D753F" w14:paraId="056C52BD" w14:textId="77777777">
        <w:tc>
          <w:tcPr>
            <w:tcW w:w="336" w:type="dxa"/>
          </w:tcPr>
          <w:p w14:paraId="331E12D3" w14:textId="77777777" w:rsidR="008D753F" w:rsidRDefault="001061C7">
            <w:pPr>
              <w:keepNext/>
            </w:pPr>
            <w:r>
              <w:rPr>
                <w:rStyle w:val="GResponseCode"/>
              </w:rPr>
              <w:t>54</w:t>
            </w:r>
          </w:p>
        </w:tc>
        <w:tc>
          <w:tcPr>
            <w:tcW w:w="361" w:type="dxa"/>
          </w:tcPr>
          <w:p w14:paraId="23C4EECA" w14:textId="77777777" w:rsidR="008D753F" w:rsidRDefault="001061C7">
            <w:pPr>
              <w:keepNext/>
            </w:pPr>
            <w:r>
              <w:t>○</w:t>
            </w:r>
          </w:p>
        </w:tc>
        <w:tc>
          <w:tcPr>
            <w:tcW w:w="3731" w:type="dxa"/>
          </w:tcPr>
          <w:p w14:paraId="55096F75" w14:textId="77777777" w:rsidR="008D753F" w:rsidRDefault="001061C7">
            <w:pPr>
              <w:keepNext/>
            </w:pPr>
            <w:r>
              <w:t>West Virginia</w:t>
            </w:r>
          </w:p>
        </w:tc>
        <w:tc>
          <w:tcPr>
            <w:tcW w:w="4428" w:type="dxa"/>
          </w:tcPr>
          <w:p w14:paraId="6605BE8F" w14:textId="77777777" w:rsidR="008D753F" w:rsidRDefault="008D753F">
            <w:pPr>
              <w:keepNext/>
              <w:jc w:val="right"/>
              <w:rPr>
                <w:i/>
              </w:rPr>
            </w:pPr>
          </w:p>
        </w:tc>
      </w:tr>
      <w:tr w:rsidR="008D753F" w14:paraId="3F6990EA" w14:textId="77777777">
        <w:tc>
          <w:tcPr>
            <w:tcW w:w="336" w:type="dxa"/>
          </w:tcPr>
          <w:p w14:paraId="27AEC785" w14:textId="77777777" w:rsidR="008D753F" w:rsidRDefault="001061C7">
            <w:pPr>
              <w:keepNext/>
            </w:pPr>
            <w:r>
              <w:rPr>
                <w:rStyle w:val="GResponseCode"/>
              </w:rPr>
              <w:t>55</w:t>
            </w:r>
          </w:p>
        </w:tc>
        <w:tc>
          <w:tcPr>
            <w:tcW w:w="361" w:type="dxa"/>
          </w:tcPr>
          <w:p w14:paraId="77290F42" w14:textId="77777777" w:rsidR="008D753F" w:rsidRDefault="001061C7">
            <w:pPr>
              <w:keepNext/>
            </w:pPr>
            <w:r>
              <w:t>○</w:t>
            </w:r>
          </w:p>
        </w:tc>
        <w:tc>
          <w:tcPr>
            <w:tcW w:w="3731" w:type="dxa"/>
          </w:tcPr>
          <w:p w14:paraId="7D3B3DED" w14:textId="77777777" w:rsidR="008D753F" w:rsidRDefault="001061C7">
            <w:pPr>
              <w:keepNext/>
            </w:pPr>
            <w:r>
              <w:t>Wisconsin</w:t>
            </w:r>
          </w:p>
        </w:tc>
        <w:tc>
          <w:tcPr>
            <w:tcW w:w="4428" w:type="dxa"/>
          </w:tcPr>
          <w:p w14:paraId="64C39CF7" w14:textId="77777777" w:rsidR="008D753F" w:rsidRDefault="008D753F">
            <w:pPr>
              <w:keepNext/>
              <w:jc w:val="right"/>
              <w:rPr>
                <w:i/>
              </w:rPr>
            </w:pPr>
          </w:p>
        </w:tc>
      </w:tr>
      <w:tr w:rsidR="008D753F" w14:paraId="5D792600" w14:textId="77777777">
        <w:tc>
          <w:tcPr>
            <w:tcW w:w="336" w:type="dxa"/>
          </w:tcPr>
          <w:p w14:paraId="4FE92B09" w14:textId="77777777" w:rsidR="008D753F" w:rsidRDefault="001061C7">
            <w:pPr>
              <w:keepNext/>
            </w:pPr>
            <w:r>
              <w:rPr>
                <w:rStyle w:val="GResponseCode"/>
              </w:rPr>
              <w:t>56</w:t>
            </w:r>
          </w:p>
        </w:tc>
        <w:tc>
          <w:tcPr>
            <w:tcW w:w="361" w:type="dxa"/>
          </w:tcPr>
          <w:p w14:paraId="3F24E3CB" w14:textId="77777777" w:rsidR="008D753F" w:rsidRDefault="001061C7">
            <w:pPr>
              <w:keepNext/>
            </w:pPr>
            <w:r>
              <w:t>○</w:t>
            </w:r>
          </w:p>
        </w:tc>
        <w:tc>
          <w:tcPr>
            <w:tcW w:w="3731" w:type="dxa"/>
          </w:tcPr>
          <w:p w14:paraId="0543AF54" w14:textId="77777777" w:rsidR="008D753F" w:rsidRDefault="001061C7">
            <w:pPr>
              <w:keepNext/>
            </w:pPr>
            <w:r>
              <w:t>Wyoming</w:t>
            </w:r>
          </w:p>
        </w:tc>
        <w:tc>
          <w:tcPr>
            <w:tcW w:w="4428" w:type="dxa"/>
          </w:tcPr>
          <w:p w14:paraId="10A9CF0F" w14:textId="77777777" w:rsidR="008D753F" w:rsidRDefault="008D753F">
            <w:pPr>
              <w:keepNext/>
              <w:jc w:val="right"/>
              <w:rPr>
                <w:i/>
              </w:rPr>
            </w:pPr>
          </w:p>
        </w:tc>
      </w:tr>
      <w:tr w:rsidR="008D753F" w14:paraId="1ADA6053" w14:textId="77777777">
        <w:tc>
          <w:tcPr>
            <w:tcW w:w="336" w:type="dxa"/>
          </w:tcPr>
          <w:p w14:paraId="0BB3A6A5" w14:textId="77777777" w:rsidR="008D753F" w:rsidRDefault="001061C7">
            <w:pPr>
              <w:keepNext/>
            </w:pPr>
            <w:r>
              <w:rPr>
                <w:rStyle w:val="GResponseCode"/>
              </w:rPr>
              <w:t>98</w:t>
            </w:r>
          </w:p>
        </w:tc>
        <w:tc>
          <w:tcPr>
            <w:tcW w:w="361" w:type="dxa"/>
          </w:tcPr>
          <w:p w14:paraId="060CB6DA" w14:textId="77777777" w:rsidR="008D753F" w:rsidRDefault="008D753F">
            <w:pPr>
              <w:keepNext/>
            </w:pPr>
          </w:p>
        </w:tc>
        <w:tc>
          <w:tcPr>
            <w:tcW w:w="3731" w:type="dxa"/>
          </w:tcPr>
          <w:p w14:paraId="30CF716F" w14:textId="77777777" w:rsidR="008D753F" w:rsidRDefault="001061C7">
            <w:pPr>
              <w:pStyle w:val="GAdminOption"/>
              <w:keepNext/>
            </w:pPr>
            <w:r>
              <w:t>Skipped</w:t>
            </w:r>
          </w:p>
        </w:tc>
        <w:tc>
          <w:tcPr>
            <w:tcW w:w="4428" w:type="dxa"/>
          </w:tcPr>
          <w:p w14:paraId="213F778F" w14:textId="77777777" w:rsidR="008D753F" w:rsidRDefault="008D753F">
            <w:pPr>
              <w:keepNext/>
              <w:jc w:val="right"/>
              <w:rPr>
                <w:i/>
              </w:rPr>
            </w:pPr>
          </w:p>
        </w:tc>
      </w:tr>
      <w:tr w:rsidR="008D753F" w14:paraId="493F290D" w14:textId="77777777">
        <w:tc>
          <w:tcPr>
            <w:tcW w:w="336" w:type="dxa"/>
          </w:tcPr>
          <w:p w14:paraId="46AE0C8B" w14:textId="77777777" w:rsidR="008D753F" w:rsidRDefault="001061C7">
            <w:pPr>
              <w:keepNext/>
            </w:pPr>
            <w:r>
              <w:rPr>
                <w:rStyle w:val="GResponseCode"/>
              </w:rPr>
              <w:t>99</w:t>
            </w:r>
          </w:p>
        </w:tc>
        <w:tc>
          <w:tcPr>
            <w:tcW w:w="361" w:type="dxa"/>
          </w:tcPr>
          <w:p w14:paraId="1E2419C6" w14:textId="77777777" w:rsidR="008D753F" w:rsidRDefault="008D753F">
            <w:pPr>
              <w:keepNext/>
            </w:pPr>
          </w:p>
        </w:tc>
        <w:tc>
          <w:tcPr>
            <w:tcW w:w="3731" w:type="dxa"/>
          </w:tcPr>
          <w:p w14:paraId="69FD7C45" w14:textId="77777777" w:rsidR="008D753F" w:rsidRDefault="001061C7">
            <w:pPr>
              <w:pStyle w:val="GAdminOption"/>
              <w:keepNext/>
            </w:pPr>
            <w:r>
              <w:t>Not Asked</w:t>
            </w:r>
          </w:p>
        </w:tc>
        <w:tc>
          <w:tcPr>
            <w:tcW w:w="4428" w:type="dxa"/>
          </w:tcPr>
          <w:p w14:paraId="3C955DE0" w14:textId="77777777" w:rsidR="008D753F" w:rsidRDefault="008D753F">
            <w:pPr>
              <w:keepNext/>
              <w:jc w:val="right"/>
              <w:rPr>
                <w:i/>
              </w:rPr>
            </w:pPr>
          </w:p>
        </w:tc>
      </w:tr>
    </w:tbl>
    <w:p w14:paraId="1716A6ED" w14:textId="77777777" w:rsidR="008D753F" w:rsidRDefault="008D753F">
      <w:pPr>
        <w:pStyle w:val="GQuestionSpacer"/>
      </w:pPr>
    </w:p>
    <w:p w14:paraId="5B0E8559" w14:textId="77777777" w:rsidR="008D753F" w:rsidRDefault="001061C7">
      <w:pPr>
        <w:pStyle w:val="GPage"/>
        <w:keepNext/>
      </w:pPr>
      <w:bookmarkStart w:id="156" w:name="_Toc175835897"/>
      <w:r>
        <w:t xml:space="preserve">Page: </w:t>
      </w:r>
      <w:proofErr w:type="spellStart"/>
      <w:r>
        <w:t>implicit_page_region</w:t>
      </w:r>
      <w:bookmarkEnd w:id="156"/>
      <w:proofErr w:type="spellEnd"/>
    </w:p>
    <w:tbl>
      <w:tblPr>
        <w:tblStyle w:val="GQuestionCommonProperties"/>
        <w:tblW w:w="0" w:type="auto"/>
        <w:tblInd w:w="0" w:type="dxa"/>
        <w:tblLook w:val="04A0" w:firstRow="1" w:lastRow="0" w:firstColumn="1" w:lastColumn="0" w:noHBand="0" w:noVBand="1"/>
      </w:tblPr>
      <w:tblGrid>
        <w:gridCol w:w="829"/>
        <w:gridCol w:w="8531"/>
      </w:tblGrid>
      <w:tr w:rsidR="008D753F" w14:paraId="6814BEDC" w14:textId="77777777">
        <w:tc>
          <w:tcPr>
            <w:tcW w:w="0" w:type="dxa"/>
            <w:shd w:val="clear" w:color="auto" w:fill="D0D0D0"/>
          </w:tcPr>
          <w:p w14:paraId="571E8A76" w14:textId="77777777" w:rsidR="008D753F" w:rsidRDefault="001061C7">
            <w:pPr>
              <w:pStyle w:val="GVariableNameP"/>
              <w:keepNext/>
            </w:pPr>
            <w:r>
              <w:fldChar w:fldCharType="begin"/>
            </w:r>
            <w:r>
              <w:instrText>TC region \\l 2 \\f a</w:instrText>
            </w:r>
            <w:r>
              <w:fldChar w:fldCharType="end"/>
            </w:r>
            <w:r>
              <w:t>region</w:t>
            </w:r>
            <w:r>
              <w:rPr>
                <w:i/>
              </w:rPr>
              <w:t>- Show if 0</w:t>
            </w:r>
          </w:p>
        </w:tc>
        <w:tc>
          <w:tcPr>
            <w:tcW w:w="0" w:type="dxa"/>
            <w:shd w:val="clear" w:color="auto" w:fill="D0D0D0"/>
            <w:vAlign w:val="bottom"/>
          </w:tcPr>
          <w:p w14:paraId="49B2B69F" w14:textId="77777777" w:rsidR="008D753F" w:rsidRDefault="001061C7">
            <w:pPr>
              <w:keepNext/>
              <w:jc w:val="right"/>
            </w:pPr>
            <w:r>
              <w:t>SINGLE CHOICE</w:t>
            </w:r>
          </w:p>
        </w:tc>
      </w:tr>
      <w:tr w:rsidR="008D753F" w14:paraId="179CC961" w14:textId="77777777">
        <w:tc>
          <w:tcPr>
            <w:tcW w:w="8856" w:type="dxa"/>
            <w:gridSpan w:val="2"/>
            <w:shd w:val="clear" w:color="auto" w:fill="D0D0D0"/>
          </w:tcPr>
          <w:p w14:paraId="7EEAFA99" w14:textId="77777777" w:rsidR="008D753F" w:rsidRDefault="001061C7">
            <w:pPr>
              <w:keepNext/>
            </w:pPr>
            <w:r>
              <w:t>In which census region do you live?</w:t>
            </w:r>
          </w:p>
        </w:tc>
      </w:tr>
    </w:tbl>
    <w:p w14:paraId="74E64336" w14:textId="77777777" w:rsidR="008D753F" w:rsidRDefault="008D753F">
      <w:pPr>
        <w:pStyle w:val="GQuestionSpacer"/>
        <w:keepNext/>
      </w:pPr>
    </w:p>
    <w:p w14:paraId="40AD5891" w14:textId="77777777" w:rsidR="008D753F" w:rsidRDefault="001061C7">
      <w:pPr>
        <w:pStyle w:val="GDefaultWidgetOption"/>
        <w:keepNext/>
        <w:tabs>
          <w:tab w:val="left" w:pos="2160"/>
        </w:tabs>
      </w:pPr>
      <w:r>
        <w:t>pii</w:t>
      </w:r>
      <w:r>
        <w:tab/>
        <w:t>False</w:t>
      </w:r>
    </w:p>
    <w:p w14:paraId="552B865F" w14:textId="77777777" w:rsidR="008D753F" w:rsidRDefault="001061C7">
      <w:pPr>
        <w:pStyle w:val="GDefaultWidgetOption"/>
        <w:keepNext/>
        <w:tabs>
          <w:tab w:val="left" w:pos="2160"/>
        </w:tabs>
      </w:pPr>
      <w:r>
        <w:t>chart_layout</w:t>
      </w:r>
      <w:r>
        <w:tab/>
        <w:t>1</w:t>
      </w:r>
    </w:p>
    <w:p w14:paraId="01CEC03C" w14:textId="77777777" w:rsidR="008D753F" w:rsidRDefault="001061C7">
      <w:pPr>
        <w:pStyle w:val="GWidgetOption"/>
        <w:keepNext/>
        <w:tabs>
          <w:tab w:val="left" w:pos="2160"/>
        </w:tabs>
      </w:pPr>
      <w:proofErr w:type="spellStart"/>
      <w:r>
        <w:t>varlabel</w:t>
      </w:r>
      <w:proofErr w:type="spellEnd"/>
      <w:r>
        <w:tab/>
        <w:t>Region</w:t>
      </w:r>
    </w:p>
    <w:p w14:paraId="73B1697A" w14:textId="77777777" w:rsidR="008D753F" w:rsidRDefault="001061C7">
      <w:pPr>
        <w:pStyle w:val="GDefaultWidgetOption"/>
        <w:keepNext/>
        <w:tabs>
          <w:tab w:val="left" w:pos="2160"/>
        </w:tabs>
      </w:pPr>
      <w:r>
        <w:t>topic</w:t>
      </w:r>
      <w:r>
        <w:tab/>
      </w:r>
    </w:p>
    <w:p w14:paraId="7828698D" w14:textId="77777777" w:rsidR="008D753F" w:rsidRDefault="001061C7">
      <w:pPr>
        <w:pStyle w:val="GDefaultWidgetOption"/>
        <w:keepNext/>
        <w:tabs>
          <w:tab w:val="left" w:pos="2160"/>
        </w:tabs>
      </w:pPr>
      <w:r>
        <w:t>chart_color</w:t>
      </w:r>
      <w:r>
        <w:tab/>
        <w:t>green</w:t>
      </w:r>
    </w:p>
    <w:p w14:paraId="41663D22" w14:textId="77777777" w:rsidR="008D753F" w:rsidRDefault="001061C7">
      <w:pPr>
        <w:pStyle w:val="GDefaultWidgetOption"/>
        <w:keepNext/>
        <w:tabs>
          <w:tab w:val="left" w:pos="2160"/>
        </w:tabs>
      </w:pPr>
      <w:r>
        <w:t>chart_type</w:t>
      </w:r>
      <w:r>
        <w:tab/>
        <w:t>bar</w:t>
      </w:r>
    </w:p>
    <w:p w14:paraId="0A442562" w14:textId="77777777" w:rsidR="008D753F" w:rsidRDefault="001061C7">
      <w:pPr>
        <w:pStyle w:val="GDefaultWidgetOption"/>
        <w:keepNext/>
        <w:tabs>
          <w:tab w:val="left" w:pos="2160"/>
        </w:tabs>
      </w:pPr>
      <w:r>
        <w:t>crossbreak</w:t>
      </w:r>
      <w:r>
        <w:tab/>
        <w:t>Total</w:t>
      </w:r>
    </w:p>
    <w:p w14:paraId="735AE6E2" w14:textId="77777777" w:rsidR="008D753F" w:rsidRDefault="001061C7">
      <w:pPr>
        <w:pStyle w:val="GDefaultWidgetOption"/>
        <w:keepNext/>
        <w:tabs>
          <w:tab w:val="left" w:pos="2160"/>
        </w:tabs>
      </w:pPr>
      <w:r>
        <w:t>wrap</w:t>
      </w:r>
      <w:r>
        <w:tab/>
        <w:t>True</w:t>
      </w:r>
    </w:p>
    <w:p w14:paraId="0158547B" w14:textId="77777777" w:rsidR="008D753F" w:rsidRDefault="001061C7">
      <w:pPr>
        <w:pStyle w:val="GDefaultWidgetOption"/>
        <w:keepNext/>
        <w:tabs>
          <w:tab w:val="left" w:pos="2160"/>
        </w:tabs>
      </w:pPr>
      <w:r>
        <w:t>is_rating</w:t>
      </w:r>
      <w:r>
        <w:tab/>
        <w:t>False</w:t>
      </w:r>
    </w:p>
    <w:p w14:paraId="34ADA736" w14:textId="77777777" w:rsidR="008D753F" w:rsidRDefault="001061C7">
      <w:pPr>
        <w:pStyle w:val="GDefaultWidgetOption"/>
        <w:keepNext/>
        <w:tabs>
          <w:tab w:val="left" w:pos="2160"/>
        </w:tabs>
      </w:pPr>
      <w:r>
        <w:t>required_text</w:t>
      </w:r>
      <w:r>
        <w:tab/>
        <w:t>Please choose an answer</w:t>
      </w:r>
    </w:p>
    <w:p w14:paraId="04F482C3" w14:textId="77777777" w:rsidR="008D753F" w:rsidRDefault="001061C7">
      <w:pPr>
        <w:pStyle w:val="GDefaultWidgetOption"/>
        <w:keepNext/>
        <w:tabs>
          <w:tab w:val="left" w:pos="2160"/>
        </w:tabs>
      </w:pPr>
      <w:r>
        <w:t>min_columns</w:t>
      </w:r>
      <w:r>
        <w:tab/>
        <w:t>1</w:t>
      </w:r>
    </w:p>
    <w:p w14:paraId="33491E0A" w14:textId="77777777" w:rsidR="008D753F" w:rsidRDefault="001061C7">
      <w:pPr>
        <w:pStyle w:val="GDefaultWidgetOption"/>
        <w:keepNext/>
        <w:tabs>
          <w:tab w:val="left" w:pos="2160"/>
        </w:tabs>
      </w:pPr>
      <w:r>
        <w:t>sample_type</w:t>
      </w:r>
      <w:r>
        <w:tab/>
      </w:r>
    </w:p>
    <w:p w14:paraId="17122164" w14:textId="77777777" w:rsidR="008D753F" w:rsidRDefault="001061C7">
      <w:pPr>
        <w:pStyle w:val="GDefaultWidgetOption"/>
        <w:keepNext/>
        <w:tabs>
          <w:tab w:val="left" w:pos="2160"/>
        </w:tabs>
      </w:pPr>
      <w:r>
        <w:t>access</w:t>
      </w:r>
      <w:r>
        <w:tab/>
      </w:r>
    </w:p>
    <w:p w14:paraId="2D97BA8E" w14:textId="77777777" w:rsidR="008D753F" w:rsidRDefault="001061C7">
      <w:pPr>
        <w:pStyle w:val="GDefaultWidgetOption"/>
        <w:keepNext/>
        <w:tabs>
          <w:tab w:val="left" w:pos="2160"/>
        </w:tabs>
      </w:pPr>
      <w:r>
        <w:t>autoadvance</w:t>
      </w:r>
      <w:r>
        <w:tab/>
        <w:t>False</w:t>
      </w:r>
    </w:p>
    <w:p w14:paraId="30DCA4C7" w14:textId="77777777" w:rsidR="008D753F" w:rsidRDefault="001061C7">
      <w:pPr>
        <w:pStyle w:val="GDefaultWidgetOption"/>
        <w:keepNext/>
        <w:tabs>
          <w:tab w:val="left" w:pos="2160"/>
        </w:tabs>
      </w:pPr>
      <w:r>
        <w:t>columns</w:t>
      </w:r>
      <w:r>
        <w:tab/>
        <w:t>1</w:t>
      </w:r>
    </w:p>
    <w:p w14:paraId="1BAA378E" w14:textId="77777777" w:rsidR="008D753F" w:rsidRDefault="001061C7">
      <w:pPr>
        <w:pStyle w:val="GDefaultWidgetOption"/>
        <w:keepNext/>
        <w:tabs>
          <w:tab w:val="left" w:pos="2160"/>
        </w:tabs>
      </w:pPr>
      <w:r>
        <w:t>widget</w:t>
      </w:r>
      <w:r>
        <w:tab/>
      </w:r>
    </w:p>
    <w:p w14:paraId="6C2208D4" w14:textId="77777777" w:rsidR="008D753F" w:rsidRDefault="001061C7">
      <w:pPr>
        <w:pStyle w:val="GDefaultWidgetOption"/>
        <w:keepNext/>
        <w:tabs>
          <w:tab w:val="left" w:pos="2160"/>
        </w:tabs>
      </w:pPr>
      <w:r>
        <w:t>filter_text</w:t>
      </w:r>
      <w:r>
        <w:tab/>
      </w:r>
    </w:p>
    <w:p w14:paraId="70B9A516" w14:textId="77777777" w:rsidR="008D753F" w:rsidRDefault="001061C7">
      <w:pPr>
        <w:pStyle w:val="GDefaultWidgetOption"/>
        <w:keepNext/>
        <w:tabs>
          <w:tab w:val="left" w:pos="2160"/>
        </w:tabs>
      </w:pPr>
      <w:r>
        <w:t>as_banner</w:t>
      </w:r>
      <w:r>
        <w:tab/>
        <w:t>False</w:t>
      </w:r>
    </w:p>
    <w:p w14:paraId="1CFF2D03" w14:textId="77777777" w:rsidR="008D753F" w:rsidRDefault="001061C7">
      <w:pPr>
        <w:pStyle w:val="GDefaultWidgetOption"/>
        <w:keepNext/>
        <w:tabs>
          <w:tab w:val="left" w:pos="2160"/>
        </w:tabs>
      </w:pPr>
      <w:r>
        <w:t>description</w:t>
      </w:r>
      <w:r>
        <w:tab/>
      </w:r>
    </w:p>
    <w:p w14:paraId="046E94D9" w14:textId="77777777" w:rsidR="008D753F" w:rsidRDefault="001061C7">
      <w:pPr>
        <w:pStyle w:val="GDefaultWidgetOption"/>
        <w:keepNext/>
        <w:tabs>
          <w:tab w:val="left" w:pos="2160"/>
        </w:tabs>
      </w:pPr>
      <w:r>
        <w:t>spd_category</w:t>
      </w:r>
      <w:r>
        <w:tab/>
      </w:r>
    </w:p>
    <w:p w14:paraId="21510A9F" w14:textId="77777777" w:rsidR="008D753F" w:rsidRDefault="001061C7">
      <w:pPr>
        <w:pStyle w:val="GDefaultWidgetOption"/>
        <w:keepNext/>
        <w:tabs>
          <w:tab w:val="left" w:pos="2160"/>
        </w:tabs>
      </w:pPr>
      <w:r>
        <w:t>tags</w:t>
      </w:r>
      <w:r>
        <w:tab/>
      </w:r>
    </w:p>
    <w:p w14:paraId="3D113BAC" w14:textId="77777777" w:rsidR="008D753F" w:rsidRDefault="001061C7">
      <w:pPr>
        <w:pStyle w:val="GDefaultWidgetOption"/>
        <w:keepNext/>
        <w:tabs>
          <w:tab w:val="left" w:pos="2160"/>
        </w:tabs>
      </w:pPr>
      <w:r>
        <w:t>horizontal</w:t>
      </w:r>
      <w:r>
        <w:tab/>
        <w:t>False</w:t>
      </w:r>
    </w:p>
    <w:p w14:paraId="592AFB04" w14:textId="77777777" w:rsidR="008D753F" w:rsidRDefault="001061C7">
      <w:pPr>
        <w:pStyle w:val="GDefaultWidgetOption"/>
        <w:keepNext/>
        <w:tabs>
          <w:tab w:val="left" w:pos="2160"/>
        </w:tabs>
      </w:pPr>
      <w:r>
        <w:t>grid_chart_type</w:t>
      </w:r>
      <w:r>
        <w:tab/>
        <w:t>stacked_bar</w:t>
      </w:r>
    </w:p>
    <w:p w14:paraId="60ECB7DF" w14:textId="77777777" w:rsidR="008D753F" w:rsidRDefault="001061C7">
      <w:pPr>
        <w:pStyle w:val="GDefaultWidgetOption"/>
        <w:keepNext/>
        <w:tabs>
          <w:tab w:val="left" w:pos="2160"/>
        </w:tabs>
      </w:pPr>
      <w:r>
        <w:t>sort_order</w:t>
      </w:r>
      <w:r>
        <w:tab/>
        <w:t>none</w:t>
      </w:r>
    </w:p>
    <w:p w14:paraId="7456C3AB" w14:textId="77777777" w:rsidR="008D753F" w:rsidRDefault="001061C7">
      <w:pPr>
        <w:pStyle w:val="GDefaultWidgetOption"/>
        <w:keepNext/>
        <w:tabs>
          <w:tab w:val="left" w:pos="2160"/>
        </w:tabs>
      </w:pPr>
      <w:r>
        <w:t>sample</w:t>
      </w:r>
      <w:r>
        <w:tab/>
      </w:r>
    </w:p>
    <w:p w14:paraId="3F9D7946" w14:textId="77777777" w:rsidR="008D753F" w:rsidRDefault="001061C7">
      <w:pPr>
        <w:pStyle w:val="GDefaultWidgetOption"/>
        <w:keepNext/>
        <w:tabs>
          <w:tab w:val="left" w:pos="2160"/>
        </w:tabs>
      </w:pPr>
      <w:r>
        <w:t>slide_title</w:t>
      </w:r>
      <w:r>
        <w:tab/>
      </w:r>
    </w:p>
    <w:p w14:paraId="1742398A" w14:textId="77777777" w:rsidR="008D753F" w:rsidRDefault="001061C7">
      <w:pPr>
        <w:pStyle w:val="GDefaultWidgetOption"/>
        <w:keepNext/>
        <w:tabs>
          <w:tab w:val="left" w:pos="2160"/>
        </w:tabs>
      </w:pPr>
      <w:r>
        <w:t>set_active</w:t>
      </w:r>
      <w:r>
        <w:tab/>
      </w:r>
    </w:p>
    <w:p w14:paraId="62A62511" w14:textId="77777777" w:rsidR="008D753F" w:rsidRDefault="001061C7">
      <w:pPr>
        <w:pStyle w:val="GDefaultWidgetOption"/>
        <w:keepNext/>
        <w:tabs>
          <w:tab w:val="left" w:pos="2160"/>
        </w:tabs>
      </w:pPr>
      <w:r>
        <w:t>required</w:t>
      </w:r>
      <w:r>
        <w:tab/>
        <w:t>NONE</w:t>
      </w:r>
    </w:p>
    <w:p w14:paraId="1AE8F763" w14:textId="77777777" w:rsidR="008D753F" w:rsidRDefault="001061C7">
      <w:pPr>
        <w:pStyle w:val="GDefaultWidgetOption"/>
        <w:keepNext/>
        <w:tabs>
          <w:tab w:val="left" w:pos="2160"/>
        </w:tabs>
      </w:pPr>
      <w:r>
        <w:t>mask</w:t>
      </w:r>
      <w:r>
        <w:tab/>
      </w:r>
    </w:p>
    <w:p w14:paraId="76674E41" w14:textId="77777777" w:rsidR="008D753F" w:rsidRDefault="001061C7">
      <w:pPr>
        <w:pStyle w:val="GDefaultWidgetOption"/>
        <w:keepNext/>
        <w:tabs>
          <w:tab w:val="left" w:pos="2160"/>
        </w:tabs>
      </w:pPr>
      <w:r>
        <w:t>custom_order</w:t>
      </w:r>
      <w:r>
        <w:tab/>
      </w:r>
    </w:p>
    <w:p w14:paraId="743203C7" w14:textId="77777777" w:rsidR="008D753F" w:rsidRDefault="001061C7">
      <w:pPr>
        <w:pStyle w:val="GDefaultWidgetOption"/>
        <w:keepNext/>
        <w:tabs>
          <w:tab w:val="left" w:pos="2160"/>
        </w:tabs>
      </w:pPr>
      <w:r>
        <w:t>client</w:t>
      </w:r>
      <w:r>
        <w:tab/>
      </w:r>
    </w:p>
    <w:p w14:paraId="3DC7E65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81440E0" w14:textId="77777777">
        <w:tc>
          <w:tcPr>
            <w:tcW w:w="336" w:type="dxa"/>
          </w:tcPr>
          <w:p w14:paraId="38DCC451" w14:textId="77777777" w:rsidR="008D753F" w:rsidRDefault="001061C7">
            <w:pPr>
              <w:keepNext/>
            </w:pPr>
            <w:r>
              <w:rPr>
                <w:rStyle w:val="GResponseCode"/>
              </w:rPr>
              <w:t>1</w:t>
            </w:r>
          </w:p>
        </w:tc>
        <w:tc>
          <w:tcPr>
            <w:tcW w:w="361" w:type="dxa"/>
          </w:tcPr>
          <w:p w14:paraId="0864250E" w14:textId="77777777" w:rsidR="008D753F" w:rsidRDefault="001061C7">
            <w:pPr>
              <w:keepNext/>
            </w:pPr>
            <w:r>
              <w:t>○</w:t>
            </w:r>
          </w:p>
        </w:tc>
        <w:tc>
          <w:tcPr>
            <w:tcW w:w="3731" w:type="dxa"/>
          </w:tcPr>
          <w:p w14:paraId="04EE4476" w14:textId="77777777" w:rsidR="008D753F" w:rsidRDefault="001061C7">
            <w:pPr>
              <w:keepNext/>
            </w:pPr>
            <w:r>
              <w:t>Northeast</w:t>
            </w:r>
          </w:p>
        </w:tc>
        <w:tc>
          <w:tcPr>
            <w:tcW w:w="4428" w:type="dxa"/>
          </w:tcPr>
          <w:p w14:paraId="43C50316" w14:textId="77777777" w:rsidR="008D753F" w:rsidRDefault="008D753F">
            <w:pPr>
              <w:keepNext/>
              <w:jc w:val="right"/>
              <w:rPr>
                <w:i/>
              </w:rPr>
            </w:pPr>
          </w:p>
        </w:tc>
      </w:tr>
      <w:tr w:rsidR="008D753F" w14:paraId="181CCF26" w14:textId="77777777">
        <w:tc>
          <w:tcPr>
            <w:tcW w:w="336" w:type="dxa"/>
          </w:tcPr>
          <w:p w14:paraId="3C09C211" w14:textId="77777777" w:rsidR="008D753F" w:rsidRDefault="001061C7">
            <w:pPr>
              <w:keepNext/>
            </w:pPr>
            <w:r>
              <w:rPr>
                <w:rStyle w:val="GResponseCode"/>
              </w:rPr>
              <w:t>2</w:t>
            </w:r>
          </w:p>
        </w:tc>
        <w:tc>
          <w:tcPr>
            <w:tcW w:w="361" w:type="dxa"/>
          </w:tcPr>
          <w:p w14:paraId="5D66E735" w14:textId="77777777" w:rsidR="008D753F" w:rsidRDefault="001061C7">
            <w:pPr>
              <w:keepNext/>
            </w:pPr>
            <w:r>
              <w:t>○</w:t>
            </w:r>
          </w:p>
        </w:tc>
        <w:tc>
          <w:tcPr>
            <w:tcW w:w="3731" w:type="dxa"/>
          </w:tcPr>
          <w:p w14:paraId="4FC0BEB6" w14:textId="77777777" w:rsidR="008D753F" w:rsidRDefault="001061C7">
            <w:pPr>
              <w:keepNext/>
            </w:pPr>
            <w:r>
              <w:t>Midwest</w:t>
            </w:r>
          </w:p>
        </w:tc>
        <w:tc>
          <w:tcPr>
            <w:tcW w:w="4428" w:type="dxa"/>
          </w:tcPr>
          <w:p w14:paraId="30611985" w14:textId="77777777" w:rsidR="008D753F" w:rsidRDefault="008D753F">
            <w:pPr>
              <w:keepNext/>
              <w:jc w:val="right"/>
              <w:rPr>
                <w:i/>
              </w:rPr>
            </w:pPr>
          </w:p>
        </w:tc>
      </w:tr>
      <w:tr w:rsidR="008D753F" w14:paraId="78FB3387" w14:textId="77777777">
        <w:tc>
          <w:tcPr>
            <w:tcW w:w="336" w:type="dxa"/>
          </w:tcPr>
          <w:p w14:paraId="24439164" w14:textId="77777777" w:rsidR="008D753F" w:rsidRDefault="001061C7">
            <w:pPr>
              <w:keepNext/>
            </w:pPr>
            <w:r>
              <w:rPr>
                <w:rStyle w:val="GResponseCode"/>
              </w:rPr>
              <w:t>3</w:t>
            </w:r>
          </w:p>
        </w:tc>
        <w:tc>
          <w:tcPr>
            <w:tcW w:w="361" w:type="dxa"/>
          </w:tcPr>
          <w:p w14:paraId="4F2D5FBA" w14:textId="77777777" w:rsidR="008D753F" w:rsidRDefault="001061C7">
            <w:pPr>
              <w:keepNext/>
            </w:pPr>
            <w:r>
              <w:t>○</w:t>
            </w:r>
          </w:p>
        </w:tc>
        <w:tc>
          <w:tcPr>
            <w:tcW w:w="3731" w:type="dxa"/>
          </w:tcPr>
          <w:p w14:paraId="1ABE3777" w14:textId="77777777" w:rsidR="008D753F" w:rsidRDefault="001061C7">
            <w:pPr>
              <w:keepNext/>
            </w:pPr>
            <w:r>
              <w:t>South</w:t>
            </w:r>
          </w:p>
        </w:tc>
        <w:tc>
          <w:tcPr>
            <w:tcW w:w="4428" w:type="dxa"/>
          </w:tcPr>
          <w:p w14:paraId="0E62A25B" w14:textId="77777777" w:rsidR="008D753F" w:rsidRDefault="008D753F">
            <w:pPr>
              <w:keepNext/>
              <w:jc w:val="right"/>
              <w:rPr>
                <w:i/>
              </w:rPr>
            </w:pPr>
          </w:p>
        </w:tc>
      </w:tr>
      <w:tr w:rsidR="008D753F" w14:paraId="6BA4F418" w14:textId="77777777">
        <w:tc>
          <w:tcPr>
            <w:tcW w:w="336" w:type="dxa"/>
          </w:tcPr>
          <w:p w14:paraId="57F4C444" w14:textId="77777777" w:rsidR="008D753F" w:rsidRDefault="001061C7">
            <w:pPr>
              <w:keepNext/>
            </w:pPr>
            <w:r>
              <w:rPr>
                <w:rStyle w:val="GResponseCode"/>
              </w:rPr>
              <w:t>4</w:t>
            </w:r>
          </w:p>
        </w:tc>
        <w:tc>
          <w:tcPr>
            <w:tcW w:w="361" w:type="dxa"/>
          </w:tcPr>
          <w:p w14:paraId="641A5911" w14:textId="77777777" w:rsidR="008D753F" w:rsidRDefault="001061C7">
            <w:pPr>
              <w:keepNext/>
            </w:pPr>
            <w:r>
              <w:t>○</w:t>
            </w:r>
          </w:p>
        </w:tc>
        <w:tc>
          <w:tcPr>
            <w:tcW w:w="3731" w:type="dxa"/>
          </w:tcPr>
          <w:p w14:paraId="61D7BE63" w14:textId="77777777" w:rsidR="008D753F" w:rsidRDefault="001061C7">
            <w:pPr>
              <w:keepNext/>
            </w:pPr>
            <w:r>
              <w:t>West</w:t>
            </w:r>
          </w:p>
        </w:tc>
        <w:tc>
          <w:tcPr>
            <w:tcW w:w="4428" w:type="dxa"/>
          </w:tcPr>
          <w:p w14:paraId="2CAFB44F" w14:textId="77777777" w:rsidR="008D753F" w:rsidRDefault="008D753F">
            <w:pPr>
              <w:keepNext/>
              <w:jc w:val="right"/>
              <w:rPr>
                <w:i/>
              </w:rPr>
            </w:pPr>
          </w:p>
        </w:tc>
      </w:tr>
      <w:tr w:rsidR="008D753F" w14:paraId="4E66767A" w14:textId="77777777">
        <w:tc>
          <w:tcPr>
            <w:tcW w:w="336" w:type="dxa"/>
          </w:tcPr>
          <w:p w14:paraId="32351BCE" w14:textId="77777777" w:rsidR="008D753F" w:rsidRDefault="001061C7">
            <w:pPr>
              <w:keepNext/>
            </w:pPr>
            <w:r>
              <w:rPr>
                <w:rStyle w:val="GResponseCode"/>
              </w:rPr>
              <w:t>8</w:t>
            </w:r>
          </w:p>
        </w:tc>
        <w:tc>
          <w:tcPr>
            <w:tcW w:w="361" w:type="dxa"/>
          </w:tcPr>
          <w:p w14:paraId="3A7874A5" w14:textId="77777777" w:rsidR="008D753F" w:rsidRDefault="008D753F">
            <w:pPr>
              <w:keepNext/>
            </w:pPr>
          </w:p>
        </w:tc>
        <w:tc>
          <w:tcPr>
            <w:tcW w:w="3731" w:type="dxa"/>
          </w:tcPr>
          <w:p w14:paraId="3A1FAA5E" w14:textId="77777777" w:rsidR="008D753F" w:rsidRDefault="001061C7">
            <w:pPr>
              <w:pStyle w:val="GAdminOption"/>
              <w:keepNext/>
            </w:pPr>
            <w:r>
              <w:t>Skipped</w:t>
            </w:r>
          </w:p>
        </w:tc>
        <w:tc>
          <w:tcPr>
            <w:tcW w:w="4428" w:type="dxa"/>
          </w:tcPr>
          <w:p w14:paraId="6BD7BC7A" w14:textId="77777777" w:rsidR="008D753F" w:rsidRDefault="008D753F">
            <w:pPr>
              <w:keepNext/>
              <w:jc w:val="right"/>
              <w:rPr>
                <w:i/>
              </w:rPr>
            </w:pPr>
          </w:p>
        </w:tc>
      </w:tr>
      <w:tr w:rsidR="008D753F" w14:paraId="584B0F93" w14:textId="77777777">
        <w:tc>
          <w:tcPr>
            <w:tcW w:w="336" w:type="dxa"/>
          </w:tcPr>
          <w:p w14:paraId="4BDBFE36" w14:textId="77777777" w:rsidR="008D753F" w:rsidRDefault="001061C7">
            <w:pPr>
              <w:keepNext/>
            </w:pPr>
            <w:r>
              <w:rPr>
                <w:rStyle w:val="GResponseCode"/>
              </w:rPr>
              <w:t>9</w:t>
            </w:r>
          </w:p>
        </w:tc>
        <w:tc>
          <w:tcPr>
            <w:tcW w:w="361" w:type="dxa"/>
          </w:tcPr>
          <w:p w14:paraId="51B439EE" w14:textId="77777777" w:rsidR="008D753F" w:rsidRDefault="008D753F">
            <w:pPr>
              <w:keepNext/>
            </w:pPr>
          </w:p>
        </w:tc>
        <w:tc>
          <w:tcPr>
            <w:tcW w:w="3731" w:type="dxa"/>
          </w:tcPr>
          <w:p w14:paraId="0A1F30E9" w14:textId="77777777" w:rsidR="008D753F" w:rsidRDefault="001061C7">
            <w:pPr>
              <w:pStyle w:val="GAdminOption"/>
              <w:keepNext/>
            </w:pPr>
            <w:r>
              <w:t>Not Asked</w:t>
            </w:r>
          </w:p>
        </w:tc>
        <w:tc>
          <w:tcPr>
            <w:tcW w:w="4428" w:type="dxa"/>
          </w:tcPr>
          <w:p w14:paraId="69A41F20" w14:textId="77777777" w:rsidR="008D753F" w:rsidRDefault="008D753F">
            <w:pPr>
              <w:keepNext/>
              <w:jc w:val="right"/>
              <w:rPr>
                <w:i/>
              </w:rPr>
            </w:pPr>
          </w:p>
        </w:tc>
      </w:tr>
    </w:tbl>
    <w:p w14:paraId="52A16B65" w14:textId="77777777" w:rsidR="008D753F" w:rsidRDefault="008D753F">
      <w:pPr>
        <w:pStyle w:val="GQuestionSpacer"/>
      </w:pPr>
    </w:p>
    <w:p w14:paraId="7E64CE58" w14:textId="77777777" w:rsidR="008D753F" w:rsidRDefault="001061C7">
      <w:pPr>
        <w:pStyle w:val="GPage"/>
        <w:keepNext/>
      </w:pPr>
      <w:bookmarkStart w:id="157" w:name="_Toc175835903"/>
      <w:r>
        <w:lastRenderedPageBreak/>
        <w:t xml:space="preserve">Page: </w:t>
      </w:r>
      <w:proofErr w:type="spellStart"/>
      <w:r>
        <w:t>testmod_page</w:t>
      </w:r>
      <w:proofErr w:type="spellEnd"/>
      <w:r>
        <w:t xml:space="preserve"> if 0</w:t>
      </w:r>
      <w:bookmarkEnd w:id="157"/>
    </w:p>
    <w:tbl>
      <w:tblPr>
        <w:tblStyle w:val="GQuestionCommonProperties"/>
        <w:tblW w:w="0" w:type="auto"/>
        <w:tblInd w:w="0" w:type="dxa"/>
        <w:tblLook w:val="04A0" w:firstRow="1" w:lastRow="0" w:firstColumn="1" w:lastColumn="0" w:noHBand="0" w:noVBand="1"/>
      </w:tblPr>
      <w:tblGrid>
        <w:gridCol w:w="1422"/>
        <w:gridCol w:w="7938"/>
      </w:tblGrid>
      <w:tr w:rsidR="008D753F" w14:paraId="2999F559" w14:textId="77777777">
        <w:tc>
          <w:tcPr>
            <w:tcW w:w="0" w:type="dxa"/>
            <w:shd w:val="clear" w:color="auto" w:fill="D0D0D0"/>
          </w:tcPr>
          <w:p w14:paraId="7C4CF1B6" w14:textId="77777777" w:rsidR="008D753F" w:rsidRDefault="001061C7">
            <w:pPr>
              <w:pStyle w:val="GVariableNameP"/>
              <w:keepNext/>
            </w:pPr>
            <w:r>
              <w:fldChar w:fldCharType="begin"/>
            </w:r>
            <w:r>
              <w:instrText>TC testmodule \\l 2 \\f a</w:instrText>
            </w:r>
            <w:r>
              <w:fldChar w:fldCharType="end"/>
            </w:r>
            <w:proofErr w:type="spellStart"/>
            <w:r>
              <w:t>testmodule</w:t>
            </w:r>
            <w:proofErr w:type="spellEnd"/>
            <w:r>
              <w:rPr>
                <w:i/>
              </w:rPr>
              <w:t>- Show if testing</w:t>
            </w:r>
          </w:p>
        </w:tc>
        <w:tc>
          <w:tcPr>
            <w:tcW w:w="0" w:type="dxa"/>
            <w:shd w:val="clear" w:color="auto" w:fill="D0D0D0"/>
            <w:vAlign w:val="bottom"/>
          </w:tcPr>
          <w:p w14:paraId="2EE1DAF7" w14:textId="77777777" w:rsidR="008D753F" w:rsidRDefault="001061C7">
            <w:pPr>
              <w:keepNext/>
              <w:jc w:val="right"/>
            </w:pPr>
            <w:r>
              <w:t>SINGLE CHOICE</w:t>
            </w:r>
          </w:p>
        </w:tc>
      </w:tr>
      <w:tr w:rsidR="008D753F" w14:paraId="70F2CAC6" w14:textId="77777777">
        <w:tc>
          <w:tcPr>
            <w:tcW w:w="8856" w:type="dxa"/>
            <w:gridSpan w:val="2"/>
            <w:shd w:val="clear" w:color="auto" w:fill="D0D0D0"/>
          </w:tcPr>
          <w:p w14:paraId="126612FA" w14:textId="77777777" w:rsidR="008D753F" w:rsidRDefault="001061C7">
            <w:pPr>
              <w:keepNext/>
            </w:pPr>
            <w:r>
              <w:t>Which survey would you like to test?</w:t>
            </w:r>
          </w:p>
        </w:tc>
      </w:tr>
    </w:tbl>
    <w:p w14:paraId="2D59F27C" w14:textId="77777777" w:rsidR="008D753F" w:rsidRDefault="008D753F">
      <w:pPr>
        <w:pStyle w:val="GQuestionSpacer"/>
        <w:keepNext/>
      </w:pPr>
    </w:p>
    <w:p w14:paraId="6EB84FBE" w14:textId="77777777" w:rsidR="008D753F" w:rsidRDefault="001061C7">
      <w:pPr>
        <w:pStyle w:val="GDefaultWidgetOption"/>
        <w:keepNext/>
        <w:tabs>
          <w:tab w:val="left" w:pos="2160"/>
        </w:tabs>
      </w:pPr>
      <w:r>
        <w:t>pii</w:t>
      </w:r>
      <w:r>
        <w:tab/>
        <w:t>False</w:t>
      </w:r>
    </w:p>
    <w:p w14:paraId="2FD81DEA" w14:textId="77777777" w:rsidR="008D753F" w:rsidRDefault="001061C7">
      <w:pPr>
        <w:pStyle w:val="GDefaultWidgetOption"/>
        <w:keepNext/>
        <w:tabs>
          <w:tab w:val="left" w:pos="2160"/>
        </w:tabs>
      </w:pPr>
      <w:r>
        <w:t>chart_layout</w:t>
      </w:r>
      <w:r>
        <w:tab/>
        <w:t>1</w:t>
      </w:r>
    </w:p>
    <w:p w14:paraId="11007772" w14:textId="77777777" w:rsidR="008D753F" w:rsidRDefault="001061C7">
      <w:pPr>
        <w:pStyle w:val="GDefaultWidgetOption"/>
        <w:keepNext/>
        <w:tabs>
          <w:tab w:val="left" w:pos="2160"/>
        </w:tabs>
      </w:pPr>
      <w:r>
        <w:t>varlabel</w:t>
      </w:r>
      <w:r>
        <w:tab/>
      </w:r>
    </w:p>
    <w:p w14:paraId="59F3174C" w14:textId="77777777" w:rsidR="008D753F" w:rsidRDefault="001061C7">
      <w:pPr>
        <w:pStyle w:val="GDefaultWidgetOption"/>
        <w:keepNext/>
        <w:tabs>
          <w:tab w:val="left" w:pos="2160"/>
        </w:tabs>
      </w:pPr>
      <w:r>
        <w:t>topic</w:t>
      </w:r>
      <w:r>
        <w:tab/>
      </w:r>
    </w:p>
    <w:p w14:paraId="5DD19201" w14:textId="77777777" w:rsidR="008D753F" w:rsidRDefault="001061C7">
      <w:pPr>
        <w:pStyle w:val="GDefaultWidgetOption"/>
        <w:keepNext/>
        <w:tabs>
          <w:tab w:val="left" w:pos="2160"/>
        </w:tabs>
      </w:pPr>
      <w:r>
        <w:t>chart_color</w:t>
      </w:r>
      <w:r>
        <w:tab/>
        <w:t>green</w:t>
      </w:r>
    </w:p>
    <w:p w14:paraId="4BDB1092" w14:textId="77777777" w:rsidR="008D753F" w:rsidRDefault="001061C7">
      <w:pPr>
        <w:pStyle w:val="GDefaultWidgetOption"/>
        <w:keepNext/>
        <w:tabs>
          <w:tab w:val="left" w:pos="2160"/>
        </w:tabs>
      </w:pPr>
      <w:r>
        <w:t>chart_type</w:t>
      </w:r>
      <w:r>
        <w:tab/>
        <w:t>bar</w:t>
      </w:r>
    </w:p>
    <w:p w14:paraId="2E179392" w14:textId="77777777" w:rsidR="008D753F" w:rsidRDefault="001061C7">
      <w:pPr>
        <w:pStyle w:val="GDefaultWidgetOption"/>
        <w:keepNext/>
        <w:tabs>
          <w:tab w:val="left" w:pos="2160"/>
        </w:tabs>
      </w:pPr>
      <w:r>
        <w:t>crossbreak</w:t>
      </w:r>
      <w:r>
        <w:tab/>
        <w:t>Total</w:t>
      </w:r>
    </w:p>
    <w:p w14:paraId="59851C68" w14:textId="77777777" w:rsidR="008D753F" w:rsidRDefault="001061C7">
      <w:pPr>
        <w:pStyle w:val="GDefaultWidgetOption"/>
        <w:keepNext/>
        <w:tabs>
          <w:tab w:val="left" w:pos="2160"/>
        </w:tabs>
      </w:pPr>
      <w:r>
        <w:t>wrap</w:t>
      </w:r>
      <w:r>
        <w:tab/>
        <w:t>True</w:t>
      </w:r>
    </w:p>
    <w:p w14:paraId="629FAFD9" w14:textId="77777777" w:rsidR="008D753F" w:rsidRDefault="001061C7">
      <w:pPr>
        <w:pStyle w:val="GDefaultWidgetOption"/>
        <w:keepNext/>
        <w:tabs>
          <w:tab w:val="left" w:pos="2160"/>
        </w:tabs>
      </w:pPr>
      <w:r>
        <w:t>is_rating</w:t>
      </w:r>
      <w:r>
        <w:tab/>
        <w:t>False</w:t>
      </w:r>
    </w:p>
    <w:p w14:paraId="232A1185" w14:textId="77777777" w:rsidR="008D753F" w:rsidRDefault="001061C7">
      <w:pPr>
        <w:pStyle w:val="GDefaultWidgetOption"/>
        <w:keepNext/>
        <w:tabs>
          <w:tab w:val="left" w:pos="2160"/>
        </w:tabs>
      </w:pPr>
      <w:r>
        <w:t>required_text</w:t>
      </w:r>
      <w:r>
        <w:tab/>
        <w:t>Please choose an answer</w:t>
      </w:r>
    </w:p>
    <w:p w14:paraId="1FEECE32" w14:textId="77777777" w:rsidR="008D753F" w:rsidRDefault="001061C7">
      <w:pPr>
        <w:pStyle w:val="GDefaultWidgetOption"/>
        <w:keepNext/>
        <w:tabs>
          <w:tab w:val="left" w:pos="2160"/>
        </w:tabs>
      </w:pPr>
      <w:r>
        <w:t>min_columns</w:t>
      </w:r>
      <w:r>
        <w:tab/>
        <w:t>1</w:t>
      </w:r>
    </w:p>
    <w:p w14:paraId="27691474" w14:textId="77777777" w:rsidR="008D753F" w:rsidRDefault="001061C7">
      <w:pPr>
        <w:pStyle w:val="GDefaultWidgetOption"/>
        <w:keepNext/>
        <w:tabs>
          <w:tab w:val="left" w:pos="2160"/>
        </w:tabs>
      </w:pPr>
      <w:r>
        <w:t>sample_type</w:t>
      </w:r>
      <w:r>
        <w:tab/>
      </w:r>
    </w:p>
    <w:p w14:paraId="05427A24" w14:textId="77777777" w:rsidR="008D753F" w:rsidRDefault="001061C7">
      <w:pPr>
        <w:pStyle w:val="GDefaultWidgetOption"/>
        <w:keepNext/>
        <w:tabs>
          <w:tab w:val="left" w:pos="2160"/>
        </w:tabs>
      </w:pPr>
      <w:r>
        <w:t>access</w:t>
      </w:r>
      <w:r>
        <w:tab/>
      </w:r>
    </w:p>
    <w:p w14:paraId="62545BF1" w14:textId="77777777" w:rsidR="008D753F" w:rsidRDefault="001061C7">
      <w:pPr>
        <w:pStyle w:val="GDefaultWidgetOption"/>
        <w:keepNext/>
        <w:tabs>
          <w:tab w:val="left" w:pos="2160"/>
        </w:tabs>
      </w:pPr>
      <w:r>
        <w:t>autoadvance</w:t>
      </w:r>
      <w:r>
        <w:tab/>
        <w:t>False</w:t>
      </w:r>
    </w:p>
    <w:p w14:paraId="5958147A" w14:textId="77777777" w:rsidR="008D753F" w:rsidRDefault="001061C7">
      <w:pPr>
        <w:pStyle w:val="GWidgetOption"/>
        <w:keepNext/>
        <w:tabs>
          <w:tab w:val="left" w:pos="2160"/>
        </w:tabs>
      </w:pPr>
      <w:r>
        <w:t>columns</w:t>
      </w:r>
      <w:r>
        <w:tab/>
        <w:t>2</w:t>
      </w:r>
    </w:p>
    <w:p w14:paraId="231663B0" w14:textId="77777777" w:rsidR="008D753F" w:rsidRDefault="001061C7">
      <w:pPr>
        <w:pStyle w:val="GDefaultWidgetOption"/>
        <w:keepNext/>
        <w:tabs>
          <w:tab w:val="left" w:pos="2160"/>
        </w:tabs>
      </w:pPr>
      <w:r>
        <w:t>widget</w:t>
      </w:r>
      <w:r>
        <w:tab/>
      </w:r>
    </w:p>
    <w:p w14:paraId="2CFB28D6" w14:textId="77777777" w:rsidR="008D753F" w:rsidRDefault="001061C7">
      <w:pPr>
        <w:pStyle w:val="GDefaultWidgetOption"/>
        <w:keepNext/>
        <w:tabs>
          <w:tab w:val="left" w:pos="2160"/>
        </w:tabs>
      </w:pPr>
      <w:r>
        <w:t>filter_text</w:t>
      </w:r>
      <w:r>
        <w:tab/>
      </w:r>
    </w:p>
    <w:p w14:paraId="3A5A61AD" w14:textId="77777777" w:rsidR="008D753F" w:rsidRDefault="001061C7">
      <w:pPr>
        <w:pStyle w:val="GDefaultWidgetOption"/>
        <w:keepNext/>
        <w:tabs>
          <w:tab w:val="left" w:pos="2160"/>
        </w:tabs>
      </w:pPr>
      <w:r>
        <w:t>as_banner</w:t>
      </w:r>
      <w:r>
        <w:tab/>
        <w:t>False</w:t>
      </w:r>
    </w:p>
    <w:p w14:paraId="3861EBB6" w14:textId="77777777" w:rsidR="008D753F" w:rsidRDefault="001061C7">
      <w:pPr>
        <w:pStyle w:val="GDefaultWidgetOption"/>
        <w:keepNext/>
        <w:tabs>
          <w:tab w:val="left" w:pos="2160"/>
        </w:tabs>
      </w:pPr>
      <w:r>
        <w:t>description</w:t>
      </w:r>
      <w:r>
        <w:tab/>
      </w:r>
    </w:p>
    <w:p w14:paraId="1F9C71FF" w14:textId="77777777" w:rsidR="008D753F" w:rsidRDefault="001061C7">
      <w:pPr>
        <w:pStyle w:val="GDefaultWidgetOption"/>
        <w:keepNext/>
        <w:tabs>
          <w:tab w:val="left" w:pos="2160"/>
        </w:tabs>
      </w:pPr>
      <w:r>
        <w:t>spd_category</w:t>
      </w:r>
      <w:r>
        <w:tab/>
      </w:r>
    </w:p>
    <w:p w14:paraId="4FCE050C" w14:textId="77777777" w:rsidR="008D753F" w:rsidRDefault="001061C7">
      <w:pPr>
        <w:pStyle w:val="GDefaultWidgetOption"/>
        <w:keepNext/>
        <w:tabs>
          <w:tab w:val="left" w:pos="2160"/>
        </w:tabs>
      </w:pPr>
      <w:r>
        <w:t>tags</w:t>
      </w:r>
      <w:r>
        <w:tab/>
      </w:r>
    </w:p>
    <w:p w14:paraId="2DA48D27" w14:textId="77777777" w:rsidR="008D753F" w:rsidRDefault="001061C7">
      <w:pPr>
        <w:pStyle w:val="GDefaultWidgetOption"/>
        <w:keepNext/>
        <w:tabs>
          <w:tab w:val="left" w:pos="2160"/>
        </w:tabs>
      </w:pPr>
      <w:r>
        <w:t>horizontal</w:t>
      </w:r>
      <w:r>
        <w:tab/>
        <w:t>False</w:t>
      </w:r>
    </w:p>
    <w:p w14:paraId="1CC7EB4F" w14:textId="77777777" w:rsidR="008D753F" w:rsidRDefault="001061C7">
      <w:pPr>
        <w:pStyle w:val="GDefaultWidgetOption"/>
        <w:keepNext/>
        <w:tabs>
          <w:tab w:val="left" w:pos="2160"/>
        </w:tabs>
      </w:pPr>
      <w:r>
        <w:t>grid_chart_type</w:t>
      </w:r>
      <w:r>
        <w:tab/>
        <w:t>stacked_bar</w:t>
      </w:r>
    </w:p>
    <w:p w14:paraId="3C9AFCE2" w14:textId="77777777" w:rsidR="008D753F" w:rsidRDefault="001061C7">
      <w:pPr>
        <w:pStyle w:val="GDefaultWidgetOption"/>
        <w:keepNext/>
        <w:tabs>
          <w:tab w:val="left" w:pos="2160"/>
        </w:tabs>
      </w:pPr>
      <w:r>
        <w:t>sort_order</w:t>
      </w:r>
      <w:r>
        <w:tab/>
        <w:t>none</w:t>
      </w:r>
    </w:p>
    <w:p w14:paraId="20E43302" w14:textId="77777777" w:rsidR="008D753F" w:rsidRDefault="001061C7">
      <w:pPr>
        <w:pStyle w:val="GDefaultWidgetOption"/>
        <w:keepNext/>
        <w:tabs>
          <w:tab w:val="left" w:pos="2160"/>
        </w:tabs>
      </w:pPr>
      <w:r>
        <w:t>sample</w:t>
      </w:r>
      <w:r>
        <w:tab/>
      </w:r>
    </w:p>
    <w:p w14:paraId="6D85A373" w14:textId="77777777" w:rsidR="008D753F" w:rsidRDefault="001061C7">
      <w:pPr>
        <w:pStyle w:val="GDefaultWidgetOption"/>
        <w:keepNext/>
        <w:tabs>
          <w:tab w:val="left" w:pos="2160"/>
        </w:tabs>
      </w:pPr>
      <w:r>
        <w:t>slide_title</w:t>
      </w:r>
      <w:r>
        <w:tab/>
      </w:r>
    </w:p>
    <w:p w14:paraId="3ADC56CF" w14:textId="77777777" w:rsidR="008D753F" w:rsidRDefault="001061C7">
      <w:pPr>
        <w:pStyle w:val="GDefaultWidgetOption"/>
        <w:keepNext/>
        <w:tabs>
          <w:tab w:val="left" w:pos="2160"/>
        </w:tabs>
      </w:pPr>
      <w:r>
        <w:t>set_active</w:t>
      </w:r>
      <w:r>
        <w:tab/>
      </w:r>
    </w:p>
    <w:p w14:paraId="31FB098F" w14:textId="77777777" w:rsidR="008D753F" w:rsidRDefault="001061C7">
      <w:pPr>
        <w:pStyle w:val="GDefaultWidgetOption"/>
        <w:keepNext/>
        <w:tabs>
          <w:tab w:val="left" w:pos="2160"/>
        </w:tabs>
      </w:pPr>
      <w:r>
        <w:t>required</w:t>
      </w:r>
      <w:r>
        <w:tab/>
        <w:t>NONE</w:t>
      </w:r>
    </w:p>
    <w:p w14:paraId="06AA7BEF" w14:textId="77777777" w:rsidR="008D753F" w:rsidRDefault="001061C7">
      <w:pPr>
        <w:pStyle w:val="GDefaultWidgetOption"/>
        <w:keepNext/>
        <w:tabs>
          <w:tab w:val="left" w:pos="2160"/>
        </w:tabs>
      </w:pPr>
      <w:r>
        <w:t>mask</w:t>
      </w:r>
      <w:r>
        <w:tab/>
      </w:r>
    </w:p>
    <w:p w14:paraId="55613027" w14:textId="77777777" w:rsidR="008D753F" w:rsidRDefault="001061C7">
      <w:pPr>
        <w:pStyle w:val="GDefaultWidgetOption"/>
        <w:keepNext/>
        <w:tabs>
          <w:tab w:val="left" w:pos="2160"/>
        </w:tabs>
      </w:pPr>
      <w:r>
        <w:t>custom_order</w:t>
      </w:r>
      <w:r>
        <w:tab/>
      </w:r>
    </w:p>
    <w:p w14:paraId="0C812814" w14:textId="77777777" w:rsidR="008D753F" w:rsidRDefault="001061C7">
      <w:pPr>
        <w:pStyle w:val="GDefaultWidgetOption"/>
        <w:keepNext/>
        <w:tabs>
          <w:tab w:val="left" w:pos="2160"/>
        </w:tabs>
      </w:pPr>
      <w:r>
        <w:t>client</w:t>
      </w:r>
      <w:r>
        <w:tab/>
      </w:r>
    </w:p>
    <w:p w14:paraId="51EB4DEC"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4ABC6F5" w14:textId="77777777">
        <w:tc>
          <w:tcPr>
            <w:tcW w:w="336" w:type="dxa"/>
          </w:tcPr>
          <w:p w14:paraId="4B193B96" w14:textId="77777777" w:rsidR="008D753F" w:rsidRDefault="001061C7">
            <w:pPr>
              <w:keepNext/>
            </w:pPr>
            <w:r>
              <w:rPr>
                <w:rStyle w:val="GResponseCode"/>
              </w:rPr>
              <w:t>1</w:t>
            </w:r>
          </w:p>
        </w:tc>
        <w:tc>
          <w:tcPr>
            <w:tcW w:w="361" w:type="dxa"/>
          </w:tcPr>
          <w:p w14:paraId="220FD611" w14:textId="77777777" w:rsidR="008D753F" w:rsidRDefault="001061C7">
            <w:pPr>
              <w:keepNext/>
            </w:pPr>
            <w:r>
              <w:t>○</w:t>
            </w:r>
          </w:p>
        </w:tc>
        <w:tc>
          <w:tcPr>
            <w:tcW w:w="3731" w:type="dxa"/>
          </w:tcPr>
          <w:p w14:paraId="54940538" w14:textId="77777777" w:rsidR="008D753F" w:rsidRDefault="001061C7">
            <w:pPr>
              <w:keepNext/>
            </w:pPr>
            <w:r>
              <w:t>UNC</w:t>
            </w:r>
          </w:p>
        </w:tc>
        <w:tc>
          <w:tcPr>
            <w:tcW w:w="4428" w:type="dxa"/>
          </w:tcPr>
          <w:p w14:paraId="4D991447" w14:textId="77777777" w:rsidR="008D753F" w:rsidRDefault="008D753F">
            <w:pPr>
              <w:keepNext/>
              <w:jc w:val="right"/>
              <w:rPr>
                <w:i/>
              </w:rPr>
            </w:pPr>
          </w:p>
        </w:tc>
      </w:tr>
      <w:tr w:rsidR="008D753F" w14:paraId="2509BE57" w14:textId="77777777">
        <w:tc>
          <w:tcPr>
            <w:tcW w:w="336" w:type="dxa"/>
          </w:tcPr>
          <w:p w14:paraId="4CFC4C57" w14:textId="77777777" w:rsidR="008D753F" w:rsidRDefault="001061C7">
            <w:pPr>
              <w:keepNext/>
            </w:pPr>
            <w:r>
              <w:rPr>
                <w:rStyle w:val="GResponseCode"/>
              </w:rPr>
              <w:t>2</w:t>
            </w:r>
          </w:p>
        </w:tc>
        <w:tc>
          <w:tcPr>
            <w:tcW w:w="361" w:type="dxa"/>
          </w:tcPr>
          <w:p w14:paraId="06098D4F" w14:textId="77777777" w:rsidR="008D753F" w:rsidRDefault="001061C7">
            <w:pPr>
              <w:keepNext/>
            </w:pPr>
            <w:r>
              <w:t>○</w:t>
            </w:r>
          </w:p>
        </w:tc>
        <w:tc>
          <w:tcPr>
            <w:tcW w:w="3731" w:type="dxa"/>
          </w:tcPr>
          <w:p w14:paraId="377ED229" w14:textId="77777777" w:rsidR="008D753F" w:rsidRDefault="001061C7">
            <w:pPr>
              <w:keepNext/>
            </w:pPr>
            <w:r>
              <w:t>GSU</w:t>
            </w:r>
          </w:p>
        </w:tc>
        <w:tc>
          <w:tcPr>
            <w:tcW w:w="4428" w:type="dxa"/>
          </w:tcPr>
          <w:p w14:paraId="17514D28" w14:textId="77777777" w:rsidR="008D753F" w:rsidRDefault="008D753F">
            <w:pPr>
              <w:keepNext/>
              <w:jc w:val="right"/>
              <w:rPr>
                <w:i/>
              </w:rPr>
            </w:pPr>
          </w:p>
        </w:tc>
      </w:tr>
      <w:tr w:rsidR="008D753F" w14:paraId="78C2A403" w14:textId="77777777">
        <w:tc>
          <w:tcPr>
            <w:tcW w:w="336" w:type="dxa"/>
          </w:tcPr>
          <w:p w14:paraId="01D7DC09" w14:textId="77777777" w:rsidR="008D753F" w:rsidRDefault="001061C7">
            <w:pPr>
              <w:keepNext/>
            </w:pPr>
            <w:r>
              <w:rPr>
                <w:rStyle w:val="GResponseCode"/>
              </w:rPr>
              <w:t>3</w:t>
            </w:r>
          </w:p>
        </w:tc>
        <w:tc>
          <w:tcPr>
            <w:tcW w:w="361" w:type="dxa"/>
          </w:tcPr>
          <w:p w14:paraId="5121033C" w14:textId="77777777" w:rsidR="008D753F" w:rsidRDefault="001061C7">
            <w:pPr>
              <w:keepNext/>
            </w:pPr>
            <w:r>
              <w:t>○</w:t>
            </w:r>
          </w:p>
        </w:tc>
        <w:tc>
          <w:tcPr>
            <w:tcW w:w="3731" w:type="dxa"/>
          </w:tcPr>
          <w:p w14:paraId="7A85F6F4" w14:textId="77777777" w:rsidR="008D753F" w:rsidRDefault="001061C7">
            <w:pPr>
              <w:keepNext/>
            </w:pPr>
            <w:r>
              <w:t>UIM</w:t>
            </w:r>
          </w:p>
        </w:tc>
        <w:tc>
          <w:tcPr>
            <w:tcW w:w="4428" w:type="dxa"/>
          </w:tcPr>
          <w:p w14:paraId="005FDD8A" w14:textId="77777777" w:rsidR="008D753F" w:rsidRDefault="008D753F">
            <w:pPr>
              <w:keepNext/>
              <w:jc w:val="right"/>
              <w:rPr>
                <w:i/>
              </w:rPr>
            </w:pPr>
          </w:p>
        </w:tc>
      </w:tr>
      <w:tr w:rsidR="008D753F" w14:paraId="46FB9E97" w14:textId="77777777">
        <w:tc>
          <w:tcPr>
            <w:tcW w:w="336" w:type="dxa"/>
          </w:tcPr>
          <w:p w14:paraId="5E1AFFB9" w14:textId="77777777" w:rsidR="008D753F" w:rsidRDefault="001061C7">
            <w:pPr>
              <w:keepNext/>
            </w:pPr>
            <w:r>
              <w:rPr>
                <w:rStyle w:val="GResponseCode"/>
              </w:rPr>
              <w:t>4</w:t>
            </w:r>
          </w:p>
        </w:tc>
        <w:tc>
          <w:tcPr>
            <w:tcW w:w="361" w:type="dxa"/>
          </w:tcPr>
          <w:p w14:paraId="4CD1555E" w14:textId="77777777" w:rsidR="008D753F" w:rsidRDefault="001061C7">
            <w:pPr>
              <w:keepNext/>
            </w:pPr>
            <w:r>
              <w:t>○</w:t>
            </w:r>
          </w:p>
        </w:tc>
        <w:tc>
          <w:tcPr>
            <w:tcW w:w="3731" w:type="dxa"/>
          </w:tcPr>
          <w:p w14:paraId="15C4C5FA" w14:textId="77777777" w:rsidR="008D753F" w:rsidRDefault="001061C7">
            <w:pPr>
              <w:keepNext/>
            </w:pPr>
            <w:r>
              <w:t>CNJ</w:t>
            </w:r>
          </w:p>
        </w:tc>
        <w:tc>
          <w:tcPr>
            <w:tcW w:w="4428" w:type="dxa"/>
          </w:tcPr>
          <w:p w14:paraId="38EBBE98" w14:textId="77777777" w:rsidR="008D753F" w:rsidRDefault="008D753F">
            <w:pPr>
              <w:keepNext/>
              <w:jc w:val="right"/>
              <w:rPr>
                <w:i/>
              </w:rPr>
            </w:pPr>
          </w:p>
        </w:tc>
      </w:tr>
      <w:tr w:rsidR="008D753F" w14:paraId="49131977" w14:textId="77777777">
        <w:tc>
          <w:tcPr>
            <w:tcW w:w="336" w:type="dxa"/>
          </w:tcPr>
          <w:p w14:paraId="3DFFEABC" w14:textId="77777777" w:rsidR="008D753F" w:rsidRDefault="001061C7">
            <w:pPr>
              <w:keepNext/>
            </w:pPr>
            <w:r>
              <w:rPr>
                <w:rStyle w:val="GResponseCode"/>
              </w:rPr>
              <w:t>5</w:t>
            </w:r>
          </w:p>
        </w:tc>
        <w:tc>
          <w:tcPr>
            <w:tcW w:w="361" w:type="dxa"/>
          </w:tcPr>
          <w:p w14:paraId="1DDD0D02" w14:textId="77777777" w:rsidR="008D753F" w:rsidRDefault="001061C7">
            <w:pPr>
              <w:keepNext/>
            </w:pPr>
            <w:r>
              <w:t>○</w:t>
            </w:r>
          </w:p>
        </w:tc>
        <w:tc>
          <w:tcPr>
            <w:tcW w:w="3731" w:type="dxa"/>
          </w:tcPr>
          <w:p w14:paraId="4448CFFB" w14:textId="77777777" w:rsidR="008D753F" w:rsidRDefault="001061C7">
            <w:pPr>
              <w:keepNext/>
            </w:pPr>
            <w:r>
              <w:t>RUT</w:t>
            </w:r>
          </w:p>
        </w:tc>
        <w:tc>
          <w:tcPr>
            <w:tcW w:w="4428" w:type="dxa"/>
          </w:tcPr>
          <w:p w14:paraId="385FAA40" w14:textId="77777777" w:rsidR="008D753F" w:rsidRDefault="008D753F">
            <w:pPr>
              <w:keepNext/>
              <w:jc w:val="right"/>
              <w:rPr>
                <w:i/>
              </w:rPr>
            </w:pPr>
          </w:p>
        </w:tc>
      </w:tr>
      <w:tr w:rsidR="008D753F" w14:paraId="63F22D2F" w14:textId="77777777">
        <w:tc>
          <w:tcPr>
            <w:tcW w:w="336" w:type="dxa"/>
          </w:tcPr>
          <w:p w14:paraId="7CC4B741" w14:textId="77777777" w:rsidR="008D753F" w:rsidRDefault="001061C7">
            <w:pPr>
              <w:keepNext/>
            </w:pPr>
            <w:r>
              <w:rPr>
                <w:rStyle w:val="GResponseCode"/>
              </w:rPr>
              <w:t>6</w:t>
            </w:r>
          </w:p>
        </w:tc>
        <w:tc>
          <w:tcPr>
            <w:tcW w:w="361" w:type="dxa"/>
          </w:tcPr>
          <w:p w14:paraId="21B72E54" w14:textId="77777777" w:rsidR="008D753F" w:rsidRDefault="001061C7">
            <w:pPr>
              <w:keepNext/>
            </w:pPr>
            <w:r>
              <w:t>○</w:t>
            </w:r>
          </w:p>
        </w:tc>
        <w:tc>
          <w:tcPr>
            <w:tcW w:w="3731" w:type="dxa"/>
          </w:tcPr>
          <w:p w14:paraId="0B790DC8" w14:textId="77777777" w:rsidR="008D753F" w:rsidRDefault="001061C7">
            <w:pPr>
              <w:keepNext/>
            </w:pPr>
            <w:r>
              <w:t>MIZ</w:t>
            </w:r>
          </w:p>
        </w:tc>
        <w:tc>
          <w:tcPr>
            <w:tcW w:w="4428" w:type="dxa"/>
          </w:tcPr>
          <w:p w14:paraId="3E126D26" w14:textId="77777777" w:rsidR="008D753F" w:rsidRDefault="008D753F">
            <w:pPr>
              <w:keepNext/>
              <w:jc w:val="right"/>
              <w:rPr>
                <w:i/>
              </w:rPr>
            </w:pPr>
          </w:p>
        </w:tc>
      </w:tr>
      <w:tr w:rsidR="008D753F" w14:paraId="4220D918" w14:textId="77777777">
        <w:tc>
          <w:tcPr>
            <w:tcW w:w="336" w:type="dxa"/>
          </w:tcPr>
          <w:p w14:paraId="5CBC50DE" w14:textId="77777777" w:rsidR="008D753F" w:rsidRDefault="001061C7">
            <w:pPr>
              <w:keepNext/>
            </w:pPr>
            <w:r>
              <w:rPr>
                <w:rStyle w:val="GResponseCode"/>
              </w:rPr>
              <w:t>7</w:t>
            </w:r>
          </w:p>
        </w:tc>
        <w:tc>
          <w:tcPr>
            <w:tcW w:w="361" w:type="dxa"/>
          </w:tcPr>
          <w:p w14:paraId="3F774AF6" w14:textId="77777777" w:rsidR="008D753F" w:rsidRDefault="001061C7">
            <w:pPr>
              <w:keepNext/>
            </w:pPr>
            <w:r>
              <w:t>○</w:t>
            </w:r>
          </w:p>
        </w:tc>
        <w:tc>
          <w:tcPr>
            <w:tcW w:w="3731" w:type="dxa"/>
          </w:tcPr>
          <w:p w14:paraId="5E8391F0" w14:textId="77777777" w:rsidR="008D753F" w:rsidRDefault="001061C7">
            <w:pPr>
              <w:keepNext/>
            </w:pPr>
            <w:r>
              <w:t>VAN</w:t>
            </w:r>
          </w:p>
        </w:tc>
        <w:tc>
          <w:tcPr>
            <w:tcW w:w="4428" w:type="dxa"/>
          </w:tcPr>
          <w:p w14:paraId="78828478" w14:textId="77777777" w:rsidR="008D753F" w:rsidRDefault="008D753F">
            <w:pPr>
              <w:keepNext/>
              <w:jc w:val="right"/>
              <w:rPr>
                <w:i/>
              </w:rPr>
            </w:pPr>
          </w:p>
        </w:tc>
      </w:tr>
      <w:tr w:rsidR="008D753F" w14:paraId="5F4A606D" w14:textId="77777777">
        <w:tc>
          <w:tcPr>
            <w:tcW w:w="336" w:type="dxa"/>
          </w:tcPr>
          <w:p w14:paraId="01353DF9" w14:textId="77777777" w:rsidR="008D753F" w:rsidRDefault="001061C7">
            <w:pPr>
              <w:keepNext/>
            </w:pPr>
            <w:r>
              <w:rPr>
                <w:rStyle w:val="GResponseCode"/>
              </w:rPr>
              <w:t>8</w:t>
            </w:r>
          </w:p>
        </w:tc>
        <w:tc>
          <w:tcPr>
            <w:tcW w:w="361" w:type="dxa"/>
          </w:tcPr>
          <w:p w14:paraId="72971B2C" w14:textId="77777777" w:rsidR="008D753F" w:rsidRDefault="001061C7">
            <w:pPr>
              <w:keepNext/>
            </w:pPr>
            <w:r>
              <w:t>○</w:t>
            </w:r>
          </w:p>
        </w:tc>
        <w:tc>
          <w:tcPr>
            <w:tcW w:w="3731" w:type="dxa"/>
          </w:tcPr>
          <w:p w14:paraId="29FA5D26" w14:textId="77777777" w:rsidR="008D753F" w:rsidRDefault="001061C7">
            <w:pPr>
              <w:keepNext/>
            </w:pPr>
            <w:r>
              <w:t>SYR</w:t>
            </w:r>
          </w:p>
        </w:tc>
        <w:tc>
          <w:tcPr>
            <w:tcW w:w="4428" w:type="dxa"/>
          </w:tcPr>
          <w:p w14:paraId="04D44AE8" w14:textId="77777777" w:rsidR="008D753F" w:rsidRDefault="008D753F">
            <w:pPr>
              <w:keepNext/>
              <w:jc w:val="right"/>
              <w:rPr>
                <w:i/>
              </w:rPr>
            </w:pPr>
          </w:p>
        </w:tc>
      </w:tr>
      <w:tr w:rsidR="008D753F" w14:paraId="1E84C848" w14:textId="77777777">
        <w:tc>
          <w:tcPr>
            <w:tcW w:w="336" w:type="dxa"/>
          </w:tcPr>
          <w:p w14:paraId="43620DA3" w14:textId="77777777" w:rsidR="008D753F" w:rsidRDefault="001061C7">
            <w:pPr>
              <w:keepNext/>
            </w:pPr>
            <w:r>
              <w:rPr>
                <w:rStyle w:val="GResponseCode"/>
              </w:rPr>
              <w:t>9</w:t>
            </w:r>
          </w:p>
        </w:tc>
        <w:tc>
          <w:tcPr>
            <w:tcW w:w="361" w:type="dxa"/>
          </w:tcPr>
          <w:p w14:paraId="23B21077" w14:textId="77777777" w:rsidR="008D753F" w:rsidRDefault="001061C7">
            <w:pPr>
              <w:keepNext/>
            </w:pPr>
            <w:r>
              <w:t>○</w:t>
            </w:r>
          </w:p>
        </w:tc>
        <w:tc>
          <w:tcPr>
            <w:tcW w:w="3731" w:type="dxa"/>
          </w:tcPr>
          <w:p w14:paraId="012E6E71" w14:textId="77777777" w:rsidR="008D753F" w:rsidRDefault="001061C7">
            <w:pPr>
              <w:keepNext/>
            </w:pPr>
            <w:r>
              <w:t>UMS</w:t>
            </w:r>
          </w:p>
        </w:tc>
        <w:tc>
          <w:tcPr>
            <w:tcW w:w="4428" w:type="dxa"/>
          </w:tcPr>
          <w:p w14:paraId="6D4F83EB" w14:textId="77777777" w:rsidR="008D753F" w:rsidRDefault="008D753F">
            <w:pPr>
              <w:keepNext/>
              <w:jc w:val="right"/>
              <w:rPr>
                <w:i/>
              </w:rPr>
            </w:pPr>
          </w:p>
        </w:tc>
      </w:tr>
      <w:tr w:rsidR="008D753F" w14:paraId="157FEA6A" w14:textId="77777777">
        <w:tc>
          <w:tcPr>
            <w:tcW w:w="336" w:type="dxa"/>
          </w:tcPr>
          <w:p w14:paraId="67044566" w14:textId="77777777" w:rsidR="008D753F" w:rsidRDefault="001061C7">
            <w:pPr>
              <w:keepNext/>
            </w:pPr>
            <w:r>
              <w:rPr>
                <w:rStyle w:val="GResponseCode"/>
              </w:rPr>
              <w:t>10</w:t>
            </w:r>
          </w:p>
        </w:tc>
        <w:tc>
          <w:tcPr>
            <w:tcW w:w="361" w:type="dxa"/>
          </w:tcPr>
          <w:p w14:paraId="29E752B1" w14:textId="77777777" w:rsidR="008D753F" w:rsidRDefault="001061C7">
            <w:pPr>
              <w:keepNext/>
            </w:pPr>
            <w:r>
              <w:t>○</w:t>
            </w:r>
          </w:p>
        </w:tc>
        <w:tc>
          <w:tcPr>
            <w:tcW w:w="3731" w:type="dxa"/>
          </w:tcPr>
          <w:p w14:paraId="2A5C14B6" w14:textId="77777777" w:rsidR="008D753F" w:rsidRDefault="001061C7">
            <w:pPr>
              <w:keepNext/>
            </w:pPr>
            <w:r>
              <w:t>USC</w:t>
            </w:r>
          </w:p>
        </w:tc>
        <w:tc>
          <w:tcPr>
            <w:tcW w:w="4428" w:type="dxa"/>
          </w:tcPr>
          <w:p w14:paraId="29935DBD" w14:textId="77777777" w:rsidR="008D753F" w:rsidRDefault="008D753F">
            <w:pPr>
              <w:keepNext/>
              <w:jc w:val="right"/>
              <w:rPr>
                <w:i/>
              </w:rPr>
            </w:pPr>
          </w:p>
        </w:tc>
      </w:tr>
      <w:tr w:rsidR="008D753F" w14:paraId="3EFD8E5A" w14:textId="77777777">
        <w:tc>
          <w:tcPr>
            <w:tcW w:w="336" w:type="dxa"/>
          </w:tcPr>
          <w:p w14:paraId="6750944F" w14:textId="77777777" w:rsidR="008D753F" w:rsidRDefault="001061C7">
            <w:pPr>
              <w:keepNext/>
            </w:pPr>
            <w:r>
              <w:rPr>
                <w:rStyle w:val="GResponseCode"/>
              </w:rPr>
              <w:t>11</w:t>
            </w:r>
          </w:p>
        </w:tc>
        <w:tc>
          <w:tcPr>
            <w:tcW w:w="361" w:type="dxa"/>
          </w:tcPr>
          <w:p w14:paraId="1956968F" w14:textId="77777777" w:rsidR="008D753F" w:rsidRDefault="001061C7">
            <w:pPr>
              <w:keepNext/>
            </w:pPr>
            <w:r>
              <w:t>○</w:t>
            </w:r>
          </w:p>
        </w:tc>
        <w:tc>
          <w:tcPr>
            <w:tcW w:w="3731" w:type="dxa"/>
          </w:tcPr>
          <w:p w14:paraId="29DAA918" w14:textId="77777777" w:rsidR="008D753F" w:rsidRDefault="001061C7">
            <w:pPr>
              <w:keepNext/>
            </w:pPr>
            <w:r>
              <w:t>TTU</w:t>
            </w:r>
          </w:p>
        </w:tc>
        <w:tc>
          <w:tcPr>
            <w:tcW w:w="4428" w:type="dxa"/>
          </w:tcPr>
          <w:p w14:paraId="4495B996" w14:textId="77777777" w:rsidR="008D753F" w:rsidRDefault="008D753F">
            <w:pPr>
              <w:keepNext/>
              <w:jc w:val="right"/>
              <w:rPr>
                <w:i/>
              </w:rPr>
            </w:pPr>
          </w:p>
        </w:tc>
      </w:tr>
      <w:tr w:rsidR="008D753F" w14:paraId="3E7AE74C" w14:textId="77777777">
        <w:tc>
          <w:tcPr>
            <w:tcW w:w="336" w:type="dxa"/>
          </w:tcPr>
          <w:p w14:paraId="204AEAE3" w14:textId="77777777" w:rsidR="008D753F" w:rsidRDefault="001061C7">
            <w:pPr>
              <w:keepNext/>
            </w:pPr>
            <w:r>
              <w:rPr>
                <w:rStyle w:val="GResponseCode"/>
              </w:rPr>
              <w:t>12</w:t>
            </w:r>
          </w:p>
        </w:tc>
        <w:tc>
          <w:tcPr>
            <w:tcW w:w="361" w:type="dxa"/>
          </w:tcPr>
          <w:p w14:paraId="7521D849" w14:textId="77777777" w:rsidR="008D753F" w:rsidRDefault="001061C7">
            <w:pPr>
              <w:keepNext/>
            </w:pPr>
            <w:r>
              <w:t>○</w:t>
            </w:r>
          </w:p>
        </w:tc>
        <w:tc>
          <w:tcPr>
            <w:tcW w:w="3731" w:type="dxa"/>
          </w:tcPr>
          <w:p w14:paraId="2E734FD9" w14:textId="77777777" w:rsidR="008D753F" w:rsidRDefault="001061C7">
            <w:pPr>
              <w:keepNext/>
            </w:pPr>
            <w:r>
              <w:t>NEU</w:t>
            </w:r>
          </w:p>
        </w:tc>
        <w:tc>
          <w:tcPr>
            <w:tcW w:w="4428" w:type="dxa"/>
          </w:tcPr>
          <w:p w14:paraId="18CAFDE5" w14:textId="77777777" w:rsidR="008D753F" w:rsidRDefault="008D753F">
            <w:pPr>
              <w:keepNext/>
              <w:jc w:val="right"/>
              <w:rPr>
                <w:i/>
              </w:rPr>
            </w:pPr>
          </w:p>
        </w:tc>
      </w:tr>
      <w:tr w:rsidR="008D753F" w14:paraId="66F95944" w14:textId="77777777">
        <w:tc>
          <w:tcPr>
            <w:tcW w:w="336" w:type="dxa"/>
          </w:tcPr>
          <w:p w14:paraId="0C0835CA" w14:textId="77777777" w:rsidR="008D753F" w:rsidRDefault="001061C7">
            <w:pPr>
              <w:keepNext/>
            </w:pPr>
            <w:r>
              <w:rPr>
                <w:rStyle w:val="GResponseCode"/>
              </w:rPr>
              <w:t>13</w:t>
            </w:r>
          </w:p>
        </w:tc>
        <w:tc>
          <w:tcPr>
            <w:tcW w:w="361" w:type="dxa"/>
          </w:tcPr>
          <w:p w14:paraId="32043E6E" w14:textId="77777777" w:rsidR="008D753F" w:rsidRDefault="001061C7">
            <w:pPr>
              <w:keepNext/>
            </w:pPr>
            <w:r>
              <w:t>○</w:t>
            </w:r>
          </w:p>
        </w:tc>
        <w:tc>
          <w:tcPr>
            <w:tcW w:w="3731" w:type="dxa"/>
          </w:tcPr>
          <w:p w14:paraId="67DBD6B4" w14:textId="77777777" w:rsidR="008D753F" w:rsidRDefault="001061C7">
            <w:pPr>
              <w:keepNext/>
            </w:pPr>
            <w:r>
              <w:t>DKU</w:t>
            </w:r>
          </w:p>
        </w:tc>
        <w:tc>
          <w:tcPr>
            <w:tcW w:w="4428" w:type="dxa"/>
          </w:tcPr>
          <w:p w14:paraId="77C8A1F0" w14:textId="77777777" w:rsidR="008D753F" w:rsidRDefault="008D753F">
            <w:pPr>
              <w:keepNext/>
              <w:jc w:val="right"/>
              <w:rPr>
                <w:i/>
              </w:rPr>
            </w:pPr>
          </w:p>
        </w:tc>
      </w:tr>
      <w:tr w:rsidR="008D753F" w14:paraId="09C460D3" w14:textId="77777777">
        <w:tc>
          <w:tcPr>
            <w:tcW w:w="336" w:type="dxa"/>
          </w:tcPr>
          <w:p w14:paraId="06E260E5" w14:textId="77777777" w:rsidR="008D753F" w:rsidRDefault="001061C7">
            <w:pPr>
              <w:keepNext/>
            </w:pPr>
            <w:r>
              <w:rPr>
                <w:rStyle w:val="GResponseCode"/>
              </w:rPr>
              <w:t>14</w:t>
            </w:r>
          </w:p>
        </w:tc>
        <w:tc>
          <w:tcPr>
            <w:tcW w:w="361" w:type="dxa"/>
          </w:tcPr>
          <w:p w14:paraId="35ABE6D7" w14:textId="77777777" w:rsidR="008D753F" w:rsidRDefault="001061C7">
            <w:pPr>
              <w:keepNext/>
            </w:pPr>
            <w:r>
              <w:t>○</w:t>
            </w:r>
          </w:p>
        </w:tc>
        <w:tc>
          <w:tcPr>
            <w:tcW w:w="3731" w:type="dxa"/>
          </w:tcPr>
          <w:p w14:paraId="1EC3A20B" w14:textId="77777777" w:rsidR="008D753F" w:rsidRDefault="001061C7">
            <w:pPr>
              <w:keepNext/>
            </w:pPr>
            <w:r>
              <w:t>CAC</w:t>
            </w:r>
          </w:p>
        </w:tc>
        <w:tc>
          <w:tcPr>
            <w:tcW w:w="4428" w:type="dxa"/>
          </w:tcPr>
          <w:p w14:paraId="522C54F7" w14:textId="77777777" w:rsidR="008D753F" w:rsidRDefault="008D753F">
            <w:pPr>
              <w:keepNext/>
              <w:jc w:val="right"/>
              <w:rPr>
                <w:i/>
              </w:rPr>
            </w:pPr>
          </w:p>
        </w:tc>
      </w:tr>
      <w:tr w:rsidR="008D753F" w14:paraId="2F0EE41B" w14:textId="77777777">
        <w:tc>
          <w:tcPr>
            <w:tcW w:w="336" w:type="dxa"/>
          </w:tcPr>
          <w:p w14:paraId="4DC33101" w14:textId="77777777" w:rsidR="008D753F" w:rsidRDefault="001061C7">
            <w:pPr>
              <w:keepNext/>
            </w:pPr>
            <w:r>
              <w:rPr>
                <w:rStyle w:val="GResponseCode"/>
              </w:rPr>
              <w:t>15</w:t>
            </w:r>
          </w:p>
        </w:tc>
        <w:tc>
          <w:tcPr>
            <w:tcW w:w="361" w:type="dxa"/>
          </w:tcPr>
          <w:p w14:paraId="543BCF99" w14:textId="77777777" w:rsidR="008D753F" w:rsidRDefault="001061C7">
            <w:pPr>
              <w:keepNext/>
            </w:pPr>
            <w:r>
              <w:t>○</w:t>
            </w:r>
          </w:p>
        </w:tc>
        <w:tc>
          <w:tcPr>
            <w:tcW w:w="3731" w:type="dxa"/>
          </w:tcPr>
          <w:p w14:paraId="1598116D" w14:textId="77777777" w:rsidR="008D753F" w:rsidRDefault="001061C7">
            <w:pPr>
              <w:keepNext/>
            </w:pPr>
            <w:r>
              <w:t>ZOU</w:t>
            </w:r>
          </w:p>
        </w:tc>
        <w:tc>
          <w:tcPr>
            <w:tcW w:w="4428" w:type="dxa"/>
          </w:tcPr>
          <w:p w14:paraId="05E14B35" w14:textId="77777777" w:rsidR="008D753F" w:rsidRDefault="008D753F">
            <w:pPr>
              <w:keepNext/>
              <w:jc w:val="right"/>
              <w:rPr>
                <w:i/>
              </w:rPr>
            </w:pPr>
          </w:p>
        </w:tc>
      </w:tr>
      <w:tr w:rsidR="008D753F" w14:paraId="0B7E4B9B" w14:textId="77777777">
        <w:tc>
          <w:tcPr>
            <w:tcW w:w="336" w:type="dxa"/>
          </w:tcPr>
          <w:p w14:paraId="6951ADF5" w14:textId="77777777" w:rsidR="008D753F" w:rsidRDefault="001061C7">
            <w:pPr>
              <w:keepNext/>
            </w:pPr>
            <w:r>
              <w:rPr>
                <w:rStyle w:val="GResponseCode"/>
              </w:rPr>
              <w:t>16</w:t>
            </w:r>
          </w:p>
        </w:tc>
        <w:tc>
          <w:tcPr>
            <w:tcW w:w="361" w:type="dxa"/>
          </w:tcPr>
          <w:p w14:paraId="7D8B7B26" w14:textId="77777777" w:rsidR="008D753F" w:rsidRDefault="001061C7">
            <w:pPr>
              <w:keepNext/>
            </w:pPr>
            <w:r>
              <w:t>○</w:t>
            </w:r>
          </w:p>
        </w:tc>
        <w:tc>
          <w:tcPr>
            <w:tcW w:w="3731" w:type="dxa"/>
          </w:tcPr>
          <w:p w14:paraId="6B005744" w14:textId="77777777" w:rsidR="008D753F" w:rsidRDefault="001061C7">
            <w:pPr>
              <w:keepNext/>
            </w:pPr>
            <w:r>
              <w:t>GTN</w:t>
            </w:r>
          </w:p>
        </w:tc>
        <w:tc>
          <w:tcPr>
            <w:tcW w:w="4428" w:type="dxa"/>
          </w:tcPr>
          <w:p w14:paraId="0720AC4A" w14:textId="77777777" w:rsidR="008D753F" w:rsidRDefault="008D753F">
            <w:pPr>
              <w:keepNext/>
              <w:jc w:val="right"/>
              <w:rPr>
                <w:i/>
              </w:rPr>
            </w:pPr>
          </w:p>
        </w:tc>
      </w:tr>
      <w:tr w:rsidR="008D753F" w14:paraId="376CF3B4" w14:textId="77777777">
        <w:tc>
          <w:tcPr>
            <w:tcW w:w="336" w:type="dxa"/>
          </w:tcPr>
          <w:p w14:paraId="0727400B" w14:textId="77777777" w:rsidR="008D753F" w:rsidRDefault="001061C7">
            <w:pPr>
              <w:keepNext/>
            </w:pPr>
            <w:r>
              <w:rPr>
                <w:rStyle w:val="GResponseCode"/>
              </w:rPr>
              <w:t>17</w:t>
            </w:r>
          </w:p>
        </w:tc>
        <w:tc>
          <w:tcPr>
            <w:tcW w:w="361" w:type="dxa"/>
          </w:tcPr>
          <w:p w14:paraId="07D0AB75" w14:textId="77777777" w:rsidR="008D753F" w:rsidRDefault="001061C7">
            <w:pPr>
              <w:keepNext/>
            </w:pPr>
            <w:r>
              <w:t>○</w:t>
            </w:r>
          </w:p>
        </w:tc>
        <w:tc>
          <w:tcPr>
            <w:tcW w:w="3731" w:type="dxa"/>
          </w:tcPr>
          <w:p w14:paraId="6B4E6997" w14:textId="77777777" w:rsidR="008D753F" w:rsidRDefault="001061C7">
            <w:pPr>
              <w:keepNext/>
            </w:pPr>
            <w:r>
              <w:t>UTA</w:t>
            </w:r>
          </w:p>
        </w:tc>
        <w:tc>
          <w:tcPr>
            <w:tcW w:w="4428" w:type="dxa"/>
          </w:tcPr>
          <w:p w14:paraId="3A35A7A3" w14:textId="77777777" w:rsidR="008D753F" w:rsidRDefault="008D753F">
            <w:pPr>
              <w:keepNext/>
              <w:jc w:val="right"/>
              <w:rPr>
                <w:i/>
              </w:rPr>
            </w:pPr>
          </w:p>
        </w:tc>
      </w:tr>
      <w:tr w:rsidR="008D753F" w14:paraId="7B4813FB" w14:textId="77777777">
        <w:tc>
          <w:tcPr>
            <w:tcW w:w="336" w:type="dxa"/>
          </w:tcPr>
          <w:p w14:paraId="69CE11E9" w14:textId="77777777" w:rsidR="008D753F" w:rsidRDefault="001061C7">
            <w:pPr>
              <w:keepNext/>
            </w:pPr>
            <w:r>
              <w:rPr>
                <w:rStyle w:val="GResponseCode"/>
              </w:rPr>
              <w:t>18</w:t>
            </w:r>
          </w:p>
        </w:tc>
        <w:tc>
          <w:tcPr>
            <w:tcW w:w="361" w:type="dxa"/>
          </w:tcPr>
          <w:p w14:paraId="21920976" w14:textId="77777777" w:rsidR="008D753F" w:rsidRDefault="001061C7">
            <w:pPr>
              <w:keepNext/>
            </w:pPr>
            <w:r>
              <w:t>○</w:t>
            </w:r>
          </w:p>
        </w:tc>
        <w:tc>
          <w:tcPr>
            <w:tcW w:w="3731" w:type="dxa"/>
          </w:tcPr>
          <w:p w14:paraId="7A81CA55" w14:textId="77777777" w:rsidR="008D753F" w:rsidRDefault="001061C7">
            <w:pPr>
              <w:keepNext/>
            </w:pPr>
            <w:r>
              <w:t>UTB</w:t>
            </w:r>
          </w:p>
        </w:tc>
        <w:tc>
          <w:tcPr>
            <w:tcW w:w="4428" w:type="dxa"/>
          </w:tcPr>
          <w:p w14:paraId="603C103E" w14:textId="77777777" w:rsidR="008D753F" w:rsidRDefault="008D753F">
            <w:pPr>
              <w:keepNext/>
              <w:jc w:val="right"/>
              <w:rPr>
                <w:i/>
              </w:rPr>
            </w:pPr>
          </w:p>
        </w:tc>
      </w:tr>
      <w:tr w:rsidR="008D753F" w14:paraId="6335C59E" w14:textId="77777777">
        <w:tc>
          <w:tcPr>
            <w:tcW w:w="336" w:type="dxa"/>
          </w:tcPr>
          <w:p w14:paraId="17336EE2" w14:textId="77777777" w:rsidR="008D753F" w:rsidRDefault="001061C7">
            <w:pPr>
              <w:keepNext/>
            </w:pPr>
            <w:r>
              <w:rPr>
                <w:rStyle w:val="GResponseCode"/>
              </w:rPr>
              <w:t>19</w:t>
            </w:r>
          </w:p>
        </w:tc>
        <w:tc>
          <w:tcPr>
            <w:tcW w:w="361" w:type="dxa"/>
          </w:tcPr>
          <w:p w14:paraId="2B31A0C1" w14:textId="77777777" w:rsidR="008D753F" w:rsidRDefault="001061C7">
            <w:pPr>
              <w:keepNext/>
            </w:pPr>
            <w:r>
              <w:t>○</w:t>
            </w:r>
          </w:p>
        </w:tc>
        <w:tc>
          <w:tcPr>
            <w:tcW w:w="3731" w:type="dxa"/>
          </w:tcPr>
          <w:p w14:paraId="29F0DEFC" w14:textId="77777777" w:rsidR="008D753F" w:rsidRDefault="001061C7">
            <w:pPr>
              <w:keepNext/>
            </w:pPr>
            <w:r>
              <w:t>TAM</w:t>
            </w:r>
          </w:p>
        </w:tc>
        <w:tc>
          <w:tcPr>
            <w:tcW w:w="4428" w:type="dxa"/>
          </w:tcPr>
          <w:p w14:paraId="18A73F58" w14:textId="77777777" w:rsidR="008D753F" w:rsidRDefault="008D753F">
            <w:pPr>
              <w:keepNext/>
              <w:jc w:val="right"/>
              <w:rPr>
                <w:i/>
              </w:rPr>
            </w:pPr>
          </w:p>
        </w:tc>
      </w:tr>
      <w:tr w:rsidR="008D753F" w14:paraId="6AFA6471" w14:textId="77777777">
        <w:tc>
          <w:tcPr>
            <w:tcW w:w="336" w:type="dxa"/>
          </w:tcPr>
          <w:p w14:paraId="20EB3683" w14:textId="77777777" w:rsidR="008D753F" w:rsidRDefault="001061C7">
            <w:pPr>
              <w:keepNext/>
            </w:pPr>
            <w:r>
              <w:rPr>
                <w:rStyle w:val="GResponseCode"/>
              </w:rPr>
              <w:t>20</w:t>
            </w:r>
          </w:p>
        </w:tc>
        <w:tc>
          <w:tcPr>
            <w:tcW w:w="361" w:type="dxa"/>
          </w:tcPr>
          <w:p w14:paraId="7A96F995" w14:textId="77777777" w:rsidR="008D753F" w:rsidRDefault="001061C7">
            <w:pPr>
              <w:keepNext/>
            </w:pPr>
            <w:r>
              <w:t>○</w:t>
            </w:r>
          </w:p>
        </w:tc>
        <w:tc>
          <w:tcPr>
            <w:tcW w:w="3731" w:type="dxa"/>
          </w:tcPr>
          <w:p w14:paraId="0CF1B99A" w14:textId="77777777" w:rsidR="008D753F" w:rsidRDefault="001061C7">
            <w:pPr>
              <w:keepNext/>
            </w:pPr>
            <w:r>
              <w:t>UHO</w:t>
            </w:r>
          </w:p>
        </w:tc>
        <w:tc>
          <w:tcPr>
            <w:tcW w:w="4428" w:type="dxa"/>
          </w:tcPr>
          <w:p w14:paraId="3069EEC9" w14:textId="77777777" w:rsidR="008D753F" w:rsidRDefault="008D753F">
            <w:pPr>
              <w:keepNext/>
              <w:jc w:val="right"/>
              <w:rPr>
                <w:i/>
              </w:rPr>
            </w:pPr>
          </w:p>
        </w:tc>
      </w:tr>
      <w:tr w:rsidR="008D753F" w14:paraId="39EC22F6" w14:textId="77777777">
        <w:tc>
          <w:tcPr>
            <w:tcW w:w="336" w:type="dxa"/>
          </w:tcPr>
          <w:p w14:paraId="22EC3192" w14:textId="77777777" w:rsidR="008D753F" w:rsidRDefault="001061C7">
            <w:pPr>
              <w:keepNext/>
            </w:pPr>
            <w:r>
              <w:rPr>
                <w:rStyle w:val="GResponseCode"/>
              </w:rPr>
              <w:t>21</w:t>
            </w:r>
          </w:p>
        </w:tc>
        <w:tc>
          <w:tcPr>
            <w:tcW w:w="361" w:type="dxa"/>
          </w:tcPr>
          <w:p w14:paraId="5A3684E1" w14:textId="77777777" w:rsidR="008D753F" w:rsidRDefault="001061C7">
            <w:pPr>
              <w:keepNext/>
            </w:pPr>
            <w:r>
              <w:t>○</w:t>
            </w:r>
          </w:p>
        </w:tc>
        <w:tc>
          <w:tcPr>
            <w:tcW w:w="3731" w:type="dxa"/>
          </w:tcPr>
          <w:p w14:paraId="78949994" w14:textId="77777777" w:rsidR="008D753F" w:rsidRDefault="001061C7">
            <w:pPr>
              <w:keepNext/>
            </w:pPr>
            <w:r>
              <w:t>HOO</w:t>
            </w:r>
          </w:p>
        </w:tc>
        <w:tc>
          <w:tcPr>
            <w:tcW w:w="4428" w:type="dxa"/>
          </w:tcPr>
          <w:p w14:paraId="77D4CDE8" w14:textId="77777777" w:rsidR="008D753F" w:rsidRDefault="008D753F">
            <w:pPr>
              <w:keepNext/>
              <w:jc w:val="right"/>
              <w:rPr>
                <w:i/>
              </w:rPr>
            </w:pPr>
          </w:p>
        </w:tc>
      </w:tr>
      <w:tr w:rsidR="008D753F" w14:paraId="29B8434B" w14:textId="77777777">
        <w:tc>
          <w:tcPr>
            <w:tcW w:w="336" w:type="dxa"/>
          </w:tcPr>
          <w:p w14:paraId="3305FD93" w14:textId="77777777" w:rsidR="008D753F" w:rsidRDefault="001061C7">
            <w:pPr>
              <w:keepNext/>
            </w:pPr>
            <w:r>
              <w:rPr>
                <w:rStyle w:val="GResponseCode"/>
              </w:rPr>
              <w:t>22</w:t>
            </w:r>
          </w:p>
        </w:tc>
        <w:tc>
          <w:tcPr>
            <w:tcW w:w="361" w:type="dxa"/>
          </w:tcPr>
          <w:p w14:paraId="07DDD1D0" w14:textId="77777777" w:rsidR="008D753F" w:rsidRDefault="001061C7">
            <w:pPr>
              <w:keepNext/>
            </w:pPr>
            <w:r>
              <w:t>○</w:t>
            </w:r>
          </w:p>
        </w:tc>
        <w:tc>
          <w:tcPr>
            <w:tcW w:w="3731" w:type="dxa"/>
          </w:tcPr>
          <w:p w14:paraId="63C6D122" w14:textId="77777777" w:rsidR="008D753F" w:rsidRDefault="001061C7">
            <w:pPr>
              <w:keepNext/>
            </w:pPr>
            <w:r>
              <w:t>NCW</w:t>
            </w:r>
          </w:p>
        </w:tc>
        <w:tc>
          <w:tcPr>
            <w:tcW w:w="4428" w:type="dxa"/>
          </w:tcPr>
          <w:p w14:paraId="5D51E482" w14:textId="77777777" w:rsidR="008D753F" w:rsidRDefault="008D753F">
            <w:pPr>
              <w:keepNext/>
              <w:jc w:val="right"/>
              <w:rPr>
                <w:i/>
              </w:rPr>
            </w:pPr>
          </w:p>
        </w:tc>
      </w:tr>
      <w:tr w:rsidR="008D753F" w14:paraId="715FEEFF" w14:textId="77777777">
        <w:tc>
          <w:tcPr>
            <w:tcW w:w="336" w:type="dxa"/>
          </w:tcPr>
          <w:p w14:paraId="1CFA5596" w14:textId="77777777" w:rsidR="008D753F" w:rsidRDefault="001061C7">
            <w:pPr>
              <w:keepNext/>
            </w:pPr>
            <w:r>
              <w:rPr>
                <w:rStyle w:val="GResponseCode"/>
              </w:rPr>
              <w:t>23</w:t>
            </w:r>
          </w:p>
        </w:tc>
        <w:tc>
          <w:tcPr>
            <w:tcW w:w="361" w:type="dxa"/>
          </w:tcPr>
          <w:p w14:paraId="4AB21DF4" w14:textId="77777777" w:rsidR="008D753F" w:rsidRDefault="001061C7">
            <w:pPr>
              <w:keepNext/>
            </w:pPr>
            <w:r>
              <w:t>○</w:t>
            </w:r>
          </w:p>
        </w:tc>
        <w:tc>
          <w:tcPr>
            <w:tcW w:w="3731" w:type="dxa"/>
          </w:tcPr>
          <w:p w14:paraId="2E33F7E7" w14:textId="77777777" w:rsidR="008D753F" w:rsidRDefault="001061C7">
            <w:pPr>
              <w:keepNext/>
            </w:pPr>
            <w:r>
              <w:t>CAR</w:t>
            </w:r>
          </w:p>
        </w:tc>
        <w:tc>
          <w:tcPr>
            <w:tcW w:w="4428" w:type="dxa"/>
          </w:tcPr>
          <w:p w14:paraId="1ABA1FBA" w14:textId="77777777" w:rsidR="008D753F" w:rsidRDefault="008D753F">
            <w:pPr>
              <w:keepNext/>
              <w:jc w:val="right"/>
              <w:rPr>
                <w:i/>
              </w:rPr>
            </w:pPr>
          </w:p>
        </w:tc>
      </w:tr>
      <w:tr w:rsidR="008D753F" w14:paraId="6CBF4629" w14:textId="77777777">
        <w:tc>
          <w:tcPr>
            <w:tcW w:w="336" w:type="dxa"/>
          </w:tcPr>
          <w:p w14:paraId="086090F8" w14:textId="77777777" w:rsidR="008D753F" w:rsidRDefault="001061C7">
            <w:pPr>
              <w:keepNext/>
            </w:pPr>
            <w:r>
              <w:rPr>
                <w:rStyle w:val="GResponseCode"/>
              </w:rPr>
              <w:t>24</w:t>
            </w:r>
          </w:p>
        </w:tc>
        <w:tc>
          <w:tcPr>
            <w:tcW w:w="361" w:type="dxa"/>
          </w:tcPr>
          <w:p w14:paraId="7BA635F5" w14:textId="77777777" w:rsidR="008D753F" w:rsidRDefault="001061C7">
            <w:pPr>
              <w:keepNext/>
            </w:pPr>
            <w:r>
              <w:t>○</w:t>
            </w:r>
          </w:p>
        </w:tc>
        <w:tc>
          <w:tcPr>
            <w:tcW w:w="3731" w:type="dxa"/>
          </w:tcPr>
          <w:p w14:paraId="3270FD3A" w14:textId="77777777" w:rsidR="008D753F" w:rsidRDefault="001061C7">
            <w:pPr>
              <w:keepNext/>
            </w:pPr>
            <w:r>
              <w:t>FSU</w:t>
            </w:r>
          </w:p>
        </w:tc>
        <w:tc>
          <w:tcPr>
            <w:tcW w:w="4428" w:type="dxa"/>
          </w:tcPr>
          <w:p w14:paraId="33AF7243" w14:textId="77777777" w:rsidR="008D753F" w:rsidRDefault="008D753F">
            <w:pPr>
              <w:keepNext/>
              <w:jc w:val="right"/>
              <w:rPr>
                <w:i/>
              </w:rPr>
            </w:pPr>
          </w:p>
        </w:tc>
      </w:tr>
      <w:tr w:rsidR="008D753F" w14:paraId="1B6CB2F5" w14:textId="77777777">
        <w:tc>
          <w:tcPr>
            <w:tcW w:w="336" w:type="dxa"/>
          </w:tcPr>
          <w:p w14:paraId="00F37A3A" w14:textId="77777777" w:rsidR="008D753F" w:rsidRDefault="001061C7">
            <w:pPr>
              <w:keepNext/>
            </w:pPr>
            <w:r>
              <w:rPr>
                <w:rStyle w:val="GResponseCode"/>
              </w:rPr>
              <w:t>25</w:t>
            </w:r>
          </w:p>
        </w:tc>
        <w:tc>
          <w:tcPr>
            <w:tcW w:w="361" w:type="dxa"/>
          </w:tcPr>
          <w:p w14:paraId="17A4A2C5" w14:textId="77777777" w:rsidR="008D753F" w:rsidRDefault="001061C7">
            <w:pPr>
              <w:keepNext/>
            </w:pPr>
            <w:r>
              <w:t>○</w:t>
            </w:r>
          </w:p>
        </w:tc>
        <w:tc>
          <w:tcPr>
            <w:tcW w:w="3731" w:type="dxa"/>
          </w:tcPr>
          <w:p w14:paraId="22050CAD" w14:textId="77777777" w:rsidR="008D753F" w:rsidRDefault="001061C7">
            <w:pPr>
              <w:keepNext/>
            </w:pPr>
            <w:r>
              <w:t>UCI</w:t>
            </w:r>
          </w:p>
        </w:tc>
        <w:tc>
          <w:tcPr>
            <w:tcW w:w="4428" w:type="dxa"/>
          </w:tcPr>
          <w:p w14:paraId="36C4152A" w14:textId="77777777" w:rsidR="008D753F" w:rsidRDefault="008D753F">
            <w:pPr>
              <w:keepNext/>
              <w:jc w:val="right"/>
              <w:rPr>
                <w:i/>
              </w:rPr>
            </w:pPr>
          </w:p>
        </w:tc>
      </w:tr>
      <w:tr w:rsidR="008D753F" w14:paraId="61C85B3C" w14:textId="77777777">
        <w:tc>
          <w:tcPr>
            <w:tcW w:w="336" w:type="dxa"/>
          </w:tcPr>
          <w:p w14:paraId="341A0FD6" w14:textId="77777777" w:rsidR="008D753F" w:rsidRDefault="001061C7">
            <w:pPr>
              <w:keepNext/>
            </w:pPr>
            <w:r>
              <w:rPr>
                <w:rStyle w:val="GResponseCode"/>
              </w:rPr>
              <w:t>26</w:t>
            </w:r>
          </w:p>
        </w:tc>
        <w:tc>
          <w:tcPr>
            <w:tcW w:w="361" w:type="dxa"/>
          </w:tcPr>
          <w:p w14:paraId="66DE4C5F" w14:textId="77777777" w:rsidR="008D753F" w:rsidRDefault="001061C7">
            <w:pPr>
              <w:keepNext/>
            </w:pPr>
            <w:r>
              <w:t>○</w:t>
            </w:r>
          </w:p>
        </w:tc>
        <w:tc>
          <w:tcPr>
            <w:tcW w:w="3731" w:type="dxa"/>
          </w:tcPr>
          <w:p w14:paraId="7924CB39" w14:textId="77777777" w:rsidR="008D753F" w:rsidRDefault="001061C7">
            <w:pPr>
              <w:keepNext/>
            </w:pPr>
            <w:r>
              <w:t>MSL</w:t>
            </w:r>
          </w:p>
        </w:tc>
        <w:tc>
          <w:tcPr>
            <w:tcW w:w="4428" w:type="dxa"/>
          </w:tcPr>
          <w:p w14:paraId="13954D6F" w14:textId="77777777" w:rsidR="008D753F" w:rsidRDefault="008D753F">
            <w:pPr>
              <w:keepNext/>
              <w:jc w:val="right"/>
              <w:rPr>
                <w:i/>
              </w:rPr>
            </w:pPr>
          </w:p>
        </w:tc>
      </w:tr>
      <w:tr w:rsidR="008D753F" w14:paraId="0C50D756" w14:textId="77777777">
        <w:tc>
          <w:tcPr>
            <w:tcW w:w="336" w:type="dxa"/>
          </w:tcPr>
          <w:p w14:paraId="5E610AAD" w14:textId="77777777" w:rsidR="008D753F" w:rsidRDefault="001061C7">
            <w:pPr>
              <w:keepNext/>
            </w:pPr>
            <w:r>
              <w:rPr>
                <w:rStyle w:val="GResponseCode"/>
              </w:rPr>
              <w:t>27</w:t>
            </w:r>
          </w:p>
        </w:tc>
        <w:tc>
          <w:tcPr>
            <w:tcW w:w="361" w:type="dxa"/>
          </w:tcPr>
          <w:p w14:paraId="4BE36EAE" w14:textId="77777777" w:rsidR="008D753F" w:rsidRDefault="001061C7">
            <w:pPr>
              <w:keepNext/>
            </w:pPr>
            <w:r>
              <w:t>○</w:t>
            </w:r>
          </w:p>
        </w:tc>
        <w:tc>
          <w:tcPr>
            <w:tcW w:w="3731" w:type="dxa"/>
          </w:tcPr>
          <w:p w14:paraId="6F19EF43" w14:textId="77777777" w:rsidR="008D753F" w:rsidRDefault="001061C7">
            <w:pPr>
              <w:keepNext/>
            </w:pPr>
            <w:r>
              <w:t>IOW</w:t>
            </w:r>
          </w:p>
        </w:tc>
        <w:tc>
          <w:tcPr>
            <w:tcW w:w="4428" w:type="dxa"/>
          </w:tcPr>
          <w:p w14:paraId="50FCC650" w14:textId="77777777" w:rsidR="008D753F" w:rsidRDefault="008D753F">
            <w:pPr>
              <w:keepNext/>
              <w:jc w:val="right"/>
              <w:rPr>
                <w:i/>
              </w:rPr>
            </w:pPr>
          </w:p>
        </w:tc>
      </w:tr>
      <w:tr w:rsidR="008D753F" w14:paraId="23022DEC" w14:textId="77777777">
        <w:tc>
          <w:tcPr>
            <w:tcW w:w="336" w:type="dxa"/>
          </w:tcPr>
          <w:p w14:paraId="1461C3C7" w14:textId="77777777" w:rsidR="008D753F" w:rsidRDefault="001061C7">
            <w:pPr>
              <w:keepNext/>
            </w:pPr>
            <w:r>
              <w:rPr>
                <w:rStyle w:val="GResponseCode"/>
              </w:rPr>
              <w:t>28</w:t>
            </w:r>
          </w:p>
        </w:tc>
        <w:tc>
          <w:tcPr>
            <w:tcW w:w="361" w:type="dxa"/>
          </w:tcPr>
          <w:p w14:paraId="05A0725A" w14:textId="77777777" w:rsidR="008D753F" w:rsidRDefault="001061C7">
            <w:pPr>
              <w:keepNext/>
            </w:pPr>
            <w:r>
              <w:t>○</w:t>
            </w:r>
          </w:p>
        </w:tc>
        <w:tc>
          <w:tcPr>
            <w:tcW w:w="3731" w:type="dxa"/>
          </w:tcPr>
          <w:p w14:paraId="774F9DFD" w14:textId="77777777" w:rsidR="008D753F" w:rsidRDefault="001061C7">
            <w:pPr>
              <w:keepNext/>
            </w:pPr>
            <w:r>
              <w:t>UGA</w:t>
            </w:r>
          </w:p>
        </w:tc>
        <w:tc>
          <w:tcPr>
            <w:tcW w:w="4428" w:type="dxa"/>
          </w:tcPr>
          <w:p w14:paraId="446CF510" w14:textId="77777777" w:rsidR="008D753F" w:rsidRDefault="008D753F">
            <w:pPr>
              <w:keepNext/>
              <w:jc w:val="right"/>
              <w:rPr>
                <w:i/>
              </w:rPr>
            </w:pPr>
          </w:p>
        </w:tc>
      </w:tr>
      <w:tr w:rsidR="008D753F" w14:paraId="12911D01" w14:textId="77777777">
        <w:tc>
          <w:tcPr>
            <w:tcW w:w="336" w:type="dxa"/>
          </w:tcPr>
          <w:p w14:paraId="25A878AC" w14:textId="77777777" w:rsidR="008D753F" w:rsidRDefault="001061C7">
            <w:pPr>
              <w:keepNext/>
            </w:pPr>
            <w:r>
              <w:rPr>
                <w:rStyle w:val="GResponseCode"/>
              </w:rPr>
              <w:t>29</w:t>
            </w:r>
          </w:p>
        </w:tc>
        <w:tc>
          <w:tcPr>
            <w:tcW w:w="361" w:type="dxa"/>
          </w:tcPr>
          <w:p w14:paraId="4B2A3254" w14:textId="77777777" w:rsidR="008D753F" w:rsidRDefault="001061C7">
            <w:pPr>
              <w:keepNext/>
            </w:pPr>
            <w:r>
              <w:t>○</w:t>
            </w:r>
          </w:p>
        </w:tc>
        <w:tc>
          <w:tcPr>
            <w:tcW w:w="3731" w:type="dxa"/>
          </w:tcPr>
          <w:p w14:paraId="2CD9A42C" w14:textId="77777777" w:rsidR="008D753F" w:rsidRDefault="001061C7">
            <w:pPr>
              <w:keepNext/>
            </w:pPr>
            <w:r>
              <w:t>BFL</w:t>
            </w:r>
          </w:p>
        </w:tc>
        <w:tc>
          <w:tcPr>
            <w:tcW w:w="4428" w:type="dxa"/>
          </w:tcPr>
          <w:p w14:paraId="347BF5CA" w14:textId="77777777" w:rsidR="008D753F" w:rsidRDefault="008D753F">
            <w:pPr>
              <w:keepNext/>
              <w:jc w:val="right"/>
              <w:rPr>
                <w:i/>
              </w:rPr>
            </w:pPr>
          </w:p>
        </w:tc>
      </w:tr>
      <w:tr w:rsidR="008D753F" w14:paraId="57F168CC" w14:textId="77777777">
        <w:tc>
          <w:tcPr>
            <w:tcW w:w="336" w:type="dxa"/>
          </w:tcPr>
          <w:p w14:paraId="641261F0" w14:textId="77777777" w:rsidR="008D753F" w:rsidRDefault="001061C7">
            <w:pPr>
              <w:keepNext/>
            </w:pPr>
            <w:r>
              <w:rPr>
                <w:rStyle w:val="GResponseCode"/>
              </w:rPr>
              <w:t>30</w:t>
            </w:r>
          </w:p>
        </w:tc>
        <w:tc>
          <w:tcPr>
            <w:tcW w:w="361" w:type="dxa"/>
          </w:tcPr>
          <w:p w14:paraId="30442555" w14:textId="77777777" w:rsidR="008D753F" w:rsidRDefault="001061C7">
            <w:pPr>
              <w:keepNext/>
            </w:pPr>
            <w:r>
              <w:t>○</w:t>
            </w:r>
          </w:p>
        </w:tc>
        <w:tc>
          <w:tcPr>
            <w:tcW w:w="3731" w:type="dxa"/>
          </w:tcPr>
          <w:p w14:paraId="4158EBFF" w14:textId="77777777" w:rsidR="008D753F" w:rsidRDefault="001061C7">
            <w:pPr>
              <w:keepNext/>
            </w:pPr>
            <w:r>
              <w:t>COR</w:t>
            </w:r>
          </w:p>
        </w:tc>
        <w:tc>
          <w:tcPr>
            <w:tcW w:w="4428" w:type="dxa"/>
          </w:tcPr>
          <w:p w14:paraId="0B625F5F" w14:textId="77777777" w:rsidR="008D753F" w:rsidRDefault="008D753F">
            <w:pPr>
              <w:keepNext/>
              <w:jc w:val="right"/>
              <w:rPr>
                <w:i/>
              </w:rPr>
            </w:pPr>
          </w:p>
        </w:tc>
      </w:tr>
      <w:tr w:rsidR="008D753F" w14:paraId="06F7A9F5" w14:textId="77777777">
        <w:tc>
          <w:tcPr>
            <w:tcW w:w="336" w:type="dxa"/>
          </w:tcPr>
          <w:p w14:paraId="634E372B" w14:textId="77777777" w:rsidR="008D753F" w:rsidRDefault="001061C7">
            <w:pPr>
              <w:keepNext/>
            </w:pPr>
            <w:r>
              <w:rPr>
                <w:rStyle w:val="GResponseCode"/>
              </w:rPr>
              <w:t>31</w:t>
            </w:r>
          </w:p>
        </w:tc>
        <w:tc>
          <w:tcPr>
            <w:tcW w:w="361" w:type="dxa"/>
          </w:tcPr>
          <w:p w14:paraId="4AA75D63" w14:textId="77777777" w:rsidR="008D753F" w:rsidRDefault="001061C7">
            <w:pPr>
              <w:keepNext/>
            </w:pPr>
            <w:r>
              <w:t>○</w:t>
            </w:r>
          </w:p>
        </w:tc>
        <w:tc>
          <w:tcPr>
            <w:tcW w:w="3731" w:type="dxa"/>
          </w:tcPr>
          <w:p w14:paraId="11B686F8" w14:textId="77777777" w:rsidR="008D753F" w:rsidRDefault="001061C7">
            <w:pPr>
              <w:keepNext/>
            </w:pPr>
            <w:r>
              <w:t>LBU</w:t>
            </w:r>
          </w:p>
        </w:tc>
        <w:tc>
          <w:tcPr>
            <w:tcW w:w="4428" w:type="dxa"/>
          </w:tcPr>
          <w:p w14:paraId="22649011" w14:textId="77777777" w:rsidR="008D753F" w:rsidRDefault="008D753F">
            <w:pPr>
              <w:keepNext/>
              <w:jc w:val="right"/>
              <w:rPr>
                <w:i/>
              </w:rPr>
            </w:pPr>
          </w:p>
        </w:tc>
      </w:tr>
      <w:tr w:rsidR="008D753F" w14:paraId="6CC252C5" w14:textId="77777777">
        <w:tc>
          <w:tcPr>
            <w:tcW w:w="336" w:type="dxa"/>
          </w:tcPr>
          <w:p w14:paraId="663FBDF2" w14:textId="77777777" w:rsidR="008D753F" w:rsidRDefault="001061C7">
            <w:pPr>
              <w:keepNext/>
            </w:pPr>
            <w:r>
              <w:rPr>
                <w:rStyle w:val="GResponseCode"/>
              </w:rPr>
              <w:t>32</w:t>
            </w:r>
          </w:p>
        </w:tc>
        <w:tc>
          <w:tcPr>
            <w:tcW w:w="361" w:type="dxa"/>
          </w:tcPr>
          <w:p w14:paraId="3666D19E" w14:textId="77777777" w:rsidR="008D753F" w:rsidRDefault="001061C7">
            <w:pPr>
              <w:keepNext/>
            </w:pPr>
            <w:r>
              <w:t>○</w:t>
            </w:r>
          </w:p>
        </w:tc>
        <w:tc>
          <w:tcPr>
            <w:tcW w:w="3731" w:type="dxa"/>
          </w:tcPr>
          <w:p w14:paraId="21847909" w14:textId="77777777" w:rsidR="008D753F" w:rsidRDefault="001061C7">
            <w:pPr>
              <w:keepNext/>
            </w:pPr>
            <w:r>
              <w:t>UMA</w:t>
            </w:r>
          </w:p>
        </w:tc>
        <w:tc>
          <w:tcPr>
            <w:tcW w:w="4428" w:type="dxa"/>
          </w:tcPr>
          <w:p w14:paraId="7224118D" w14:textId="77777777" w:rsidR="008D753F" w:rsidRDefault="008D753F">
            <w:pPr>
              <w:keepNext/>
              <w:jc w:val="right"/>
              <w:rPr>
                <w:i/>
              </w:rPr>
            </w:pPr>
          </w:p>
        </w:tc>
      </w:tr>
      <w:tr w:rsidR="008D753F" w14:paraId="194B55F4" w14:textId="77777777">
        <w:tc>
          <w:tcPr>
            <w:tcW w:w="336" w:type="dxa"/>
          </w:tcPr>
          <w:p w14:paraId="75EE35D7" w14:textId="77777777" w:rsidR="008D753F" w:rsidRDefault="001061C7">
            <w:pPr>
              <w:keepNext/>
            </w:pPr>
            <w:r>
              <w:rPr>
                <w:rStyle w:val="GResponseCode"/>
              </w:rPr>
              <w:t>33</w:t>
            </w:r>
          </w:p>
        </w:tc>
        <w:tc>
          <w:tcPr>
            <w:tcW w:w="361" w:type="dxa"/>
          </w:tcPr>
          <w:p w14:paraId="4E94770F" w14:textId="77777777" w:rsidR="008D753F" w:rsidRDefault="001061C7">
            <w:pPr>
              <w:keepNext/>
            </w:pPr>
            <w:r>
              <w:t>○</w:t>
            </w:r>
          </w:p>
        </w:tc>
        <w:tc>
          <w:tcPr>
            <w:tcW w:w="3731" w:type="dxa"/>
          </w:tcPr>
          <w:p w14:paraId="30A86154" w14:textId="77777777" w:rsidR="008D753F" w:rsidRDefault="001061C7">
            <w:pPr>
              <w:keepNext/>
            </w:pPr>
            <w:r>
              <w:t>BRN</w:t>
            </w:r>
          </w:p>
        </w:tc>
        <w:tc>
          <w:tcPr>
            <w:tcW w:w="4428" w:type="dxa"/>
          </w:tcPr>
          <w:p w14:paraId="46AA960D" w14:textId="77777777" w:rsidR="008D753F" w:rsidRDefault="008D753F">
            <w:pPr>
              <w:keepNext/>
              <w:jc w:val="right"/>
              <w:rPr>
                <w:i/>
              </w:rPr>
            </w:pPr>
          </w:p>
        </w:tc>
      </w:tr>
      <w:tr w:rsidR="008D753F" w14:paraId="3BAFDFFD" w14:textId="77777777">
        <w:tc>
          <w:tcPr>
            <w:tcW w:w="336" w:type="dxa"/>
          </w:tcPr>
          <w:p w14:paraId="7A2D3453" w14:textId="77777777" w:rsidR="008D753F" w:rsidRDefault="001061C7">
            <w:pPr>
              <w:keepNext/>
            </w:pPr>
            <w:r>
              <w:rPr>
                <w:rStyle w:val="GResponseCode"/>
              </w:rPr>
              <w:t>34</w:t>
            </w:r>
          </w:p>
        </w:tc>
        <w:tc>
          <w:tcPr>
            <w:tcW w:w="361" w:type="dxa"/>
          </w:tcPr>
          <w:p w14:paraId="333D4751" w14:textId="77777777" w:rsidR="008D753F" w:rsidRDefault="001061C7">
            <w:pPr>
              <w:keepNext/>
            </w:pPr>
            <w:r>
              <w:t>○</w:t>
            </w:r>
          </w:p>
        </w:tc>
        <w:tc>
          <w:tcPr>
            <w:tcW w:w="3731" w:type="dxa"/>
          </w:tcPr>
          <w:p w14:paraId="50E5CF4F" w14:textId="77777777" w:rsidR="008D753F" w:rsidRDefault="001061C7">
            <w:pPr>
              <w:keepNext/>
            </w:pPr>
            <w:r>
              <w:t>TUF</w:t>
            </w:r>
          </w:p>
        </w:tc>
        <w:tc>
          <w:tcPr>
            <w:tcW w:w="4428" w:type="dxa"/>
          </w:tcPr>
          <w:p w14:paraId="1B4EDE39" w14:textId="77777777" w:rsidR="008D753F" w:rsidRDefault="008D753F">
            <w:pPr>
              <w:keepNext/>
              <w:jc w:val="right"/>
              <w:rPr>
                <w:i/>
              </w:rPr>
            </w:pPr>
          </w:p>
        </w:tc>
      </w:tr>
      <w:tr w:rsidR="008D753F" w14:paraId="7B5815D4" w14:textId="77777777">
        <w:tc>
          <w:tcPr>
            <w:tcW w:w="336" w:type="dxa"/>
          </w:tcPr>
          <w:p w14:paraId="6530B7FD" w14:textId="77777777" w:rsidR="008D753F" w:rsidRDefault="001061C7">
            <w:pPr>
              <w:keepNext/>
            </w:pPr>
            <w:r>
              <w:rPr>
                <w:rStyle w:val="GResponseCode"/>
              </w:rPr>
              <w:t>35</w:t>
            </w:r>
          </w:p>
        </w:tc>
        <w:tc>
          <w:tcPr>
            <w:tcW w:w="361" w:type="dxa"/>
          </w:tcPr>
          <w:p w14:paraId="190F3EE7" w14:textId="77777777" w:rsidR="008D753F" w:rsidRDefault="001061C7">
            <w:pPr>
              <w:keepNext/>
            </w:pPr>
            <w:r>
              <w:t>○</w:t>
            </w:r>
          </w:p>
        </w:tc>
        <w:tc>
          <w:tcPr>
            <w:tcW w:w="3731" w:type="dxa"/>
          </w:tcPr>
          <w:p w14:paraId="78ECDD29" w14:textId="77777777" w:rsidR="008D753F" w:rsidRDefault="001061C7">
            <w:pPr>
              <w:keepNext/>
            </w:pPr>
            <w:r>
              <w:t>UTK</w:t>
            </w:r>
          </w:p>
        </w:tc>
        <w:tc>
          <w:tcPr>
            <w:tcW w:w="4428" w:type="dxa"/>
          </w:tcPr>
          <w:p w14:paraId="31ED6568" w14:textId="77777777" w:rsidR="008D753F" w:rsidRDefault="008D753F">
            <w:pPr>
              <w:keepNext/>
              <w:jc w:val="right"/>
              <w:rPr>
                <w:i/>
              </w:rPr>
            </w:pPr>
          </w:p>
        </w:tc>
      </w:tr>
      <w:tr w:rsidR="008D753F" w14:paraId="05B9B392" w14:textId="77777777">
        <w:tc>
          <w:tcPr>
            <w:tcW w:w="336" w:type="dxa"/>
          </w:tcPr>
          <w:p w14:paraId="7D4A580E" w14:textId="77777777" w:rsidR="008D753F" w:rsidRDefault="001061C7">
            <w:pPr>
              <w:keepNext/>
            </w:pPr>
            <w:r>
              <w:rPr>
                <w:rStyle w:val="GResponseCode"/>
              </w:rPr>
              <w:t>36</w:t>
            </w:r>
          </w:p>
        </w:tc>
        <w:tc>
          <w:tcPr>
            <w:tcW w:w="361" w:type="dxa"/>
          </w:tcPr>
          <w:p w14:paraId="2820FC76" w14:textId="77777777" w:rsidR="008D753F" w:rsidRDefault="001061C7">
            <w:pPr>
              <w:keepNext/>
            </w:pPr>
            <w:r>
              <w:t>○</w:t>
            </w:r>
          </w:p>
        </w:tc>
        <w:tc>
          <w:tcPr>
            <w:tcW w:w="3731" w:type="dxa"/>
          </w:tcPr>
          <w:p w14:paraId="1481F996" w14:textId="77777777" w:rsidR="008D753F" w:rsidRDefault="001061C7">
            <w:pPr>
              <w:keepNext/>
            </w:pPr>
            <w:r>
              <w:t>HOB</w:t>
            </w:r>
          </w:p>
        </w:tc>
        <w:tc>
          <w:tcPr>
            <w:tcW w:w="4428" w:type="dxa"/>
          </w:tcPr>
          <w:p w14:paraId="5950A43E" w14:textId="77777777" w:rsidR="008D753F" w:rsidRDefault="008D753F">
            <w:pPr>
              <w:keepNext/>
              <w:jc w:val="right"/>
              <w:rPr>
                <w:i/>
              </w:rPr>
            </w:pPr>
          </w:p>
        </w:tc>
      </w:tr>
      <w:tr w:rsidR="008D753F" w14:paraId="60553517" w14:textId="77777777">
        <w:tc>
          <w:tcPr>
            <w:tcW w:w="336" w:type="dxa"/>
          </w:tcPr>
          <w:p w14:paraId="402AA1BC" w14:textId="77777777" w:rsidR="008D753F" w:rsidRDefault="001061C7">
            <w:pPr>
              <w:keepNext/>
            </w:pPr>
            <w:r>
              <w:rPr>
                <w:rStyle w:val="GResponseCode"/>
              </w:rPr>
              <w:t>37</w:t>
            </w:r>
          </w:p>
        </w:tc>
        <w:tc>
          <w:tcPr>
            <w:tcW w:w="361" w:type="dxa"/>
          </w:tcPr>
          <w:p w14:paraId="3E8B7DE4" w14:textId="77777777" w:rsidR="008D753F" w:rsidRDefault="001061C7">
            <w:pPr>
              <w:keepNext/>
            </w:pPr>
            <w:r>
              <w:t>○</w:t>
            </w:r>
          </w:p>
        </w:tc>
        <w:tc>
          <w:tcPr>
            <w:tcW w:w="3731" w:type="dxa"/>
          </w:tcPr>
          <w:p w14:paraId="08697071" w14:textId="77777777" w:rsidR="008D753F" w:rsidRDefault="001061C7">
            <w:pPr>
              <w:keepNext/>
            </w:pPr>
            <w:r>
              <w:t>OXF</w:t>
            </w:r>
          </w:p>
        </w:tc>
        <w:tc>
          <w:tcPr>
            <w:tcW w:w="4428" w:type="dxa"/>
          </w:tcPr>
          <w:p w14:paraId="500B6602" w14:textId="77777777" w:rsidR="008D753F" w:rsidRDefault="008D753F">
            <w:pPr>
              <w:keepNext/>
              <w:jc w:val="right"/>
              <w:rPr>
                <w:i/>
              </w:rPr>
            </w:pPr>
          </w:p>
        </w:tc>
      </w:tr>
      <w:tr w:rsidR="008D753F" w14:paraId="2534CF89" w14:textId="77777777">
        <w:tc>
          <w:tcPr>
            <w:tcW w:w="336" w:type="dxa"/>
          </w:tcPr>
          <w:p w14:paraId="3FE28F71" w14:textId="77777777" w:rsidR="008D753F" w:rsidRDefault="001061C7">
            <w:pPr>
              <w:keepNext/>
            </w:pPr>
            <w:r>
              <w:rPr>
                <w:rStyle w:val="GResponseCode"/>
              </w:rPr>
              <w:t>38</w:t>
            </w:r>
          </w:p>
        </w:tc>
        <w:tc>
          <w:tcPr>
            <w:tcW w:w="361" w:type="dxa"/>
          </w:tcPr>
          <w:p w14:paraId="71A5C4F4" w14:textId="77777777" w:rsidR="008D753F" w:rsidRDefault="001061C7">
            <w:pPr>
              <w:keepNext/>
            </w:pPr>
            <w:r>
              <w:t>○</w:t>
            </w:r>
          </w:p>
        </w:tc>
        <w:tc>
          <w:tcPr>
            <w:tcW w:w="3731" w:type="dxa"/>
          </w:tcPr>
          <w:p w14:paraId="7F81BBD9" w14:textId="77777777" w:rsidR="008D753F" w:rsidRDefault="001061C7">
            <w:pPr>
              <w:keepNext/>
            </w:pPr>
            <w:r>
              <w:t>CSF</w:t>
            </w:r>
          </w:p>
        </w:tc>
        <w:tc>
          <w:tcPr>
            <w:tcW w:w="4428" w:type="dxa"/>
          </w:tcPr>
          <w:p w14:paraId="2F1073BC" w14:textId="77777777" w:rsidR="008D753F" w:rsidRDefault="008D753F">
            <w:pPr>
              <w:keepNext/>
              <w:jc w:val="right"/>
              <w:rPr>
                <w:i/>
              </w:rPr>
            </w:pPr>
          </w:p>
        </w:tc>
      </w:tr>
      <w:tr w:rsidR="008D753F" w14:paraId="61BC594D" w14:textId="77777777">
        <w:tc>
          <w:tcPr>
            <w:tcW w:w="336" w:type="dxa"/>
          </w:tcPr>
          <w:p w14:paraId="760A853F" w14:textId="77777777" w:rsidR="008D753F" w:rsidRDefault="001061C7">
            <w:pPr>
              <w:keepNext/>
            </w:pPr>
            <w:r>
              <w:rPr>
                <w:rStyle w:val="GResponseCode"/>
              </w:rPr>
              <w:t>39</w:t>
            </w:r>
          </w:p>
        </w:tc>
        <w:tc>
          <w:tcPr>
            <w:tcW w:w="361" w:type="dxa"/>
          </w:tcPr>
          <w:p w14:paraId="0CA6B0DC" w14:textId="77777777" w:rsidR="008D753F" w:rsidRDefault="001061C7">
            <w:pPr>
              <w:keepNext/>
            </w:pPr>
            <w:r>
              <w:t>○</w:t>
            </w:r>
          </w:p>
        </w:tc>
        <w:tc>
          <w:tcPr>
            <w:tcW w:w="3731" w:type="dxa"/>
          </w:tcPr>
          <w:p w14:paraId="71DB9BD8" w14:textId="77777777" w:rsidR="008D753F" w:rsidRDefault="001061C7">
            <w:pPr>
              <w:keepNext/>
            </w:pPr>
            <w:r>
              <w:t>MSU</w:t>
            </w:r>
          </w:p>
        </w:tc>
        <w:tc>
          <w:tcPr>
            <w:tcW w:w="4428" w:type="dxa"/>
          </w:tcPr>
          <w:p w14:paraId="10F6A8F4" w14:textId="77777777" w:rsidR="008D753F" w:rsidRDefault="008D753F">
            <w:pPr>
              <w:keepNext/>
              <w:jc w:val="right"/>
              <w:rPr>
                <w:i/>
              </w:rPr>
            </w:pPr>
          </w:p>
        </w:tc>
      </w:tr>
      <w:tr w:rsidR="008D753F" w14:paraId="41467450" w14:textId="77777777">
        <w:tc>
          <w:tcPr>
            <w:tcW w:w="336" w:type="dxa"/>
          </w:tcPr>
          <w:p w14:paraId="11BAD5D0" w14:textId="77777777" w:rsidR="008D753F" w:rsidRDefault="001061C7">
            <w:pPr>
              <w:keepNext/>
            </w:pPr>
            <w:r>
              <w:rPr>
                <w:rStyle w:val="GResponseCode"/>
              </w:rPr>
              <w:lastRenderedPageBreak/>
              <w:t>40</w:t>
            </w:r>
          </w:p>
        </w:tc>
        <w:tc>
          <w:tcPr>
            <w:tcW w:w="361" w:type="dxa"/>
          </w:tcPr>
          <w:p w14:paraId="47A9432F" w14:textId="77777777" w:rsidR="008D753F" w:rsidRDefault="001061C7">
            <w:pPr>
              <w:keepNext/>
            </w:pPr>
            <w:r>
              <w:t>○</w:t>
            </w:r>
          </w:p>
        </w:tc>
        <w:tc>
          <w:tcPr>
            <w:tcW w:w="3731" w:type="dxa"/>
          </w:tcPr>
          <w:p w14:paraId="43834BE0" w14:textId="77777777" w:rsidR="008D753F" w:rsidRDefault="001061C7">
            <w:pPr>
              <w:keepNext/>
            </w:pPr>
            <w:r>
              <w:t>GWU</w:t>
            </w:r>
          </w:p>
        </w:tc>
        <w:tc>
          <w:tcPr>
            <w:tcW w:w="4428" w:type="dxa"/>
          </w:tcPr>
          <w:p w14:paraId="1F029623" w14:textId="77777777" w:rsidR="008D753F" w:rsidRDefault="008D753F">
            <w:pPr>
              <w:keepNext/>
              <w:jc w:val="right"/>
              <w:rPr>
                <w:i/>
              </w:rPr>
            </w:pPr>
          </w:p>
        </w:tc>
      </w:tr>
      <w:tr w:rsidR="008D753F" w14:paraId="463F0E18" w14:textId="77777777">
        <w:tc>
          <w:tcPr>
            <w:tcW w:w="336" w:type="dxa"/>
          </w:tcPr>
          <w:p w14:paraId="46E8F25C" w14:textId="77777777" w:rsidR="008D753F" w:rsidRDefault="001061C7">
            <w:pPr>
              <w:keepNext/>
            </w:pPr>
            <w:r>
              <w:rPr>
                <w:rStyle w:val="GResponseCode"/>
              </w:rPr>
              <w:t>41</w:t>
            </w:r>
          </w:p>
        </w:tc>
        <w:tc>
          <w:tcPr>
            <w:tcW w:w="361" w:type="dxa"/>
          </w:tcPr>
          <w:p w14:paraId="71A69055" w14:textId="77777777" w:rsidR="008D753F" w:rsidRDefault="001061C7">
            <w:pPr>
              <w:keepNext/>
            </w:pPr>
            <w:r>
              <w:t>○</w:t>
            </w:r>
          </w:p>
        </w:tc>
        <w:tc>
          <w:tcPr>
            <w:tcW w:w="3731" w:type="dxa"/>
          </w:tcPr>
          <w:p w14:paraId="1DFBEFB6" w14:textId="77777777" w:rsidR="008D753F" w:rsidRDefault="001061C7">
            <w:pPr>
              <w:keepNext/>
            </w:pPr>
            <w:r>
              <w:t>BOS</w:t>
            </w:r>
          </w:p>
        </w:tc>
        <w:tc>
          <w:tcPr>
            <w:tcW w:w="4428" w:type="dxa"/>
          </w:tcPr>
          <w:p w14:paraId="6527E312" w14:textId="77777777" w:rsidR="008D753F" w:rsidRDefault="008D753F">
            <w:pPr>
              <w:keepNext/>
              <w:jc w:val="right"/>
              <w:rPr>
                <w:i/>
              </w:rPr>
            </w:pPr>
          </w:p>
        </w:tc>
      </w:tr>
      <w:tr w:rsidR="008D753F" w14:paraId="0A3AB16E" w14:textId="77777777">
        <w:tc>
          <w:tcPr>
            <w:tcW w:w="336" w:type="dxa"/>
          </w:tcPr>
          <w:p w14:paraId="7C0C7F6A" w14:textId="77777777" w:rsidR="008D753F" w:rsidRDefault="001061C7">
            <w:pPr>
              <w:keepNext/>
            </w:pPr>
            <w:r>
              <w:rPr>
                <w:rStyle w:val="GResponseCode"/>
              </w:rPr>
              <w:t>42</w:t>
            </w:r>
          </w:p>
        </w:tc>
        <w:tc>
          <w:tcPr>
            <w:tcW w:w="361" w:type="dxa"/>
          </w:tcPr>
          <w:p w14:paraId="0680F767" w14:textId="77777777" w:rsidR="008D753F" w:rsidRDefault="001061C7">
            <w:pPr>
              <w:keepNext/>
            </w:pPr>
            <w:r>
              <w:t>○</w:t>
            </w:r>
          </w:p>
        </w:tc>
        <w:tc>
          <w:tcPr>
            <w:tcW w:w="3731" w:type="dxa"/>
          </w:tcPr>
          <w:p w14:paraId="1C9FE17E" w14:textId="77777777" w:rsidR="008D753F" w:rsidRDefault="001061C7">
            <w:pPr>
              <w:keepNext/>
            </w:pPr>
            <w:r>
              <w:t>JHU</w:t>
            </w:r>
          </w:p>
        </w:tc>
        <w:tc>
          <w:tcPr>
            <w:tcW w:w="4428" w:type="dxa"/>
          </w:tcPr>
          <w:p w14:paraId="3C9A65A8" w14:textId="77777777" w:rsidR="008D753F" w:rsidRDefault="008D753F">
            <w:pPr>
              <w:keepNext/>
              <w:jc w:val="right"/>
              <w:rPr>
                <w:i/>
              </w:rPr>
            </w:pPr>
          </w:p>
        </w:tc>
      </w:tr>
      <w:tr w:rsidR="008D753F" w14:paraId="3AF77880" w14:textId="77777777">
        <w:tc>
          <w:tcPr>
            <w:tcW w:w="336" w:type="dxa"/>
          </w:tcPr>
          <w:p w14:paraId="08B582CF" w14:textId="77777777" w:rsidR="008D753F" w:rsidRDefault="001061C7">
            <w:pPr>
              <w:keepNext/>
            </w:pPr>
            <w:r>
              <w:rPr>
                <w:rStyle w:val="GResponseCode"/>
              </w:rPr>
              <w:t>43</w:t>
            </w:r>
          </w:p>
        </w:tc>
        <w:tc>
          <w:tcPr>
            <w:tcW w:w="361" w:type="dxa"/>
          </w:tcPr>
          <w:p w14:paraId="3667FB5E" w14:textId="77777777" w:rsidR="008D753F" w:rsidRDefault="001061C7">
            <w:pPr>
              <w:keepNext/>
            </w:pPr>
            <w:r>
              <w:t>○</w:t>
            </w:r>
          </w:p>
        </w:tc>
        <w:tc>
          <w:tcPr>
            <w:tcW w:w="3731" w:type="dxa"/>
          </w:tcPr>
          <w:p w14:paraId="4E231984" w14:textId="77777777" w:rsidR="008D753F" w:rsidRDefault="001061C7">
            <w:pPr>
              <w:keepNext/>
            </w:pPr>
            <w:r>
              <w:t>UTD</w:t>
            </w:r>
          </w:p>
        </w:tc>
        <w:tc>
          <w:tcPr>
            <w:tcW w:w="4428" w:type="dxa"/>
          </w:tcPr>
          <w:p w14:paraId="3396CB06" w14:textId="77777777" w:rsidR="008D753F" w:rsidRDefault="008D753F">
            <w:pPr>
              <w:keepNext/>
              <w:jc w:val="right"/>
              <w:rPr>
                <w:i/>
              </w:rPr>
            </w:pPr>
          </w:p>
        </w:tc>
      </w:tr>
      <w:tr w:rsidR="008D753F" w14:paraId="35697BC6" w14:textId="77777777">
        <w:tc>
          <w:tcPr>
            <w:tcW w:w="336" w:type="dxa"/>
          </w:tcPr>
          <w:p w14:paraId="42D69FBD" w14:textId="77777777" w:rsidR="008D753F" w:rsidRDefault="001061C7">
            <w:pPr>
              <w:keepNext/>
            </w:pPr>
            <w:r>
              <w:rPr>
                <w:rStyle w:val="GResponseCode"/>
              </w:rPr>
              <w:t>44</w:t>
            </w:r>
          </w:p>
        </w:tc>
        <w:tc>
          <w:tcPr>
            <w:tcW w:w="361" w:type="dxa"/>
          </w:tcPr>
          <w:p w14:paraId="3EBAFC50" w14:textId="77777777" w:rsidR="008D753F" w:rsidRDefault="001061C7">
            <w:pPr>
              <w:keepNext/>
            </w:pPr>
            <w:r>
              <w:t>○</w:t>
            </w:r>
          </w:p>
        </w:tc>
        <w:tc>
          <w:tcPr>
            <w:tcW w:w="3731" w:type="dxa"/>
          </w:tcPr>
          <w:p w14:paraId="266E5D0F" w14:textId="77777777" w:rsidR="008D753F" w:rsidRDefault="001061C7">
            <w:pPr>
              <w:keepNext/>
            </w:pPr>
            <w:r>
              <w:t>UND</w:t>
            </w:r>
          </w:p>
        </w:tc>
        <w:tc>
          <w:tcPr>
            <w:tcW w:w="4428" w:type="dxa"/>
          </w:tcPr>
          <w:p w14:paraId="72F4D3AD" w14:textId="77777777" w:rsidR="008D753F" w:rsidRDefault="008D753F">
            <w:pPr>
              <w:keepNext/>
              <w:jc w:val="right"/>
              <w:rPr>
                <w:i/>
              </w:rPr>
            </w:pPr>
          </w:p>
        </w:tc>
      </w:tr>
      <w:tr w:rsidR="008D753F" w14:paraId="2BDDBAB9" w14:textId="77777777">
        <w:tc>
          <w:tcPr>
            <w:tcW w:w="336" w:type="dxa"/>
          </w:tcPr>
          <w:p w14:paraId="2ABE325F" w14:textId="77777777" w:rsidR="008D753F" w:rsidRDefault="001061C7">
            <w:pPr>
              <w:keepNext/>
            </w:pPr>
            <w:r>
              <w:rPr>
                <w:rStyle w:val="GResponseCode"/>
              </w:rPr>
              <w:t>45</w:t>
            </w:r>
          </w:p>
        </w:tc>
        <w:tc>
          <w:tcPr>
            <w:tcW w:w="361" w:type="dxa"/>
          </w:tcPr>
          <w:p w14:paraId="5D9F3F60" w14:textId="77777777" w:rsidR="008D753F" w:rsidRDefault="001061C7">
            <w:pPr>
              <w:keepNext/>
            </w:pPr>
            <w:r>
              <w:t>○</w:t>
            </w:r>
          </w:p>
        </w:tc>
        <w:tc>
          <w:tcPr>
            <w:tcW w:w="3731" w:type="dxa"/>
          </w:tcPr>
          <w:p w14:paraId="414F300C" w14:textId="77777777" w:rsidR="008D753F" w:rsidRDefault="001061C7">
            <w:pPr>
              <w:keepNext/>
            </w:pPr>
            <w:r>
              <w:t>BYU</w:t>
            </w:r>
          </w:p>
        </w:tc>
        <w:tc>
          <w:tcPr>
            <w:tcW w:w="4428" w:type="dxa"/>
          </w:tcPr>
          <w:p w14:paraId="15F324F6" w14:textId="77777777" w:rsidR="008D753F" w:rsidRDefault="008D753F">
            <w:pPr>
              <w:keepNext/>
              <w:jc w:val="right"/>
              <w:rPr>
                <w:i/>
              </w:rPr>
            </w:pPr>
          </w:p>
        </w:tc>
      </w:tr>
      <w:tr w:rsidR="008D753F" w14:paraId="2456EB8C" w14:textId="77777777">
        <w:tc>
          <w:tcPr>
            <w:tcW w:w="336" w:type="dxa"/>
          </w:tcPr>
          <w:p w14:paraId="74511E60" w14:textId="77777777" w:rsidR="008D753F" w:rsidRDefault="001061C7">
            <w:pPr>
              <w:keepNext/>
            </w:pPr>
            <w:r>
              <w:rPr>
                <w:rStyle w:val="GResponseCode"/>
              </w:rPr>
              <w:t>46</w:t>
            </w:r>
          </w:p>
        </w:tc>
        <w:tc>
          <w:tcPr>
            <w:tcW w:w="361" w:type="dxa"/>
          </w:tcPr>
          <w:p w14:paraId="67073A8A" w14:textId="77777777" w:rsidR="008D753F" w:rsidRDefault="001061C7">
            <w:pPr>
              <w:keepNext/>
            </w:pPr>
            <w:r>
              <w:t>○</w:t>
            </w:r>
          </w:p>
        </w:tc>
        <w:tc>
          <w:tcPr>
            <w:tcW w:w="3731" w:type="dxa"/>
          </w:tcPr>
          <w:p w14:paraId="1B5DAF1B" w14:textId="77777777" w:rsidR="008D753F" w:rsidRDefault="001061C7">
            <w:pPr>
              <w:keepNext/>
            </w:pPr>
            <w:r>
              <w:t>AUB</w:t>
            </w:r>
          </w:p>
        </w:tc>
        <w:tc>
          <w:tcPr>
            <w:tcW w:w="4428" w:type="dxa"/>
          </w:tcPr>
          <w:p w14:paraId="741352A8" w14:textId="77777777" w:rsidR="008D753F" w:rsidRDefault="008D753F">
            <w:pPr>
              <w:keepNext/>
              <w:jc w:val="right"/>
              <w:rPr>
                <w:i/>
              </w:rPr>
            </w:pPr>
          </w:p>
        </w:tc>
      </w:tr>
      <w:tr w:rsidR="008D753F" w14:paraId="0E87050F" w14:textId="77777777">
        <w:tc>
          <w:tcPr>
            <w:tcW w:w="336" w:type="dxa"/>
          </w:tcPr>
          <w:p w14:paraId="35971EB8" w14:textId="77777777" w:rsidR="008D753F" w:rsidRDefault="001061C7">
            <w:pPr>
              <w:keepNext/>
            </w:pPr>
            <w:r>
              <w:rPr>
                <w:rStyle w:val="GResponseCode"/>
              </w:rPr>
              <w:t>47</w:t>
            </w:r>
          </w:p>
        </w:tc>
        <w:tc>
          <w:tcPr>
            <w:tcW w:w="361" w:type="dxa"/>
          </w:tcPr>
          <w:p w14:paraId="01824FEA" w14:textId="77777777" w:rsidR="008D753F" w:rsidRDefault="001061C7">
            <w:pPr>
              <w:keepNext/>
            </w:pPr>
            <w:r>
              <w:t>○</w:t>
            </w:r>
          </w:p>
        </w:tc>
        <w:tc>
          <w:tcPr>
            <w:tcW w:w="3731" w:type="dxa"/>
          </w:tcPr>
          <w:p w14:paraId="7F407A07" w14:textId="77777777" w:rsidR="008D753F" w:rsidRDefault="001061C7">
            <w:pPr>
              <w:keepNext/>
            </w:pPr>
            <w:r>
              <w:t>CUB</w:t>
            </w:r>
          </w:p>
        </w:tc>
        <w:tc>
          <w:tcPr>
            <w:tcW w:w="4428" w:type="dxa"/>
          </w:tcPr>
          <w:p w14:paraId="67965D52" w14:textId="77777777" w:rsidR="008D753F" w:rsidRDefault="008D753F">
            <w:pPr>
              <w:keepNext/>
              <w:jc w:val="right"/>
              <w:rPr>
                <w:i/>
              </w:rPr>
            </w:pPr>
          </w:p>
        </w:tc>
      </w:tr>
      <w:tr w:rsidR="008D753F" w14:paraId="3CFBBF51" w14:textId="77777777">
        <w:tc>
          <w:tcPr>
            <w:tcW w:w="336" w:type="dxa"/>
          </w:tcPr>
          <w:p w14:paraId="6CD9C3FF" w14:textId="77777777" w:rsidR="008D753F" w:rsidRDefault="001061C7">
            <w:pPr>
              <w:keepNext/>
            </w:pPr>
            <w:r>
              <w:rPr>
                <w:rStyle w:val="GResponseCode"/>
              </w:rPr>
              <w:t>48</w:t>
            </w:r>
          </w:p>
        </w:tc>
        <w:tc>
          <w:tcPr>
            <w:tcW w:w="361" w:type="dxa"/>
          </w:tcPr>
          <w:p w14:paraId="79410CA3" w14:textId="77777777" w:rsidR="008D753F" w:rsidRDefault="001061C7">
            <w:pPr>
              <w:keepNext/>
            </w:pPr>
            <w:r>
              <w:t>○</w:t>
            </w:r>
          </w:p>
        </w:tc>
        <w:tc>
          <w:tcPr>
            <w:tcW w:w="3731" w:type="dxa"/>
          </w:tcPr>
          <w:p w14:paraId="4F8EC4EC" w14:textId="77777777" w:rsidR="008D753F" w:rsidRDefault="001061C7">
            <w:pPr>
              <w:keepNext/>
            </w:pPr>
            <w:r>
              <w:t>NYU</w:t>
            </w:r>
          </w:p>
        </w:tc>
        <w:tc>
          <w:tcPr>
            <w:tcW w:w="4428" w:type="dxa"/>
          </w:tcPr>
          <w:p w14:paraId="33256761" w14:textId="77777777" w:rsidR="008D753F" w:rsidRDefault="008D753F">
            <w:pPr>
              <w:keepNext/>
              <w:jc w:val="right"/>
              <w:rPr>
                <w:i/>
              </w:rPr>
            </w:pPr>
          </w:p>
        </w:tc>
      </w:tr>
      <w:tr w:rsidR="008D753F" w14:paraId="2CB6F0F4" w14:textId="77777777">
        <w:tc>
          <w:tcPr>
            <w:tcW w:w="336" w:type="dxa"/>
          </w:tcPr>
          <w:p w14:paraId="20E7606B" w14:textId="77777777" w:rsidR="008D753F" w:rsidRDefault="001061C7">
            <w:pPr>
              <w:keepNext/>
            </w:pPr>
            <w:r>
              <w:rPr>
                <w:rStyle w:val="GResponseCode"/>
              </w:rPr>
              <w:t>49</w:t>
            </w:r>
          </w:p>
        </w:tc>
        <w:tc>
          <w:tcPr>
            <w:tcW w:w="361" w:type="dxa"/>
          </w:tcPr>
          <w:p w14:paraId="676AA21D" w14:textId="77777777" w:rsidR="008D753F" w:rsidRDefault="001061C7">
            <w:pPr>
              <w:keepNext/>
            </w:pPr>
            <w:r>
              <w:t>○</w:t>
            </w:r>
          </w:p>
        </w:tc>
        <w:tc>
          <w:tcPr>
            <w:tcW w:w="3731" w:type="dxa"/>
          </w:tcPr>
          <w:p w14:paraId="00DA2A0D" w14:textId="77777777" w:rsidR="008D753F" w:rsidRDefault="001061C7">
            <w:pPr>
              <w:keepNext/>
            </w:pPr>
            <w:r>
              <w:t>UCL</w:t>
            </w:r>
          </w:p>
        </w:tc>
        <w:tc>
          <w:tcPr>
            <w:tcW w:w="4428" w:type="dxa"/>
          </w:tcPr>
          <w:p w14:paraId="4C8BDD55" w14:textId="77777777" w:rsidR="008D753F" w:rsidRDefault="008D753F">
            <w:pPr>
              <w:keepNext/>
              <w:jc w:val="right"/>
              <w:rPr>
                <w:i/>
              </w:rPr>
            </w:pPr>
          </w:p>
        </w:tc>
      </w:tr>
      <w:tr w:rsidR="008D753F" w14:paraId="59BE4279" w14:textId="77777777">
        <w:tc>
          <w:tcPr>
            <w:tcW w:w="336" w:type="dxa"/>
          </w:tcPr>
          <w:p w14:paraId="0146953D" w14:textId="77777777" w:rsidR="008D753F" w:rsidRDefault="001061C7">
            <w:pPr>
              <w:keepNext/>
            </w:pPr>
            <w:r>
              <w:rPr>
                <w:rStyle w:val="GResponseCode"/>
              </w:rPr>
              <w:t>50</w:t>
            </w:r>
          </w:p>
        </w:tc>
        <w:tc>
          <w:tcPr>
            <w:tcW w:w="361" w:type="dxa"/>
          </w:tcPr>
          <w:p w14:paraId="0BD7FB69" w14:textId="77777777" w:rsidR="008D753F" w:rsidRDefault="001061C7">
            <w:pPr>
              <w:keepNext/>
            </w:pPr>
            <w:r>
              <w:t>○</w:t>
            </w:r>
          </w:p>
        </w:tc>
        <w:tc>
          <w:tcPr>
            <w:tcW w:w="3731" w:type="dxa"/>
          </w:tcPr>
          <w:p w14:paraId="77D4B21A" w14:textId="77777777" w:rsidR="008D753F" w:rsidRDefault="001061C7">
            <w:pPr>
              <w:keepNext/>
            </w:pPr>
            <w:r>
              <w:t>YAL</w:t>
            </w:r>
          </w:p>
        </w:tc>
        <w:tc>
          <w:tcPr>
            <w:tcW w:w="4428" w:type="dxa"/>
          </w:tcPr>
          <w:p w14:paraId="35C17550" w14:textId="77777777" w:rsidR="008D753F" w:rsidRDefault="008D753F">
            <w:pPr>
              <w:keepNext/>
              <w:jc w:val="right"/>
              <w:rPr>
                <w:i/>
              </w:rPr>
            </w:pPr>
          </w:p>
        </w:tc>
      </w:tr>
      <w:tr w:rsidR="008D753F" w14:paraId="2D2AA483" w14:textId="77777777">
        <w:tc>
          <w:tcPr>
            <w:tcW w:w="336" w:type="dxa"/>
          </w:tcPr>
          <w:p w14:paraId="7308EF93" w14:textId="77777777" w:rsidR="008D753F" w:rsidRDefault="001061C7">
            <w:pPr>
              <w:keepNext/>
            </w:pPr>
            <w:r>
              <w:rPr>
                <w:rStyle w:val="GResponseCode"/>
              </w:rPr>
              <w:t>51</w:t>
            </w:r>
          </w:p>
        </w:tc>
        <w:tc>
          <w:tcPr>
            <w:tcW w:w="361" w:type="dxa"/>
          </w:tcPr>
          <w:p w14:paraId="38DBCF84" w14:textId="77777777" w:rsidR="008D753F" w:rsidRDefault="001061C7">
            <w:pPr>
              <w:keepNext/>
            </w:pPr>
            <w:r>
              <w:t>○</w:t>
            </w:r>
          </w:p>
        </w:tc>
        <w:tc>
          <w:tcPr>
            <w:tcW w:w="3731" w:type="dxa"/>
          </w:tcPr>
          <w:p w14:paraId="63B4D132" w14:textId="77777777" w:rsidR="008D753F" w:rsidRDefault="001061C7">
            <w:pPr>
              <w:keepNext/>
            </w:pPr>
            <w:r>
              <w:t>NCB</w:t>
            </w:r>
          </w:p>
        </w:tc>
        <w:tc>
          <w:tcPr>
            <w:tcW w:w="4428" w:type="dxa"/>
          </w:tcPr>
          <w:p w14:paraId="2ACA47A1" w14:textId="77777777" w:rsidR="008D753F" w:rsidRDefault="008D753F">
            <w:pPr>
              <w:keepNext/>
              <w:jc w:val="right"/>
              <w:rPr>
                <w:i/>
              </w:rPr>
            </w:pPr>
          </w:p>
        </w:tc>
      </w:tr>
      <w:tr w:rsidR="008D753F" w14:paraId="2AFFDAC0" w14:textId="77777777">
        <w:tc>
          <w:tcPr>
            <w:tcW w:w="336" w:type="dxa"/>
          </w:tcPr>
          <w:p w14:paraId="57F5F1D5" w14:textId="77777777" w:rsidR="008D753F" w:rsidRDefault="001061C7">
            <w:pPr>
              <w:keepNext/>
            </w:pPr>
            <w:r>
              <w:rPr>
                <w:rStyle w:val="GResponseCode"/>
              </w:rPr>
              <w:t>52</w:t>
            </w:r>
          </w:p>
        </w:tc>
        <w:tc>
          <w:tcPr>
            <w:tcW w:w="361" w:type="dxa"/>
          </w:tcPr>
          <w:p w14:paraId="114B53B8" w14:textId="77777777" w:rsidR="008D753F" w:rsidRDefault="001061C7">
            <w:pPr>
              <w:keepNext/>
            </w:pPr>
            <w:r>
              <w:t>○</w:t>
            </w:r>
          </w:p>
        </w:tc>
        <w:tc>
          <w:tcPr>
            <w:tcW w:w="3731" w:type="dxa"/>
          </w:tcPr>
          <w:p w14:paraId="11D77D6F" w14:textId="77777777" w:rsidR="008D753F" w:rsidRDefault="001061C7">
            <w:pPr>
              <w:keepNext/>
            </w:pPr>
            <w:r>
              <w:t>UCR</w:t>
            </w:r>
          </w:p>
        </w:tc>
        <w:tc>
          <w:tcPr>
            <w:tcW w:w="4428" w:type="dxa"/>
          </w:tcPr>
          <w:p w14:paraId="12F3B8A9" w14:textId="77777777" w:rsidR="008D753F" w:rsidRDefault="008D753F">
            <w:pPr>
              <w:keepNext/>
              <w:jc w:val="right"/>
              <w:rPr>
                <w:i/>
              </w:rPr>
            </w:pPr>
          </w:p>
        </w:tc>
      </w:tr>
      <w:tr w:rsidR="008D753F" w14:paraId="20858D79" w14:textId="77777777">
        <w:tc>
          <w:tcPr>
            <w:tcW w:w="336" w:type="dxa"/>
          </w:tcPr>
          <w:p w14:paraId="3477C9CC" w14:textId="77777777" w:rsidR="008D753F" w:rsidRDefault="001061C7">
            <w:pPr>
              <w:keepNext/>
            </w:pPr>
            <w:r>
              <w:rPr>
                <w:rStyle w:val="GResponseCode"/>
              </w:rPr>
              <w:t>53</w:t>
            </w:r>
          </w:p>
        </w:tc>
        <w:tc>
          <w:tcPr>
            <w:tcW w:w="361" w:type="dxa"/>
          </w:tcPr>
          <w:p w14:paraId="72856CF9" w14:textId="77777777" w:rsidR="008D753F" w:rsidRDefault="001061C7">
            <w:pPr>
              <w:keepNext/>
            </w:pPr>
            <w:r>
              <w:t>○</w:t>
            </w:r>
          </w:p>
        </w:tc>
        <w:tc>
          <w:tcPr>
            <w:tcW w:w="3731" w:type="dxa"/>
          </w:tcPr>
          <w:p w14:paraId="03B292CF" w14:textId="77777777" w:rsidR="008D753F" w:rsidRDefault="001061C7">
            <w:pPr>
              <w:keepNext/>
            </w:pPr>
            <w:r>
              <w:t>DAR</w:t>
            </w:r>
          </w:p>
        </w:tc>
        <w:tc>
          <w:tcPr>
            <w:tcW w:w="4428" w:type="dxa"/>
          </w:tcPr>
          <w:p w14:paraId="74B6B689" w14:textId="77777777" w:rsidR="008D753F" w:rsidRDefault="008D753F">
            <w:pPr>
              <w:keepNext/>
              <w:jc w:val="right"/>
              <w:rPr>
                <w:i/>
              </w:rPr>
            </w:pPr>
          </w:p>
        </w:tc>
      </w:tr>
      <w:tr w:rsidR="008D753F" w14:paraId="2C98021F" w14:textId="77777777">
        <w:tc>
          <w:tcPr>
            <w:tcW w:w="336" w:type="dxa"/>
          </w:tcPr>
          <w:p w14:paraId="3E911D6B" w14:textId="77777777" w:rsidR="008D753F" w:rsidRDefault="001061C7">
            <w:pPr>
              <w:keepNext/>
            </w:pPr>
            <w:r>
              <w:rPr>
                <w:rStyle w:val="GResponseCode"/>
              </w:rPr>
              <w:t>54</w:t>
            </w:r>
          </w:p>
        </w:tc>
        <w:tc>
          <w:tcPr>
            <w:tcW w:w="361" w:type="dxa"/>
          </w:tcPr>
          <w:p w14:paraId="60227021" w14:textId="77777777" w:rsidR="008D753F" w:rsidRDefault="001061C7">
            <w:pPr>
              <w:keepNext/>
            </w:pPr>
            <w:r>
              <w:t>○</w:t>
            </w:r>
          </w:p>
        </w:tc>
        <w:tc>
          <w:tcPr>
            <w:tcW w:w="3731" w:type="dxa"/>
          </w:tcPr>
          <w:p w14:paraId="24348F29" w14:textId="77777777" w:rsidR="008D753F" w:rsidRDefault="001061C7">
            <w:pPr>
              <w:keepNext/>
            </w:pPr>
            <w:r>
              <w:t>YLS</w:t>
            </w:r>
          </w:p>
        </w:tc>
        <w:tc>
          <w:tcPr>
            <w:tcW w:w="4428" w:type="dxa"/>
          </w:tcPr>
          <w:p w14:paraId="0F64E453" w14:textId="77777777" w:rsidR="008D753F" w:rsidRDefault="008D753F">
            <w:pPr>
              <w:keepNext/>
              <w:jc w:val="right"/>
              <w:rPr>
                <w:i/>
              </w:rPr>
            </w:pPr>
          </w:p>
        </w:tc>
      </w:tr>
      <w:tr w:rsidR="008D753F" w14:paraId="084107F6" w14:textId="77777777">
        <w:tc>
          <w:tcPr>
            <w:tcW w:w="336" w:type="dxa"/>
          </w:tcPr>
          <w:p w14:paraId="5E961B0E" w14:textId="77777777" w:rsidR="008D753F" w:rsidRDefault="001061C7">
            <w:pPr>
              <w:keepNext/>
            </w:pPr>
            <w:r>
              <w:rPr>
                <w:rStyle w:val="GResponseCode"/>
              </w:rPr>
              <w:t>55</w:t>
            </w:r>
          </w:p>
        </w:tc>
        <w:tc>
          <w:tcPr>
            <w:tcW w:w="361" w:type="dxa"/>
          </w:tcPr>
          <w:p w14:paraId="3F98BFFA" w14:textId="77777777" w:rsidR="008D753F" w:rsidRDefault="001061C7">
            <w:pPr>
              <w:keepNext/>
            </w:pPr>
            <w:r>
              <w:t>○</w:t>
            </w:r>
          </w:p>
        </w:tc>
        <w:tc>
          <w:tcPr>
            <w:tcW w:w="3731" w:type="dxa"/>
          </w:tcPr>
          <w:p w14:paraId="6209B621" w14:textId="77777777" w:rsidR="008D753F" w:rsidRDefault="001061C7">
            <w:pPr>
              <w:keepNext/>
            </w:pPr>
            <w:r>
              <w:t>MCS</w:t>
            </w:r>
          </w:p>
        </w:tc>
        <w:tc>
          <w:tcPr>
            <w:tcW w:w="4428" w:type="dxa"/>
          </w:tcPr>
          <w:p w14:paraId="299D07CD" w14:textId="77777777" w:rsidR="008D753F" w:rsidRDefault="008D753F">
            <w:pPr>
              <w:keepNext/>
              <w:jc w:val="right"/>
              <w:rPr>
                <w:i/>
              </w:rPr>
            </w:pPr>
          </w:p>
        </w:tc>
      </w:tr>
      <w:tr w:rsidR="008D753F" w14:paraId="75B25BBB" w14:textId="77777777">
        <w:tc>
          <w:tcPr>
            <w:tcW w:w="336" w:type="dxa"/>
          </w:tcPr>
          <w:p w14:paraId="41DB1C98" w14:textId="77777777" w:rsidR="008D753F" w:rsidRDefault="001061C7">
            <w:pPr>
              <w:keepNext/>
            </w:pPr>
            <w:r>
              <w:rPr>
                <w:rStyle w:val="GResponseCode"/>
              </w:rPr>
              <w:t>56</w:t>
            </w:r>
          </w:p>
        </w:tc>
        <w:tc>
          <w:tcPr>
            <w:tcW w:w="361" w:type="dxa"/>
          </w:tcPr>
          <w:p w14:paraId="0DE4BDDA" w14:textId="77777777" w:rsidR="008D753F" w:rsidRDefault="001061C7">
            <w:pPr>
              <w:keepNext/>
            </w:pPr>
            <w:r>
              <w:t>○</w:t>
            </w:r>
          </w:p>
        </w:tc>
        <w:tc>
          <w:tcPr>
            <w:tcW w:w="3731" w:type="dxa"/>
          </w:tcPr>
          <w:p w14:paraId="1B540460" w14:textId="77777777" w:rsidR="008D753F" w:rsidRDefault="001061C7">
            <w:pPr>
              <w:keepNext/>
            </w:pPr>
            <w:r>
              <w:t>CSU</w:t>
            </w:r>
          </w:p>
        </w:tc>
        <w:tc>
          <w:tcPr>
            <w:tcW w:w="4428" w:type="dxa"/>
          </w:tcPr>
          <w:p w14:paraId="0138A8DA" w14:textId="77777777" w:rsidR="008D753F" w:rsidRDefault="008D753F">
            <w:pPr>
              <w:keepNext/>
              <w:jc w:val="right"/>
              <w:rPr>
                <w:i/>
              </w:rPr>
            </w:pPr>
          </w:p>
        </w:tc>
      </w:tr>
      <w:tr w:rsidR="008D753F" w14:paraId="7D69691F" w14:textId="77777777">
        <w:tc>
          <w:tcPr>
            <w:tcW w:w="336" w:type="dxa"/>
          </w:tcPr>
          <w:p w14:paraId="5675F90A" w14:textId="77777777" w:rsidR="008D753F" w:rsidRDefault="001061C7">
            <w:pPr>
              <w:keepNext/>
            </w:pPr>
            <w:r>
              <w:rPr>
                <w:rStyle w:val="GResponseCode"/>
              </w:rPr>
              <w:t>98</w:t>
            </w:r>
          </w:p>
        </w:tc>
        <w:tc>
          <w:tcPr>
            <w:tcW w:w="361" w:type="dxa"/>
          </w:tcPr>
          <w:p w14:paraId="06DFCD6D" w14:textId="77777777" w:rsidR="008D753F" w:rsidRDefault="008D753F">
            <w:pPr>
              <w:keepNext/>
            </w:pPr>
          </w:p>
        </w:tc>
        <w:tc>
          <w:tcPr>
            <w:tcW w:w="3731" w:type="dxa"/>
          </w:tcPr>
          <w:p w14:paraId="52D88B70" w14:textId="77777777" w:rsidR="008D753F" w:rsidRDefault="001061C7">
            <w:pPr>
              <w:pStyle w:val="GAdminOption"/>
              <w:keepNext/>
            </w:pPr>
            <w:r>
              <w:t>Skipped</w:t>
            </w:r>
          </w:p>
        </w:tc>
        <w:tc>
          <w:tcPr>
            <w:tcW w:w="4428" w:type="dxa"/>
          </w:tcPr>
          <w:p w14:paraId="586A3468" w14:textId="77777777" w:rsidR="008D753F" w:rsidRDefault="008D753F">
            <w:pPr>
              <w:keepNext/>
              <w:jc w:val="right"/>
              <w:rPr>
                <w:i/>
              </w:rPr>
            </w:pPr>
          </w:p>
        </w:tc>
      </w:tr>
      <w:tr w:rsidR="008D753F" w14:paraId="344A758E" w14:textId="77777777">
        <w:tc>
          <w:tcPr>
            <w:tcW w:w="336" w:type="dxa"/>
          </w:tcPr>
          <w:p w14:paraId="4FF2C751" w14:textId="77777777" w:rsidR="008D753F" w:rsidRDefault="001061C7">
            <w:pPr>
              <w:keepNext/>
            </w:pPr>
            <w:r>
              <w:rPr>
                <w:rStyle w:val="GResponseCode"/>
              </w:rPr>
              <w:t>99</w:t>
            </w:r>
          </w:p>
        </w:tc>
        <w:tc>
          <w:tcPr>
            <w:tcW w:w="361" w:type="dxa"/>
          </w:tcPr>
          <w:p w14:paraId="2FD54E69" w14:textId="77777777" w:rsidR="008D753F" w:rsidRDefault="008D753F">
            <w:pPr>
              <w:keepNext/>
            </w:pPr>
          </w:p>
        </w:tc>
        <w:tc>
          <w:tcPr>
            <w:tcW w:w="3731" w:type="dxa"/>
          </w:tcPr>
          <w:p w14:paraId="252DDFC6" w14:textId="77777777" w:rsidR="008D753F" w:rsidRDefault="001061C7">
            <w:pPr>
              <w:pStyle w:val="GAdminOption"/>
              <w:keepNext/>
            </w:pPr>
            <w:r>
              <w:t>Not Asked</w:t>
            </w:r>
          </w:p>
        </w:tc>
        <w:tc>
          <w:tcPr>
            <w:tcW w:w="4428" w:type="dxa"/>
          </w:tcPr>
          <w:p w14:paraId="6BEE694C" w14:textId="77777777" w:rsidR="008D753F" w:rsidRDefault="008D753F">
            <w:pPr>
              <w:keepNext/>
              <w:jc w:val="right"/>
              <w:rPr>
                <w:i/>
              </w:rPr>
            </w:pPr>
          </w:p>
        </w:tc>
      </w:tr>
    </w:tbl>
    <w:p w14:paraId="278CA679"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1462"/>
        <w:gridCol w:w="7898"/>
      </w:tblGrid>
      <w:tr w:rsidR="008D753F" w14:paraId="28C17AAE" w14:textId="77777777">
        <w:tc>
          <w:tcPr>
            <w:tcW w:w="0" w:type="dxa"/>
            <w:shd w:val="clear" w:color="auto" w:fill="D0D0D0"/>
          </w:tcPr>
          <w:p w14:paraId="59DB3A49" w14:textId="77777777" w:rsidR="008D753F" w:rsidRDefault="001061C7">
            <w:pPr>
              <w:pStyle w:val="GVariableNameP"/>
              <w:keepNext/>
            </w:pPr>
            <w:r>
              <w:lastRenderedPageBreak/>
              <w:fldChar w:fldCharType="begin"/>
            </w:r>
            <w:r>
              <w:instrText>TC ccesmodule \\l 2 \\f a</w:instrText>
            </w:r>
            <w:r>
              <w:fldChar w:fldCharType="end"/>
            </w:r>
            <w:proofErr w:type="spellStart"/>
            <w:r>
              <w:t>ccesmodule</w:t>
            </w:r>
            <w:proofErr w:type="spellEnd"/>
            <w:r>
              <w:rPr>
                <w:i/>
              </w:rPr>
              <w:t>- Show if False</w:t>
            </w:r>
          </w:p>
        </w:tc>
        <w:tc>
          <w:tcPr>
            <w:tcW w:w="0" w:type="dxa"/>
            <w:shd w:val="clear" w:color="auto" w:fill="D0D0D0"/>
            <w:vAlign w:val="bottom"/>
          </w:tcPr>
          <w:p w14:paraId="4A57E38D" w14:textId="77777777" w:rsidR="008D753F" w:rsidRDefault="001061C7">
            <w:pPr>
              <w:keepNext/>
              <w:jc w:val="right"/>
            </w:pPr>
            <w:r>
              <w:t>SINGLE CHOICE</w:t>
            </w:r>
          </w:p>
        </w:tc>
      </w:tr>
      <w:tr w:rsidR="008D753F" w14:paraId="1A7E7CDD" w14:textId="77777777">
        <w:tc>
          <w:tcPr>
            <w:tcW w:w="8856" w:type="dxa"/>
            <w:gridSpan w:val="2"/>
            <w:shd w:val="clear" w:color="auto" w:fill="D0D0D0"/>
          </w:tcPr>
          <w:p w14:paraId="218C329D" w14:textId="77777777" w:rsidR="008D753F" w:rsidRDefault="001061C7">
            <w:pPr>
              <w:keepNext/>
            </w:pPr>
            <w:r>
              <w:t>Survey assigned</w:t>
            </w:r>
          </w:p>
        </w:tc>
      </w:tr>
    </w:tbl>
    <w:p w14:paraId="0188FD3C" w14:textId="77777777" w:rsidR="008D753F" w:rsidRDefault="008D753F">
      <w:pPr>
        <w:pStyle w:val="GQuestionSpacer"/>
        <w:keepNext/>
      </w:pPr>
    </w:p>
    <w:p w14:paraId="7F679D31" w14:textId="77777777" w:rsidR="008D753F" w:rsidRDefault="001061C7">
      <w:pPr>
        <w:pStyle w:val="GDefaultWidgetOption"/>
        <w:keepNext/>
        <w:tabs>
          <w:tab w:val="left" w:pos="2160"/>
        </w:tabs>
      </w:pPr>
      <w:r>
        <w:t>pii</w:t>
      </w:r>
      <w:r>
        <w:tab/>
        <w:t>False</w:t>
      </w:r>
    </w:p>
    <w:p w14:paraId="45065C0F" w14:textId="77777777" w:rsidR="008D753F" w:rsidRDefault="001061C7">
      <w:pPr>
        <w:pStyle w:val="GDefaultWidgetOption"/>
        <w:keepNext/>
        <w:tabs>
          <w:tab w:val="left" w:pos="2160"/>
        </w:tabs>
      </w:pPr>
      <w:r>
        <w:t>chart_layout</w:t>
      </w:r>
      <w:r>
        <w:tab/>
        <w:t>1</w:t>
      </w:r>
    </w:p>
    <w:p w14:paraId="20068909" w14:textId="77777777" w:rsidR="008D753F" w:rsidRDefault="001061C7">
      <w:pPr>
        <w:pStyle w:val="GDefaultWidgetOption"/>
        <w:keepNext/>
        <w:tabs>
          <w:tab w:val="left" w:pos="2160"/>
        </w:tabs>
      </w:pPr>
      <w:r>
        <w:t>varlabel</w:t>
      </w:r>
      <w:r>
        <w:tab/>
      </w:r>
    </w:p>
    <w:p w14:paraId="35C3F317" w14:textId="77777777" w:rsidR="008D753F" w:rsidRDefault="001061C7">
      <w:pPr>
        <w:pStyle w:val="GDefaultWidgetOption"/>
        <w:keepNext/>
        <w:tabs>
          <w:tab w:val="left" w:pos="2160"/>
        </w:tabs>
      </w:pPr>
      <w:r>
        <w:t>topic</w:t>
      </w:r>
      <w:r>
        <w:tab/>
      </w:r>
    </w:p>
    <w:p w14:paraId="39518482" w14:textId="77777777" w:rsidR="008D753F" w:rsidRDefault="001061C7">
      <w:pPr>
        <w:pStyle w:val="GDefaultWidgetOption"/>
        <w:keepNext/>
        <w:tabs>
          <w:tab w:val="left" w:pos="2160"/>
        </w:tabs>
      </w:pPr>
      <w:r>
        <w:t>chart_color</w:t>
      </w:r>
      <w:r>
        <w:tab/>
        <w:t>green</w:t>
      </w:r>
    </w:p>
    <w:p w14:paraId="07555030" w14:textId="77777777" w:rsidR="008D753F" w:rsidRDefault="001061C7">
      <w:pPr>
        <w:pStyle w:val="GDefaultWidgetOption"/>
        <w:keepNext/>
        <w:tabs>
          <w:tab w:val="left" w:pos="2160"/>
        </w:tabs>
      </w:pPr>
      <w:r>
        <w:t>chart_type</w:t>
      </w:r>
      <w:r>
        <w:tab/>
        <w:t>bar</w:t>
      </w:r>
    </w:p>
    <w:p w14:paraId="6EF1F68F" w14:textId="77777777" w:rsidR="008D753F" w:rsidRDefault="001061C7">
      <w:pPr>
        <w:pStyle w:val="GDefaultWidgetOption"/>
        <w:keepNext/>
        <w:tabs>
          <w:tab w:val="left" w:pos="2160"/>
        </w:tabs>
      </w:pPr>
      <w:r>
        <w:t>crossbreak</w:t>
      </w:r>
      <w:r>
        <w:tab/>
        <w:t>Total</w:t>
      </w:r>
    </w:p>
    <w:p w14:paraId="538CC3D5" w14:textId="77777777" w:rsidR="008D753F" w:rsidRDefault="001061C7">
      <w:pPr>
        <w:pStyle w:val="GDefaultWidgetOption"/>
        <w:keepNext/>
        <w:tabs>
          <w:tab w:val="left" w:pos="2160"/>
        </w:tabs>
      </w:pPr>
      <w:r>
        <w:t>wrap</w:t>
      </w:r>
      <w:r>
        <w:tab/>
        <w:t>True</w:t>
      </w:r>
    </w:p>
    <w:p w14:paraId="5A41B432" w14:textId="77777777" w:rsidR="008D753F" w:rsidRDefault="001061C7">
      <w:pPr>
        <w:pStyle w:val="GDefaultWidgetOption"/>
        <w:keepNext/>
        <w:tabs>
          <w:tab w:val="left" w:pos="2160"/>
        </w:tabs>
      </w:pPr>
      <w:r>
        <w:t>is_rating</w:t>
      </w:r>
      <w:r>
        <w:tab/>
        <w:t>False</w:t>
      </w:r>
    </w:p>
    <w:p w14:paraId="25AAB8A2" w14:textId="77777777" w:rsidR="008D753F" w:rsidRDefault="001061C7">
      <w:pPr>
        <w:pStyle w:val="GDefaultWidgetOption"/>
        <w:keepNext/>
        <w:tabs>
          <w:tab w:val="left" w:pos="2160"/>
        </w:tabs>
      </w:pPr>
      <w:r>
        <w:t>required_text</w:t>
      </w:r>
      <w:r>
        <w:tab/>
        <w:t>Please choose an answer</w:t>
      </w:r>
    </w:p>
    <w:p w14:paraId="2179E9DB" w14:textId="77777777" w:rsidR="008D753F" w:rsidRDefault="001061C7">
      <w:pPr>
        <w:pStyle w:val="GDefaultWidgetOption"/>
        <w:keepNext/>
        <w:tabs>
          <w:tab w:val="left" w:pos="2160"/>
        </w:tabs>
      </w:pPr>
      <w:r>
        <w:t>min_columns</w:t>
      </w:r>
      <w:r>
        <w:tab/>
        <w:t>1</w:t>
      </w:r>
    </w:p>
    <w:p w14:paraId="5D0D4994" w14:textId="77777777" w:rsidR="008D753F" w:rsidRDefault="001061C7">
      <w:pPr>
        <w:pStyle w:val="GDefaultWidgetOption"/>
        <w:keepNext/>
        <w:tabs>
          <w:tab w:val="left" w:pos="2160"/>
        </w:tabs>
      </w:pPr>
      <w:r>
        <w:t>sample_type</w:t>
      </w:r>
      <w:r>
        <w:tab/>
      </w:r>
    </w:p>
    <w:p w14:paraId="61CC967E" w14:textId="77777777" w:rsidR="008D753F" w:rsidRDefault="001061C7">
      <w:pPr>
        <w:pStyle w:val="GDefaultWidgetOption"/>
        <w:keepNext/>
        <w:tabs>
          <w:tab w:val="left" w:pos="2160"/>
        </w:tabs>
      </w:pPr>
      <w:r>
        <w:t>access</w:t>
      </w:r>
      <w:r>
        <w:tab/>
      </w:r>
    </w:p>
    <w:p w14:paraId="00B656EA" w14:textId="77777777" w:rsidR="008D753F" w:rsidRDefault="001061C7">
      <w:pPr>
        <w:pStyle w:val="GDefaultWidgetOption"/>
        <w:keepNext/>
        <w:tabs>
          <w:tab w:val="left" w:pos="2160"/>
        </w:tabs>
      </w:pPr>
      <w:r>
        <w:t>autoadvance</w:t>
      </w:r>
      <w:r>
        <w:tab/>
        <w:t>False</w:t>
      </w:r>
    </w:p>
    <w:p w14:paraId="6E30FB23" w14:textId="77777777" w:rsidR="008D753F" w:rsidRDefault="001061C7">
      <w:pPr>
        <w:pStyle w:val="GDefaultWidgetOption"/>
        <w:keepNext/>
        <w:tabs>
          <w:tab w:val="left" w:pos="2160"/>
        </w:tabs>
      </w:pPr>
      <w:r>
        <w:t>columns</w:t>
      </w:r>
      <w:r>
        <w:tab/>
        <w:t>1</w:t>
      </w:r>
    </w:p>
    <w:p w14:paraId="681F6D64" w14:textId="77777777" w:rsidR="008D753F" w:rsidRDefault="001061C7">
      <w:pPr>
        <w:pStyle w:val="GDefaultWidgetOption"/>
        <w:keepNext/>
        <w:tabs>
          <w:tab w:val="left" w:pos="2160"/>
        </w:tabs>
      </w:pPr>
      <w:r>
        <w:t>widget</w:t>
      </w:r>
      <w:r>
        <w:tab/>
      </w:r>
    </w:p>
    <w:p w14:paraId="18B48E7D" w14:textId="77777777" w:rsidR="008D753F" w:rsidRDefault="001061C7">
      <w:pPr>
        <w:pStyle w:val="GDefaultWidgetOption"/>
        <w:keepNext/>
        <w:tabs>
          <w:tab w:val="left" w:pos="2160"/>
        </w:tabs>
      </w:pPr>
      <w:r>
        <w:t>filter_text</w:t>
      </w:r>
      <w:r>
        <w:tab/>
      </w:r>
    </w:p>
    <w:p w14:paraId="61CB203C" w14:textId="77777777" w:rsidR="008D753F" w:rsidRDefault="001061C7">
      <w:pPr>
        <w:pStyle w:val="GDefaultWidgetOption"/>
        <w:keepNext/>
        <w:tabs>
          <w:tab w:val="left" w:pos="2160"/>
        </w:tabs>
      </w:pPr>
      <w:r>
        <w:t>as_banner</w:t>
      </w:r>
      <w:r>
        <w:tab/>
        <w:t>False</w:t>
      </w:r>
    </w:p>
    <w:p w14:paraId="48A07AEF" w14:textId="77777777" w:rsidR="008D753F" w:rsidRDefault="001061C7">
      <w:pPr>
        <w:pStyle w:val="GDefaultWidgetOption"/>
        <w:keepNext/>
        <w:tabs>
          <w:tab w:val="left" w:pos="2160"/>
        </w:tabs>
      </w:pPr>
      <w:r>
        <w:t>description</w:t>
      </w:r>
      <w:r>
        <w:tab/>
      </w:r>
    </w:p>
    <w:p w14:paraId="4F98F432" w14:textId="77777777" w:rsidR="008D753F" w:rsidRDefault="001061C7">
      <w:pPr>
        <w:pStyle w:val="GDefaultWidgetOption"/>
        <w:keepNext/>
        <w:tabs>
          <w:tab w:val="left" w:pos="2160"/>
        </w:tabs>
      </w:pPr>
      <w:r>
        <w:t>spd_category</w:t>
      </w:r>
      <w:r>
        <w:tab/>
      </w:r>
    </w:p>
    <w:p w14:paraId="39DD060B" w14:textId="77777777" w:rsidR="008D753F" w:rsidRDefault="001061C7">
      <w:pPr>
        <w:pStyle w:val="GDefaultWidgetOption"/>
        <w:keepNext/>
        <w:tabs>
          <w:tab w:val="left" w:pos="2160"/>
        </w:tabs>
      </w:pPr>
      <w:r>
        <w:t>tags</w:t>
      </w:r>
      <w:r>
        <w:tab/>
      </w:r>
    </w:p>
    <w:p w14:paraId="6F3DB2B4" w14:textId="77777777" w:rsidR="008D753F" w:rsidRDefault="001061C7">
      <w:pPr>
        <w:pStyle w:val="GDefaultWidgetOption"/>
        <w:keepNext/>
        <w:tabs>
          <w:tab w:val="left" w:pos="2160"/>
        </w:tabs>
      </w:pPr>
      <w:r>
        <w:t>horizontal</w:t>
      </w:r>
      <w:r>
        <w:tab/>
        <w:t>False</w:t>
      </w:r>
    </w:p>
    <w:p w14:paraId="2CFD9402" w14:textId="77777777" w:rsidR="008D753F" w:rsidRDefault="001061C7">
      <w:pPr>
        <w:pStyle w:val="GDefaultWidgetOption"/>
        <w:keepNext/>
        <w:tabs>
          <w:tab w:val="left" w:pos="2160"/>
        </w:tabs>
      </w:pPr>
      <w:r>
        <w:t>grid_chart_type</w:t>
      </w:r>
      <w:r>
        <w:tab/>
        <w:t>stacked_bar</w:t>
      </w:r>
    </w:p>
    <w:p w14:paraId="1723EADE" w14:textId="77777777" w:rsidR="008D753F" w:rsidRDefault="001061C7">
      <w:pPr>
        <w:pStyle w:val="GDefaultWidgetOption"/>
        <w:keepNext/>
        <w:tabs>
          <w:tab w:val="left" w:pos="2160"/>
        </w:tabs>
      </w:pPr>
      <w:r>
        <w:t>sort_order</w:t>
      </w:r>
      <w:r>
        <w:tab/>
        <w:t>none</w:t>
      </w:r>
    </w:p>
    <w:p w14:paraId="57F60DD4" w14:textId="77777777" w:rsidR="008D753F" w:rsidRDefault="001061C7">
      <w:pPr>
        <w:pStyle w:val="GDefaultWidgetOption"/>
        <w:keepNext/>
        <w:tabs>
          <w:tab w:val="left" w:pos="2160"/>
        </w:tabs>
      </w:pPr>
      <w:r>
        <w:t>sample</w:t>
      </w:r>
      <w:r>
        <w:tab/>
      </w:r>
    </w:p>
    <w:p w14:paraId="157D6D49" w14:textId="77777777" w:rsidR="008D753F" w:rsidRDefault="001061C7">
      <w:pPr>
        <w:pStyle w:val="GDefaultWidgetOption"/>
        <w:keepNext/>
        <w:tabs>
          <w:tab w:val="left" w:pos="2160"/>
        </w:tabs>
      </w:pPr>
      <w:r>
        <w:t>slide_title</w:t>
      </w:r>
      <w:r>
        <w:tab/>
      </w:r>
    </w:p>
    <w:p w14:paraId="07D6593F" w14:textId="77777777" w:rsidR="008D753F" w:rsidRDefault="001061C7">
      <w:pPr>
        <w:pStyle w:val="GDefaultWidgetOption"/>
        <w:keepNext/>
        <w:tabs>
          <w:tab w:val="left" w:pos="2160"/>
        </w:tabs>
      </w:pPr>
      <w:r>
        <w:t>set_active</w:t>
      </w:r>
      <w:r>
        <w:tab/>
      </w:r>
    </w:p>
    <w:p w14:paraId="452A838D" w14:textId="77777777" w:rsidR="008D753F" w:rsidRDefault="001061C7">
      <w:pPr>
        <w:pStyle w:val="GDefaultWidgetOption"/>
        <w:keepNext/>
        <w:tabs>
          <w:tab w:val="left" w:pos="2160"/>
        </w:tabs>
      </w:pPr>
      <w:r>
        <w:t>required</w:t>
      </w:r>
      <w:r>
        <w:tab/>
        <w:t>NONE</w:t>
      </w:r>
    </w:p>
    <w:p w14:paraId="0B05A4DF" w14:textId="77777777" w:rsidR="008D753F" w:rsidRDefault="001061C7">
      <w:pPr>
        <w:pStyle w:val="GDefaultWidgetOption"/>
        <w:keepNext/>
        <w:tabs>
          <w:tab w:val="left" w:pos="2160"/>
        </w:tabs>
      </w:pPr>
      <w:r>
        <w:t>mask</w:t>
      </w:r>
      <w:r>
        <w:tab/>
      </w:r>
    </w:p>
    <w:p w14:paraId="7292C105" w14:textId="77777777" w:rsidR="008D753F" w:rsidRDefault="001061C7">
      <w:pPr>
        <w:pStyle w:val="GDefaultWidgetOption"/>
        <w:keepNext/>
        <w:tabs>
          <w:tab w:val="left" w:pos="2160"/>
        </w:tabs>
      </w:pPr>
      <w:r>
        <w:t>custom_order</w:t>
      </w:r>
      <w:r>
        <w:tab/>
      </w:r>
    </w:p>
    <w:p w14:paraId="0303DDFF" w14:textId="77777777" w:rsidR="008D753F" w:rsidRDefault="001061C7">
      <w:pPr>
        <w:pStyle w:val="GDefaultWidgetOption"/>
        <w:keepNext/>
        <w:tabs>
          <w:tab w:val="left" w:pos="2160"/>
        </w:tabs>
      </w:pPr>
      <w:r>
        <w:t>client</w:t>
      </w:r>
      <w:r>
        <w:tab/>
      </w:r>
    </w:p>
    <w:p w14:paraId="466838CF"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EF57DDD" w14:textId="77777777">
        <w:tc>
          <w:tcPr>
            <w:tcW w:w="336" w:type="dxa"/>
          </w:tcPr>
          <w:p w14:paraId="27582762" w14:textId="77777777" w:rsidR="008D753F" w:rsidRDefault="001061C7">
            <w:pPr>
              <w:keepNext/>
            </w:pPr>
            <w:r>
              <w:rPr>
                <w:rStyle w:val="GResponseCode"/>
              </w:rPr>
              <w:t>1</w:t>
            </w:r>
          </w:p>
        </w:tc>
        <w:tc>
          <w:tcPr>
            <w:tcW w:w="361" w:type="dxa"/>
          </w:tcPr>
          <w:p w14:paraId="7BEB9E55" w14:textId="77777777" w:rsidR="008D753F" w:rsidRDefault="001061C7">
            <w:pPr>
              <w:keepNext/>
            </w:pPr>
            <w:r>
              <w:t>○</w:t>
            </w:r>
          </w:p>
        </w:tc>
        <w:tc>
          <w:tcPr>
            <w:tcW w:w="3731" w:type="dxa"/>
          </w:tcPr>
          <w:p w14:paraId="19262AE0" w14:textId="77777777" w:rsidR="008D753F" w:rsidRDefault="001061C7">
            <w:pPr>
              <w:keepNext/>
            </w:pPr>
            <w:r>
              <w:t>UNC</w:t>
            </w:r>
          </w:p>
        </w:tc>
        <w:tc>
          <w:tcPr>
            <w:tcW w:w="4428" w:type="dxa"/>
          </w:tcPr>
          <w:p w14:paraId="6847A0EC" w14:textId="77777777" w:rsidR="008D753F" w:rsidRDefault="008D753F">
            <w:pPr>
              <w:keepNext/>
              <w:jc w:val="right"/>
              <w:rPr>
                <w:i/>
              </w:rPr>
            </w:pPr>
          </w:p>
        </w:tc>
      </w:tr>
      <w:tr w:rsidR="008D753F" w14:paraId="0FD7894A" w14:textId="77777777">
        <w:tc>
          <w:tcPr>
            <w:tcW w:w="336" w:type="dxa"/>
          </w:tcPr>
          <w:p w14:paraId="4AEA51FD" w14:textId="77777777" w:rsidR="008D753F" w:rsidRDefault="001061C7">
            <w:pPr>
              <w:keepNext/>
            </w:pPr>
            <w:r>
              <w:rPr>
                <w:rStyle w:val="GResponseCode"/>
              </w:rPr>
              <w:t>2</w:t>
            </w:r>
          </w:p>
        </w:tc>
        <w:tc>
          <w:tcPr>
            <w:tcW w:w="361" w:type="dxa"/>
          </w:tcPr>
          <w:p w14:paraId="1A58346C" w14:textId="77777777" w:rsidR="008D753F" w:rsidRDefault="001061C7">
            <w:pPr>
              <w:keepNext/>
            </w:pPr>
            <w:r>
              <w:t>○</w:t>
            </w:r>
          </w:p>
        </w:tc>
        <w:tc>
          <w:tcPr>
            <w:tcW w:w="3731" w:type="dxa"/>
          </w:tcPr>
          <w:p w14:paraId="44DFE116" w14:textId="77777777" w:rsidR="008D753F" w:rsidRDefault="001061C7">
            <w:pPr>
              <w:keepNext/>
            </w:pPr>
            <w:r>
              <w:t>GSU</w:t>
            </w:r>
          </w:p>
        </w:tc>
        <w:tc>
          <w:tcPr>
            <w:tcW w:w="4428" w:type="dxa"/>
          </w:tcPr>
          <w:p w14:paraId="5BCAD844" w14:textId="77777777" w:rsidR="008D753F" w:rsidRDefault="008D753F">
            <w:pPr>
              <w:keepNext/>
              <w:jc w:val="right"/>
              <w:rPr>
                <w:i/>
              </w:rPr>
            </w:pPr>
          </w:p>
        </w:tc>
      </w:tr>
      <w:tr w:rsidR="008D753F" w14:paraId="452B6945" w14:textId="77777777">
        <w:tc>
          <w:tcPr>
            <w:tcW w:w="336" w:type="dxa"/>
          </w:tcPr>
          <w:p w14:paraId="5ABA9487" w14:textId="77777777" w:rsidR="008D753F" w:rsidRDefault="001061C7">
            <w:pPr>
              <w:keepNext/>
            </w:pPr>
            <w:r>
              <w:rPr>
                <w:rStyle w:val="GResponseCode"/>
              </w:rPr>
              <w:t>3</w:t>
            </w:r>
          </w:p>
        </w:tc>
        <w:tc>
          <w:tcPr>
            <w:tcW w:w="361" w:type="dxa"/>
          </w:tcPr>
          <w:p w14:paraId="42E0E52C" w14:textId="77777777" w:rsidR="008D753F" w:rsidRDefault="001061C7">
            <w:pPr>
              <w:keepNext/>
            </w:pPr>
            <w:r>
              <w:t>○</w:t>
            </w:r>
          </w:p>
        </w:tc>
        <w:tc>
          <w:tcPr>
            <w:tcW w:w="3731" w:type="dxa"/>
          </w:tcPr>
          <w:p w14:paraId="48C49290" w14:textId="77777777" w:rsidR="008D753F" w:rsidRDefault="001061C7">
            <w:pPr>
              <w:keepNext/>
            </w:pPr>
            <w:r>
              <w:t>UIM</w:t>
            </w:r>
          </w:p>
        </w:tc>
        <w:tc>
          <w:tcPr>
            <w:tcW w:w="4428" w:type="dxa"/>
          </w:tcPr>
          <w:p w14:paraId="38378664" w14:textId="77777777" w:rsidR="008D753F" w:rsidRDefault="008D753F">
            <w:pPr>
              <w:keepNext/>
              <w:jc w:val="right"/>
              <w:rPr>
                <w:i/>
              </w:rPr>
            </w:pPr>
          </w:p>
        </w:tc>
      </w:tr>
      <w:tr w:rsidR="008D753F" w14:paraId="14871168" w14:textId="77777777">
        <w:tc>
          <w:tcPr>
            <w:tcW w:w="336" w:type="dxa"/>
          </w:tcPr>
          <w:p w14:paraId="2D7245B9" w14:textId="77777777" w:rsidR="008D753F" w:rsidRDefault="001061C7">
            <w:pPr>
              <w:keepNext/>
            </w:pPr>
            <w:r>
              <w:rPr>
                <w:rStyle w:val="GResponseCode"/>
              </w:rPr>
              <w:t>4</w:t>
            </w:r>
          </w:p>
        </w:tc>
        <w:tc>
          <w:tcPr>
            <w:tcW w:w="361" w:type="dxa"/>
          </w:tcPr>
          <w:p w14:paraId="13E992E4" w14:textId="77777777" w:rsidR="008D753F" w:rsidRDefault="001061C7">
            <w:pPr>
              <w:keepNext/>
            </w:pPr>
            <w:r>
              <w:t>○</w:t>
            </w:r>
          </w:p>
        </w:tc>
        <w:tc>
          <w:tcPr>
            <w:tcW w:w="3731" w:type="dxa"/>
          </w:tcPr>
          <w:p w14:paraId="02B4EFA7" w14:textId="77777777" w:rsidR="008D753F" w:rsidRDefault="001061C7">
            <w:pPr>
              <w:keepNext/>
            </w:pPr>
            <w:r>
              <w:t>CNJ</w:t>
            </w:r>
          </w:p>
        </w:tc>
        <w:tc>
          <w:tcPr>
            <w:tcW w:w="4428" w:type="dxa"/>
          </w:tcPr>
          <w:p w14:paraId="725A7D55" w14:textId="77777777" w:rsidR="008D753F" w:rsidRDefault="008D753F">
            <w:pPr>
              <w:keepNext/>
              <w:jc w:val="right"/>
              <w:rPr>
                <w:i/>
              </w:rPr>
            </w:pPr>
          </w:p>
        </w:tc>
      </w:tr>
      <w:tr w:rsidR="008D753F" w14:paraId="3A59C68D" w14:textId="77777777">
        <w:tc>
          <w:tcPr>
            <w:tcW w:w="336" w:type="dxa"/>
          </w:tcPr>
          <w:p w14:paraId="1CB38000" w14:textId="77777777" w:rsidR="008D753F" w:rsidRDefault="001061C7">
            <w:pPr>
              <w:keepNext/>
            </w:pPr>
            <w:r>
              <w:rPr>
                <w:rStyle w:val="GResponseCode"/>
              </w:rPr>
              <w:t>5</w:t>
            </w:r>
          </w:p>
        </w:tc>
        <w:tc>
          <w:tcPr>
            <w:tcW w:w="361" w:type="dxa"/>
          </w:tcPr>
          <w:p w14:paraId="2D4242D6" w14:textId="77777777" w:rsidR="008D753F" w:rsidRDefault="001061C7">
            <w:pPr>
              <w:keepNext/>
            </w:pPr>
            <w:r>
              <w:t>○</w:t>
            </w:r>
          </w:p>
        </w:tc>
        <w:tc>
          <w:tcPr>
            <w:tcW w:w="3731" w:type="dxa"/>
          </w:tcPr>
          <w:p w14:paraId="620AE67B" w14:textId="77777777" w:rsidR="008D753F" w:rsidRDefault="001061C7">
            <w:pPr>
              <w:keepNext/>
            </w:pPr>
            <w:r>
              <w:t>RUT</w:t>
            </w:r>
          </w:p>
        </w:tc>
        <w:tc>
          <w:tcPr>
            <w:tcW w:w="4428" w:type="dxa"/>
          </w:tcPr>
          <w:p w14:paraId="5738D53F" w14:textId="77777777" w:rsidR="008D753F" w:rsidRDefault="008D753F">
            <w:pPr>
              <w:keepNext/>
              <w:jc w:val="right"/>
              <w:rPr>
                <w:i/>
              </w:rPr>
            </w:pPr>
          </w:p>
        </w:tc>
      </w:tr>
      <w:tr w:rsidR="008D753F" w14:paraId="6DEA18B4" w14:textId="77777777">
        <w:tc>
          <w:tcPr>
            <w:tcW w:w="336" w:type="dxa"/>
          </w:tcPr>
          <w:p w14:paraId="2122E1F2" w14:textId="77777777" w:rsidR="008D753F" w:rsidRDefault="001061C7">
            <w:pPr>
              <w:keepNext/>
            </w:pPr>
            <w:r>
              <w:rPr>
                <w:rStyle w:val="GResponseCode"/>
              </w:rPr>
              <w:t>6</w:t>
            </w:r>
          </w:p>
        </w:tc>
        <w:tc>
          <w:tcPr>
            <w:tcW w:w="361" w:type="dxa"/>
          </w:tcPr>
          <w:p w14:paraId="5242C8C5" w14:textId="77777777" w:rsidR="008D753F" w:rsidRDefault="001061C7">
            <w:pPr>
              <w:keepNext/>
            </w:pPr>
            <w:r>
              <w:t>○</w:t>
            </w:r>
          </w:p>
        </w:tc>
        <w:tc>
          <w:tcPr>
            <w:tcW w:w="3731" w:type="dxa"/>
          </w:tcPr>
          <w:p w14:paraId="671D0ED2" w14:textId="77777777" w:rsidR="008D753F" w:rsidRDefault="001061C7">
            <w:pPr>
              <w:keepNext/>
            </w:pPr>
            <w:r>
              <w:t>MIZ</w:t>
            </w:r>
          </w:p>
        </w:tc>
        <w:tc>
          <w:tcPr>
            <w:tcW w:w="4428" w:type="dxa"/>
          </w:tcPr>
          <w:p w14:paraId="60CE85A6" w14:textId="77777777" w:rsidR="008D753F" w:rsidRDefault="008D753F">
            <w:pPr>
              <w:keepNext/>
              <w:jc w:val="right"/>
              <w:rPr>
                <w:i/>
              </w:rPr>
            </w:pPr>
          </w:p>
        </w:tc>
      </w:tr>
      <w:tr w:rsidR="008D753F" w14:paraId="2AF71087" w14:textId="77777777">
        <w:tc>
          <w:tcPr>
            <w:tcW w:w="336" w:type="dxa"/>
          </w:tcPr>
          <w:p w14:paraId="48C2A4B4" w14:textId="77777777" w:rsidR="008D753F" w:rsidRDefault="001061C7">
            <w:pPr>
              <w:keepNext/>
            </w:pPr>
            <w:r>
              <w:rPr>
                <w:rStyle w:val="GResponseCode"/>
              </w:rPr>
              <w:t>7</w:t>
            </w:r>
          </w:p>
        </w:tc>
        <w:tc>
          <w:tcPr>
            <w:tcW w:w="361" w:type="dxa"/>
          </w:tcPr>
          <w:p w14:paraId="6E357C35" w14:textId="77777777" w:rsidR="008D753F" w:rsidRDefault="001061C7">
            <w:pPr>
              <w:keepNext/>
            </w:pPr>
            <w:r>
              <w:t>○</w:t>
            </w:r>
          </w:p>
        </w:tc>
        <w:tc>
          <w:tcPr>
            <w:tcW w:w="3731" w:type="dxa"/>
          </w:tcPr>
          <w:p w14:paraId="14EAEFE6" w14:textId="77777777" w:rsidR="008D753F" w:rsidRDefault="001061C7">
            <w:pPr>
              <w:keepNext/>
            </w:pPr>
            <w:r>
              <w:t>VAN</w:t>
            </w:r>
          </w:p>
        </w:tc>
        <w:tc>
          <w:tcPr>
            <w:tcW w:w="4428" w:type="dxa"/>
          </w:tcPr>
          <w:p w14:paraId="1401FA96" w14:textId="77777777" w:rsidR="008D753F" w:rsidRDefault="008D753F">
            <w:pPr>
              <w:keepNext/>
              <w:jc w:val="right"/>
              <w:rPr>
                <w:i/>
              </w:rPr>
            </w:pPr>
          </w:p>
        </w:tc>
      </w:tr>
      <w:tr w:rsidR="008D753F" w14:paraId="7ADBAFCA" w14:textId="77777777">
        <w:tc>
          <w:tcPr>
            <w:tcW w:w="336" w:type="dxa"/>
          </w:tcPr>
          <w:p w14:paraId="6341E22F" w14:textId="77777777" w:rsidR="008D753F" w:rsidRDefault="001061C7">
            <w:pPr>
              <w:keepNext/>
            </w:pPr>
            <w:r>
              <w:rPr>
                <w:rStyle w:val="GResponseCode"/>
              </w:rPr>
              <w:t>8</w:t>
            </w:r>
          </w:p>
        </w:tc>
        <w:tc>
          <w:tcPr>
            <w:tcW w:w="361" w:type="dxa"/>
          </w:tcPr>
          <w:p w14:paraId="718F086D" w14:textId="77777777" w:rsidR="008D753F" w:rsidRDefault="001061C7">
            <w:pPr>
              <w:keepNext/>
            </w:pPr>
            <w:r>
              <w:t>○</w:t>
            </w:r>
          </w:p>
        </w:tc>
        <w:tc>
          <w:tcPr>
            <w:tcW w:w="3731" w:type="dxa"/>
          </w:tcPr>
          <w:p w14:paraId="17433842" w14:textId="77777777" w:rsidR="008D753F" w:rsidRDefault="001061C7">
            <w:pPr>
              <w:keepNext/>
            </w:pPr>
            <w:r>
              <w:t>SYR</w:t>
            </w:r>
          </w:p>
        </w:tc>
        <w:tc>
          <w:tcPr>
            <w:tcW w:w="4428" w:type="dxa"/>
          </w:tcPr>
          <w:p w14:paraId="08D1FCCB" w14:textId="77777777" w:rsidR="008D753F" w:rsidRDefault="008D753F">
            <w:pPr>
              <w:keepNext/>
              <w:jc w:val="right"/>
              <w:rPr>
                <w:i/>
              </w:rPr>
            </w:pPr>
          </w:p>
        </w:tc>
      </w:tr>
      <w:tr w:rsidR="008D753F" w14:paraId="09DF9659" w14:textId="77777777">
        <w:tc>
          <w:tcPr>
            <w:tcW w:w="336" w:type="dxa"/>
          </w:tcPr>
          <w:p w14:paraId="58F3D37D" w14:textId="77777777" w:rsidR="008D753F" w:rsidRDefault="001061C7">
            <w:pPr>
              <w:keepNext/>
            </w:pPr>
            <w:r>
              <w:rPr>
                <w:rStyle w:val="GResponseCode"/>
              </w:rPr>
              <w:t>9</w:t>
            </w:r>
          </w:p>
        </w:tc>
        <w:tc>
          <w:tcPr>
            <w:tcW w:w="361" w:type="dxa"/>
          </w:tcPr>
          <w:p w14:paraId="1D054D09" w14:textId="77777777" w:rsidR="008D753F" w:rsidRDefault="001061C7">
            <w:pPr>
              <w:keepNext/>
            </w:pPr>
            <w:r>
              <w:t>○</w:t>
            </w:r>
          </w:p>
        </w:tc>
        <w:tc>
          <w:tcPr>
            <w:tcW w:w="3731" w:type="dxa"/>
          </w:tcPr>
          <w:p w14:paraId="6F6917F3" w14:textId="77777777" w:rsidR="008D753F" w:rsidRDefault="001061C7">
            <w:pPr>
              <w:keepNext/>
            </w:pPr>
            <w:r>
              <w:t>UMS</w:t>
            </w:r>
          </w:p>
        </w:tc>
        <w:tc>
          <w:tcPr>
            <w:tcW w:w="4428" w:type="dxa"/>
          </w:tcPr>
          <w:p w14:paraId="2DC8C2A2" w14:textId="77777777" w:rsidR="008D753F" w:rsidRDefault="008D753F">
            <w:pPr>
              <w:keepNext/>
              <w:jc w:val="right"/>
              <w:rPr>
                <w:i/>
              </w:rPr>
            </w:pPr>
          </w:p>
        </w:tc>
      </w:tr>
      <w:tr w:rsidR="008D753F" w14:paraId="651AFE4B" w14:textId="77777777">
        <w:tc>
          <w:tcPr>
            <w:tcW w:w="336" w:type="dxa"/>
          </w:tcPr>
          <w:p w14:paraId="61979179" w14:textId="77777777" w:rsidR="008D753F" w:rsidRDefault="001061C7">
            <w:pPr>
              <w:keepNext/>
            </w:pPr>
            <w:r>
              <w:rPr>
                <w:rStyle w:val="GResponseCode"/>
              </w:rPr>
              <w:t>10</w:t>
            </w:r>
          </w:p>
        </w:tc>
        <w:tc>
          <w:tcPr>
            <w:tcW w:w="361" w:type="dxa"/>
          </w:tcPr>
          <w:p w14:paraId="0EB4B131" w14:textId="77777777" w:rsidR="008D753F" w:rsidRDefault="001061C7">
            <w:pPr>
              <w:keepNext/>
            </w:pPr>
            <w:r>
              <w:t>○</w:t>
            </w:r>
          </w:p>
        </w:tc>
        <w:tc>
          <w:tcPr>
            <w:tcW w:w="3731" w:type="dxa"/>
          </w:tcPr>
          <w:p w14:paraId="44FE5D4C" w14:textId="77777777" w:rsidR="008D753F" w:rsidRDefault="001061C7">
            <w:pPr>
              <w:keepNext/>
            </w:pPr>
            <w:r>
              <w:t>USC</w:t>
            </w:r>
          </w:p>
        </w:tc>
        <w:tc>
          <w:tcPr>
            <w:tcW w:w="4428" w:type="dxa"/>
          </w:tcPr>
          <w:p w14:paraId="6D4E04CC" w14:textId="77777777" w:rsidR="008D753F" w:rsidRDefault="008D753F">
            <w:pPr>
              <w:keepNext/>
              <w:jc w:val="right"/>
              <w:rPr>
                <w:i/>
              </w:rPr>
            </w:pPr>
          </w:p>
        </w:tc>
      </w:tr>
      <w:tr w:rsidR="008D753F" w14:paraId="27A59614" w14:textId="77777777">
        <w:tc>
          <w:tcPr>
            <w:tcW w:w="336" w:type="dxa"/>
          </w:tcPr>
          <w:p w14:paraId="579A6A92" w14:textId="77777777" w:rsidR="008D753F" w:rsidRDefault="001061C7">
            <w:pPr>
              <w:keepNext/>
            </w:pPr>
            <w:r>
              <w:rPr>
                <w:rStyle w:val="GResponseCode"/>
              </w:rPr>
              <w:t>11</w:t>
            </w:r>
          </w:p>
        </w:tc>
        <w:tc>
          <w:tcPr>
            <w:tcW w:w="361" w:type="dxa"/>
          </w:tcPr>
          <w:p w14:paraId="59F74F62" w14:textId="77777777" w:rsidR="008D753F" w:rsidRDefault="001061C7">
            <w:pPr>
              <w:keepNext/>
            </w:pPr>
            <w:r>
              <w:t>○</w:t>
            </w:r>
          </w:p>
        </w:tc>
        <w:tc>
          <w:tcPr>
            <w:tcW w:w="3731" w:type="dxa"/>
          </w:tcPr>
          <w:p w14:paraId="7FAD5577" w14:textId="77777777" w:rsidR="008D753F" w:rsidRDefault="001061C7">
            <w:pPr>
              <w:keepNext/>
            </w:pPr>
            <w:r>
              <w:t>TTU</w:t>
            </w:r>
          </w:p>
        </w:tc>
        <w:tc>
          <w:tcPr>
            <w:tcW w:w="4428" w:type="dxa"/>
          </w:tcPr>
          <w:p w14:paraId="37B4A187" w14:textId="77777777" w:rsidR="008D753F" w:rsidRDefault="008D753F">
            <w:pPr>
              <w:keepNext/>
              <w:jc w:val="right"/>
              <w:rPr>
                <w:i/>
              </w:rPr>
            </w:pPr>
          </w:p>
        </w:tc>
      </w:tr>
      <w:tr w:rsidR="008D753F" w14:paraId="08C09DFF" w14:textId="77777777">
        <w:tc>
          <w:tcPr>
            <w:tcW w:w="336" w:type="dxa"/>
          </w:tcPr>
          <w:p w14:paraId="167B5589" w14:textId="77777777" w:rsidR="008D753F" w:rsidRDefault="001061C7">
            <w:pPr>
              <w:keepNext/>
            </w:pPr>
            <w:r>
              <w:rPr>
                <w:rStyle w:val="GResponseCode"/>
              </w:rPr>
              <w:t>12</w:t>
            </w:r>
          </w:p>
        </w:tc>
        <w:tc>
          <w:tcPr>
            <w:tcW w:w="361" w:type="dxa"/>
          </w:tcPr>
          <w:p w14:paraId="148D1B33" w14:textId="77777777" w:rsidR="008D753F" w:rsidRDefault="001061C7">
            <w:pPr>
              <w:keepNext/>
            </w:pPr>
            <w:r>
              <w:t>○</w:t>
            </w:r>
          </w:p>
        </w:tc>
        <w:tc>
          <w:tcPr>
            <w:tcW w:w="3731" w:type="dxa"/>
          </w:tcPr>
          <w:p w14:paraId="04593060" w14:textId="77777777" w:rsidR="008D753F" w:rsidRDefault="001061C7">
            <w:pPr>
              <w:keepNext/>
            </w:pPr>
            <w:r>
              <w:t>NEU</w:t>
            </w:r>
          </w:p>
        </w:tc>
        <w:tc>
          <w:tcPr>
            <w:tcW w:w="4428" w:type="dxa"/>
          </w:tcPr>
          <w:p w14:paraId="6CA172DE" w14:textId="77777777" w:rsidR="008D753F" w:rsidRDefault="008D753F">
            <w:pPr>
              <w:keepNext/>
              <w:jc w:val="right"/>
              <w:rPr>
                <w:i/>
              </w:rPr>
            </w:pPr>
          </w:p>
        </w:tc>
      </w:tr>
      <w:tr w:rsidR="008D753F" w14:paraId="08711EE1" w14:textId="77777777">
        <w:tc>
          <w:tcPr>
            <w:tcW w:w="336" w:type="dxa"/>
          </w:tcPr>
          <w:p w14:paraId="6079EFF7" w14:textId="77777777" w:rsidR="008D753F" w:rsidRDefault="001061C7">
            <w:pPr>
              <w:keepNext/>
            </w:pPr>
            <w:r>
              <w:rPr>
                <w:rStyle w:val="GResponseCode"/>
              </w:rPr>
              <w:t>13</w:t>
            </w:r>
          </w:p>
        </w:tc>
        <w:tc>
          <w:tcPr>
            <w:tcW w:w="361" w:type="dxa"/>
          </w:tcPr>
          <w:p w14:paraId="40F7B6A4" w14:textId="77777777" w:rsidR="008D753F" w:rsidRDefault="001061C7">
            <w:pPr>
              <w:keepNext/>
            </w:pPr>
            <w:r>
              <w:t>○</w:t>
            </w:r>
          </w:p>
        </w:tc>
        <w:tc>
          <w:tcPr>
            <w:tcW w:w="3731" w:type="dxa"/>
          </w:tcPr>
          <w:p w14:paraId="7A26783B" w14:textId="77777777" w:rsidR="008D753F" w:rsidRDefault="001061C7">
            <w:pPr>
              <w:keepNext/>
            </w:pPr>
            <w:r>
              <w:t>DKU</w:t>
            </w:r>
          </w:p>
        </w:tc>
        <w:tc>
          <w:tcPr>
            <w:tcW w:w="4428" w:type="dxa"/>
          </w:tcPr>
          <w:p w14:paraId="30DF7AA7" w14:textId="77777777" w:rsidR="008D753F" w:rsidRDefault="008D753F">
            <w:pPr>
              <w:keepNext/>
              <w:jc w:val="right"/>
              <w:rPr>
                <w:i/>
              </w:rPr>
            </w:pPr>
          </w:p>
        </w:tc>
      </w:tr>
      <w:tr w:rsidR="008D753F" w14:paraId="7B391FC2" w14:textId="77777777">
        <w:tc>
          <w:tcPr>
            <w:tcW w:w="336" w:type="dxa"/>
          </w:tcPr>
          <w:p w14:paraId="76BA58C7" w14:textId="77777777" w:rsidR="008D753F" w:rsidRDefault="001061C7">
            <w:pPr>
              <w:keepNext/>
            </w:pPr>
            <w:r>
              <w:rPr>
                <w:rStyle w:val="GResponseCode"/>
              </w:rPr>
              <w:t>14</w:t>
            </w:r>
          </w:p>
        </w:tc>
        <w:tc>
          <w:tcPr>
            <w:tcW w:w="361" w:type="dxa"/>
          </w:tcPr>
          <w:p w14:paraId="65ECCF97" w14:textId="77777777" w:rsidR="008D753F" w:rsidRDefault="001061C7">
            <w:pPr>
              <w:keepNext/>
            </w:pPr>
            <w:r>
              <w:t>○</w:t>
            </w:r>
          </w:p>
        </w:tc>
        <w:tc>
          <w:tcPr>
            <w:tcW w:w="3731" w:type="dxa"/>
          </w:tcPr>
          <w:p w14:paraId="48E4B317" w14:textId="77777777" w:rsidR="008D753F" w:rsidRDefault="001061C7">
            <w:pPr>
              <w:keepNext/>
            </w:pPr>
            <w:r>
              <w:t>CAC</w:t>
            </w:r>
          </w:p>
        </w:tc>
        <w:tc>
          <w:tcPr>
            <w:tcW w:w="4428" w:type="dxa"/>
          </w:tcPr>
          <w:p w14:paraId="08B74E07" w14:textId="77777777" w:rsidR="008D753F" w:rsidRDefault="008D753F">
            <w:pPr>
              <w:keepNext/>
              <w:jc w:val="right"/>
              <w:rPr>
                <w:i/>
              </w:rPr>
            </w:pPr>
          </w:p>
        </w:tc>
      </w:tr>
      <w:tr w:rsidR="008D753F" w14:paraId="5DB4FD78" w14:textId="77777777">
        <w:tc>
          <w:tcPr>
            <w:tcW w:w="336" w:type="dxa"/>
          </w:tcPr>
          <w:p w14:paraId="59843EAD" w14:textId="77777777" w:rsidR="008D753F" w:rsidRDefault="001061C7">
            <w:pPr>
              <w:keepNext/>
            </w:pPr>
            <w:r>
              <w:rPr>
                <w:rStyle w:val="GResponseCode"/>
              </w:rPr>
              <w:t>15</w:t>
            </w:r>
          </w:p>
        </w:tc>
        <w:tc>
          <w:tcPr>
            <w:tcW w:w="361" w:type="dxa"/>
          </w:tcPr>
          <w:p w14:paraId="41654D96" w14:textId="77777777" w:rsidR="008D753F" w:rsidRDefault="001061C7">
            <w:pPr>
              <w:keepNext/>
            </w:pPr>
            <w:r>
              <w:t>○</w:t>
            </w:r>
          </w:p>
        </w:tc>
        <w:tc>
          <w:tcPr>
            <w:tcW w:w="3731" w:type="dxa"/>
          </w:tcPr>
          <w:p w14:paraId="665E4C0E" w14:textId="77777777" w:rsidR="008D753F" w:rsidRDefault="001061C7">
            <w:pPr>
              <w:keepNext/>
            </w:pPr>
            <w:r>
              <w:t>ZOU</w:t>
            </w:r>
          </w:p>
        </w:tc>
        <w:tc>
          <w:tcPr>
            <w:tcW w:w="4428" w:type="dxa"/>
          </w:tcPr>
          <w:p w14:paraId="4A98A9C0" w14:textId="77777777" w:rsidR="008D753F" w:rsidRDefault="008D753F">
            <w:pPr>
              <w:keepNext/>
              <w:jc w:val="right"/>
              <w:rPr>
                <w:i/>
              </w:rPr>
            </w:pPr>
          </w:p>
        </w:tc>
      </w:tr>
      <w:tr w:rsidR="008D753F" w14:paraId="24FF5027" w14:textId="77777777">
        <w:tc>
          <w:tcPr>
            <w:tcW w:w="336" w:type="dxa"/>
          </w:tcPr>
          <w:p w14:paraId="036CD2D1" w14:textId="77777777" w:rsidR="008D753F" w:rsidRDefault="001061C7">
            <w:pPr>
              <w:keepNext/>
            </w:pPr>
            <w:r>
              <w:rPr>
                <w:rStyle w:val="GResponseCode"/>
              </w:rPr>
              <w:t>16</w:t>
            </w:r>
          </w:p>
        </w:tc>
        <w:tc>
          <w:tcPr>
            <w:tcW w:w="361" w:type="dxa"/>
          </w:tcPr>
          <w:p w14:paraId="00E056D3" w14:textId="77777777" w:rsidR="008D753F" w:rsidRDefault="001061C7">
            <w:pPr>
              <w:keepNext/>
            </w:pPr>
            <w:r>
              <w:t>○</w:t>
            </w:r>
          </w:p>
        </w:tc>
        <w:tc>
          <w:tcPr>
            <w:tcW w:w="3731" w:type="dxa"/>
          </w:tcPr>
          <w:p w14:paraId="396F874A" w14:textId="77777777" w:rsidR="008D753F" w:rsidRDefault="001061C7">
            <w:pPr>
              <w:keepNext/>
            </w:pPr>
            <w:r>
              <w:t>GTN</w:t>
            </w:r>
          </w:p>
        </w:tc>
        <w:tc>
          <w:tcPr>
            <w:tcW w:w="4428" w:type="dxa"/>
          </w:tcPr>
          <w:p w14:paraId="06A5E2ED" w14:textId="77777777" w:rsidR="008D753F" w:rsidRDefault="008D753F">
            <w:pPr>
              <w:keepNext/>
              <w:jc w:val="right"/>
              <w:rPr>
                <w:i/>
              </w:rPr>
            </w:pPr>
          </w:p>
        </w:tc>
      </w:tr>
      <w:tr w:rsidR="008D753F" w14:paraId="02F856BF" w14:textId="77777777">
        <w:tc>
          <w:tcPr>
            <w:tcW w:w="336" w:type="dxa"/>
          </w:tcPr>
          <w:p w14:paraId="71B2A887" w14:textId="77777777" w:rsidR="008D753F" w:rsidRDefault="001061C7">
            <w:pPr>
              <w:keepNext/>
            </w:pPr>
            <w:r>
              <w:rPr>
                <w:rStyle w:val="GResponseCode"/>
              </w:rPr>
              <w:t>17</w:t>
            </w:r>
          </w:p>
        </w:tc>
        <w:tc>
          <w:tcPr>
            <w:tcW w:w="361" w:type="dxa"/>
          </w:tcPr>
          <w:p w14:paraId="6DF8445E" w14:textId="77777777" w:rsidR="008D753F" w:rsidRDefault="001061C7">
            <w:pPr>
              <w:keepNext/>
            </w:pPr>
            <w:r>
              <w:t>○</w:t>
            </w:r>
          </w:p>
        </w:tc>
        <w:tc>
          <w:tcPr>
            <w:tcW w:w="3731" w:type="dxa"/>
          </w:tcPr>
          <w:p w14:paraId="6863B79E" w14:textId="77777777" w:rsidR="008D753F" w:rsidRDefault="001061C7">
            <w:pPr>
              <w:keepNext/>
            </w:pPr>
            <w:r>
              <w:t>UTA</w:t>
            </w:r>
          </w:p>
        </w:tc>
        <w:tc>
          <w:tcPr>
            <w:tcW w:w="4428" w:type="dxa"/>
          </w:tcPr>
          <w:p w14:paraId="548810C6" w14:textId="77777777" w:rsidR="008D753F" w:rsidRDefault="008D753F">
            <w:pPr>
              <w:keepNext/>
              <w:jc w:val="right"/>
              <w:rPr>
                <w:i/>
              </w:rPr>
            </w:pPr>
          </w:p>
        </w:tc>
      </w:tr>
      <w:tr w:rsidR="008D753F" w14:paraId="2AFE896B" w14:textId="77777777">
        <w:tc>
          <w:tcPr>
            <w:tcW w:w="336" w:type="dxa"/>
          </w:tcPr>
          <w:p w14:paraId="0C24968F" w14:textId="77777777" w:rsidR="008D753F" w:rsidRDefault="001061C7">
            <w:pPr>
              <w:keepNext/>
            </w:pPr>
            <w:r>
              <w:rPr>
                <w:rStyle w:val="GResponseCode"/>
              </w:rPr>
              <w:t>18</w:t>
            </w:r>
          </w:p>
        </w:tc>
        <w:tc>
          <w:tcPr>
            <w:tcW w:w="361" w:type="dxa"/>
          </w:tcPr>
          <w:p w14:paraId="72B0B621" w14:textId="77777777" w:rsidR="008D753F" w:rsidRDefault="001061C7">
            <w:pPr>
              <w:keepNext/>
            </w:pPr>
            <w:r>
              <w:t>○</w:t>
            </w:r>
          </w:p>
        </w:tc>
        <w:tc>
          <w:tcPr>
            <w:tcW w:w="3731" w:type="dxa"/>
          </w:tcPr>
          <w:p w14:paraId="0047FA15" w14:textId="77777777" w:rsidR="008D753F" w:rsidRDefault="001061C7">
            <w:pPr>
              <w:keepNext/>
            </w:pPr>
            <w:r>
              <w:t>UTB</w:t>
            </w:r>
          </w:p>
        </w:tc>
        <w:tc>
          <w:tcPr>
            <w:tcW w:w="4428" w:type="dxa"/>
          </w:tcPr>
          <w:p w14:paraId="6451A39C" w14:textId="77777777" w:rsidR="008D753F" w:rsidRDefault="008D753F">
            <w:pPr>
              <w:keepNext/>
              <w:jc w:val="right"/>
              <w:rPr>
                <w:i/>
              </w:rPr>
            </w:pPr>
          </w:p>
        </w:tc>
      </w:tr>
      <w:tr w:rsidR="008D753F" w14:paraId="23D29DA8" w14:textId="77777777">
        <w:tc>
          <w:tcPr>
            <w:tcW w:w="336" w:type="dxa"/>
          </w:tcPr>
          <w:p w14:paraId="01EA8566" w14:textId="77777777" w:rsidR="008D753F" w:rsidRDefault="001061C7">
            <w:pPr>
              <w:keepNext/>
            </w:pPr>
            <w:r>
              <w:rPr>
                <w:rStyle w:val="GResponseCode"/>
              </w:rPr>
              <w:t>19</w:t>
            </w:r>
          </w:p>
        </w:tc>
        <w:tc>
          <w:tcPr>
            <w:tcW w:w="361" w:type="dxa"/>
          </w:tcPr>
          <w:p w14:paraId="1D0C3E06" w14:textId="77777777" w:rsidR="008D753F" w:rsidRDefault="001061C7">
            <w:pPr>
              <w:keepNext/>
            </w:pPr>
            <w:r>
              <w:t>○</w:t>
            </w:r>
          </w:p>
        </w:tc>
        <w:tc>
          <w:tcPr>
            <w:tcW w:w="3731" w:type="dxa"/>
          </w:tcPr>
          <w:p w14:paraId="79B426D9" w14:textId="77777777" w:rsidR="008D753F" w:rsidRDefault="001061C7">
            <w:pPr>
              <w:keepNext/>
            </w:pPr>
            <w:r>
              <w:t>TAM</w:t>
            </w:r>
          </w:p>
        </w:tc>
        <w:tc>
          <w:tcPr>
            <w:tcW w:w="4428" w:type="dxa"/>
          </w:tcPr>
          <w:p w14:paraId="0F434C4B" w14:textId="77777777" w:rsidR="008D753F" w:rsidRDefault="008D753F">
            <w:pPr>
              <w:keepNext/>
              <w:jc w:val="right"/>
              <w:rPr>
                <w:i/>
              </w:rPr>
            </w:pPr>
          </w:p>
        </w:tc>
      </w:tr>
      <w:tr w:rsidR="008D753F" w14:paraId="2FA52922" w14:textId="77777777">
        <w:tc>
          <w:tcPr>
            <w:tcW w:w="336" w:type="dxa"/>
          </w:tcPr>
          <w:p w14:paraId="61F709A6" w14:textId="77777777" w:rsidR="008D753F" w:rsidRDefault="001061C7">
            <w:pPr>
              <w:keepNext/>
            </w:pPr>
            <w:r>
              <w:rPr>
                <w:rStyle w:val="GResponseCode"/>
              </w:rPr>
              <w:t>20</w:t>
            </w:r>
          </w:p>
        </w:tc>
        <w:tc>
          <w:tcPr>
            <w:tcW w:w="361" w:type="dxa"/>
          </w:tcPr>
          <w:p w14:paraId="5D3A1A6B" w14:textId="77777777" w:rsidR="008D753F" w:rsidRDefault="001061C7">
            <w:pPr>
              <w:keepNext/>
            </w:pPr>
            <w:r>
              <w:t>○</w:t>
            </w:r>
          </w:p>
        </w:tc>
        <w:tc>
          <w:tcPr>
            <w:tcW w:w="3731" w:type="dxa"/>
          </w:tcPr>
          <w:p w14:paraId="1914510B" w14:textId="77777777" w:rsidR="008D753F" w:rsidRDefault="001061C7">
            <w:pPr>
              <w:keepNext/>
            </w:pPr>
            <w:r>
              <w:t>UHO</w:t>
            </w:r>
          </w:p>
        </w:tc>
        <w:tc>
          <w:tcPr>
            <w:tcW w:w="4428" w:type="dxa"/>
          </w:tcPr>
          <w:p w14:paraId="3B75C220" w14:textId="77777777" w:rsidR="008D753F" w:rsidRDefault="008D753F">
            <w:pPr>
              <w:keepNext/>
              <w:jc w:val="right"/>
              <w:rPr>
                <w:i/>
              </w:rPr>
            </w:pPr>
          </w:p>
        </w:tc>
      </w:tr>
      <w:tr w:rsidR="008D753F" w14:paraId="51BF311A" w14:textId="77777777">
        <w:tc>
          <w:tcPr>
            <w:tcW w:w="336" w:type="dxa"/>
          </w:tcPr>
          <w:p w14:paraId="6E27B937" w14:textId="77777777" w:rsidR="008D753F" w:rsidRDefault="001061C7">
            <w:pPr>
              <w:keepNext/>
            </w:pPr>
            <w:r>
              <w:rPr>
                <w:rStyle w:val="GResponseCode"/>
              </w:rPr>
              <w:t>21</w:t>
            </w:r>
          </w:p>
        </w:tc>
        <w:tc>
          <w:tcPr>
            <w:tcW w:w="361" w:type="dxa"/>
          </w:tcPr>
          <w:p w14:paraId="04F97835" w14:textId="77777777" w:rsidR="008D753F" w:rsidRDefault="001061C7">
            <w:pPr>
              <w:keepNext/>
            </w:pPr>
            <w:r>
              <w:t>○</w:t>
            </w:r>
          </w:p>
        </w:tc>
        <w:tc>
          <w:tcPr>
            <w:tcW w:w="3731" w:type="dxa"/>
          </w:tcPr>
          <w:p w14:paraId="71853B14" w14:textId="77777777" w:rsidR="008D753F" w:rsidRDefault="001061C7">
            <w:pPr>
              <w:keepNext/>
            </w:pPr>
            <w:r>
              <w:t>HOO</w:t>
            </w:r>
          </w:p>
        </w:tc>
        <w:tc>
          <w:tcPr>
            <w:tcW w:w="4428" w:type="dxa"/>
          </w:tcPr>
          <w:p w14:paraId="1F386674" w14:textId="77777777" w:rsidR="008D753F" w:rsidRDefault="008D753F">
            <w:pPr>
              <w:keepNext/>
              <w:jc w:val="right"/>
              <w:rPr>
                <w:i/>
              </w:rPr>
            </w:pPr>
          </w:p>
        </w:tc>
      </w:tr>
      <w:tr w:rsidR="008D753F" w14:paraId="24C30170" w14:textId="77777777">
        <w:tc>
          <w:tcPr>
            <w:tcW w:w="336" w:type="dxa"/>
          </w:tcPr>
          <w:p w14:paraId="2ECB9ECB" w14:textId="77777777" w:rsidR="008D753F" w:rsidRDefault="001061C7">
            <w:pPr>
              <w:keepNext/>
            </w:pPr>
            <w:r>
              <w:rPr>
                <w:rStyle w:val="GResponseCode"/>
              </w:rPr>
              <w:t>22</w:t>
            </w:r>
          </w:p>
        </w:tc>
        <w:tc>
          <w:tcPr>
            <w:tcW w:w="361" w:type="dxa"/>
          </w:tcPr>
          <w:p w14:paraId="54979E3F" w14:textId="77777777" w:rsidR="008D753F" w:rsidRDefault="001061C7">
            <w:pPr>
              <w:keepNext/>
            </w:pPr>
            <w:r>
              <w:t>○</w:t>
            </w:r>
          </w:p>
        </w:tc>
        <w:tc>
          <w:tcPr>
            <w:tcW w:w="3731" w:type="dxa"/>
          </w:tcPr>
          <w:p w14:paraId="579EC22F" w14:textId="77777777" w:rsidR="008D753F" w:rsidRDefault="001061C7">
            <w:pPr>
              <w:keepNext/>
            </w:pPr>
            <w:r>
              <w:t>NCW</w:t>
            </w:r>
          </w:p>
        </w:tc>
        <w:tc>
          <w:tcPr>
            <w:tcW w:w="4428" w:type="dxa"/>
          </w:tcPr>
          <w:p w14:paraId="008C631D" w14:textId="77777777" w:rsidR="008D753F" w:rsidRDefault="008D753F">
            <w:pPr>
              <w:keepNext/>
              <w:jc w:val="right"/>
              <w:rPr>
                <w:i/>
              </w:rPr>
            </w:pPr>
          </w:p>
        </w:tc>
      </w:tr>
      <w:tr w:rsidR="008D753F" w14:paraId="6C2AA1AF" w14:textId="77777777">
        <w:tc>
          <w:tcPr>
            <w:tcW w:w="336" w:type="dxa"/>
          </w:tcPr>
          <w:p w14:paraId="681AFE7A" w14:textId="77777777" w:rsidR="008D753F" w:rsidRDefault="001061C7">
            <w:pPr>
              <w:keepNext/>
            </w:pPr>
            <w:r>
              <w:rPr>
                <w:rStyle w:val="GResponseCode"/>
              </w:rPr>
              <w:t>23</w:t>
            </w:r>
          </w:p>
        </w:tc>
        <w:tc>
          <w:tcPr>
            <w:tcW w:w="361" w:type="dxa"/>
          </w:tcPr>
          <w:p w14:paraId="6EA17D06" w14:textId="77777777" w:rsidR="008D753F" w:rsidRDefault="001061C7">
            <w:pPr>
              <w:keepNext/>
            </w:pPr>
            <w:r>
              <w:t>○</w:t>
            </w:r>
          </w:p>
        </w:tc>
        <w:tc>
          <w:tcPr>
            <w:tcW w:w="3731" w:type="dxa"/>
          </w:tcPr>
          <w:p w14:paraId="44464A96" w14:textId="77777777" w:rsidR="008D753F" w:rsidRDefault="001061C7">
            <w:pPr>
              <w:keepNext/>
            </w:pPr>
            <w:r>
              <w:t>CAR</w:t>
            </w:r>
          </w:p>
        </w:tc>
        <w:tc>
          <w:tcPr>
            <w:tcW w:w="4428" w:type="dxa"/>
          </w:tcPr>
          <w:p w14:paraId="57A83CA0" w14:textId="77777777" w:rsidR="008D753F" w:rsidRDefault="008D753F">
            <w:pPr>
              <w:keepNext/>
              <w:jc w:val="right"/>
              <w:rPr>
                <w:i/>
              </w:rPr>
            </w:pPr>
          </w:p>
        </w:tc>
      </w:tr>
      <w:tr w:rsidR="008D753F" w14:paraId="43A9C3CC" w14:textId="77777777">
        <w:tc>
          <w:tcPr>
            <w:tcW w:w="336" w:type="dxa"/>
          </w:tcPr>
          <w:p w14:paraId="3A89B56E" w14:textId="77777777" w:rsidR="008D753F" w:rsidRDefault="001061C7">
            <w:pPr>
              <w:keepNext/>
            </w:pPr>
            <w:r>
              <w:rPr>
                <w:rStyle w:val="GResponseCode"/>
              </w:rPr>
              <w:t>24</w:t>
            </w:r>
          </w:p>
        </w:tc>
        <w:tc>
          <w:tcPr>
            <w:tcW w:w="361" w:type="dxa"/>
          </w:tcPr>
          <w:p w14:paraId="5002045E" w14:textId="77777777" w:rsidR="008D753F" w:rsidRDefault="001061C7">
            <w:pPr>
              <w:keepNext/>
            </w:pPr>
            <w:r>
              <w:t>○</w:t>
            </w:r>
          </w:p>
        </w:tc>
        <w:tc>
          <w:tcPr>
            <w:tcW w:w="3731" w:type="dxa"/>
          </w:tcPr>
          <w:p w14:paraId="786E67F5" w14:textId="77777777" w:rsidR="008D753F" w:rsidRDefault="001061C7">
            <w:pPr>
              <w:keepNext/>
            </w:pPr>
            <w:r>
              <w:t>FSU</w:t>
            </w:r>
          </w:p>
        </w:tc>
        <w:tc>
          <w:tcPr>
            <w:tcW w:w="4428" w:type="dxa"/>
          </w:tcPr>
          <w:p w14:paraId="3E970BBA" w14:textId="77777777" w:rsidR="008D753F" w:rsidRDefault="008D753F">
            <w:pPr>
              <w:keepNext/>
              <w:jc w:val="right"/>
              <w:rPr>
                <w:i/>
              </w:rPr>
            </w:pPr>
          </w:p>
        </w:tc>
      </w:tr>
      <w:tr w:rsidR="008D753F" w14:paraId="21FE83FE" w14:textId="77777777">
        <w:tc>
          <w:tcPr>
            <w:tcW w:w="336" w:type="dxa"/>
          </w:tcPr>
          <w:p w14:paraId="62C95228" w14:textId="77777777" w:rsidR="008D753F" w:rsidRDefault="001061C7">
            <w:pPr>
              <w:keepNext/>
            </w:pPr>
            <w:r>
              <w:rPr>
                <w:rStyle w:val="GResponseCode"/>
              </w:rPr>
              <w:t>25</w:t>
            </w:r>
          </w:p>
        </w:tc>
        <w:tc>
          <w:tcPr>
            <w:tcW w:w="361" w:type="dxa"/>
          </w:tcPr>
          <w:p w14:paraId="6061BBB2" w14:textId="77777777" w:rsidR="008D753F" w:rsidRDefault="001061C7">
            <w:pPr>
              <w:keepNext/>
            </w:pPr>
            <w:r>
              <w:t>○</w:t>
            </w:r>
          </w:p>
        </w:tc>
        <w:tc>
          <w:tcPr>
            <w:tcW w:w="3731" w:type="dxa"/>
          </w:tcPr>
          <w:p w14:paraId="206A7C79" w14:textId="77777777" w:rsidR="008D753F" w:rsidRDefault="001061C7">
            <w:pPr>
              <w:keepNext/>
            </w:pPr>
            <w:r>
              <w:t>UCI</w:t>
            </w:r>
          </w:p>
        </w:tc>
        <w:tc>
          <w:tcPr>
            <w:tcW w:w="4428" w:type="dxa"/>
          </w:tcPr>
          <w:p w14:paraId="3035FB82" w14:textId="77777777" w:rsidR="008D753F" w:rsidRDefault="008D753F">
            <w:pPr>
              <w:keepNext/>
              <w:jc w:val="right"/>
              <w:rPr>
                <w:i/>
              </w:rPr>
            </w:pPr>
          </w:p>
        </w:tc>
      </w:tr>
      <w:tr w:rsidR="008D753F" w14:paraId="0B2071D7" w14:textId="77777777">
        <w:tc>
          <w:tcPr>
            <w:tcW w:w="336" w:type="dxa"/>
          </w:tcPr>
          <w:p w14:paraId="3C1A71FA" w14:textId="77777777" w:rsidR="008D753F" w:rsidRDefault="001061C7">
            <w:pPr>
              <w:keepNext/>
            </w:pPr>
            <w:r>
              <w:rPr>
                <w:rStyle w:val="GResponseCode"/>
              </w:rPr>
              <w:t>26</w:t>
            </w:r>
          </w:p>
        </w:tc>
        <w:tc>
          <w:tcPr>
            <w:tcW w:w="361" w:type="dxa"/>
          </w:tcPr>
          <w:p w14:paraId="5D936154" w14:textId="77777777" w:rsidR="008D753F" w:rsidRDefault="001061C7">
            <w:pPr>
              <w:keepNext/>
            </w:pPr>
            <w:r>
              <w:t>○</w:t>
            </w:r>
          </w:p>
        </w:tc>
        <w:tc>
          <w:tcPr>
            <w:tcW w:w="3731" w:type="dxa"/>
          </w:tcPr>
          <w:p w14:paraId="7A09C7BA" w14:textId="77777777" w:rsidR="008D753F" w:rsidRDefault="001061C7">
            <w:pPr>
              <w:keepNext/>
            </w:pPr>
            <w:r>
              <w:t>MSL</w:t>
            </w:r>
          </w:p>
        </w:tc>
        <w:tc>
          <w:tcPr>
            <w:tcW w:w="4428" w:type="dxa"/>
          </w:tcPr>
          <w:p w14:paraId="64402035" w14:textId="77777777" w:rsidR="008D753F" w:rsidRDefault="008D753F">
            <w:pPr>
              <w:keepNext/>
              <w:jc w:val="right"/>
              <w:rPr>
                <w:i/>
              </w:rPr>
            </w:pPr>
          </w:p>
        </w:tc>
      </w:tr>
      <w:tr w:rsidR="008D753F" w14:paraId="3D8EA9B2" w14:textId="77777777">
        <w:tc>
          <w:tcPr>
            <w:tcW w:w="336" w:type="dxa"/>
          </w:tcPr>
          <w:p w14:paraId="76BBFDC0" w14:textId="77777777" w:rsidR="008D753F" w:rsidRDefault="001061C7">
            <w:pPr>
              <w:keepNext/>
            </w:pPr>
            <w:r>
              <w:rPr>
                <w:rStyle w:val="GResponseCode"/>
              </w:rPr>
              <w:t>27</w:t>
            </w:r>
          </w:p>
        </w:tc>
        <w:tc>
          <w:tcPr>
            <w:tcW w:w="361" w:type="dxa"/>
          </w:tcPr>
          <w:p w14:paraId="250294E1" w14:textId="77777777" w:rsidR="008D753F" w:rsidRDefault="001061C7">
            <w:pPr>
              <w:keepNext/>
            </w:pPr>
            <w:r>
              <w:t>○</w:t>
            </w:r>
          </w:p>
        </w:tc>
        <w:tc>
          <w:tcPr>
            <w:tcW w:w="3731" w:type="dxa"/>
          </w:tcPr>
          <w:p w14:paraId="6F164564" w14:textId="77777777" w:rsidR="008D753F" w:rsidRDefault="001061C7">
            <w:pPr>
              <w:keepNext/>
            </w:pPr>
            <w:r>
              <w:t>IOW</w:t>
            </w:r>
          </w:p>
        </w:tc>
        <w:tc>
          <w:tcPr>
            <w:tcW w:w="4428" w:type="dxa"/>
          </w:tcPr>
          <w:p w14:paraId="4470FC5F" w14:textId="77777777" w:rsidR="008D753F" w:rsidRDefault="008D753F">
            <w:pPr>
              <w:keepNext/>
              <w:jc w:val="right"/>
              <w:rPr>
                <w:i/>
              </w:rPr>
            </w:pPr>
          </w:p>
        </w:tc>
      </w:tr>
      <w:tr w:rsidR="008D753F" w14:paraId="03F3F729" w14:textId="77777777">
        <w:tc>
          <w:tcPr>
            <w:tcW w:w="336" w:type="dxa"/>
          </w:tcPr>
          <w:p w14:paraId="2510DBB2" w14:textId="77777777" w:rsidR="008D753F" w:rsidRDefault="001061C7">
            <w:pPr>
              <w:keepNext/>
            </w:pPr>
            <w:r>
              <w:rPr>
                <w:rStyle w:val="GResponseCode"/>
              </w:rPr>
              <w:t>28</w:t>
            </w:r>
          </w:p>
        </w:tc>
        <w:tc>
          <w:tcPr>
            <w:tcW w:w="361" w:type="dxa"/>
          </w:tcPr>
          <w:p w14:paraId="12C900D3" w14:textId="77777777" w:rsidR="008D753F" w:rsidRDefault="001061C7">
            <w:pPr>
              <w:keepNext/>
            </w:pPr>
            <w:r>
              <w:t>○</w:t>
            </w:r>
          </w:p>
        </w:tc>
        <w:tc>
          <w:tcPr>
            <w:tcW w:w="3731" w:type="dxa"/>
          </w:tcPr>
          <w:p w14:paraId="44316B3B" w14:textId="77777777" w:rsidR="008D753F" w:rsidRDefault="001061C7">
            <w:pPr>
              <w:keepNext/>
            </w:pPr>
            <w:r>
              <w:t>UGA</w:t>
            </w:r>
          </w:p>
        </w:tc>
        <w:tc>
          <w:tcPr>
            <w:tcW w:w="4428" w:type="dxa"/>
          </w:tcPr>
          <w:p w14:paraId="36EB8256" w14:textId="77777777" w:rsidR="008D753F" w:rsidRDefault="008D753F">
            <w:pPr>
              <w:keepNext/>
              <w:jc w:val="right"/>
              <w:rPr>
                <w:i/>
              </w:rPr>
            </w:pPr>
          </w:p>
        </w:tc>
      </w:tr>
      <w:tr w:rsidR="008D753F" w14:paraId="3D57625A" w14:textId="77777777">
        <w:tc>
          <w:tcPr>
            <w:tcW w:w="336" w:type="dxa"/>
          </w:tcPr>
          <w:p w14:paraId="415D922C" w14:textId="77777777" w:rsidR="008D753F" w:rsidRDefault="001061C7">
            <w:pPr>
              <w:keepNext/>
            </w:pPr>
            <w:r>
              <w:rPr>
                <w:rStyle w:val="GResponseCode"/>
              </w:rPr>
              <w:t>29</w:t>
            </w:r>
          </w:p>
        </w:tc>
        <w:tc>
          <w:tcPr>
            <w:tcW w:w="361" w:type="dxa"/>
          </w:tcPr>
          <w:p w14:paraId="3DBD7741" w14:textId="77777777" w:rsidR="008D753F" w:rsidRDefault="001061C7">
            <w:pPr>
              <w:keepNext/>
            </w:pPr>
            <w:r>
              <w:t>○</w:t>
            </w:r>
          </w:p>
        </w:tc>
        <w:tc>
          <w:tcPr>
            <w:tcW w:w="3731" w:type="dxa"/>
          </w:tcPr>
          <w:p w14:paraId="2894C737" w14:textId="77777777" w:rsidR="008D753F" w:rsidRDefault="001061C7">
            <w:pPr>
              <w:keepNext/>
            </w:pPr>
            <w:r>
              <w:t>BFL</w:t>
            </w:r>
          </w:p>
        </w:tc>
        <w:tc>
          <w:tcPr>
            <w:tcW w:w="4428" w:type="dxa"/>
          </w:tcPr>
          <w:p w14:paraId="6EAB5135" w14:textId="77777777" w:rsidR="008D753F" w:rsidRDefault="008D753F">
            <w:pPr>
              <w:keepNext/>
              <w:jc w:val="right"/>
              <w:rPr>
                <w:i/>
              </w:rPr>
            </w:pPr>
          </w:p>
        </w:tc>
      </w:tr>
      <w:tr w:rsidR="008D753F" w14:paraId="7488C1D2" w14:textId="77777777">
        <w:tc>
          <w:tcPr>
            <w:tcW w:w="336" w:type="dxa"/>
          </w:tcPr>
          <w:p w14:paraId="5C64F986" w14:textId="77777777" w:rsidR="008D753F" w:rsidRDefault="001061C7">
            <w:pPr>
              <w:keepNext/>
            </w:pPr>
            <w:r>
              <w:rPr>
                <w:rStyle w:val="GResponseCode"/>
              </w:rPr>
              <w:t>30</w:t>
            </w:r>
          </w:p>
        </w:tc>
        <w:tc>
          <w:tcPr>
            <w:tcW w:w="361" w:type="dxa"/>
          </w:tcPr>
          <w:p w14:paraId="28C579ED" w14:textId="77777777" w:rsidR="008D753F" w:rsidRDefault="001061C7">
            <w:pPr>
              <w:keepNext/>
            </w:pPr>
            <w:r>
              <w:t>○</w:t>
            </w:r>
          </w:p>
        </w:tc>
        <w:tc>
          <w:tcPr>
            <w:tcW w:w="3731" w:type="dxa"/>
          </w:tcPr>
          <w:p w14:paraId="3AE33052" w14:textId="77777777" w:rsidR="008D753F" w:rsidRDefault="001061C7">
            <w:pPr>
              <w:keepNext/>
            </w:pPr>
            <w:r>
              <w:t>COR</w:t>
            </w:r>
          </w:p>
        </w:tc>
        <w:tc>
          <w:tcPr>
            <w:tcW w:w="4428" w:type="dxa"/>
          </w:tcPr>
          <w:p w14:paraId="38C18E9C" w14:textId="77777777" w:rsidR="008D753F" w:rsidRDefault="008D753F">
            <w:pPr>
              <w:keepNext/>
              <w:jc w:val="right"/>
              <w:rPr>
                <w:i/>
              </w:rPr>
            </w:pPr>
          </w:p>
        </w:tc>
      </w:tr>
      <w:tr w:rsidR="008D753F" w14:paraId="46E3F8B2" w14:textId="77777777">
        <w:tc>
          <w:tcPr>
            <w:tcW w:w="336" w:type="dxa"/>
          </w:tcPr>
          <w:p w14:paraId="3D809C9C" w14:textId="77777777" w:rsidR="008D753F" w:rsidRDefault="001061C7">
            <w:pPr>
              <w:keepNext/>
            </w:pPr>
            <w:r>
              <w:rPr>
                <w:rStyle w:val="GResponseCode"/>
              </w:rPr>
              <w:t>31</w:t>
            </w:r>
          </w:p>
        </w:tc>
        <w:tc>
          <w:tcPr>
            <w:tcW w:w="361" w:type="dxa"/>
          </w:tcPr>
          <w:p w14:paraId="0A04E82A" w14:textId="77777777" w:rsidR="008D753F" w:rsidRDefault="001061C7">
            <w:pPr>
              <w:keepNext/>
            </w:pPr>
            <w:r>
              <w:t>○</w:t>
            </w:r>
          </w:p>
        </w:tc>
        <w:tc>
          <w:tcPr>
            <w:tcW w:w="3731" w:type="dxa"/>
          </w:tcPr>
          <w:p w14:paraId="794B3E6A" w14:textId="77777777" w:rsidR="008D753F" w:rsidRDefault="001061C7">
            <w:pPr>
              <w:keepNext/>
            </w:pPr>
            <w:r>
              <w:t>LBU</w:t>
            </w:r>
          </w:p>
        </w:tc>
        <w:tc>
          <w:tcPr>
            <w:tcW w:w="4428" w:type="dxa"/>
          </w:tcPr>
          <w:p w14:paraId="56A65A53" w14:textId="77777777" w:rsidR="008D753F" w:rsidRDefault="008D753F">
            <w:pPr>
              <w:keepNext/>
              <w:jc w:val="right"/>
              <w:rPr>
                <w:i/>
              </w:rPr>
            </w:pPr>
          </w:p>
        </w:tc>
      </w:tr>
      <w:tr w:rsidR="008D753F" w14:paraId="3E8B4745" w14:textId="77777777">
        <w:tc>
          <w:tcPr>
            <w:tcW w:w="336" w:type="dxa"/>
          </w:tcPr>
          <w:p w14:paraId="32C896A3" w14:textId="77777777" w:rsidR="008D753F" w:rsidRDefault="001061C7">
            <w:pPr>
              <w:keepNext/>
            </w:pPr>
            <w:r>
              <w:rPr>
                <w:rStyle w:val="GResponseCode"/>
              </w:rPr>
              <w:t>32</w:t>
            </w:r>
          </w:p>
        </w:tc>
        <w:tc>
          <w:tcPr>
            <w:tcW w:w="361" w:type="dxa"/>
          </w:tcPr>
          <w:p w14:paraId="5447BA1D" w14:textId="77777777" w:rsidR="008D753F" w:rsidRDefault="001061C7">
            <w:pPr>
              <w:keepNext/>
            </w:pPr>
            <w:r>
              <w:t>○</w:t>
            </w:r>
          </w:p>
        </w:tc>
        <w:tc>
          <w:tcPr>
            <w:tcW w:w="3731" w:type="dxa"/>
          </w:tcPr>
          <w:p w14:paraId="5EBBCEA3" w14:textId="77777777" w:rsidR="008D753F" w:rsidRDefault="001061C7">
            <w:pPr>
              <w:keepNext/>
            </w:pPr>
            <w:r>
              <w:t>UMA</w:t>
            </w:r>
          </w:p>
        </w:tc>
        <w:tc>
          <w:tcPr>
            <w:tcW w:w="4428" w:type="dxa"/>
          </w:tcPr>
          <w:p w14:paraId="65F336D4" w14:textId="77777777" w:rsidR="008D753F" w:rsidRDefault="008D753F">
            <w:pPr>
              <w:keepNext/>
              <w:jc w:val="right"/>
              <w:rPr>
                <w:i/>
              </w:rPr>
            </w:pPr>
          </w:p>
        </w:tc>
      </w:tr>
      <w:tr w:rsidR="008D753F" w14:paraId="4E7C5AEA" w14:textId="77777777">
        <w:tc>
          <w:tcPr>
            <w:tcW w:w="336" w:type="dxa"/>
          </w:tcPr>
          <w:p w14:paraId="0039FD42" w14:textId="77777777" w:rsidR="008D753F" w:rsidRDefault="001061C7">
            <w:pPr>
              <w:keepNext/>
            </w:pPr>
            <w:r>
              <w:rPr>
                <w:rStyle w:val="GResponseCode"/>
              </w:rPr>
              <w:t>33</w:t>
            </w:r>
          </w:p>
        </w:tc>
        <w:tc>
          <w:tcPr>
            <w:tcW w:w="361" w:type="dxa"/>
          </w:tcPr>
          <w:p w14:paraId="4BB582A0" w14:textId="77777777" w:rsidR="008D753F" w:rsidRDefault="001061C7">
            <w:pPr>
              <w:keepNext/>
            </w:pPr>
            <w:r>
              <w:t>○</w:t>
            </w:r>
          </w:p>
        </w:tc>
        <w:tc>
          <w:tcPr>
            <w:tcW w:w="3731" w:type="dxa"/>
          </w:tcPr>
          <w:p w14:paraId="0D611011" w14:textId="77777777" w:rsidR="008D753F" w:rsidRDefault="001061C7">
            <w:pPr>
              <w:keepNext/>
            </w:pPr>
            <w:r>
              <w:t>BRN</w:t>
            </w:r>
          </w:p>
        </w:tc>
        <w:tc>
          <w:tcPr>
            <w:tcW w:w="4428" w:type="dxa"/>
          </w:tcPr>
          <w:p w14:paraId="5FB2192A" w14:textId="77777777" w:rsidR="008D753F" w:rsidRDefault="008D753F">
            <w:pPr>
              <w:keepNext/>
              <w:jc w:val="right"/>
              <w:rPr>
                <w:i/>
              </w:rPr>
            </w:pPr>
          </w:p>
        </w:tc>
      </w:tr>
      <w:tr w:rsidR="008D753F" w14:paraId="75FC932B" w14:textId="77777777">
        <w:tc>
          <w:tcPr>
            <w:tcW w:w="336" w:type="dxa"/>
          </w:tcPr>
          <w:p w14:paraId="13B8AA1D" w14:textId="77777777" w:rsidR="008D753F" w:rsidRDefault="001061C7">
            <w:pPr>
              <w:keepNext/>
            </w:pPr>
            <w:r>
              <w:rPr>
                <w:rStyle w:val="GResponseCode"/>
              </w:rPr>
              <w:t>34</w:t>
            </w:r>
          </w:p>
        </w:tc>
        <w:tc>
          <w:tcPr>
            <w:tcW w:w="361" w:type="dxa"/>
          </w:tcPr>
          <w:p w14:paraId="2E62CB9D" w14:textId="77777777" w:rsidR="008D753F" w:rsidRDefault="001061C7">
            <w:pPr>
              <w:keepNext/>
            </w:pPr>
            <w:r>
              <w:t>○</w:t>
            </w:r>
          </w:p>
        </w:tc>
        <w:tc>
          <w:tcPr>
            <w:tcW w:w="3731" w:type="dxa"/>
          </w:tcPr>
          <w:p w14:paraId="1F2A1EE7" w14:textId="77777777" w:rsidR="008D753F" w:rsidRDefault="001061C7">
            <w:pPr>
              <w:keepNext/>
            </w:pPr>
            <w:r>
              <w:t>TUF</w:t>
            </w:r>
          </w:p>
        </w:tc>
        <w:tc>
          <w:tcPr>
            <w:tcW w:w="4428" w:type="dxa"/>
          </w:tcPr>
          <w:p w14:paraId="2DF047BB" w14:textId="77777777" w:rsidR="008D753F" w:rsidRDefault="008D753F">
            <w:pPr>
              <w:keepNext/>
              <w:jc w:val="right"/>
              <w:rPr>
                <w:i/>
              </w:rPr>
            </w:pPr>
          </w:p>
        </w:tc>
      </w:tr>
      <w:tr w:rsidR="008D753F" w14:paraId="5A01DCDF" w14:textId="77777777">
        <w:tc>
          <w:tcPr>
            <w:tcW w:w="336" w:type="dxa"/>
          </w:tcPr>
          <w:p w14:paraId="75A6C856" w14:textId="77777777" w:rsidR="008D753F" w:rsidRDefault="001061C7">
            <w:pPr>
              <w:keepNext/>
            </w:pPr>
            <w:r>
              <w:rPr>
                <w:rStyle w:val="GResponseCode"/>
              </w:rPr>
              <w:t>35</w:t>
            </w:r>
          </w:p>
        </w:tc>
        <w:tc>
          <w:tcPr>
            <w:tcW w:w="361" w:type="dxa"/>
          </w:tcPr>
          <w:p w14:paraId="1A6084DA" w14:textId="77777777" w:rsidR="008D753F" w:rsidRDefault="001061C7">
            <w:pPr>
              <w:keepNext/>
            </w:pPr>
            <w:r>
              <w:t>○</w:t>
            </w:r>
          </w:p>
        </w:tc>
        <w:tc>
          <w:tcPr>
            <w:tcW w:w="3731" w:type="dxa"/>
          </w:tcPr>
          <w:p w14:paraId="03D5718C" w14:textId="77777777" w:rsidR="008D753F" w:rsidRDefault="001061C7">
            <w:pPr>
              <w:keepNext/>
            </w:pPr>
            <w:r>
              <w:t>UTK</w:t>
            </w:r>
          </w:p>
        </w:tc>
        <w:tc>
          <w:tcPr>
            <w:tcW w:w="4428" w:type="dxa"/>
          </w:tcPr>
          <w:p w14:paraId="2E71ACE0" w14:textId="77777777" w:rsidR="008D753F" w:rsidRDefault="008D753F">
            <w:pPr>
              <w:keepNext/>
              <w:jc w:val="right"/>
              <w:rPr>
                <w:i/>
              </w:rPr>
            </w:pPr>
          </w:p>
        </w:tc>
      </w:tr>
      <w:tr w:rsidR="008D753F" w14:paraId="2E2D55E9" w14:textId="77777777">
        <w:tc>
          <w:tcPr>
            <w:tcW w:w="336" w:type="dxa"/>
          </w:tcPr>
          <w:p w14:paraId="14834C81" w14:textId="77777777" w:rsidR="008D753F" w:rsidRDefault="001061C7">
            <w:pPr>
              <w:keepNext/>
            </w:pPr>
            <w:r>
              <w:rPr>
                <w:rStyle w:val="GResponseCode"/>
              </w:rPr>
              <w:t>36</w:t>
            </w:r>
          </w:p>
        </w:tc>
        <w:tc>
          <w:tcPr>
            <w:tcW w:w="361" w:type="dxa"/>
          </w:tcPr>
          <w:p w14:paraId="0C1A9D26" w14:textId="77777777" w:rsidR="008D753F" w:rsidRDefault="001061C7">
            <w:pPr>
              <w:keepNext/>
            </w:pPr>
            <w:r>
              <w:t>○</w:t>
            </w:r>
          </w:p>
        </w:tc>
        <w:tc>
          <w:tcPr>
            <w:tcW w:w="3731" w:type="dxa"/>
          </w:tcPr>
          <w:p w14:paraId="740B7BB1" w14:textId="77777777" w:rsidR="008D753F" w:rsidRDefault="001061C7">
            <w:pPr>
              <w:keepNext/>
            </w:pPr>
            <w:r>
              <w:t>HOB</w:t>
            </w:r>
          </w:p>
        </w:tc>
        <w:tc>
          <w:tcPr>
            <w:tcW w:w="4428" w:type="dxa"/>
          </w:tcPr>
          <w:p w14:paraId="77951AAD" w14:textId="77777777" w:rsidR="008D753F" w:rsidRDefault="008D753F">
            <w:pPr>
              <w:keepNext/>
              <w:jc w:val="right"/>
              <w:rPr>
                <w:i/>
              </w:rPr>
            </w:pPr>
          </w:p>
        </w:tc>
      </w:tr>
      <w:tr w:rsidR="008D753F" w14:paraId="5CE574D2" w14:textId="77777777">
        <w:tc>
          <w:tcPr>
            <w:tcW w:w="336" w:type="dxa"/>
          </w:tcPr>
          <w:p w14:paraId="1C459740" w14:textId="77777777" w:rsidR="008D753F" w:rsidRDefault="001061C7">
            <w:pPr>
              <w:keepNext/>
            </w:pPr>
            <w:r>
              <w:rPr>
                <w:rStyle w:val="GResponseCode"/>
              </w:rPr>
              <w:t>37</w:t>
            </w:r>
          </w:p>
        </w:tc>
        <w:tc>
          <w:tcPr>
            <w:tcW w:w="361" w:type="dxa"/>
          </w:tcPr>
          <w:p w14:paraId="34C8304B" w14:textId="77777777" w:rsidR="008D753F" w:rsidRDefault="001061C7">
            <w:pPr>
              <w:keepNext/>
            </w:pPr>
            <w:r>
              <w:t>○</w:t>
            </w:r>
          </w:p>
        </w:tc>
        <w:tc>
          <w:tcPr>
            <w:tcW w:w="3731" w:type="dxa"/>
          </w:tcPr>
          <w:p w14:paraId="7EF17001" w14:textId="77777777" w:rsidR="008D753F" w:rsidRDefault="001061C7">
            <w:pPr>
              <w:keepNext/>
            </w:pPr>
            <w:r>
              <w:t>OXF</w:t>
            </w:r>
          </w:p>
        </w:tc>
        <w:tc>
          <w:tcPr>
            <w:tcW w:w="4428" w:type="dxa"/>
          </w:tcPr>
          <w:p w14:paraId="0F62D080" w14:textId="77777777" w:rsidR="008D753F" w:rsidRDefault="008D753F">
            <w:pPr>
              <w:keepNext/>
              <w:jc w:val="right"/>
              <w:rPr>
                <w:i/>
              </w:rPr>
            </w:pPr>
          </w:p>
        </w:tc>
      </w:tr>
      <w:tr w:rsidR="008D753F" w14:paraId="0E93FFE6" w14:textId="77777777">
        <w:tc>
          <w:tcPr>
            <w:tcW w:w="336" w:type="dxa"/>
          </w:tcPr>
          <w:p w14:paraId="69BF9093" w14:textId="77777777" w:rsidR="008D753F" w:rsidRDefault="001061C7">
            <w:pPr>
              <w:keepNext/>
            </w:pPr>
            <w:r>
              <w:rPr>
                <w:rStyle w:val="GResponseCode"/>
              </w:rPr>
              <w:t>38</w:t>
            </w:r>
          </w:p>
        </w:tc>
        <w:tc>
          <w:tcPr>
            <w:tcW w:w="361" w:type="dxa"/>
          </w:tcPr>
          <w:p w14:paraId="751A5401" w14:textId="77777777" w:rsidR="008D753F" w:rsidRDefault="001061C7">
            <w:pPr>
              <w:keepNext/>
            </w:pPr>
            <w:r>
              <w:t>○</w:t>
            </w:r>
          </w:p>
        </w:tc>
        <w:tc>
          <w:tcPr>
            <w:tcW w:w="3731" w:type="dxa"/>
          </w:tcPr>
          <w:p w14:paraId="0E15AD31" w14:textId="77777777" w:rsidR="008D753F" w:rsidRDefault="001061C7">
            <w:pPr>
              <w:keepNext/>
            </w:pPr>
            <w:r>
              <w:t>CSF</w:t>
            </w:r>
          </w:p>
        </w:tc>
        <w:tc>
          <w:tcPr>
            <w:tcW w:w="4428" w:type="dxa"/>
          </w:tcPr>
          <w:p w14:paraId="70A1E9D2" w14:textId="77777777" w:rsidR="008D753F" w:rsidRDefault="008D753F">
            <w:pPr>
              <w:keepNext/>
              <w:jc w:val="right"/>
              <w:rPr>
                <w:i/>
              </w:rPr>
            </w:pPr>
          </w:p>
        </w:tc>
      </w:tr>
      <w:tr w:rsidR="008D753F" w14:paraId="76016E8D" w14:textId="77777777">
        <w:tc>
          <w:tcPr>
            <w:tcW w:w="336" w:type="dxa"/>
          </w:tcPr>
          <w:p w14:paraId="5ECCCF87" w14:textId="77777777" w:rsidR="008D753F" w:rsidRDefault="001061C7">
            <w:pPr>
              <w:keepNext/>
            </w:pPr>
            <w:r>
              <w:rPr>
                <w:rStyle w:val="GResponseCode"/>
              </w:rPr>
              <w:t>39</w:t>
            </w:r>
          </w:p>
        </w:tc>
        <w:tc>
          <w:tcPr>
            <w:tcW w:w="361" w:type="dxa"/>
          </w:tcPr>
          <w:p w14:paraId="724257FD" w14:textId="77777777" w:rsidR="008D753F" w:rsidRDefault="001061C7">
            <w:pPr>
              <w:keepNext/>
            </w:pPr>
            <w:r>
              <w:t>○</w:t>
            </w:r>
          </w:p>
        </w:tc>
        <w:tc>
          <w:tcPr>
            <w:tcW w:w="3731" w:type="dxa"/>
          </w:tcPr>
          <w:p w14:paraId="76367EF7" w14:textId="77777777" w:rsidR="008D753F" w:rsidRDefault="001061C7">
            <w:pPr>
              <w:keepNext/>
            </w:pPr>
            <w:r>
              <w:t>MSU</w:t>
            </w:r>
          </w:p>
        </w:tc>
        <w:tc>
          <w:tcPr>
            <w:tcW w:w="4428" w:type="dxa"/>
          </w:tcPr>
          <w:p w14:paraId="23B1C5E4" w14:textId="77777777" w:rsidR="008D753F" w:rsidRDefault="008D753F">
            <w:pPr>
              <w:keepNext/>
              <w:jc w:val="right"/>
              <w:rPr>
                <w:i/>
              </w:rPr>
            </w:pPr>
          </w:p>
        </w:tc>
      </w:tr>
      <w:tr w:rsidR="008D753F" w14:paraId="4B72AB27" w14:textId="77777777">
        <w:tc>
          <w:tcPr>
            <w:tcW w:w="336" w:type="dxa"/>
          </w:tcPr>
          <w:p w14:paraId="2FFB164D" w14:textId="77777777" w:rsidR="008D753F" w:rsidRDefault="001061C7">
            <w:pPr>
              <w:keepNext/>
            </w:pPr>
            <w:r>
              <w:rPr>
                <w:rStyle w:val="GResponseCode"/>
              </w:rPr>
              <w:t>40</w:t>
            </w:r>
          </w:p>
        </w:tc>
        <w:tc>
          <w:tcPr>
            <w:tcW w:w="361" w:type="dxa"/>
          </w:tcPr>
          <w:p w14:paraId="4E936435" w14:textId="77777777" w:rsidR="008D753F" w:rsidRDefault="001061C7">
            <w:pPr>
              <w:keepNext/>
            </w:pPr>
            <w:r>
              <w:t>○</w:t>
            </w:r>
          </w:p>
        </w:tc>
        <w:tc>
          <w:tcPr>
            <w:tcW w:w="3731" w:type="dxa"/>
          </w:tcPr>
          <w:p w14:paraId="0778361A" w14:textId="77777777" w:rsidR="008D753F" w:rsidRDefault="001061C7">
            <w:pPr>
              <w:keepNext/>
            </w:pPr>
            <w:r>
              <w:t>GWU</w:t>
            </w:r>
          </w:p>
        </w:tc>
        <w:tc>
          <w:tcPr>
            <w:tcW w:w="4428" w:type="dxa"/>
          </w:tcPr>
          <w:p w14:paraId="29C025B0" w14:textId="77777777" w:rsidR="008D753F" w:rsidRDefault="008D753F">
            <w:pPr>
              <w:keepNext/>
              <w:jc w:val="right"/>
              <w:rPr>
                <w:i/>
              </w:rPr>
            </w:pPr>
          </w:p>
        </w:tc>
      </w:tr>
      <w:tr w:rsidR="008D753F" w14:paraId="702F81C4" w14:textId="77777777">
        <w:tc>
          <w:tcPr>
            <w:tcW w:w="336" w:type="dxa"/>
          </w:tcPr>
          <w:p w14:paraId="091CC552" w14:textId="77777777" w:rsidR="008D753F" w:rsidRDefault="001061C7">
            <w:pPr>
              <w:keepNext/>
            </w:pPr>
            <w:r>
              <w:rPr>
                <w:rStyle w:val="GResponseCode"/>
              </w:rPr>
              <w:t>41</w:t>
            </w:r>
          </w:p>
        </w:tc>
        <w:tc>
          <w:tcPr>
            <w:tcW w:w="361" w:type="dxa"/>
          </w:tcPr>
          <w:p w14:paraId="2FCA9F93" w14:textId="77777777" w:rsidR="008D753F" w:rsidRDefault="001061C7">
            <w:pPr>
              <w:keepNext/>
            </w:pPr>
            <w:r>
              <w:t>○</w:t>
            </w:r>
          </w:p>
        </w:tc>
        <w:tc>
          <w:tcPr>
            <w:tcW w:w="3731" w:type="dxa"/>
          </w:tcPr>
          <w:p w14:paraId="0B589A81" w14:textId="77777777" w:rsidR="008D753F" w:rsidRDefault="001061C7">
            <w:pPr>
              <w:keepNext/>
            </w:pPr>
            <w:r>
              <w:t>BOS</w:t>
            </w:r>
          </w:p>
        </w:tc>
        <w:tc>
          <w:tcPr>
            <w:tcW w:w="4428" w:type="dxa"/>
          </w:tcPr>
          <w:p w14:paraId="612C0102" w14:textId="77777777" w:rsidR="008D753F" w:rsidRDefault="008D753F">
            <w:pPr>
              <w:keepNext/>
              <w:jc w:val="right"/>
              <w:rPr>
                <w:i/>
              </w:rPr>
            </w:pPr>
          </w:p>
        </w:tc>
      </w:tr>
      <w:tr w:rsidR="008D753F" w14:paraId="11EEF87E" w14:textId="77777777">
        <w:tc>
          <w:tcPr>
            <w:tcW w:w="336" w:type="dxa"/>
          </w:tcPr>
          <w:p w14:paraId="69922673" w14:textId="77777777" w:rsidR="008D753F" w:rsidRDefault="001061C7">
            <w:pPr>
              <w:keepNext/>
            </w:pPr>
            <w:r>
              <w:rPr>
                <w:rStyle w:val="GResponseCode"/>
              </w:rPr>
              <w:t>42</w:t>
            </w:r>
          </w:p>
        </w:tc>
        <w:tc>
          <w:tcPr>
            <w:tcW w:w="361" w:type="dxa"/>
          </w:tcPr>
          <w:p w14:paraId="26D9F959" w14:textId="77777777" w:rsidR="008D753F" w:rsidRDefault="001061C7">
            <w:pPr>
              <w:keepNext/>
            </w:pPr>
            <w:r>
              <w:t>○</w:t>
            </w:r>
          </w:p>
        </w:tc>
        <w:tc>
          <w:tcPr>
            <w:tcW w:w="3731" w:type="dxa"/>
          </w:tcPr>
          <w:p w14:paraId="133F9092" w14:textId="77777777" w:rsidR="008D753F" w:rsidRDefault="001061C7">
            <w:pPr>
              <w:keepNext/>
            </w:pPr>
            <w:r>
              <w:t>JHU</w:t>
            </w:r>
          </w:p>
        </w:tc>
        <w:tc>
          <w:tcPr>
            <w:tcW w:w="4428" w:type="dxa"/>
          </w:tcPr>
          <w:p w14:paraId="0899DE39" w14:textId="77777777" w:rsidR="008D753F" w:rsidRDefault="008D753F">
            <w:pPr>
              <w:keepNext/>
              <w:jc w:val="right"/>
              <w:rPr>
                <w:i/>
              </w:rPr>
            </w:pPr>
          </w:p>
        </w:tc>
      </w:tr>
      <w:tr w:rsidR="008D753F" w14:paraId="124A8C2A" w14:textId="77777777">
        <w:tc>
          <w:tcPr>
            <w:tcW w:w="336" w:type="dxa"/>
          </w:tcPr>
          <w:p w14:paraId="17BFADB4" w14:textId="77777777" w:rsidR="008D753F" w:rsidRDefault="001061C7">
            <w:pPr>
              <w:keepNext/>
            </w:pPr>
            <w:r>
              <w:rPr>
                <w:rStyle w:val="GResponseCode"/>
              </w:rPr>
              <w:lastRenderedPageBreak/>
              <w:t>43</w:t>
            </w:r>
          </w:p>
        </w:tc>
        <w:tc>
          <w:tcPr>
            <w:tcW w:w="361" w:type="dxa"/>
          </w:tcPr>
          <w:p w14:paraId="2F778126" w14:textId="77777777" w:rsidR="008D753F" w:rsidRDefault="001061C7">
            <w:pPr>
              <w:keepNext/>
            </w:pPr>
            <w:r>
              <w:t>○</w:t>
            </w:r>
          </w:p>
        </w:tc>
        <w:tc>
          <w:tcPr>
            <w:tcW w:w="3731" w:type="dxa"/>
          </w:tcPr>
          <w:p w14:paraId="16A24F78" w14:textId="77777777" w:rsidR="008D753F" w:rsidRDefault="001061C7">
            <w:pPr>
              <w:keepNext/>
            </w:pPr>
            <w:r>
              <w:t>UTD</w:t>
            </w:r>
          </w:p>
        </w:tc>
        <w:tc>
          <w:tcPr>
            <w:tcW w:w="4428" w:type="dxa"/>
          </w:tcPr>
          <w:p w14:paraId="6BCF7F10" w14:textId="77777777" w:rsidR="008D753F" w:rsidRDefault="008D753F">
            <w:pPr>
              <w:keepNext/>
              <w:jc w:val="right"/>
              <w:rPr>
                <w:i/>
              </w:rPr>
            </w:pPr>
          </w:p>
        </w:tc>
      </w:tr>
      <w:tr w:rsidR="008D753F" w14:paraId="151B8F26" w14:textId="77777777">
        <w:tc>
          <w:tcPr>
            <w:tcW w:w="336" w:type="dxa"/>
          </w:tcPr>
          <w:p w14:paraId="50EFEAC4" w14:textId="77777777" w:rsidR="008D753F" w:rsidRDefault="001061C7">
            <w:pPr>
              <w:keepNext/>
            </w:pPr>
            <w:r>
              <w:rPr>
                <w:rStyle w:val="GResponseCode"/>
              </w:rPr>
              <w:t>44</w:t>
            </w:r>
          </w:p>
        </w:tc>
        <w:tc>
          <w:tcPr>
            <w:tcW w:w="361" w:type="dxa"/>
          </w:tcPr>
          <w:p w14:paraId="1F0E544C" w14:textId="77777777" w:rsidR="008D753F" w:rsidRDefault="001061C7">
            <w:pPr>
              <w:keepNext/>
            </w:pPr>
            <w:r>
              <w:t>○</w:t>
            </w:r>
          </w:p>
        </w:tc>
        <w:tc>
          <w:tcPr>
            <w:tcW w:w="3731" w:type="dxa"/>
          </w:tcPr>
          <w:p w14:paraId="03C49B17" w14:textId="77777777" w:rsidR="008D753F" w:rsidRDefault="001061C7">
            <w:pPr>
              <w:keepNext/>
            </w:pPr>
            <w:r>
              <w:t>UND</w:t>
            </w:r>
          </w:p>
        </w:tc>
        <w:tc>
          <w:tcPr>
            <w:tcW w:w="4428" w:type="dxa"/>
          </w:tcPr>
          <w:p w14:paraId="287E6CAA" w14:textId="77777777" w:rsidR="008D753F" w:rsidRDefault="008D753F">
            <w:pPr>
              <w:keepNext/>
              <w:jc w:val="right"/>
              <w:rPr>
                <w:i/>
              </w:rPr>
            </w:pPr>
          </w:p>
        </w:tc>
      </w:tr>
      <w:tr w:rsidR="008D753F" w14:paraId="65ECB035" w14:textId="77777777">
        <w:tc>
          <w:tcPr>
            <w:tcW w:w="336" w:type="dxa"/>
          </w:tcPr>
          <w:p w14:paraId="5D4F7307" w14:textId="77777777" w:rsidR="008D753F" w:rsidRDefault="001061C7">
            <w:pPr>
              <w:keepNext/>
            </w:pPr>
            <w:r>
              <w:rPr>
                <w:rStyle w:val="GResponseCode"/>
              </w:rPr>
              <w:t>45</w:t>
            </w:r>
          </w:p>
        </w:tc>
        <w:tc>
          <w:tcPr>
            <w:tcW w:w="361" w:type="dxa"/>
          </w:tcPr>
          <w:p w14:paraId="4BFCC5A9" w14:textId="77777777" w:rsidR="008D753F" w:rsidRDefault="001061C7">
            <w:pPr>
              <w:keepNext/>
            </w:pPr>
            <w:r>
              <w:t>○</w:t>
            </w:r>
          </w:p>
        </w:tc>
        <w:tc>
          <w:tcPr>
            <w:tcW w:w="3731" w:type="dxa"/>
          </w:tcPr>
          <w:p w14:paraId="3B37B05F" w14:textId="77777777" w:rsidR="008D753F" w:rsidRDefault="001061C7">
            <w:pPr>
              <w:keepNext/>
            </w:pPr>
            <w:r>
              <w:t>BYU</w:t>
            </w:r>
          </w:p>
        </w:tc>
        <w:tc>
          <w:tcPr>
            <w:tcW w:w="4428" w:type="dxa"/>
          </w:tcPr>
          <w:p w14:paraId="62760D64" w14:textId="77777777" w:rsidR="008D753F" w:rsidRDefault="008D753F">
            <w:pPr>
              <w:keepNext/>
              <w:jc w:val="right"/>
              <w:rPr>
                <w:i/>
              </w:rPr>
            </w:pPr>
          </w:p>
        </w:tc>
      </w:tr>
      <w:tr w:rsidR="008D753F" w14:paraId="64E3558D" w14:textId="77777777">
        <w:tc>
          <w:tcPr>
            <w:tcW w:w="336" w:type="dxa"/>
          </w:tcPr>
          <w:p w14:paraId="4430DD43" w14:textId="77777777" w:rsidR="008D753F" w:rsidRDefault="001061C7">
            <w:pPr>
              <w:keepNext/>
            </w:pPr>
            <w:r>
              <w:rPr>
                <w:rStyle w:val="GResponseCode"/>
              </w:rPr>
              <w:t>46</w:t>
            </w:r>
          </w:p>
        </w:tc>
        <w:tc>
          <w:tcPr>
            <w:tcW w:w="361" w:type="dxa"/>
          </w:tcPr>
          <w:p w14:paraId="21A51E6C" w14:textId="77777777" w:rsidR="008D753F" w:rsidRDefault="001061C7">
            <w:pPr>
              <w:keepNext/>
            </w:pPr>
            <w:r>
              <w:t>○</w:t>
            </w:r>
          </w:p>
        </w:tc>
        <w:tc>
          <w:tcPr>
            <w:tcW w:w="3731" w:type="dxa"/>
          </w:tcPr>
          <w:p w14:paraId="568CC8DC" w14:textId="77777777" w:rsidR="008D753F" w:rsidRDefault="001061C7">
            <w:pPr>
              <w:keepNext/>
            </w:pPr>
            <w:r>
              <w:t>AUB</w:t>
            </w:r>
          </w:p>
        </w:tc>
        <w:tc>
          <w:tcPr>
            <w:tcW w:w="4428" w:type="dxa"/>
          </w:tcPr>
          <w:p w14:paraId="72027F87" w14:textId="77777777" w:rsidR="008D753F" w:rsidRDefault="008D753F">
            <w:pPr>
              <w:keepNext/>
              <w:jc w:val="right"/>
              <w:rPr>
                <w:i/>
              </w:rPr>
            </w:pPr>
          </w:p>
        </w:tc>
      </w:tr>
      <w:tr w:rsidR="008D753F" w14:paraId="055206DB" w14:textId="77777777">
        <w:tc>
          <w:tcPr>
            <w:tcW w:w="336" w:type="dxa"/>
          </w:tcPr>
          <w:p w14:paraId="0055F7A4" w14:textId="77777777" w:rsidR="008D753F" w:rsidRDefault="001061C7">
            <w:pPr>
              <w:keepNext/>
            </w:pPr>
            <w:r>
              <w:rPr>
                <w:rStyle w:val="GResponseCode"/>
              </w:rPr>
              <w:t>47</w:t>
            </w:r>
          </w:p>
        </w:tc>
        <w:tc>
          <w:tcPr>
            <w:tcW w:w="361" w:type="dxa"/>
          </w:tcPr>
          <w:p w14:paraId="7D09F3E4" w14:textId="77777777" w:rsidR="008D753F" w:rsidRDefault="001061C7">
            <w:pPr>
              <w:keepNext/>
            </w:pPr>
            <w:r>
              <w:t>○</w:t>
            </w:r>
          </w:p>
        </w:tc>
        <w:tc>
          <w:tcPr>
            <w:tcW w:w="3731" w:type="dxa"/>
          </w:tcPr>
          <w:p w14:paraId="01DE5D35" w14:textId="77777777" w:rsidR="008D753F" w:rsidRDefault="001061C7">
            <w:pPr>
              <w:keepNext/>
            </w:pPr>
            <w:r>
              <w:t>CUB</w:t>
            </w:r>
          </w:p>
        </w:tc>
        <w:tc>
          <w:tcPr>
            <w:tcW w:w="4428" w:type="dxa"/>
          </w:tcPr>
          <w:p w14:paraId="4AAA60D7" w14:textId="77777777" w:rsidR="008D753F" w:rsidRDefault="008D753F">
            <w:pPr>
              <w:keepNext/>
              <w:jc w:val="right"/>
              <w:rPr>
                <w:i/>
              </w:rPr>
            </w:pPr>
          </w:p>
        </w:tc>
      </w:tr>
      <w:tr w:rsidR="008D753F" w14:paraId="36B7DB39" w14:textId="77777777">
        <w:tc>
          <w:tcPr>
            <w:tcW w:w="336" w:type="dxa"/>
          </w:tcPr>
          <w:p w14:paraId="36DDB582" w14:textId="77777777" w:rsidR="008D753F" w:rsidRDefault="001061C7">
            <w:pPr>
              <w:keepNext/>
            </w:pPr>
            <w:r>
              <w:rPr>
                <w:rStyle w:val="GResponseCode"/>
              </w:rPr>
              <w:t>48</w:t>
            </w:r>
          </w:p>
        </w:tc>
        <w:tc>
          <w:tcPr>
            <w:tcW w:w="361" w:type="dxa"/>
          </w:tcPr>
          <w:p w14:paraId="72890DAC" w14:textId="77777777" w:rsidR="008D753F" w:rsidRDefault="001061C7">
            <w:pPr>
              <w:keepNext/>
            </w:pPr>
            <w:r>
              <w:t>○</w:t>
            </w:r>
          </w:p>
        </w:tc>
        <w:tc>
          <w:tcPr>
            <w:tcW w:w="3731" w:type="dxa"/>
          </w:tcPr>
          <w:p w14:paraId="0EDE6A56" w14:textId="77777777" w:rsidR="008D753F" w:rsidRDefault="001061C7">
            <w:pPr>
              <w:keepNext/>
            </w:pPr>
            <w:r>
              <w:t>NYU</w:t>
            </w:r>
          </w:p>
        </w:tc>
        <w:tc>
          <w:tcPr>
            <w:tcW w:w="4428" w:type="dxa"/>
          </w:tcPr>
          <w:p w14:paraId="05A21979" w14:textId="77777777" w:rsidR="008D753F" w:rsidRDefault="008D753F">
            <w:pPr>
              <w:keepNext/>
              <w:jc w:val="right"/>
              <w:rPr>
                <w:i/>
              </w:rPr>
            </w:pPr>
          </w:p>
        </w:tc>
      </w:tr>
      <w:tr w:rsidR="008D753F" w14:paraId="332473C3" w14:textId="77777777">
        <w:tc>
          <w:tcPr>
            <w:tcW w:w="336" w:type="dxa"/>
          </w:tcPr>
          <w:p w14:paraId="4661F040" w14:textId="77777777" w:rsidR="008D753F" w:rsidRDefault="001061C7">
            <w:pPr>
              <w:keepNext/>
            </w:pPr>
            <w:r>
              <w:rPr>
                <w:rStyle w:val="GResponseCode"/>
              </w:rPr>
              <w:t>49</w:t>
            </w:r>
          </w:p>
        </w:tc>
        <w:tc>
          <w:tcPr>
            <w:tcW w:w="361" w:type="dxa"/>
          </w:tcPr>
          <w:p w14:paraId="364A9939" w14:textId="77777777" w:rsidR="008D753F" w:rsidRDefault="001061C7">
            <w:pPr>
              <w:keepNext/>
            </w:pPr>
            <w:r>
              <w:t>○</w:t>
            </w:r>
          </w:p>
        </w:tc>
        <w:tc>
          <w:tcPr>
            <w:tcW w:w="3731" w:type="dxa"/>
          </w:tcPr>
          <w:p w14:paraId="66E4EE9B" w14:textId="77777777" w:rsidR="008D753F" w:rsidRDefault="001061C7">
            <w:pPr>
              <w:keepNext/>
            </w:pPr>
            <w:r>
              <w:t>UCL</w:t>
            </w:r>
          </w:p>
        </w:tc>
        <w:tc>
          <w:tcPr>
            <w:tcW w:w="4428" w:type="dxa"/>
          </w:tcPr>
          <w:p w14:paraId="77A29469" w14:textId="77777777" w:rsidR="008D753F" w:rsidRDefault="008D753F">
            <w:pPr>
              <w:keepNext/>
              <w:jc w:val="right"/>
              <w:rPr>
                <w:i/>
              </w:rPr>
            </w:pPr>
          </w:p>
        </w:tc>
      </w:tr>
      <w:tr w:rsidR="008D753F" w14:paraId="5D6B127C" w14:textId="77777777">
        <w:tc>
          <w:tcPr>
            <w:tcW w:w="336" w:type="dxa"/>
          </w:tcPr>
          <w:p w14:paraId="1879BDCF" w14:textId="77777777" w:rsidR="008D753F" w:rsidRDefault="001061C7">
            <w:pPr>
              <w:keepNext/>
            </w:pPr>
            <w:r>
              <w:rPr>
                <w:rStyle w:val="GResponseCode"/>
              </w:rPr>
              <w:t>50</w:t>
            </w:r>
          </w:p>
        </w:tc>
        <w:tc>
          <w:tcPr>
            <w:tcW w:w="361" w:type="dxa"/>
          </w:tcPr>
          <w:p w14:paraId="117369FF" w14:textId="77777777" w:rsidR="008D753F" w:rsidRDefault="001061C7">
            <w:pPr>
              <w:keepNext/>
            </w:pPr>
            <w:r>
              <w:t>○</w:t>
            </w:r>
          </w:p>
        </w:tc>
        <w:tc>
          <w:tcPr>
            <w:tcW w:w="3731" w:type="dxa"/>
          </w:tcPr>
          <w:p w14:paraId="13B60D2B" w14:textId="77777777" w:rsidR="008D753F" w:rsidRDefault="001061C7">
            <w:pPr>
              <w:keepNext/>
            </w:pPr>
            <w:r>
              <w:t>YAL</w:t>
            </w:r>
          </w:p>
        </w:tc>
        <w:tc>
          <w:tcPr>
            <w:tcW w:w="4428" w:type="dxa"/>
          </w:tcPr>
          <w:p w14:paraId="4A23E092" w14:textId="77777777" w:rsidR="008D753F" w:rsidRDefault="008D753F">
            <w:pPr>
              <w:keepNext/>
              <w:jc w:val="right"/>
              <w:rPr>
                <w:i/>
              </w:rPr>
            </w:pPr>
          </w:p>
        </w:tc>
      </w:tr>
      <w:tr w:rsidR="008D753F" w14:paraId="28BB178C" w14:textId="77777777">
        <w:tc>
          <w:tcPr>
            <w:tcW w:w="336" w:type="dxa"/>
          </w:tcPr>
          <w:p w14:paraId="6FB109E4" w14:textId="77777777" w:rsidR="008D753F" w:rsidRDefault="001061C7">
            <w:pPr>
              <w:keepNext/>
            </w:pPr>
            <w:r>
              <w:rPr>
                <w:rStyle w:val="GResponseCode"/>
              </w:rPr>
              <w:t>51</w:t>
            </w:r>
          </w:p>
        </w:tc>
        <w:tc>
          <w:tcPr>
            <w:tcW w:w="361" w:type="dxa"/>
          </w:tcPr>
          <w:p w14:paraId="75D570C7" w14:textId="77777777" w:rsidR="008D753F" w:rsidRDefault="001061C7">
            <w:pPr>
              <w:keepNext/>
            </w:pPr>
            <w:r>
              <w:t>○</w:t>
            </w:r>
          </w:p>
        </w:tc>
        <w:tc>
          <w:tcPr>
            <w:tcW w:w="3731" w:type="dxa"/>
          </w:tcPr>
          <w:p w14:paraId="1854735D" w14:textId="77777777" w:rsidR="008D753F" w:rsidRDefault="001061C7">
            <w:pPr>
              <w:keepNext/>
            </w:pPr>
            <w:r>
              <w:t>NCB</w:t>
            </w:r>
          </w:p>
        </w:tc>
        <w:tc>
          <w:tcPr>
            <w:tcW w:w="4428" w:type="dxa"/>
          </w:tcPr>
          <w:p w14:paraId="7ADA6E01" w14:textId="77777777" w:rsidR="008D753F" w:rsidRDefault="008D753F">
            <w:pPr>
              <w:keepNext/>
              <w:jc w:val="right"/>
              <w:rPr>
                <w:i/>
              </w:rPr>
            </w:pPr>
          </w:p>
        </w:tc>
      </w:tr>
      <w:tr w:rsidR="008D753F" w14:paraId="445A6083" w14:textId="77777777">
        <w:tc>
          <w:tcPr>
            <w:tcW w:w="336" w:type="dxa"/>
          </w:tcPr>
          <w:p w14:paraId="2C832104" w14:textId="77777777" w:rsidR="008D753F" w:rsidRDefault="001061C7">
            <w:pPr>
              <w:keepNext/>
            </w:pPr>
            <w:r>
              <w:rPr>
                <w:rStyle w:val="GResponseCode"/>
              </w:rPr>
              <w:t>52</w:t>
            </w:r>
          </w:p>
        </w:tc>
        <w:tc>
          <w:tcPr>
            <w:tcW w:w="361" w:type="dxa"/>
          </w:tcPr>
          <w:p w14:paraId="3D96510C" w14:textId="77777777" w:rsidR="008D753F" w:rsidRDefault="001061C7">
            <w:pPr>
              <w:keepNext/>
            </w:pPr>
            <w:r>
              <w:t>○</w:t>
            </w:r>
          </w:p>
        </w:tc>
        <w:tc>
          <w:tcPr>
            <w:tcW w:w="3731" w:type="dxa"/>
          </w:tcPr>
          <w:p w14:paraId="4AB014D9" w14:textId="77777777" w:rsidR="008D753F" w:rsidRDefault="001061C7">
            <w:pPr>
              <w:keepNext/>
            </w:pPr>
            <w:r>
              <w:t>UCR</w:t>
            </w:r>
          </w:p>
        </w:tc>
        <w:tc>
          <w:tcPr>
            <w:tcW w:w="4428" w:type="dxa"/>
          </w:tcPr>
          <w:p w14:paraId="601C9A5A" w14:textId="77777777" w:rsidR="008D753F" w:rsidRDefault="008D753F">
            <w:pPr>
              <w:keepNext/>
              <w:jc w:val="right"/>
              <w:rPr>
                <w:i/>
              </w:rPr>
            </w:pPr>
          </w:p>
        </w:tc>
      </w:tr>
      <w:tr w:rsidR="008D753F" w14:paraId="082759E7" w14:textId="77777777">
        <w:tc>
          <w:tcPr>
            <w:tcW w:w="336" w:type="dxa"/>
          </w:tcPr>
          <w:p w14:paraId="5A35580E" w14:textId="77777777" w:rsidR="008D753F" w:rsidRDefault="001061C7">
            <w:pPr>
              <w:keepNext/>
            </w:pPr>
            <w:r>
              <w:rPr>
                <w:rStyle w:val="GResponseCode"/>
              </w:rPr>
              <w:t>53</w:t>
            </w:r>
          </w:p>
        </w:tc>
        <w:tc>
          <w:tcPr>
            <w:tcW w:w="361" w:type="dxa"/>
          </w:tcPr>
          <w:p w14:paraId="4B800274" w14:textId="77777777" w:rsidR="008D753F" w:rsidRDefault="001061C7">
            <w:pPr>
              <w:keepNext/>
            </w:pPr>
            <w:r>
              <w:t>○</w:t>
            </w:r>
          </w:p>
        </w:tc>
        <w:tc>
          <w:tcPr>
            <w:tcW w:w="3731" w:type="dxa"/>
          </w:tcPr>
          <w:p w14:paraId="08EAEF2A" w14:textId="77777777" w:rsidR="008D753F" w:rsidRDefault="001061C7">
            <w:pPr>
              <w:keepNext/>
            </w:pPr>
            <w:r>
              <w:t>DAR</w:t>
            </w:r>
          </w:p>
        </w:tc>
        <w:tc>
          <w:tcPr>
            <w:tcW w:w="4428" w:type="dxa"/>
          </w:tcPr>
          <w:p w14:paraId="37E5DBA0" w14:textId="77777777" w:rsidR="008D753F" w:rsidRDefault="008D753F">
            <w:pPr>
              <w:keepNext/>
              <w:jc w:val="right"/>
              <w:rPr>
                <w:i/>
              </w:rPr>
            </w:pPr>
          </w:p>
        </w:tc>
      </w:tr>
      <w:tr w:rsidR="008D753F" w14:paraId="190C57FF" w14:textId="77777777">
        <w:tc>
          <w:tcPr>
            <w:tcW w:w="336" w:type="dxa"/>
          </w:tcPr>
          <w:p w14:paraId="68B09F0C" w14:textId="77777777" w:rsidR="008D753F" w:rsidRDefault="001061C7">
            <w:pPr>
              <w:keepNext/>
            </w:pPr>
            <w:r>
              <w:rPr>
                <w:rStyle w:val="GResponseCode"/>
              </w:rPr>
              <w:t>54</w:t>
            </w:r>
          </w:p>
        </w:tc>
        <w:tc>
          <w:tcPr>
            <w:tcW w:w="361" w:type="dxa"/>
          </w:tcPr>
          <w:p w14:paraId="5AD28F09" w14:textId="77777777" w:rsidR="008D753F" w:rsidRDefault="001061C7">
            <w:pPr>
              <w:keepNext/>
            </w:pPr>
            <w:r>
              <w:t>○</w:t>
            </w:r>
          </w:p>
        </w:tc>
        <w:tc>
          <w:tcPr>
            <w:tcW w:w="3731" w:type="dxa"/>
          </w:tcPr>
          <w:p w14:paraId="5AC639E3" w14:textId="77777777" w:rsidR="008D753F" w:rsidRDefault="001061C7">
            <w:pPr>
              <w:keepNext/>
            </w:pPr>
            <w:r>
              <w:t>YLS</w:t>
            </w:r>
          </w:p>
        </w:tc>
        <w:tc>
          <w:tcPr>
            <w:tcW w:w="4428" w:type="dxa"/>
          </w:tcPr>
          <w:p w14:paraId="01A7AFB5" w14:textId="77777777" w:rsidR="008D753F" w:rsidRDefault="008D753F">
            <w:pPr>
              <w:keepNext/>
              <w:jc w:val="right"/>
              <w:rPr>
                <w:i/>
              </w:rPr>
            </w:pPr>
          </w:p>
        </w:tc>
      </w:tr>
      <w:tr w:rsidR="008D753F" w14:paraId="1E61CC77" w14:textId="77777777">
        <w:tc>
          <w:tcPr>
            <w:tcW w:w="336" w:type="dxa"/>
          </w:tcPr>
          <w:p w14:paraId="09988FAF" w14:textId="77777777" w:rsidR="008D753F" w:rsidRDefault="001061C7">
            <w:pPr>
              <w:keepNext/>
            </w:pPr>
            <w:r>
              <w:rPr>
                <w:rStyle w:val="GResponseCode"/>
              </w:rPr>
              <w:t>55</w:t>
            </w:r>
          </w:p>
        </w:tc>
        <w:tc>
          <w:tcPr>
            <w:tcW w:w="361" w:type="dxa"/>
          </w:tcPr>
          <w:p w14:paraId="3CCCD479" w14:textId="77777777" w:rsidR="008D753F" w:rsidRDefault="001061C7">
            <w:pPr>
              <w:keepNext/>
            </w:pPr>
            <w:r>
              <w:t>○</w:t>
            </w:r>
          </w:p>
        </w:tc>
        <w:tc>
          <w:tcPr>
            <w:tcW w:w="3731" w:type="dxa"/>
          </w:tcPr>
          <w:p w14:paraId="19000861" w14:textId="77777777" w:rsidR="008D753F" w:rsidRDefault="001061C7">
            <w:pPr>
              <w:keepNext/>
            </w:pPr>
            <w:r>
              <w:t>MCS</w:t>
            </w:r>
          </w:p>
        </w:tc>
        <w:tc>
          <w:tcPr>
            <w:tcW w:w="4428" w:type="dxa"/>
          </w:tcPr>
          <w:p w14:paraId="314E2803" w14:textId="77777777" w:rsidR="008D753F" w:rsidRDefault="008D753F">
            <w:pPr>
              <w:keepNext/>
              <w:jc w:val="right"/>
              <w:rPr>
                <w:i/>
              </w:rPr>
            </w:pPr>
          </w:p>
        </w:tc>
      </w:tr>
      <w:tr w:rsidR="008D753F" w14:paraId="08ED54EB" w14:textId="77777777">
        <w:tc>
          <w:tcPr>
            <w:tcW w:w="336" w:type="dxa"/>
          </w:tcPr>
          <w:p w14:paraId="28EDAEC0" w14:textId="77777777" w:rsidR="008D753F" w:rsidRDefault="001061C7">
            <w:pPr>
              <w:keepNext/>
            </w:pPr>
            <w:r>
              <w:rPr>
                <w:rStyle w:val="GResponseCode"/>
              </w:rPr>
              <w:t>56</w:t>
            </w:r>
          </w:p>
        </w:tc>
        <w:tc>
          <w:tcPr>
            <w:tcW w:w="361" w:type="dxa"/>
          </w:tcPr>
          <w:p w14:paraId="4155B419" w14:textId="77777777" w:rsidR="008D753F" w:rsidRDefault="001061C7">
            <w:pPr>
              <w:keepNext/>
            </w:pPr>
            <w:r>
              <w:t>○</w:t>
            </w:r>
          </w:p>
        </w:tc>
        <w:tc>
          <w:tcPr>
            <w:tcW w:w="3731" w:type="dxa"/>
          </w:tcPr>
          <w:p w14:paraId="0FEAED57" w14:textId="77777777" w:rsidR="008D753F" w:rsidRDefault="001061C7">
            <w:pPr>
              <w:keepNext/>
            </w:pPr>
            <w:r>
              <w:t>CSU</w:t>
            </w:r>
          </w:p>
        </w:tc>
        <w:tc>
          <w:tcPr>
            <w:tcW w:w="4428" w:type="dxa"/>
          </w:tcPr>
          <w:p w14:paraId="429FD64E" w14:textId="77777777" w:rsidR="008D753F" w:rsidRDefault="008D753F">
            <w:pPr>
              <w:keepNext/>
              <w:jc w:val="right"/>
              <w:rPr>
                <w:i/>
              </w:rPr>
            </w:pPr>
          </w:p>
        </w:tc>
      </w:tr>
      <w:tr w:rsidR="008D753F" w14:paraId="718740C2" w14:textId="77777777">
        <w:tc>
          <w:tcPr>
            <w:tcW w:w="336" w:type="dxa"/>
          </w:tcPr>
          <w:p w14:paraId="13DF620A" w14:textId="77777777" w:rsidR="008D753F" w:rsidRDefault="001061C7">
            <w:pPr>
              <w:keepNext/>
            </w:pPr>
            <w:r>
              <w:rPr>
                <w:rStyle w:val="GResponseCode"/>
              </w:rPr>
              <w:t>98</w:t>
            </w:r>
          </w:p>
        </w:tc>
        <w:tc>
          <w:tcPr>
            <w:tcW w:w="361" w:type="dxa"/>
          </w:tcPr>
          <w:p w14:paraId="7BC0C29E" w14:textId="77777777" w:rsidR="008D753F" w:rsidRDefault="008D753F">
            <w:pPr>
              <w:keepNext/>
            </w:pPr>
          </w:p>
        </w:tc>
        <w:tc>
          <w:tcPr>
            <w:tcW w:w="3731" w:type="dxa"/>
          </w:tcPr>
          <w:p w14:paraId="2CF70EF3" w14:textId="77777777" w:rsidR="008D753F" w:rsidRDefault="001061C7">
            <w:pPr>
              <w:pStyle w:val="GAdminOption"/>
              <w:keepNext/>
            </w:pPr>
            <w:r>
              <w:t>Skipped</w:t>
            </w:r>
          </w:p>
        </w:tc>
        <w:tc>
          <w:tcPr>
            <w:tcW w:w="4428" w:type="dxa"/>
          </w:tcPr>
          <w:p w14:paraId="1D055B2B" w14:textId="77777777" w:rsidR="008D753F" w:rsidRDefault="008D753F">
            <w:pPr>
              <w:keepNext/>
              <w:jc w:val="right"/>
              <w:rPr>
                <w:i/>
              </w:rPr>
            </w:pPr>
          </w:p>
        </w:tc>
      </w:tr>
      <w:tr w:rsidR="008D753F" w14:paraId="40DF5161" w14:textId="77777777">
        <w:tc>
          <w:tcPr>
            <w:tcW w:w="336" w:type="dxa"/>
          </w:tcPr>
          <w:p w14:paraId="6CCC3EE5" w14:textId="77777777" w:rsidR="008D753F" w:rsidRDefault="001061C7">
            <w:pPr>
              <w:keepNext/>
            </w:pPr>
            <w:r>
              <w:rPr>
                <w:rStyle w:val="GResponseCode"/>
              </w:rPr>
              <w:t>99</w:t>
            </w:r>
          </w:p>
        </w:tc>
        <w:tc>
          <w:tcPr>
            <w:tcW w:w="361" w:type="dxa"/>
          </w:tcPr>
          <w:p w14:paraId="7295D119" w14:textId="77777777" w:rsidR="008D753F" w:rsidRDefault="008D753F">
            <w:pPr>
              <w:keepNext/>
            </w:pPr>
          </w:p>
        </w:tc>
        <w:tc>
          <w:tcPr>
            <w:tcW w:w="3731" w:type="dxa"/>
          </w:tcPr>
          <w:p w14:paraId="78839A4C" w14:textId="77777777" w:rsidR="008D753F" w:rsidRDefault="001061C7">
            <w:pPr>
              <w:pStyle w:val="GAdminOption"/>
              <w:keepNext/>
            </w:pPr>
            <w:r>
              <w:t>Not Asked</w:t>
            </w:r>
          </w:p>
        </w:tc>
        <w:tc>
          <w:tcPr>
            <w:tcW w:w="4428" w:type="dxa"/>
          </w:tcPr>
          <w:p w14:paraId="6BC35D4D" w14:textId="77777777" w:rsidR="008D753F" w:rsidRDefault="008D753F">
            <w:pPr>
              <w:keepNext/>
              <w:jc w:val="right"/>
              <w:rPr>
                <w:i/>
              </w:rPr>
            </w:pPr>
          </w:p>
        </w:tc>
      </w:tr>
    </w:tbl>
    <w:p w14:paraId="5241BA33"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1575"/>
        <w:gridCol w:w="7785"/>
      </w:tblGrid>
      <w:tr w:rsidR="008D753F" w14:paraId="097670C9" w14:textId="77777777">
        <w:tc>
          <w:tcPr>
            <w:tcW w:w="0" w:type="dxa"/>
            <w:shd w:val="clear" w:color="auto" w:fill="D0D0D0"/>
          </w:tcPr>
          <w:p w14:paraId="3E9106B3" w14:textId="77777777" w:rsidR="008D753F" w:rsidRDefault="001061C7">
            <w:pPr>
              <w:pStyle w:val="GVariableNameP"/>
              <w:keepNext/>
            </w:pPr>
            <w:r>
              <w:fldChar w:fldCharType="begin"/>
            </w:r>
            <w:r>
              <w:instrText>TC skipcommon \\l 2 \\f a</w:instrText>
            </w:r>
            <w:r>
              <w:fldChar w:fldCharType="end"/>
            </w:r>
            <w:proofErr w:type="spellStart"/>
            <w:r>
              <w:t>skipcommon</w:t>
            </w:r>
            <w:proofErr w:type="spellEnd"/>
            <w:r>
              <w:rPr>
                <w:i/>
              </w:rPr>
              <w:t>- Show if testing</w:t>
            </w:r>
          </w:p>
        </w:tc>
        <w:tc>
          <w:tcPr>
            <w:tcW w:w="0" w:type="dxa"/>
            <w:shd w:val="clear" w:color="auto" w:fill="D0D0D0"/>
            <w:vAlign w:val="bottom"/>
          </w:tcPr>
          <w:p w14:paraId="5CBAE880" w14:textId="77777777" w:rsidR="008D753F" w:rsidRDefault="001061C7">
            <w:pPr>
              <w:keepNext/>
              <w:jc w:val="right"/>
            </w:pPr>
            <w:r>
              <w:t>SINGLE CHOICE</w:t>
            </w:r>
          </w:p>
        </w:tc>
      </w:tr>
      <w:tr w:rsidR="008D753F" w14:paraId="460BF6D7" w14:textId="77777777">
        <w:tc>
          <w:tcPr>
            <w:tcW w:w="8856" w:type="dxa"/>
            <w:gridSpan w:val="2"/>
            <w:shd w:val="clear" w:color="auto" w:fill="D0D0D0"/>
          </w:tcPr>
          <w:p w14:paraId="1FD19348" w14:textId="77777777" w:rsidR="008D753F" w:rsidRDefault="001061C7">
            <w:pPr>
              <w:keepNext/>
            </w:pPr>
            <w:r>
              <w:t>Do you want to go directly to the team content?</w:t>
            </w:r>
          </w:p>
        </w:tc>
      </w:tr>
    </w:tbl>
    <w:p w14:paraId="54096D19" w14:textId="77777777" w:rsidR="008D753F" w:rsidRDefault="008D753F">
      <w:pPr>
        <w:pStyle w:val="GQuestionSpacer"/>
        <w:keepNext/>
      </w:pPr>
    </w:p>
    <w:p w14:paraId="08AB2D81" w14:textId="77777777" w:rsidR="008D753F" w:rsidRDefault="001061C7">
      <w:pPr>
        <w:pStyle w:val="GDefaultWidgetOption"/>
        <w:keepNext/>
        <w:tabs>
          <w:tab w:val="left" w:pos="2160"/>
        </w:tabs>
      </w:pPr>
      <w:r>
        <w:t>pii</w:t>
      </w:r>
      <w:r>
        <w:tab/>
        <w:t>False</w:t>
      </w:r>
    </w:p>
    <w:p w14:paraId="29FD640A" w14:textId="77777777" w:rsidR="008D753F" w:rsidRDefault="001061C7">
      <w:pPr>
        <w:pStyle w:val="GDefaultWidgetOption"/>
        <w:keepNext/>
        <w:tabs>
          <w:tab w:val="left" w:pos="2160"/>
        </w:tabs>
      </w:pPr>
      <w:r>
        <w:t>chart_layout</w:t>
      </w:r>
      <w:r>
        <w:tab/>
        <w:t>1</w:t>
      </w:r>
    </w:p>
    <w:p w14:paraId="78F3939E" w14:textId="77777777" w:rsidR="008D753F" w:rsidRDefault="001061C7">
      <w:pPr>
        <w:pStyle w:val="GDefaultWidgetOption"/>
        <w:keepNext/>
        <w:tabs>
          <w:tab w:val="left" w:pos="2160"/>
        </w:tabs>
      </w:pPr>
      <w:r>
        <w:t>varlabel</w:t>
      </w:r>
      <w:r>
        <w:tab/>
      </w:r>
    </w:p>
    <w:p w14:paraId="3373193F" w14:textId="77777777" w:rsidR="008D753F" w:rsidRDefault="001061C7">
      <w:pPr>
        <w:pStyle w:val="GDefaultWidgetOption"/>
        <w:keepNext/>
        <w:tabs>
          <w:tab w:val="left" w:pos="2160"/>
        </w:tabs>
      </w:pPr>
      <w:r>
        <w:t>topic</w:t>
      </w:r>
      <w:r>
        <w:tab/>
      </w:r>
    </w:p>
    <w:p w14:paraId="619C61AC" w14:textId="77777777" w:rsidR="008D753F" w:rsidRDefault="001061C7">
      <w:pPr>
        <w:pStyle w:val="GDefaultWidgetOption"/>
        <w:keepNext/>
        <w:tabs>
          <w:tab w:val="left" w:pos="2160"/>
        </w:tabs>
      </w:pPr>
      <w:r>
        <w:t>chart_color</w:t>
      </w:r>
      <w:r>
        <w:tab/>
        <w:t>green</w:t>
      </w:r>
    </w:p>
    <w:p w14:paraId="475BF0E1" w14:textId="77777777" w:rsidR="008D753F" w:rsidRDefault="001061C7">
      <w:pPr>
        <w:pStyle w:val="GDefaultWidgetOption"/>
        <w:keepNext/>
        <w:tabs>
          <w:tab w:val="left" w:pos="2160"/>
        </w:tabs>
      </w:pPr>
      <w:r>
        <w:t>chart_type</w:t>
      </w:r>
      <w:r>
        <w:tab/>
        <w:t>bar</w:t>
      </w:r>
    </w:p>
    <w:p w14:paraId="2D34C912" w14:textId="77777777" w:rsidR="008D753F" w:rsidRDefault="001061C7">
      <w:pPr>
        <w:pStyle w:val="GDefaultWidgetOption"/>
        <w:keepNext/>
        <w:tabs>
          <w:tab w:val="left" w:pos="2160"/>
        </w:tabs>
      </w:pPr>
      <w:r>
        <w:t>crossbreak</w:t>
      </w:r>
      <w:r>
        <w:tab/>
        <w:t>Total</w:t>
      </w:r>
    </w:p>
    <w:p w14:paraId="5D128F81" w14:textId="77777777" w:rsidR="008D753F" w:rsidRDefault="001061C7">
      <w:pPr>
        <w:pStyle w:val="GDefaultWidgetOption"/>
        <w:keepNext/>
        <w:tabs>
          <w:tab w:val="left" w:pos="2160"/>
        </w:tabs>
      </w:pPr>
      <w:r>
        <w:t>wrap</w:t>
      </w:r>
      <w:r>
        <w:tab/>
        <w:t>True</w:t>
      </w:r>
    </w:p>
    <w:p w14:paraId="2C182B25" w14:textId="77777777" w:rsidR="008D753F" w:rsidRDefault="001061C7">
      <w:pPr>
        <w:pStyle w:val="GDefaultWidgetOption"/>
        <w:keepNext/>
        <w:tabs>
          <w:tab w:val="left" w:pos="2160"/>
        </w:tabs>
      </w:pPr>
      <w:r>
        <w:t>is_rating</w:t>
      </w:r>
      <w:r>
        <w:tab/>
        <w:t>False</w:t>
      </w:r>
    </w:p>
    <w:p w14:paraId="363BF7C5" w14:textId="77777777" w:rsidR="008D753F" w:rsidRDefault="001061C7">
      <w:pPr>
        <w:pStyle w:val="GDefaultWidgetOption"/>
        <w:keepNext/>
        <w:tabs>
          <w:tab w:val="left" w:pos="2160"/>
        </w:tabs>
      </w:pPr>
      <w:r>
        <w:t>required_text</w:t>
      </w:r>
      <w:r>
        <w:tab/>
        <w:t>Please choose an answer</w:t>
      </w:r>
    </w:p>
    <w:p w14:paraId="359D056D" w14:textId="77777777" w:rsidR="008D753F" w:rsidRDefault="001061C7">
      <w:pPr>
        <w:pStyle w:val="GDefaultWidgetOption"/>
        <w:keepNext/>
        <w:tabs>
          <w:tab w:val="left" w:pos="2160"/>
        </w:tabs>
      </w:pPr>
      <w:r>
        <w:t>min_columns</w:t>
      </w:r>
      <w:r>
        <w:tab/>
        <w:t>1</w:t>
      </w:r>
    </w:p>
    <w:p w14:paraId="63E5FDAA" w14:textId="77777777" w:rsidR="008D753F" w:rsidRDefault="001061C7">
      <w:pPr>
        <w:pStyle w:val="GDefaultWidgetOption"/>
        <w:keepNext/>
        <w:tabs>
          <w:tab w:val="left" w:pos="2160"/>
        </w:tabs>
      </w:pPr>
      <w:r>
        <w:t>sample_type</w:t>
      </w:r>
      <w:r>
        <w:tab/>
      </w:r>
    </w:p>
    <w:p w14:paraId="09413F26" w14:textId="77777777" w:rsidR="008D753F" w:rsidRDefault="001061C7">
      <w:pPr>
        <w:pStyle w:val="GDefaultWidgetOption"/>
        <w:keepNext/>
        <w:tabs>
          <w:tab w:val="left" w:pos="2160"/>
        </w:tabs>
      </w:pPr>
      <w:r>
        <w:t>access</w:t>
      </w:r>
      <w:r>
        <w:tab/>
      </w:r>
    </w:p>
    <w:p w14:paraId="272046DC" w14:textId="77777777" w:rsidR="008D753F" w:rsidRDefault="001061C7">
      <w:pPr>
        <w:pStyle w:val="GDefaultWidgetOption"/>
        <w:keepNext/>
        <w:tabs>
          <w:tab w:val="left" w:pos="2160"/>
        </w:tabs>
      </w:pPr>
      <w:r>
        <w:t>autoadvance</w:t>
      </w:r>
      <w:r>
        <w:tab/>
        <w:t>False</w:t>
      </w:r>
    </w:p>
    <w:p w14:paraId="1C4B264A" w14:textId="77777777" w:rsidR="008D753F" w:rsidRDefault="001061C7">
      <w:pPr>
        <w:pStyle w:val="GDefaultWidgetOption"/>
        <w:keepNext/>
        <w:tabs>
          <w:tab w:val="left" w:pos="2160"/>
        </w:tabs>
      </w:pPr>
      <w:r>
        <w:t>columns</w:t>
      </w:r>
      <w:r>
        <w:tab/>
        <w:t>1</w:t>
      </w:r>
    </w:p>
    <w:p w14:paraId="0A08997C" w14:textId="77777777" w:rsidR="008D753F" w:rsidRDefault="001061C7">
      <w:pPr>
        <w:pStyle w:val="GDefaultWidgetOption"/>
        <w:keepNext/>
        <w:tabs>
          <w:tab w:val="left" w:pos="2160"/>
        </w:tabs>
      </w:pPr>
      <w:r>
        <w:t>widget</w:t>
      </w:r>
      <w:r>
        <w:tab/>
      </w:r>
    </w:p>
    <w:p w14:paraId="06F4F128" w14:textId="77777777" w:rsidR="008D753F" w:rsidRDefault="001061C7">
      <w:pPr>
        <w:pStyle w:val="GDefaultWidgetOption"/>
        <w:keepNext/>
        <w:tabs>
          <w:tab w:val="left" w:pos="2160"/>
        </w:tabs>
      </w:pPr>
      <w:r>
        <w:t>filter_text</w:t>
      </w:r>
      <w:r>
        <w:tab/>
      </w:r>
    </w:p>
    <w:p w14:paraId="7DD44D77" w14:textId="77777777" w:rsidR="008D753F" w:rsidRDefault="001061C7">
      <w:pPr>
        <w:pStyle w:val="GDefaultWidgetOption"/>
        <w:keepNext/>
        <w:tabs>
          <w:tab w:val="left" w:pos="2160"/>
        </w:tabs>
      </w:pPr>
      <w:r>
        <w:t>as_banner</w:t>
      </w:r>
      <w:r>
        <w:tab/>
        <w:t>False</w:t>
      </w:r>
    </w:p>
    <w:p w14:paraId="54ACC870" w14:textId="77777777" w:rsidR="008D753F" w:rsidRDefault="001061C7">
      <w:pPr>
        <w:pStyle w:val="GDefaultWidgetOption"/>
        <w:keepNext/>
        <w:tabs>
          <w:tab w:val="left" w:pos="2160"/>
        </w:tabs>
      </w:pPr>
      <w:r>
        <w:t>description</w:t>
      </w:r>
      <w:r>
        <w:tab/>
      </w:r>
    </w:p>
    <w:p w14:paraId="0392546C" w14:textId="77777777" w:rsidR="008D753F" w:rsidRDefault="001061C7">
      <w:pPr>
        <w:pStyle w:val="GDefaultWidgetOption"/>
        <w:keepNext/>
        <w:tabs>
          <w:tab w:val="left" w:pos="2160"/>
        </w:tabs>
      </w:pPr>
      <w:r>
        <w:t>spd_category</w:t>
      </w:r>
      <w:r>
        <w:tab/>
      </w:r>
    </w:p>
    <w:p w14:paraId="1FBD5DA5" w14:textId="77777777" w:rsidR="008D753F" w:rsidRDefault="001061C7">
      <w:pPr>
        <w:pStyle w:val="GDefaultWidgetOption"/>
        <w:keepNext/>
        <w:tabs>
          <w:tab w:val="left" w:pos="2160"/>
        </w:tabs>
      </w:pPr>
      <w:r>
        <w:t>tags</w:t>
      </w:r>
      <w:r>
        <w:tab/>
      </w:r>
    </w:p>
    <w:p w14:paraId="3EBE5570" w14:textId="77777777" w:rsidR="008D753F" w:rsidRDefault="001061C7">
      <w:pPr>
        <w:pStyle w:val="GDefaultWidgetOption"/>
        <w:keepNext/>
        <w:tabs>
          <w:tab w:val="left" w:pos="2160"/>
        </w:tabs>
      </w:pPr>
      <w:r>
        <w:t>horizontal</w:t>
      </w:r>
      <w:r>
        <w:tab/>
        <w:t>False</w:t>
      </w:r>
    </w:p>
    <w:p w14:paraId="26E08301" w14:textId="77777777" w:rsidR="008D753F" w:rsidRDefault="001061C7">
      <w:pPr>
        <w:pStyle w:val="GDefaultWidgetOption"/>
        <w:keepNext/>
        <w:tabs>
          <w:tab w:val="left" w:pos="2160"/>
        </w:tabs>
      </w:pPr>
      <w:r>
        <w:t>grid_chart_type</w:t>
      </w:r>
      <w:r>
        <w:tab/>
        <w:t>stacked_bar</w:t>
      </w:r>
    </w:p>
    <w:p w14:paraId="0E0E84A0" w14:textId="77777777" w:rsidR="008D753F" w:rsidRDefault="001061C7">
      <w:pPr>
        <w:pStyle w:val="GDefaultWidgetOption"/>
        <w:keepNext/>
        <w:tabs>
          <w:tab w:val="left" w:pos="2160"/>
        </w:tabs>
      </w:pPr>
      <w:r>
        <w:t>sort_order</w:t>
      </w:r>
      <w:r>
        <w:tab/>
        <w:t>none</w:t>
      </w:r>
    </w:p>
    <w:p w14:paraId="5E0297A2" w14:textId="77777777" w:rsidR="008D753F" w:rsidRDefault="001061C7">
      <w:pPr>
        <w:pStyle w:val="GDefaultWidgetOption"/>
        <w:keepNext/>
        <w:tabs>
          <w:tab w:val="left" w:pos="2160"/>
        </w:tabs>
      </w:pPr>
      <w:r>
        <w:t>sample</w:t>
      </w:r>
      <w:r>
        <w:tab/>
      </w:r>
    </w:p>
    <w:p w14:paraId="248013D2" w14:textId="77777777" w:rsidR="008D753F" w:rsidRDefault="001061C7">
      <w:pPr>
        <w:pStyle w:val="GDefaultWidgetOption"/>
        <w:keepNext/>
        <w:tabs>
          <w:tab w:val="left" w:pos="2160"/>
        </w:tabs>
      </w:pPr>
      <w:r>
        <w:t>slide_title</w:t>
      </w:r>
      <w:r>
        <w:tab/>
      </w:r>
    </w:p>
    <w:p w14:paraId="60851D54" w14:textId="77777777" w:rsidR="008D753F" w:rsidRDefault="001061C7">
      <w:pPr>
        <w:pStyle w:val="GDefaultWidgetOption"/>
        <w:keepNext/>
        <w:tabs>
          <w:tab w:val="left" w:pos="2160"/>
        </w:tabs>
      </w:pPr>
      <w:r>
        <w:t>set_active</w:t>
      </w:r>
      <w:r>
        <w:tab/>
      </w:r>
    </w:p>
    <w:p w14:paraId="6DC308A3" w14:textId="77777777" w:rsidR="008D753F" w:rsidRDefault="001061C7">
      <w:pPr>
        <w:pStyle w:val="GDefaultWidgetOption"/>
        <w:keepNext/>
        <w:tabs>
          <w:tab w:val="left" w:pos="2160"/>
        </w:tabs>
      </w:pPr>
      <w:r>
        <w:t>required</w:t>
      </w:r>
      <w:r>
        <w:tab/>
        <w:t>NONE</w:t>
      </w:r>
    </w:p>
    <w:p w14:paraId="6E2F4F58" w14:textId="77777777" w:rsidR="008D753F" w:rsidRDefault="001061C7">
      <w:pPr>
        <w:pStyle w:val="GDefaultWidgetOption"/>
        <w:keepNext/>
        <w:tabs>
          <w:tab w:val="left" w:pos="2160"/>
        </w:tabs>
      </w:pPr>
      <w:r>
        <w:t>mask</w:t>
      </w:r>
      <w:r>
        <w:tab/>
      </w:r>
    </w:p>
    <w:p w14:paraId="2803E605" w14:textId="77777777" w:rsidR="008D753F" w:rsidRDefault="001061C7">
      <w:pPr>
        <w:pStyle w:val="GDefaultWidgetOption"/>
        <w:keepNext/>
        <w:tabs>
          <w:tab w:val="left" w:pos="2160"/>
        </w:tabs>
      </w:pPr>
      <w:r>
        <w:t>custom_order</w:t>
      </w:r>
      <w:r>
        <w:tab/>
      </w:r>
    </w:p>
    <w:p w14:paraId="389C1BD1" w14:textId="77777777" w:rsidR="008D753F" w:rsidRDefault="001061C7">
      <w:pPr>
        <w:pStyle w:val="GDefaultWidgetOption"/>
        <w:keepNext/>
        <w:tabs>
          <w:tab w:val="left" w:pos="2160"/>
        </w:tabs>
      </w:pPr>
      <w:r>
        <w:t>client</w:t>
      </w:r>
      <w:r>
        <w:tab/>
      </w:r>
    </w:p>
    <w:p w14:paraId="57E3FE23"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6C7AF1F" w14:textId="77777777">
        <w:tc>
          <w:tcPr>
            <w:tcW w:w="336" w:type="dxa"/>
          </w:tcPr>
          <w:p w14:paraId="60995D0E" w14:textId="77777777" w:rsidR="008D753F" w:rsidRDefault="001061C7">
            <w:pPr>
              <w:keepNext/>
            </w:pPr>
            <w:r>
              <w:rPr>
                <w:rStyle w:val="GResponseCode"/>
              </w:rPr>
              <w:t>1</w:t>
            </w:r>
          </w:p>
        </w:tc>
        <w:tc>
          <w:tcPr>
            <w:tcW w:w="361" w:type="dxa"/>
          </w:tcPr>
          <w:p w14:paraId="7693C1D7" w14:textId="77777777" w:rsidR="008D753F" w:rsidRDefault="001061C7">
            <w:pPr>
              <w:keepNext/>
            </w:pPr>
            <w:r>
              <w:t>○</w:t>
            </w:r>
          </w:p>
        </w:tc>
        <w:tc>
          <w:tcPr>
            <w:tcW w:w="3731" w:type="dxa"/>
          </w:tcPr>
          <w:p w14:paraId="1D805A8E" w14:textId="77777777" w:rsidR="008D753F" w:rsidRDefault="001061C7">
            <w:pPr>
              <w:keepNext/>
            </w:pPr>
            <w:r>
              <w:t>Yes</w:t>
            </w:r>
          </w:p>
        </w:tc>
        <w:tc>
          <w:tcPr>
            <w:tcW w:w="4428" w:type="dxa"/>
          </w:tcPr>
          <w:p w14:paraId="601EC064" w14:textId="77777777" w:rsidR="008D753F" w:rsidRDefault="008D753F">
            <w:pPr>
              <w:keepNext/>
              <w:jc w:val="right"/>
              <w:rPr>
                <w:i/>
              </w:rPr>
            </w:pPr>
          </w:p>
        </w:tc>
      </w:tr>
      <w:tr w:rsidR="008D753F" w14:paraId="2FA896A9" w14:textId="77777777">
        <w:tc>
          <w:tcPr>
            <w:tcW w:w="336" w:type="dxa"/>
          </w:tcPr>
          <w:p w14:paraId="0595F63B" w14:textId="77777777" w:rsidR="008D753F" w:rsidRDefault="001061C7">
            <w:pPr>
              <w:keepNext/>
            </w:pPr>
            <w:r>
              <w:rPr>
                <w:rStyle w:val="GResponseCode"/>
              </w:rPr>
              <w:t>2</w:t>
            </w:r>
          </w:p>
        </w:tc>
        <w:tc>
          <w:tcPr>
            <w:tcW w:w="361" w:type="dxa"/>
          </w:tcPr>
          <w:p w14:paraId="6513F139" w14:textId="77777777" w:rsidR="008D753F" w:rsidRDefault="001061C7">
            <w:pPr>
              <w:keepNext/>
            </w:pPr>
            <w:r>
              <w:t>○</w:t>
            </w:r>
          </w:p>
        </w:tc>
        <w:tc>
          <w:tcPr>
            <w:tcW w:w="3731" w:type="dxa"/>
          </w:tcPr>
          <w:p w14:paraId="491A15F6" w14:textId="77777777" w:rsidR="008D753F" w:rsidRDefault="001061C7">
            <w:pPr>
              <w:keepNext/>
            </w:pPr>
            <w:r>
              <w:t>No</w:t>
            </w:r>
          </w:p>
        </w:tc>
        <w:tc>
          <w:tcPr>
            <w:tcW w:w="4428" w:type="dxa"/>
          </w:tcPr>
          <w:p w14:paraId="08C95AAF" w14:textId="77777777" w:rsidR="008D753F" w:rsidRDefault="008D753F">
            <w:pPr>
              <w:keepNext/>
              <w:jc w:val="right"/>
              <w:rPr>
                <w:i/>
              </w:rPr>
            </w:pPr>
          </w:p>
        </w:tc>
      </w:tr>
      <w:tr w:rsidR="008D753F" w14:paraId="7AA6C447" w14:textId="77777777">
        <w:tc>
          <w:tcPr>
            <w:tcW w:w="336" w:type="dxa"/>
          </w:tcPr>
          <w:p w14:paraId="71A895E0" w14:textId="77777777" w:rsidR="008D753F" w:rsidRDefault="001061C7">
            <w:pPr>
              <w:keepNext/>
            </w:pPr>
            <w:r>
              <w:rPr>
                <w:rStyle w:val="GResponseCode"/>
              </w:rPr>
              <w:t>8</w:t>
            </w:r>
          </w:p>
        </w:tc>
        <w:tc>
          <w:tcPr>
            <w:tcW w:w="361" w:type="dxa"/>
          </w:tcPr>
          <w:p w14:paraId="6B8AB353" w14:textId="77777777" w:rsidR="008D753F" w:rsidRDefault="008D753F">
            <w:pPr>
              <w:keepNext/>
            </w:pPr>
          </w:p>
        </w:tc>
        <w:tc>
          <w:tcPr>
            <w:tcW w:w="3731" w:type="dxa"/>
          </w:tcPr>
          <w:p w14:paraId="430E6838" w14:textId="77777777" w:rsidR="008D753F" w:rsidRDefault="001061C7">
            <w:pPr>
              <w:pStyle w:val="GAdminOption"/>
              <w:keepNext/>
            </w:pPr>
            <w:r>
              <w:t>Skipped</w:t>
            </w:r>
          </w:p>
        </w:tc>
        <w:tc>
          <w:tcPr>
            <w:tcW w:w="4428" w:type="dxa"/>
          </w:tcPr>
          <w:p w14:paraId="1AC109EF" w14:textId="77777777" w:rsidR="008D753F" w:rsidRDefault="008D753F">
            <w:pPr>
              <w:keepNext/>
              <w:jc w:val="right"/>
              <w:rPr>
                <w:i/>
              </w:rPr>
            </w:pPr>
          </w:p>
        </w:tc>
      </w:tr>
      <w:tr w:rsidR="008D753F" w14:paraId="43BE14A7" w14:textId="77777777">
        <w:tc>
          <w:tcPr>
            <w:tcW w:w="336" w:type="dxa"/>
          </w:tcPr>
          <w:p w14:paraId="6AC4C94F" w14:textId="77777777" w:rsidR="008D753F" w:rsidRDefault="001061C7">
            <w:pPr>
              <w:keepNext/>
            </w:pPr>
            <w:r>
              <w:rPr>
                <w:rStyle w:val="GResponseCode"/>
              </w:rPr>
              <w:t>9</w:t>
            </w:r>
          </w:p>
        </w:tc>
        <w:tc>
          <w:tcPr>
            <w:tcW w:w="361" w:type="dxa"/>
          </w:tcPr>
          <w:p w14:paraId="1A6BBCBC" w14:textId="77777777" w:rsidR="008D753F" w:rsidRDefault="008D753F">
            <w:pPr>
              <w:keepNext/>
            </w:pPr>
          </w:p>
        </w:tc>
        <w:tc>
          <w:tcPr>
            <w:tcW w:w="3731" w:type="dxa"/>
          </w:tcPr>
          <w:p w14:paraId="32343477" w14:textId="77777777" w:rsidR="008D753F" w:rsidRDefault="001061C7">
            <w:pPr>
              <w:pStyle w:val="GAdminOption"/>
              <w:keepNext/>
            </w:pPr>
            <w:r>
              <w:t>Not Asked</w:t>
            </w:r>
          </w:p>
        </w:tc>
        <w:tc>
          <w:tcPr>
            <w:tcW w:w="4428" w:type="dxa"/>
          </w:tcPr>
          <w:p w14:paraId="17CD8D9A" w14:textId="77777777" w:rsidR="008D753F" w:rsidRDefault="008D753F">
            <w:pPr>
              <w:keepNext/>
              <w:jc w:val="right"/>
              <w:rPr>
                <w:i/>
              </w:rPr>
            </w:pPr>
          </w:p>
        </w:tc>
      </w:tr>
    </w:tbl>
    <w:p w14:paraId="6E2B1DFC" w14:textId="77777777" w:rsidR="008D753F" w:rsidRDefault="008D753F">
      <w:pPr>
        <w:pStyle w:val="GQuestionSpacer"/>
      </w:pPr>
    </w:p>
    <w:p w14:paraId="41C4205F" w14:textId="77777777" w:rsidR="008D753F" w:rsidRDefault="001061C7">
      <w:pPr>
        <w:pStyle w:val="GModule"/>
      </w:pPr>
      <w:bookmarkStart w:id="158" w:name="_Toc175835905"/>
      <w:r>
        <w:t xml:space="preserve">Module: </w:t>
      </w:r>
      <w:proofErr w:type="spellStart"/>
      <w:r>
        <w:t>commoncore</w:t>
      </w:r>
      <w:bookmarkEnd w:id="158"/>
      <w:proofErr w:type="spellEnd"/>
    </w:p>
    <w:p w14:paraId="1C1AA39F" w14:textId="77777777" w:rsidR="008D753F" w:rsidRDefault="001061C7">
      <w:pPr>
        <w:pStyle w:val="GPage"/>
        <w:keepNext/>
      </w:pPr>
      <w:bookmarkStart w:id="159" w:name="_Toc175835906"/>
      <w:r>
        <w:lastRenderedPageBreak/>
        <w:t>Page: implicit_page_CC24_300</w:t>
      </w:r>
      <w:bookmarkEnd w:id="159"/>
    </w:p>
    <w:tbl>
      <w:tblPr>
        <w:tblStyle w:val="GQuestionCommonProperties"/>
        <w:tblW w:w="0" w:type="auto"/>
        <w:tblInd w:w="0" w:type="dxa"/>
        <w:tblLook w:val="04A0" w:firstRow="1" w:lastRow="0" w:firstColumn="1" w:lastColumn="0" w:noHBand="0" w:noVBand="1"/>
      </w:tblPr>
      <w:tblGrid>
        <w:gridCol w:w="1146"/>
        <w:gridCol w:w="8214"/>
      </w:tblGrid>
      <w:tr w:rsidR="008D753F" w14:paraId="0CD0C8AB" w14:textId="77777777">
        <w:tc>
          <w:tcPr>
            <w:tcW w:w="0" w:type="dxa"/>
            <w:shd w:val="clear" w:color="auto" w:fill="D0D0D0"/>
          </w:tcPr>
          <w:p w14:paraId="4503CCB3" w14:textId="77777777" w:rsidR="008D753F" w:rsidRDefault="001061C7">
            <w:pPr>
              <w:pStyle w:val="GVariableNameP"/>
              <w:keepNext/>
            </w:pPr>
            <w:r>
              <w:fldChar w:fldCharType="begin"/>
            </w:r>
            <w:r>
              <w:instrText>TC CC24_300 \\l 2 \\f a</w:instrText>
            </w:r>
            <w:r>
              <w:fldChar w:fldCharType="end"/>
            </w:r>
            <w:r>
              <w:t>CC24_300</w:t>
            </w:r>
          </w:p>
        </w:tc>
        <w:tc>
          <w:tcPr>
            <w:tcW w:w="0" w:type="dxa"/>
            <w:shd w:val="clear" w:color="auto" w:fill="D0D0D0"/>
            <w:vAlign w:val="bottom"/>
          </w:tcPr>
          <w:p w14:paraId="3DD0C2DF" w14:textId="77777777" w:rsidR="008D753F" w:rsidRDefault="001061C7">
            <w:pPr>
              <w:keepNext/>
              <w:jc w:val="right"/>
            </w:pPr>
            <w:r>
              <w:t>MULTIPLE CHOICE</w:t>
            </w:r>
          </w:p>
        </w:tc>
      </w:tr>
      <w:tr w:rsidR="008D753F" w14:paraId="174F87B8" w14:textId="77777777">
        <w:tc>
          <w:tcPr>
            <w:tcW w:w="8856" w:type="dxa"/>
            <w:gridSpan w:val="2"/>
            <w:shd w:val="clear" w:color="auto" w:fill="D0D0D0"/>
          </w:tcPr>
          <w:p w14:paraId="40AF11ED" w14:textId="77777777" w:rsidR="008D753F" w:rsidRDefault="001061C7">
            <w:pPr>
              <w:keepNext/>
            </w:pPr>
            <w:r>
              <w:t>In the past 24 hours have you... (check all that apply)</w:t>
            </w:r>
          </w:p>
        </w:tc>
      </w:tr>
    </w:tbl>
    <w:p w14:paraId="6116506B" w14:textId="77777777" w:rsidR="008D753F" w:rsidRDefault="008D753F">
      <w:pPr>
        <w:pStyle w:val="GQuestionSpacer"/>
        <w:keepNext/>
      </w:pPr>
    </w:p>
    <w:p w14:paraId="30180A04" w14:textId="77777777" w:rsidR="008D753F" w:rsidRDefault="001061C7">
      <w:pPr>
        <w:pStyle w:val="GDefaultWidgetOption"/>
        <w:keepNext/>
        <w:tabs>
          <w:tab w:val="left" w:pos="2160"/>
        </w:tabs>
      </w:pPr>
      <w:r>
        <w:t>pii</w:t>
      </w:r>
      <w:r>
        <w:tab/>
        <w:t>False</w:t>
      </w:r>
    </w:p>
    <w:p w14:paraId="2544F992" w14:textId="77777777" w:rsidR="008D753F" w:rsidRDefault="001061C7">
      <w:pPr>
        <w:pStyle w:val="GDefaultWidgetOption"/>
        <w:keepNext/>
        <w:tabs>
          <w:tab w:val="left" w:pos="2160"/>
        </w:tabs>
      </w:pPr>
      <w:r>
        <w:t>chart_layout</w:t>
      </w:r>
      <w:r>
        <w:tab/>
        <w:t>1</w:t>
      </w:r>
    </w:p>
    <w:p w14:paraId="62271FC4" w14:textId="77777777" w:rsidR="008D753F" w:rsidRDefault="001061C7">
      <w:pPr>
        <w:pStyle w:val="GDefaultWidgetOption"/>
        <w:keepNext/>
        <w:tabs>
          <w:tab w:val="left" w:pos="2160"/>
        </w:tabs>
      </w:pPr>
      <w:r>
        <w:t>displaymax</w:t>
      </w:r>
      <w:r>
        <w:tab/>
      </w:r>
    </w:p>
    <w:p w14:paraId="11FA9838" w14:textId="77777777" w:rsidR="008D753F" w:rsidRDefault="001061C7">
      <w:pPr>
        <w:pStyle w:val="GWidgetOption"/>
        <w:keepNext/>
        <w:tabs>
          <w:tab w:val="left" w:pos="2160"/>
        </w:tabs>
      </w:pPr>
      <w:proofErr w:type="spellStart"/>
      <w:r>
        <w:t>varlabel</w:t>
      </w:r>
      <w:proofErr w:type="spellEnd"/>
      <w:r>
        <w:tab/>
        <w:t xml:space="preserve">Media use past 24 </w:t>
      </w:r>
      <w:proofErr w:type="spellStart"/>
      <w:r>
        <w:t>hrs</w:t>
      </w:r>
      <w:proofErr w:type="spellEnd"/>
    </w:p>
    <w:p w14:paraId="55AE530A" w14:textId="77777777" w:rsidR="008D753F" w:rsidRDefault="001061C7">
      <w:pPr>
        <w:pStyle w:val="GDefaultWidgetOption"/>
        <w:keepNext/>
        <w:tabs>
          <w:tab w:val="left" w:pos="2160"/>
        </w:tabs>
      </w:pPr>
      <w:r>
        <w:t>topic</w:t>
      </w:r>
      <w:r>
        <w:tab/>
      </w:r>
    </w:p>
    <w:p w14:paraId="1BB49767" w14:textId="77777777" w:rsidR="008D753F" w:rsidRDefault="001061C7">
      <w:pPr>
        <w:pStyle w:val="GDefaultWidgetOption"/>
        <w:keepNext/>
        <w:tabs>
          <w:tab w:val="left" w:pos="2160"/>
        </w:tabs>
      </w:pPr>
      <w:r>
        <w:t>chart_color</w:t>
      </w:r>
      <w:r>
        <w:tab/>
        <w:t>green</w:t>
      </w:r>
    </w:p>
    <w:p w14:paraId="7A210C0D" w14:textId="77777777" w:rsidR="008D753F" w:rsidRDefault="001061C7">
      <w:pPr>
        <w:pStyle w:val="GDefaultWidgetOption"/>
        <w:keepNext/>
        <w:tabs>
          <w:tab w:val="left" w:pos="2160"/>
        </w:tabs>
      </w:pPr>
      <w:r>
        <w:t>chart_type</w:t>
      </w:r>
      <w:r>
        <w:tab/>
        <w:t>bar</w:t>
      </w:r>
    </w:p>
    <w:p w14:paraId="60D8536B" w14:textId="77777777" w:rsidR="008D753F" w:rsidRDefault="001061C7">
      <w:pPr>
        <w:pStyle w:val="GDefaultWidgetOption"/>
        <w:keepNext/>
        <w:tabs>
          <w:tab w:val="left" w:pos="2160"/>
        </w:tabs>
      </w:pPr>
      <w:r>
        <w:t>crossbreak</w:t>
      </w:r>
      <w:r>
        <w:tab/>
        <w:t>Total</w:t>
      </w:r>
    </w:p>
    <w:p w14:paraId="66052415" w14:textId="77777777" w:rsidR="008D753F" w:rsidRDefault="001061C7">
      <w:pPr>
        <w:pStyle w:val="GDefaultWidgetOption"/>
        <w:keepNext/>
        <w:tabs>
          <w:tab w:val="left" w:pos="2160"/>
        </w:tabs>
      </w:pPr>
      <w:r>
        <w:t>wrap</w:t>
      </w:r>
      <w:r>
        <w:tab/>
        <w:t>True</w:t>
      </w:r>
    </w:p>
    <w:p w14:paraId="6E462F44" w14:textId="77777777" w:rsidR="008D753F" w:rsidRDefault="001061C7">
      <w:pPr>
        <w:pStyle w:val="GDefaultWidgetOption"/>
        <w:keepNext/>
        <w:tabs>
          <w:tab w:val="left" w:pos="2160"/>
        </w:tabs>
      </w:pPr>
      <w:r>
        <w:t>required_text</w:t>
      </w:r>
      <w:r>
        <w:tab/>
        <w:t>Please choose an answer</w:t>
      </w:r>
    </w:p>
    <w:p w14:paraId="1590244A" w14:textId="77777777" w:rsidR="008D753F" w:rsidRDefault="001061C7">
      <w:pPr>
        <w:pStyle w:val="GDefaultWidgetOption"/>
        <w:keepNext/>
        <w:tabs>
          <w:tab w:val="left" w:pos="2160"/>
        </w:tabs>
      </w:pPr>
      <w:r>
        <w:t>min_columns</w:t>
      </w:r>
      <w:r>
        <w:tab/>
        <w:t>1</w:t>
      </w:r>
    </w:p>
    <w:p w14:paraId="55CCE39A" w14:textId="77777777" w:rsidR="008D753F" w:rsidRDefault="001061C7">
      <w:pPr>
        <w:pStyle w:val="GDefaultWidgetOption"/>
        <w:keepNext/>
        <w:tabs>
          <w:tab w:val="left" w:pos="2160"/>
        </w:tabs>
      </w:pPr>
      <w:r>
        <w:t>min</w:t>
      </w:r>
      <w:r>
        <w:tab/>
      </w:r>
    </w:p>
    <w:p w14:paraId="3044780B" w14:textId="77777777" w:rsidR="008D753F" w:rsidRDefault="001061C7">
      <w:pPr>
        <w:pStyle w:val="GDefaultWidgetOption"/>
        <w:keepNext/>
        <w:tabs>
          <w:tab w:val="left" w:pos="2160"/>
        </w:tabs>
      </w:pPr>
      <w:r>
        <w:t>sample_type</w:t>
      </w:r>
      <w:r>
        <w:tab/>
      </w:r>
    </w:p>
    <w:p w14:paraId="4DBE0374" w14:textId="77777777" w:rsidR="008D753F" w:rsidRDefault="001061C7">
      <w:pPr>
        <w:pStyle w:val="GDefaultWidgetOption"/>
        <w:keepNext/>
        <w:tabs>
          <w:tab w:val="left" w:pos="2160"/>
        </w:tabs>
      </w:pPr>
      <w:r>
        <w:t>access</w:t>
      </w:r>
      <w:r>
        <w:tab/>
      </w:r>
    </w:p>
    <w:p w14:paraId="0D976198" w14:textId="77777777" w:rsidR="008D753F" w:rsidRDefault="001061C7">
      <w:pPr>
        <w:pStyle w:val="GDefaultWidgetOption"/>
        <w:keepNext/>
        <w:tabs>
          <w:tab w:val="left" w:pos="2160"/>
        </w:tabs>
      </w:pPr>
      <w:r>
        <w:t>autoadvance</w:t>
      </w:r>
      <w:r>
        <w:tab/>
        <w:t>False</w:t>
      </w:r>
    </w:p>
    <w:p w14:paraId="0387BFA4" w14:textId="77777777" w:rsidR="008D753F" w:rsidRDefault="001061C7">
      <w:pPr>
        <w:pStyle w:val="GDefaultWidgetOption"/>
        <w:keepNext/>
        <w:tabs>
          <w:tab w:val="left" w:pos="2160"/>
        </w:tabs>
      </w:pPr>
      <w:r>
        <w:t>columns</w:t>
      </w:r>
      <w:r>
        <w:tab/>
        <w:t>1</w:t>
      </w:r>
    </w:p>
    <w:p w14:paraId="09CFABA2" w14:textId="77777777" w:rsidR="008D753F" w:rsidRDefault="001061C7">
      <w:pPr>
        <w:pStyle w:val="GDefaultWidgetOption"/>
        <w:keepNext/>
        <w:tabs>
          <w:tab w:val="left" w:pos="2160"/>
        </w:tabs>
      </w:pPr>
      <w:r>
        <w:t>filter_text</w:t>
      </w:r>
      <w:r>
        <w:tab/>
      </w:r>
    </w:p>
    <w:p w14:paraId="7EF80A0A" w14:textId="77777777" w:rsidR="008D753F" w:rsidRDefault="001061C7">
      <w:pPr>
        <w:pStyle w:val="GDefaultWidgetOption"/>
        <w:keepNext/>
        <w:tabs>
          <w:tab w:val="left" w:pos="2160"/>
        </w:tabs>
      </w:pPr>
      <w:r>
        <w:t>as_banner</w:t>
      </w:r>
      <w:r>
        <w:tab/>
        <w:t>False</w:t>
      </w:r>
    </w:p>
    <w:p w14:paraId="0CA61793" w14:textId="77777777" w:rsidR="008D753F" w:rsidRDefault="001061C7">
      <w:pPr>
        <w:pStyle w:val="GDefaultWidgetOption"/>
        <w:keepNext/>
        <w:tabs>
          <w:tab w:val="left" w:pos="2160"/>
        </w:tabs>
      </w:pPr>
      <w:r>
        <w:t>description</w:t>
      </w:r>
      <w:r>
        <w:tab/>
      </w:r>
    </w:p>
    <w:p w14:paraId="5AE31221" w14:textId="77777777" w:rsidR="008D753F" w:rsidRDefault="001061C7">
      <w:pPr>
        <w:pStyle w:val="GDefaultWidgetOption"/>
        <w:keepNext/>
        <w:tabs>
          <w:tab w:val="left" w:pos="2160"/>
        </w:tabs>
      </w:pPr>
      <w:r>
        <w:t>spd_category</w:t>
      </w:r>
      <w:r>
        <w:tab/>
      </w:r>
    </w:p>
    <w:p w14:paraId="543B70E0" w14:textId="77777777" w:rsidR="008D753F" w:rsidRDefault="001061C7">
      <w:pPr>
        <w:pStyle w:val="GDefaultWidgetOption"/>
        <w:keepNext/>
        <w:tabs>
          <w:tab w:val="left" w:pos="2160"/>
        </w:tabs>
      </w:pPr>
      <w:r>
        <w:t>tags</w:t>
      </w:r>
      <w:r>
        <w:tab/>
      </w:r>
    </w:p>
    <w:p w14:paraId="07662901" w14:textId="77777777" w:rsidR="008D753F" w:rsidRDefault="001061C7">
      <w:pPr>
        <w:pStyle w:val="GDefaultWidgetOption"/>
        <w:keepNext/>
        <w:tabs>
          <w:tab w:val="left" w:pos="2160"/>
        </w:tabs>
      </w:pPr>
      <w:r>
        <w:t>max</w:t>
      </w:r>
      <w:r>
        <w:tab/>
      </w:r>
    </w:p>
    <w:p w14:paraId="753FC6DA" w14:textId="77777777" w:rsidR="008D753F" w:rsidRDefault="001061C7">
      <w:pPr>
        <w:pStyle w:val="GDefaultWidgetOption"/>
        <w:keepNext/>
        <w:tabs>
          <w:tab w:val="left" w:pos="2160"/>
        </w:tabs>
      </w:pPr>
      <w:r>
        <w:t>exactly</w:t>
      </w:r>
      <w:r>
        <w:tab/>
      </w:r>
    </w:p>
    <w:p w14:paraId="2ABCA1F1" w14:textId="77777777" w:rsidR="008D753F" w:rsidRDefault="001061C7">
      <w:pPr>
        <w:pStyle w:val="GDefaultWidgetOption"/>
        <w:keepNext/>
        <w:tabs>
          <w:tab w:val="left" w:pos="2160"/>
        </w:tabs>
      </w:pPr>
      <w:r>
        <w:t>horizontal</w:t>
      </w:r>
      <w:r>
        <w:tab/>
        <w:t>False</w:t>
      </w:r>
    </w:p>
    <w:p w14:paraId="219D610F" w14:textId="77777777" w:rsidR="008D753F" w:rsidRDefault="001061C7">
      <w:pPr>
        <w:pStyle w:val="GDefaultWidgetOption"/>
        <w:keepNext/>
        <w:tabs>
          <w:tab w:val="left" w:pos="2160"/>
        </w:tabs>
      </w:pPr>
      <w:r>
        <w:t>grid_chart_type</w:t>
      </w:r>
      <w:r>
        <w:tab/>
        <w:t>stacked_bar</w:t>
      </w:r>
    </w:p>
    <w:p w14:paraId="2DA1535E" w14:textId="77777777" w:rsidR="008D753F" w:rsidRDefault="001061C7">
      <w:pPr>
        <w:pStyle w:val="GDefaultWidgetOption"/>
        <w:keepNext/>
        <w:tabs>
          <w:tab w:val="left" w:pos="2160"/>
        </w:tabs>
      </w:pPr>
      <w:r>
        <w:t>sort_order</w:t>
      </w:r>
      <w:r>
        <w:tab/>
        <w:t>none</w:t>
      </w:r>
    </w:p>
    <w:p w14:paraId="21080B9A" w14:textId="77777777" w:rsidR="008D753F" w:rsidRDefault="001061C7">
      <w:pPr>
        <w:pStyle w:val="GDefaultWidgetOption"/>
        <w:keepNext/>
        <w:tabs>
          <w:tab w:val="left" w:pos="2160"/>
        </w:tabs>
      </w:pPr>
      <w:r>
        <w:t>sample</w:t>
      </w:r>
      <w:r>
        <w:tab/>
      </w:r>
    </w:p>
    <w:p w14:paraId="4CB1CD3D" w14:textId="77777777" w:rsidR="008D753F" w:rsidRDefault="001061C7">
      <w:pPr>
        <w:pStyle w:val="GDefaultWidgetOption"/>
        <w:keepNext/>
        <w:tabs>
          <w:tab w:val="left" w:pos="2160"/>
        </w:tabs>
      </w:pPr>
      <w:r>
        <w:t>slide_title</w:t>
      </w:r>
      <w:r>
        <w:tab/>
      </w:r>
    </w:p>
    <w:p w14:paraId="5C1B8323" w14:textId="77777777" w:rsidR="008D753F" w:rsidRDefault="001061C7">
      <w:pPr>
        <w:pStyle w:val="GDefaultWidgetOption"/>
        <w:keepNext/>
        <w:tabs>
          <w:tab w:val="left" w:pos="2160"/>
        </w:tabs>
      </w:pPr>
      <w:r>
        <w:t>set_active</w:t>
      </w:r>
      <w:r>
        <w:tab/>
      </w:r>
    </w:p>
    <w:p w14:paraId="2682B7B9" w14:textId="77777777" w:rsidR="008D753F" w:rsidRDefault="001061C7">
      <w:pPr>
        <w:pStyle w:val="GDefaultWidgetOption"/>
        <w:keepNext/>
        <w:tabs>
          <w:tab w:val="left" w:pos="2160"/>
        </w:tabs>
      </w:pPr>
      <w:r>
        <w:t>required</w:t>
      </w:r>
      <w:r>
        <w:tab/>
        <w:t>NONE</w:t>
      </w:r>
    </w:p>
    <w:p w14:paraId="7FCEFE28" w14:textId="77777777" w:rsidR="008D753F" w:rsidRDefault="001061C7">
      <w:pPr>
        <w:pStyle w:val="GDefaultWidgetOption"/>
        <w:keepNext/>
        <w:tabs>
          <w:tab w:val="left" w:pos="2160"/>
        </w:tabs>
      </w:pPr>
      <w:r>
        <w:t>mask</w:t>
      </w:r>
      <w:r>
        <w:tab/>
      </w:r>
    </w:p>
    <w:p w14:paraId="42F94F73" w14:textId="77777777" w:rsidR="008D753F" w:rsidRDefault="001061C7">
      <w:pPr>
        <w:pStyle w:val="GDefaultWidgetOption"/>
        <w:keepNext/>
        <w:tabs>
          <w:tab w:val="left" w:pos="2160"/>
        </w:tabs>
      </w:pPr>
      <w:r>
        <w:t>custom_order</w:t>
      </w:r>
      <w:r>
        <w:tab/>
      </w:r>
    </w:p>
    <w:p w14:paraId="7169BF79" w14:textId="77777777" w:rsidR="008D753F" w:rsidRDefault="001061C7">
      <w:pPr>
        <w:pStyle w:val="GDefaultWidgetOption"/>
        <w:keepNext/>
        <w:tabs>
          <w:tab w:val="left" w:pos="2160"/>
        </w:tabs>
      </w:pPr>
      <w:r>
        <w:t>client</w:t>
      </w:r>
      <w:r>
        <w:tab/>
      </w:r>
    </w:p>
    <w:p w14:paraId="00E376DA" w14:textId="77777777" w:rsidR="008D753F" w:rsidRDefault="001061C7">
      <w:pPr>
        <w:pStyle w:val="GWidgetOption"/>
        <w:keepNext/>
        <w:tabs>
          <w:tab w:val="left" w:pos="2160"/>
        </w:tabs>
      </w:pPr>
      <w:r>
        <w:t>order</w:t>
      </w:r>
      <w:r>
        <w:tab/>
      </w:r>
      <w:proofErr w:type="gramStart"/>
      <w:r>
        <w:t>randomize</w:t>
      </w:r>
      <w:proofErr w:type="gramEnd"/>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B945AFC" w14:textId="77777777">
        <w:tc>
          <w:tcPr>
            <w:tcW w:w="336" w:type="dxa"/>
          </w:tcPr>
          <w:p w14:paraId="31534045" w14:textId="77777777" w:rsidR="008D753F" w:rsidRDefault="001061C7">
            <w:pPr>
              <w:keepNext/>
            </w:pPr>
            <w:r>
              <w:rPr>
                <w:rStyle w:val="GResponseCode"/>
              </w:rPr>
              <w:t>1</w:t>
            </w:r>
          </w:p>
        </w:tc>
        <w:tc>
          <w:tcPr>
            <w:tcW w:w="361" w:type="dxa"/>
          </w:tcPr>
          <w:p w14:paraId="61D55DF3" w14:textId="77777777" w:rsidR="008D753F" w:rsidRDefault="001061C7">
            <w:pPr>
              <w:keepNext/>
            </w:pPr>
            <w:r>
              <w:t>□</w:t>
            </w:r>
          </w:p>
        </w:tc>
        <w:tc>
          <w:tcPr>
            <w:tcW w:w="3731" w:type="dxa"/>
          </w:tcPr>
          <w:p w14:paraId="5182122C" w14:textId="77777777" w:rsidR="008D753F" w:rsidRDefault="001061C7">
            <w:pPr>
              <w:keepNext/>
            </w:pPr>
            <w:r>
              <w:t>Used social media (such as Facebook, Twitter/X, WhatsApp or YouTube)</w:t>
            </w:r>
          </w:p>
        </w:tc>
        <w:tc>
          <w:tcPr>
            <w:tcW w:w="4428" w:type="dxa"/>
          </w:tcPr>
          <w:p w14:paraId="060010E2" w14:textId="77777777" w:rsidR="008D753F" w:rsidRDefault="008D753F">
            <w:pPr>
              <w:keepNext/>
              <w:jc w:val="right"/>
              <w:rPr>
                <w:i/>
              </w:rPr>
            </w:pPr>
          </w:p>
        </w:tc>
      </w:tr>
      <w:tr w:rsidR="008D753F" w14:paraId="50D41241" w14:textId="77777777">
        <w:tc>
          <w:tcPr>
            <w:tcW w:w="336" w:type="dxa"/>
          </w:tcPr>
          <w:p w14:paraId="157347D2" w14:textId="77777777" w:rsidR="008D753F" w:rsidRDefault="001061C7">
            <w:pPr>
              <w:keepNext/>
            </w:pPr>
            <w:r>
              <w:rPr>
                <w:rStyle w:val="GResponseCode"/>
              </w:rPr>
              <w:t>2</w:t>
            </w:r>
          </w:p>
        </w:tc>
        <w:tc>
          <w:tcPr>
            <w:tcW w:w="361" w:type="dxa"/>
          </w:tcPr>
          <w:p w14:paraId="029707B4" w14:textId="77777777" w:rsidR="008D753F" w:rsidRDefault="001061C7">
            <w:pPr>
              <w:keepNext/>
            </w:pPr>
            <w:r>
              <w:t>□</w:t>
            </w:r>
          </w:p>
        </w:tc>
        <w:tc>
          <w:tcPr>
            <w:tcW w:w="3731" w:type="dxa"/>
          </w:tcPr>
          <w:p w14:paraId="770F31A5" w14:textId="77777777" w:rsidR="008D753F" w:rsidRDefault="001061C7">
            <w:pPr>
              <w:keepNext/>
            </w:pPr>
            <w:r>
              <w:t>Watched TV news (Did you watch local news, national news, or both? [CC24_300a])</w:t>
            </w:r>
          </w:p>
        </w:tc>
        <w:tc>
          <w:tcPr>
            <w:tcW w:w="4428" w:type="dxa"/>
          </w:tcPr>
          <w:p w14:paraId="1CF07C0F" w14:textId="77777777" w:rsidR="008D753F" w:rsidRDefault="008D753F">
            <w:pPr>
              <w:keepNext/>
              <w:jc w:val="right"/>
              <w:rPr>
                <w:i/>
              </w:rPr>
            </w:pPr>
          </w:p>
        </w:tc>
      </w:tr>
      <w:tr w:rsidR="008D753F" w14:paraId="3840DA2B" w14:textId="77777777">
        <w:tc>
          <w:tcPr>
            <w:tcW w:w="336" w:type="dxa"/>
          </w:tcPr>
          <w:p w14:paraId="72CD3A67" w14:textId="77777777" w:rsidR="008D753F" w:rsidRDefault="001061C7">
            <w:pPr>
              <w:keepNext/>
            </w:pPr>
            <w:r>
              <w:rPr>
                <w:rStyle w:val="GResponseCode"/>
              </w:rPr>
              <w:t>3</w:t>
            </w:r>
          </w:p>
        </w:tc>
        <w:tc>
          <w:tcPr>
            <w:tcW w:w="361" w:type="dxa"/>
          </w:tcPr>
          <w:p w14:paraId="464665BF" w14:textId="77777777" w:rsidR="008D753F" w:rsidRDefault="001061C7">
            <w:pPr>
              <w:keepNext/>
            </w:pPr>
            <w:r>
              <w:t>□</w:t>
            </w:r>
          </w:p>
        </w:tc>
        <w:tc>
          <w:tcPr>
            <w:tcW w:w="3731" w:type="dxa"/>
          </w:tcPr>
          <w:p w14:paraId="15BA329F" w14:textId="77777777" w:rsidR="008D753F" w:rsidRDefault="001061C7">
            <w:pPr>
              <w:keepNext/>
            </w:pPr>
            <w:r>
              <w:t>Read a newspaper in print or online (Did you read a print newspaper, an online newspaper, or both? [CC24_300c])</w:t>
            </w:r>
          </w:p>
        </w:tc>
        <w:tc>
          <w:tcPr>
            <w:tcW w:w="4428" w:type="dxa"/>
          </w:tcPr>
          <w:p w14:paraId="2334B642" w14:textId="77777777" w:rsidR="008D753F" w:rsidRDefault="008D753F">
            <w:pPr>
              <w:keepNext/>
              <w:jc w:val="right"/>
              <w:rPr>
                <w:i/>
              </w:rPr>
            </w:pPr>
          </w:p>
        </w:tc>
      </w:tr>
      <w:tr w:rsidR="008D753F" w14:paraId="5319318D" w14:textId="77777777">
        <w:tc>
          <w:tcPr>
            <w:tcW w:w="336" w:type="dxa"/>
          </w:tcPr>
          <w:p w14:paraId="2AFE7572" w14:textId="77777777" w:rsidR="008D753F" w:rsidRDefault="001061C7">
            <w:pPr>
              <w:keepNext/>
            </w:pPr>
            <w:r>
              <w:rPr>
                <w:rStyle w:val="GResponseCode"/>
              </w:rPr>
              <w:t>4</w:t>
            </w:r>
          </w:p>
        </w:tc>
        <w:tc>
          <w:tcPr>
            <w:tcW w:w="361" w:type="dxa"/>
          </w:tcPr>
          <w:p w14:paraId="7EEC5760" w14:textId="77777777" w:rsidR="008D753F" w:rsidRDefault="001061C7">
            <w:pPr>
              <w:keepNext/>
            </w:pPr>
            <w:r>
              <w:t>□</w:t>
            </w:r>
          </w:p>
        </w:tc>
        <w:tc>
          <w:tcPr>
            <w:tcW w:w="3731" w:type="dxa"/>
          </w:tcPr>
          <w:p w14:paraId="4BE0EA39" w14:textId="77777777" w:rsidR="008D753F" w:rsidRDefault="001061C7">
            <w:pPr>
              <w:keepNext/>
            </w:pPr>
            <w:r>
              <w:t>Listened to a radio news program or talk radio</w:t>
            </w:r>
          </w:p>
        </w:tc>
        <w:tc>
          <w:tcPr>
            <w:tcW w:w="4428" w:type="dxa"/>
          </w:tcPr>
          <w:p w14:paraId="0E865936" w14:textId="77777777" w:rsidR="008D753F" w:rsidRDefault="008D753F">
            <w:pPr>
              <w:keepNext/>
              <w:jc w:val="right"/>
              <w:rPr>
                <w:i/>
              </w:rPr>
            </w:pPr>
          </w:p>
        </w:tc>
      </w:tr>
      <w:tr w:rsidR="008D753F" w14:paraId="0C93306D" w14:textId="77777777">
        <w:tc>
          <w:tcPr>
            <w:tcW w:w="336" w:type="dxa"/>
          </w:tcPr>
          <w:p w14:paraId="088ECC43" w14:textId="77777777" w:rsidR="008D753F" w:rsidRDefault="001061C7">
            <w:pPr>
              <w:keepNext/>
            </w:pPr>
            <w:r>
              <w:rPr>
                <w:rStyle w:val="GResponseCode"/>
              </w:rPr>
              <w:t>5</w:t>
            </w:r>
          </w:p>
        </w:tc>
        <w:tc>
          <w:tcPr>
            <w:tcW w:w="361" w:type="dxa"/>
          </w:tcPr>
          <w:p w14:paraId="693ED83D" w14:textId="77777777" w:rsidR="008D753F" w:rsidRDefault="001061C7">
            <w:pPr>
              <w:keepNext/>
            </w:pPr>
            <w:r>
              <w:t>□</w:t>
            </w:r>
          </w:p>
        </w:tc>
        <w:tc>
          <w:tcPr>
            <w:tcW w:w="3731" w:type="dxa"/>
          </w:tcPr>
          <w:p w14:paraId="2AFA9B51" w14:textId="77777777" w:rsidR="008D753F" w:rsidRDefault="001061C7">
            <w:pPr>
              <w:keepNext/>
            </w:pPr>
            <w:r>
              <w:t>None of these</w:t>
            </w:r>
          </w:p>
        </w:tc>
        <w:tc>
          <w:tcPr>
            <w:tcW w:w="4428" w:type="dxa"/>
          </w:tcPr>
          <w:p w14:paraId="6B252F44" w14:textId="77777777" w:rsidR="008D753F" w:rsidRDefault="001061C7">
            <w:pPr>
              <w:keepNext/>
              <w:jc w:val="right"/>
              <w:rPr>
                <w:i/>
              </w:rPr>
            </w:pPr>
            <w:r>
              <w:rPr>
                <w:i/>
              </w:rPr>
              <w:t xml:space="preserve">Not </w:t>
            </w:r>
            <w:proofErr w:type="spellStart"/>
            <w:proofErr w:type="gramStart"/>
            <w:r>
              <w:rPr>
                <w:i/>
              </w:rPr>
              <w:t>randomized,exclude</w:t>
            </w:r>
            <w:proofErr w:type="spellEnd"/>
            <w:proofErr w:type="gramEnd"/>
            <w:r>
              <w:rPr>
                <w:i/>
              </w:rPr>
              <w:t xml:space="preserve"> other punches</w:t>
            </w:r>
          </w:p>
        </w:tc>
      </w:tr>
    </w:tbl>
    <w:p w14:paraId="05B58EA8" w14:textId="77777777" w:rsidR="008D753F" w:rsidRDefault="008D753F">
      <w:pPr>
        <w:pStyle w:val="GQuestionSpacer"/>
      </w:pPr>
    </w:p>
    <w:p w14:paraId="212E7A55" w14:textId="77777777" w:rsidR="008D753F" w:rsidRDefault="001061C7">
      <w:pPr>
        <w:pStyle w:val="GPage"/>
        <w:keepNext/>
      </w:pPr>
      <w:bookmarkStart w:id="160" w:name="_Toc175835907"/>
      <w:r>
        <w:t>Page: implicit_page_CC24_300b</w:t>
      </w:r>
      <w:bookmarkEnd w:id="160"/>
    </w:p>
    <w:tbl>
      <w:tblPr>
        <w:tblStyle w:val="GQuestionCommonProperties"/>
        <w:tblW w:w="0" w:type="auto"/>
        <w:tblInd w:w="0" w:type="dxa"/>
        <w:tblLook w:val="04A0" w:firstRow="1" w:lastRow="0" w:firstColumn="1" w:lastColumn="0" w:noHBand="0" w:noVBand="1"/>
      </w:tblPr>
      <w:tblGrid>
        <w:gridCol w:w="1382"/>
        <w:gridCol w:w="7978"/>
      </w:tblGrid>
      <w:tr w:rsidR="008D753F" w14:paraId="3605167B" w14:textId="77777777">
        <w:tc>
          <w:tcPr>
            <w:tcW w:w="0" w:type="dxa"/>
            <w:shd w:val="clear" w:color="auto" w:fill="D0D0D0"/>
          </w:tcPr>
          <w:p w14:paraId="0F17C44E" w14:textId="77777777" w:rsidR="008D753F" w:rsidRDefault="001061C7">
            <w:pPr>
              <w:pStyle w:val="GVariableNameP"/>
              <w:keepNext/>
            </w:pPr>
            <w:r>
              <w:fldChar w:fldCharType="begin"/>
            </w:r>
            <w:r>
              <w:instrText>TC CC24_300b \\l 2 \\f a</w:instrText>
            </w:r>
            <w:r>
              <w:fldChar w:fldCharType="end"/>
            </w:r>
            <w:r>
              <w:t>CC24_300b</w:t>
            </w:r>
            <w:r>
              <w:rPr>
                <w:i/>
              </w:rPr>
              <w:t>- Show if CC24_300a in [2,3]</w:t>
            </w:r>
          </w:p>
        </w:tc>
        <w:tc>
          <w:tcPr>
            <w:tcW w:w="0" w:type="dxa"/>
            <w:shd w:val="clear" w:color="auto" w:fill="D0D0D0"/>
            <w:vAlign w:val="bottom"/>
          </w:tcPr>
          <w:p w14:paraId="1DD2AB5F" w14:textId="77777777" w:rsidR="008D753F" w:rsidRDefault="001061C7">
            <w:pPr>
              <w:keepNext/>
              <w:jc w:val="right"/>
            </w:pPr>
            <w:r>
              <w:t>MULTIPLE CHOICE</w:t>
            </w:r>
          </w:p>
        </w:tc>
      </w:tr>
      <w:tr w:rsidR="008D753F" w14:paraId="2F227796" w14:textId="77777777">
        <w:tc>
          <w:tcPr>
            <w:tcW w:w="8856" w:type="dxa"/>
            <w:gridSpan w:val="2"/>
            <w:shd w:val="clear" w:color="auto" w:fill="D0D0D0"/>
          </w:tcPr>
          <w:p w14:paraId="7C3C44A5" w14:textId="77777777" w:rsidR="008D753F" w:rsidRDefault="001061C7">
            <w:pPr>
              <w:keepNext/>
            </w:pPr>
            <w:r>
              <w:t>Which of these networks did you watch?</w:t>
            </w:r>
          </w:p>
        </w:tc>
      </w:tr>
    </w:tbl>
    <w:p w14:paraId="585282E4" w14:textId="77777777" w:rsidR="008D753F" w:rsidRDefault="008D753F">
      <w:pPr>
        <w:pStyle w:val="GQuestionSpacer"/>
        <w:keepNext/>
      </w:pPr>
    </w:p>
    <w:p w14:paraId="70745704" w14:textId="77777777" w:rsidR="008D753F" w:rsidRDefault="001061C7">
      <w:pPr>
        <w:pStyle w:val="GDefaultWidgetOption"/>
        <w:keepNext/>
        <w:tabs>
          <w:tab w:val="left" w:pos="2160"/>
        </w:tabs>
      </w:pPr>
      <w:r>
        <w:t>pii</w:t>
      </w:r>
      <w:r>
        <w:tab/>
        <w:t>False</w:t>
      </w:r>
    </w:p>
    <w:p w14:paraId="3A3B2DC3" w14:textId="77777777" w:rsidR="008D753F" w:rsidRDefault="001061C7">
      <w:pPr>
        <w:pStyle w:val="GDefaultWidgetOption"/>
        <w:keepNext/>
        <w:tabs>
          <w:tab w:val="left" w:pos="2160"/>
        </w:tabs>
      </w:pPr>
      <w:r>
        <w:t>chart_layout</w:t>
      </w:r>
      <w:r>
        <w:tab/>
        <w:t>1</w:t>
      </w:r>
    </w:p>
    <w:p w14:paraId="0B576EAE" w14:textId="77777777" w:rsidR="008D753F" w:rsidRDefault="001061C7">
      <w:pPr>
        <w:pStyle w:val="GDefaultWidgetOption"/>
        <w:keepNext/>
        <w:tabs>
          <w:tab w:val="left" w:pos="2160"/>
        </w:tabs>
      </w:pPr>
      <w:r>
        <w:t>displaymax</w:t>
      </w:r>
      <w:r>
        <w:tab/>
      </w:r>
    </w:p>
    <w:p w14:paraId="343DBEB6" w14:textId="77777777" w:rsidR="008D753F" w:rsidRDefault="001061C7">
      <w:pPr>
        <w:pStyle w:val="GWidgetOption"/>
        <w:keepNext/>
        <w:tabs>
          <w:tab w:val="left" w:pos="2160"/>
        </w:tabs>
      </w:pPr>
      <w:proofErr w:type="spellStart"/>
      <w:r>
        <w:t>varlabel</w:t>
      </w:r>
      <w:proofErr w:type="spellEnd"/>
      <w:r>
        <w:tab/>
        <w:t>Media use networks</w:t>
      </w:r>
    </w:p>
    <w:p w14:paraId="3FCA1A1E" w14:textId="77777777" w:rsidR="008D753F" w:rsidRDefault="001061C7">
      <w:pPr>
        <w:pStyle w:val="GDefaultWidgetOption"/>
        <w:keepNext/>
        <w:tabs>
          <w:tab w:val="left" w:pos="2160"/>
        </w:tabs>
      </w:pPr>
      <w:r>
        <w:t>topic</w:t>
      </w:r>
      <w:r>
        <w:tab/>
      </w:r>
    </w:p>
    <w:p w14:paraId="4758CE1C" w14:textId="77777777" w:rsidR="008D753F" w:rsidRDefault="001061C7">
      <w:pPr>
        <w:pStyle w:val="GDefaultWidgetOption"/>
        <w:keepNext/>
        <w:tabs>
          <w:tab w:val="left" w:pos="2160"/>
        </w:tabs>
      </w:pPr>
      <w:r>
        <w:t>chart_color</w:t>
      </w:r>
      <w:r>
        <w:tab/>
        <w:t>green</w:t>
      </w:r>
    </w:p>
    <w:p w14:paraId="34E7E083" w14:textId="77777777" w:rsidR="008D753F" w:rsidRDefault="001061C7">
      <w:pPr>
        <w:pStyle w:val="GDefaultWidgetOption"/>
        <w:keepNext/>
        <w:tabs>
          <w:tab w:val="left" w:pos="2160"/>
        </w:tabs>
      </w:pPr>
      <w:r>
        <w:t>chart_type</w:t>
      </w:r>
      <w:r>
        <w:tab/>
        <w:t>bar</w:t>
      </w:r>
    </w:p>
    <w:p w14:paraId="3E9CE159" w14:textId="77777777" w:rsidR="008D753F" w:rsidRDefault="001061C7">
      <w:pPr>
        <w:pStyle w:val="GDefaultWidgetOption"/>
        <w:keepNext/>
        <w:tabs>
          <w:tab w:val="left" w:pos="2160"/>
        </w:tabs>
      </w:pPr>
      <w:r>
        <w:t>crossbreak</w:t>
      </w:r>
      <w:r>
        <w:tab/>
        <w:t>Total</w:t>
      </w:r>
    </w:p>
    <w:p w14:paraId="237DF26B" w14:textId="77777777" w:rsidR="008D753F" w:rsidRDefault="001061C7">
      <w:pPr>
        <w:pStyle w:val="GDefaultWidgetOption"/>
        <w:keepNext/>
        <w:tabs>
          <w:tab w:val="left" w:pos="2160"/>
        </w:tabs>
      </w:pPr>
      <w:r>
        <w:t>wrap</w:t>
      </w:r>
      <w:r>
        <w:tab/>
        <w:t>True</w:t>
      </w:r>
    </w:p>
    <w:p w14:paraId="31C9B99B" w14:textId="77777777" w:rsidR="008D753F" w:rsidRDefault="001061C7">
      <w:pPr>
        <w:pStyle w:val="GDefaultWidgetOption"/>
        <w:keepNext/>
        <w:tabs>
          <w:tab w:val="left" w:pos="2160"/>
        </w:tabs>
      </w:pPr>
      <w:r>
        <w:t>required_text</w:t>
      </w:r>
      <w:r>
        <w:tab/>
        <w:t>Please choose an answer</w:t>
      </w:r>
    </w:p>
    <w:p w14:paraId="22E234C5" w14:textId="77777777" w:rsidR="008D753F" w:rsidRDefault="001061C7">
      <w:pPr>
        <w:pStyle w:val="GDefaultWidgetOption"/>
        <w:keepNext/>
        <w:tabs>
          <w:tab w:val="left" w:pos="2160"/>
        </w:tabs>
      </w:pPr>
      <w:r>
        <w:t>min_columns</w:t>
      </w:r>
      <w:r>
        <w:tab/>
        <w:t>1</w:t>
      </w:r>
    </w:p>
    <w:p w14:paraId="5B0F2BA7" w14:textId="77777777" w:rsidR="008D753F" w:rsidRDefault="001061C7">
      <w:pPr>
        <w:pStyle w:val="GDefaultWidgetOption"/>
        <w:keepNext/>
        <w:tabs>
          <w:tab w:val="left" w:pos="2160"/>
        </w:tabs>
      </w:pPr>
      <w:r>
        <w:t>min</w:t>
      </w:r>
      <w:r>
        <w:tab/>
      </w:r>
    </w:p>
    <w:p w14:paraId="700A8772" w14:textId="77777777" w:rsidR="008D753F" w:rsidRDefault="001061C7">
      <w:pPr>
        <w:pStyle w:val="GDefaultWidgetOption"/>
        <w:keepNext/>
        <w:tabs>
          <w:tab w:val="left" w:pos="2160"/>
        </w:tabs>
      </w:pPr>
      <w:r>
        <w:t>sample_type</w:t>
      </w:r>
      <w:r>
        <w:tab/>
      </w:r>
    </w:p>
    <w:p w14:paraId="5EFB2230" w14:textId="77777777" w:rsidR="008D753F" w:rsidRDefault="001061C7">
      <w:pPr>
        <w:pStyle w:val="GDefaultWidgetOption"/>
        <w:keepNext/>
        <w:tabs>
          <w:tab w:val="left" w:pos="2160"/>
        </w:tabs>
      </w:pPr>
      <w:r>
        <w:t>access</w:t>
      </w:r>
      <w:r>
        <w:tab/>
      </w:r>
    </w:p>
    <w:p w14:paraId="635B7C5A" w14:textId="77777777" w:rsidR="008D753F" w:rsidRDefault="001061C7">
      <w:pPr>
        <w:pStyle w:val="GDefaultWidgetOption"/>
        <w:keepNext/>
        <w:tabs>
          <w:tab w:val="left" w:pos="2160"/>
        </w:tabs>
      </w:pPr>
      <w:r>
        <w:t>autoadvance</w:t>
      </w:r>
      <w:r>
        <w:tab/>
        <w:t>False</w:t>
      </w:r>
    </w:p>
    <w:p w14:paraId="47BE7EA2" w14:textId="77777777" w:rsidR="008D753F" w:rsidRDefault="001061C7">
      <w:pPr>
        <w:pStyle w:val="GDefaultWidgetOption"/>
        <w:keepNext/>
        <w:tabs>
          <w:tab w:val="left" w:pos="2160"/>
        </w:tabs>
      </w:pPr>
      <w:r>
        <w:t>columns</w:t>
      </w:r>
      <w:r>
        <w:tab/>
        <w:t>1</w:t>
      </w:r>
    </w:p>
    <w:p w14:paraId="720CE2F1" w14:textId="77777777" w:rsidR="008D753F" w:rsidRDefault="001061C7">
      <w:pPr>
        <w:pStyle w:val="GDefaultWidgetOption"/>
        <w:keepNext/>
        <w:tabs>
          <w:tab w:val="left" w:pos="2160"/>
        </w:tabs>
      </w:pPr>
      <w:r>
        <w:t>filter_text</w:t>
      </w:r>
      <w:r>
        <w:tab/>
      </w:r>
    </w:p>
    <w:p w14:paraId="736B2C70" w14:textId="77777777" w:rsidR="008D753F" w:rsidRDefault="001061C7">
      <w:pPr>
        <w:pStyle w:val="GDefaultWidgetOption"/>
        <w:keepNext/>
        <w:tabs>
          <w:tab w:val="left" w:pos="2160"/>
        </w:tabs>
      </w:pPr>
      <w:r>
        <w:t>as_banner</w:t>
      </w:r>
      <w:r>
        <w:tab/>
        <w:t>False</w:t>
      </w:r>
    </w:p>
    <w:p w14:paraId="7194AC50" w14:textId="77777777" w:rsidR="008D753F" w:rsidRDefault="001061C7">
      <w:pPr>
        <w:pStyle w:val="GDefaultWidgetOption"/>
        <w:keepNext/>
        <w:tabs>
          <w:tab w:val="left" w:pos="2160"/>
        </w:tabs>
      </w:pPr>
      <w:r>
        <w:t>description</w:t>
      </w:r>
      <w:r>
        <w:tab/>
      </w:r>
    </w:p>
    <w:p w14:paraId="6FA35AFE" w14:textId="77777777" w:rsidR="008D753F" w:rsidRDefault="001061C7">
      <w:pPr>
        <w:pStyle w:val="GDefaultWidgetOption"/>
        <w:keepNext/>
        <w:tabs>
          <w:tab w:val="left" w:pos="2160"/>
        </w:tabs>
      </w:pPr>
      <w:r>
        <w:t>spd_category</w:t>
      </w:r>
      <w:r>
        <w:tab/>
      </w:r>
    </w:p>
    <w:p w14:paraId="68E6ABB2" w14:textId="77777777" w:rsidR="008D753F" w:rsidRDefault="001061C7">
      <w:pPr>
        <w:pStyle w:val="GDefaultWidgetOption"/>
        <w:keepNext/>
        <w:tabs>
          <w:tab w:val="left" w:pos="2160"/>
        </w:tabs>
      </w:pPr>
      <w:r>
        <w:t>tags</w:t>
      </w:r>
      <w:r>
        <w:tab/>
      </w:r>
    </w:p>
    <w:p w14:paraId="7455BB61" w14:textId="77777777" w:rsidR="008D753F" w:rsidRDefault="001061C7">
      <w:pPr>
        <w:pStyle w:val="GDefaultWidgetOption"/>
        <w:keepNext/>
        <w:tabs>
          <w:tab w:val="left" w:pos="2160"/>
        </w:tabs>
      </w:pPr>
      <w:r>
        <w:t>max</w:t>
      </w:r>
      <w:r>
        <w:tab/>
      </w:r>
    </w:p>
    <w:p w14:paraId="180271C6" w14:textId="77777777" w:rsidR="008D753F" w:rsidRDefault="001061C7">
      <w:pPr>
        <w:pStyle w:val="GDefaultWidgetOption"/>
        <w:keepNext/>
        <w:tabs>
          <w:tab w:val="left" w:pos="2160"/>
        </w:tabs>
      </w:pPr>
      <w:r>
        <w:t>exactly</w:t>
      </w:r>
      <w:r>
        <w:tab/>
      </w:r>
    </w:p>
    <w:p w14:paraId="30D3843C" w14:textId="77777777" w:rsidR="008D753F" w:rsidRDefault="001061C7">
      <w:pPr>
        <w:pStyle w:val="GDefaultWidgetOption"/>
        <w:keepNext/>
        <w:tabs>
          <w:tab w:val="left" w:pos="2160"/>
        </w:tabs>
      </w:pPr>
      <w:r>
        <w:t>horizontal</w:t>
      </w:r>
      <w:r>
        <w:tab/>
        <w:t>False</w:t>
      </w:r>
    </w:p>
    <w:p w14:paraId="3D84BA54" w14:textId="77777777" w:rsidR="008D753F" w:rsidRDefault="001061C7">
      <w:pPr>
        <w:pStyle w:val="GDefaultWidgetOption"/>
        <w:keepNext/>
        <w:tabs>
          <w:tab w:val="left" w:pos="2160"/>
        </w:tabs>
      </w:pPr>
      <w:r>
        <w:t>grid_chart_type</w:t>
      </w:r>
      <w:r>
        <w:tab/>
        <w:t>stacked_bar</w:t>
      </w:r>
    </w:p>
    <w:p w14:paraId="27ECFBC3" w14:textId="77777777" w:rsidR="008D753F" w:rsidRDefault="001061C7">
      <w:pPr>
        <w:pStyle w:val="GDefaultWidgetOption"/>
        <w:keepNext/>
        <w:tabs>
          <w:tab w:val="left" w:pos="2160"/>
        </w:tabs>
      </w:pPr>
      <w:r>
        <w:t>sort_order</w:t>
      </w:r>
      <w:r>
        <w:tab/>
        <w:t>none</w:t>
      </w:r>
    </w:p>
    <w:p w14:paraId="49833A1C" w14:textId="77777777" w:rsidR="008D753F" w:rsidRDefault="001061C7">
      <w:pPr>
        <w:pStyle w:val="GDefaultWidgetOption"/>
        <w:keepNext/>
        <w:tabs>
          <w:tab w:val="left" w:pos="2160"/>
        </w:tabs>
      </w:pPr>
      <w:r>
        <w:t>sample</w:t>
      </w:r>
      <w:r>
        <w:tab/>
      </w:r>
    </w:p>
    <w:p w14:paraId="4A592EF2" w14:textId="77777777" w:rsidR="008D753F" w:rsidRDefault="001061C7">
      <w:pPr>
        <w:pStyle w:val="GDefaultWidgetOption"/>
        <w:keepNext/>
        <w:tabs>
          <w:tab w:val="left" w:pos="2160"/>
        </w:tabs>
      </w:pPr>
      <w:r>
        <w:t>slide_title</w:t>
      </w:r>
      <w:r>
        <w:tab/>
      </w:r>
    </w:p>
    <w:p w14:paraId="5A6ACD88" w14:textId="77777777" w:rsidR="008D753F" w:rsidRDefault="001061C7">
      <w:pPr>
        <w:pStyle w:val="GDefaultWidgetOption"/>
        <w:keepNext/>
        <w:tabs>
          <w:tab w:val="left" w:pos="2160"/>
        </w:tabs>
      </w:pPr>
      <w:r>
        <w:t>set_active</w:t>
      </w:r>
      <w:r>
        <w:tab/>
      </w:r>
    </w:p>
    <w:p w14:paraId="4E5BCF85" w14:textId="77777777" w:rsidR="008D753F" w:rsidRDefault="001061C7">
      <w:pPr>
        <w:pStyle w:val="GDefaultWidgetOption"/>
        <w:keepNext/>
        <w:tabs>
          <w:tab w:val="left" w:pos="2160"/>
        </w:tabs>
      </w:pPr>
      <w:r>
        <w:t>required</w:t>
      </w:r>
      <w:r>
        <w:tab/>
        <w:t>NONE</w:t>
      </w:r>
    </w:p>
    <w:p w14:paraId="3334F77C" w14:textId="77777777" w:rsidR="008D753F" w:rsidRDefault="001061C7">
      <w:pPr>
        <w:pStyle w:val="GDefaultWidgetOption"/>
        <w:keepNext/>
        <w:tabs>
          <w:tab w:val="left" w:pos="2160"/>
        </w:tabs>
      </w:pPr>
      <w:r>
        <w:t>mask</w:t>
      </w:r>
      <w:r>
        <w:tab/>
      </w:r>
    </w:p>
    <w:p w14:paraId="1207258B" w14:textId="77777777" w:rsidR="008D753F" w:rsidRDefault="001061C7">
      <w:pPr>
        <w:pStyle w:val="GDefaultWidgetOption"/>
        <w:keepNext/>
        <w:tabs>
          <w:tab w:val="left" w:pos="2160"/>
        </w:tabs>
      </w:pPr>
      <w:r>
        <w:t>custom_order</w:t>
      </w:r>
      <w:r>
        <w:tab/>
      </w:r>
    </w:p>
    <w:p w14:paraId="373802A3" w14:textId="77777777" w:rsidR="008D753F" w:rsidRDefault="001061C7">
      <w:pPr>
        <w:pStyle w:val="GDefaultWidgetOption"/>
        <w:keepNext/>
        <w:tabs>
          <w:tab w:val="left" w:pos="2160"/>
        </w:tabs>
      </w:pPr>
      <w:r>
        <w:t>client</w:t>
      </w:r>
      <w:r>
        <w:tab/>
      </w:r>
    </w:p>
    <w:p w14:paraId="7ACA0971"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5667C7C" w14:textId="77777777">
        <w:tc>
          <w:tcPr>
            <w:tcW w:w="336" w:type="dxa"/>
          </w:tcPr>
          <w:p w14:paraId="33D93946" w14:textId="77777777" w:rsidR="008D753F" w:rsidRDefault="001061C7">
            <w:pPr>
              <w:keepNext/>
            </w:pPr>
            <w:r>
              <w:rPr>
                <w:rStyle w:val="GResponseCode"/>
              </w:rPr>
              <w:t>1</w:t>
            </w:r>
          </w:p>
        </w:tc>
        <w:tc>
          <w:tcPr>
            <w:tcW w:w="361" w:type="dxa"/>
          </w:tcPr>
          <w:p w14:paraId="2F770A9F" w14:textId="77777777" w:rsidR="008D753F" w:rsidRDefault="001061C7">
            <w:pPr>
              <w:keepNext/>
            </w:pPr>
            <w:r>
              <w:t>□</w:t>
            </w:r>
          </w:p>
        </w:tc>
        <w:tc>
          <w:tcPr>
            <w:tcW w:w="3731" w:type="dxa"/>
          </w:tcPr>
          <w:p w14:paraId="04DF4796" w14:textId="77777777" w:rsidR="008D753F" w:rsidRDefault="001061C7">
            <w:pPr>
              <w:keepNext/>
            </w:pPr>
            <w:r>
              <w:t>ABC</w:t>
            </w:r>
          </w:p>
        </w:tc>
        <w:tc>
          <w:tcPr>
            <w:tcW w:w="4428" w:type="dxa"/>
          </w:tcPr>
          <w:p w14:paraId="04CA0675" w14:textId="77777777" w:rsidR="008D753F" w:rsidRDefault="008D753F">
            <w:pPr>
              <w:keepNext/>
              <w:jc w:val="right"/>
              <w:rPr>
                <w:i/>
              </w:rPr>
            </w:pPr>
          </w:p>
        </w:tc>
      </w:tr>
      <w:tr w:rsidR="008D753F" w14:paraId="4144F444" w14:textId="77777777">
        <w:tc>
          <w:tcPr>
            <w:tcW w:w="336" w:type="dxa"/>
          </w:tcPr>
          <w:p w14:paraId="57C293E9" w14:textId="77777777" w:rsidR="008D753F" w:rsidRDefault="001061C7">
            <w:pPr>
              <w:keepNext/>
            </w:pPr>
            <w:r>
              <w:rPr>
                <w:rStyle w:val="GResponseCode"/>
              </w:rPr>
              <w:t>2</w:t>
            </w:r>
          </w:p>
        </w:tc>
        <w:tc>
          <w:tcPr>
            <w:tcW w:w="361" w:type="dxa"/>
          </w:tcPr>
          <w:p w14:paraId="5EB13CF1" w14:textId="77777777" w:rsidR="008D753F" w:rsidRDefault="001061C7">
            <w:pPr>
              <w:keepNext/>
            </w:pPr>
            <w:r>
              <w:t>□</w:t>
            </w:r>
          </w:p>
        </w:tc>
        <w:tc>
          <w:tcPr>
            <w:tcW w:w="3731" w:type="dxa"/>
          </w:tcPr>
          <w:p w14:paraId="507BC796" w14:textId="77777777" w:rsidR="008D753F" w:rsidRDefault="001061C7">
            <w:pPr>
              <w:keepNext/>
            </w:pPr>
            <w:r>
              <w:t>CBS</w:t>
            </w:r>
          </w:p>
        </w:tc>
        <w:tc>
          <w:tcPr>
            <w:tcW w:w="4428" w:type="dxa"/>
          </w:tcPr>
          <w:p w14:paraId="37A49DC2" w14:textId="77777777" w:rsidR="008D753F" w:rsidRDefault="008D753F">
            <w:pPr>
              <w:keepNext/>
              <w:jc w:val="right"/>
              <w:rPr>
                <w:i/>
              </w:rPr>
            </w:pPr>
          </w:p>
        </w:tc>
      </w:tr>
      <w:tr w:rsidR="008D753F" w14:paraId="46D0E44D" w14:textId="77777777">
        <w:tc>
          <w:tcPr>
            <w:tcW w:w="336" w:type="dxa"/>
          </w:tcPr>
          <w:p w14:paraId="0D5BB7E9" w14:textId="77777777" w:rsidR="008D753F" w:rsidRDefault="001061C7">
            <w:pPr>
              <w:keepNext/>
            </w:pPr>
            <w:r>
              <w:rPr>
                <w:rStyle w:val="GResponseCode"/>
              </w:rPr>
              <w:t>3</w:t>
            </w:r>
          </w:p>
        </w:tc>
        <w:tc>
          <w:tcPr>
            <w:tcW w:w="361" w:type="dxa"/>
          </w:tcPr>
          <w:p w14:paraId="12AB2C01" w14:textId="77777777" w:rsidR="008D753F" w:rsidRDefault="001061C7">
            <w:pPr>
              <w:keepNext/>
            </w:pPr>
            <w:r>
              <w:t>□</w:t>
            </w:r>
          </w:p>
        </w:tc>
        <w:tc>
          <w:tcPr>
            <w:tcW w:w="3731" w:type="dxa"/>
          </w:tcPr>
          <w:p w14:paraId="4BC3EB58" w14:textId="77777777" w:rsidR="008D753F" w:rsidRDefault="001061C7">
            <w:pPr>
              <w:keepNext/>
            </w:pPr>
            <w:r>
              <w:t>NBC</w:t>
            </w:r>
          </w:p>
        </w:tc>
        <w:tc>
          <w:tcPr>
            <w:tcW w:w="4428" w:type="dxa"/>
          </w:tcPr>
          <w:p w14:paraId="362865A9" w14:textId="77777777" w:rsidR="008D753F" w:rsidRDefault="008D753F">
            <w:pPr>
              <w:keepNext/>
              <w:jc w:val="right"/>
              <w:rPr>
                <w:i/>
              </w:rPr>
            </w:pPr>
          </w:p>
        </w:tc>
      </w:tr>
      <w:tr w:rsidR="008D753F" w14:paraId="011104E8" w14:textId="77777777">
        <w:tc>
          <w:tcPr>
            <w:tcW w:w="336" w:type="dxa"/>
          </w:tcPr>
          <w:p w14:paraId="56D34AFE" w14:textId="77777777" w:rsidR="008D753F" w:rsidRDefault="001061C7">
            <w:pPr>
              <w:keepNext/>
            </w:pPr>
            <w:r>
              <w:rPr>
                <w:rStyle w:val="GResponseCode"/>
              </w:rPr>
              <w:t>4</w:t>
            </w:r>
          </w:p>
        </w:tc>
        <w:tc>
          <w:tcPr>
            <w:tcW w:w="361" w:type="dxa"/>
          </w:tcPr>
          <w:p w14:paraId="02F0D722" w14:textId="77777777" w:rsidR="008D753F" w:rsidRDefault="001061C7">
            <w:pPr>
              <w:keepNext/>
            </w:pPr>
            <w:r>
              <w:t>□</w:t>
            </w:r>
          </w:p>
        </w:tc>
        <w:tc>
          <w:tcPr>
            <w:tcW w:w="3731" w:type="dxa"/>
          </w:tcPr>
          <w:p w14:paraId="6C79D332" w14:textId="77777777" w:rsidR="008D753F" w:rsidRDefault="001061C7">
            <w:pPr>
              <w:keepNext/>
            </w:pPr>
            <w:r>
              <w:t>CNN</w:t>
            </w:r>
          </w:p>
        </w:tc>
        <w:tc>
          <w:tcPr>
            <w:tcW w:w="4428" w:type="dxa"/>
          </w:tcPr>
          <w:p w14:paraId="18A80693" w14:textId="77777777" w:rsidR="008D753F" w:rsidRDefault="008D753F">
            <w:pPr>
              <w:keepNext/>
              <w:jc w:val="right"/>
              <w:rPr>
                <w:i/>
              </w:rPr>
            </w:pPr>
          </w:p>
        </w:tc>
      </w:tr>
      <w:tr w:rsidR="008D753F" w14:paraId="13967678" w14:textId="77777777">
        <w:tc>
          <w:tcPr>
            <w:tcW w:w="336" w:type="dxa"/>
          </w:tcPr>
          <w:p w14:paraId="04F5E10C" w14:textId="77777777" w:rsidR="008D753F" w:rsidRDefault="001061C7">
            <w:pPr>
              <w:keepNext/>
            </w:pPr>
            <w:r>
              <w:rPr>
                <w:rStyle w:val="GResponseCode"/>
              </w:rPr>
              <w:t>5</w:t>
            </w:r>
          </w:p>
        </w:tc>
        <w:tc>
          <w:tcPr>
            <w:tcW w:w="361" w:type="dxa"/>
          </w:tcPr>
          <w:p w14:paraId="67C735A4" w14:textId="77777777" w:rsidR="008D753F" w:rsidRDefault="001061C7">
            <w:pPr>
              <w:keepNext/>
            </w:pPr>
            <w:r>
              <w:t>□</w:t>
            </w:r>
          </w:p>
        </w:tc>
        <w:tc>
          <w:tcPr>
            <w:tcW w:w="3731" w:type="dxa"/>
          </w:tcPr>
          <w:p w14:paraId="6061C754" w14:textId="77777777" w:rsidR="008D753F" w:rsidRDefault="001061C7">
            <w:pPr>
              <w:keepNext/>
            </w:pPr>
            <w:r>
              <w:t>Fox News</w:t>
            </w:r>
          </w:p>
        </w:tc>
        <w:tc>
          <w:tcPr>
            <w:tcW w:w="4428" w:type="dxa"/>
          </w:tcPr>
          <w:p w14:paraId="2228D595" w14:textId="77777777" w:rsidR="008D753F" w:rsidRDefault="008D753F">
            <w:pPr>
              <w:keepNext/>
              <w:jc w:val="right"/>
              <w:rPr>
                <w:i/>
              </w:rPr>
            </w:pPr>
          </w:p>
        </w:tc>
      </w:tr>
      <w:tr w:rsidR="008D753F" w14:paraId="3AACFA31" w14:textId="77777777">
        <w:tc>
          <w:tcPr>
            <w:tcW w:w="336" w:type="dxa"/>
          </w:tcPr>
          <w:p w14:paraId="0E4B9C0F" w14:textId="77777777" w:rsidR="008D753F" w:rsidRDefault="001061C7">
            <w:pPr>
              <w:keepNext/>
            </w:pPr>
            <w:r>
              <w:rPr>
                <w:rStyle w:val="GResponseCode"/>
              </w:rPr>
              <w:t>6</w:t>
            </w:r>
          </w:p>
        </w:tc>
        <w:tc>
          <w:tcPr>
            <w:tcW w:w="361" w:type="dxa"/>
          </w:tcPr>
          <w:p w14:paraId="05AEA35A" w14:textId="77777777" w:rsidR="008D753F" w:rsidRDefault="001061C7">
            <w:pPr>
              <w:keepNext/>
            </w:pPr>
            <w:r>
              <w:t>□</w:t>
            </w:r>
          </w:p>
        </w:tc>
        <w:tc>
          <w:tcPr>
            <w:tcW w:w="3731" w:type="dxa"/>
          </w:tcPr>
          <w:p w14:paraId="17BD5424" w14:textId="77777777" w:rsidR="008D753F" w:rsidRDefault="001061C7">
            <w:pPr>
              <w:keepNext/>
            </w:pPr>
            <w:r>
              <w:t>MSNBC</w:t>
            </w:r>
          </w:p>
        </w:tc>
        <w:tc>
          <w:tcPr>
            <w:tcW w:w="4428" w:type="dxa"/>
          </w:tcPr>
          <w:p w14:paraId="5551B581" w14:textId="77777777" w:rsidR="008D753F" w:rsidRDefault="008D753F">
            <w:pPr>
              <w:keepNext/>
              <w:jc w:val="right"/>
              <w:rPr>
                <w:i/>
              </w:rPr>
            </w:pPr>
          </w:p>
        </w:tc>
      </w:tr>
      <w:tr w:rsidR="008D753F" w14:paraId="67C2A58B" w14:textId="77777777">
        <w:tc>
          <w:tcPr>
            <w:tcW w:w="336" w:type="dxa"/>
          </w:tcPr>
          <w:p w14:paraId="19070BF6" w14:textId="77777777" w:rsidR="008D753F" w:rsidRDefault="001061C7">
            <w:pPr>
              <w:keepNext/>
            </w:pPr>
            <w:r>
              <w:rPr>
                <w:rStyle w:val="GResponseCode"/>
              </w:rPr>
              <w:t>7</w:t>
            </w:r>
          </w:p>
        </w:tc>
        <w:tc>
          <w:tcPr>
            <w:tcW w:w="361" w:type="dxa"/>
          </w:tcPr>
          <w:p w14:paraId="3E628DE5" w14:textId="77777777" w:rsidR="008D753F" w:rsidRDefault="001061C7">
            <w:pPr>
              <w:keepNext/>
            </w:pPr>
            <w:r>
              <w:t>□</w:t>
            </w:r>
          </w:p>
        </w:tc>
        <w:tc>
          <w:tcPr>
            <w:tcW w:w="3731" w:type="dxa"/>
          </w:tcPr>
          <w:p w14:paraId="65EA6680" w14:textId="77777777" w:rsidR="008D753F" w:rsidRDefault="001061C7">
            <w:pPr>
              <w:keepNext/>
            </w:pPr>
            <w:r>
              <w:t>PBS</w:t>
            </w:r>
          </w:p>
        </w:tc>
        <w:tc>
          <w:tcPr>
            <w:tcW w:w="4428" w:type="dxa"/>
          </w:tcPr>
          <w:p w14:paraId="6C6B344F" w14:textId="77777777" w:rsidR="008D753F" w:rsidRDefault="008D753F">
            <w:pPr>
              <w:keepNext/>
              <w:jc w:val="right"/>
              <w:rPr>
                <w:i/>
              </w:rPr>
            </w:pPr>
          </w:p>
        </w:tc>
      </w:tr>
      <w:tr w:rsidR="008D753F" w14:paraId="040E2487" w14:textId="77777777">
        <w:tc>
          <w:tcPr>
            <w:tcW w:w="336" w:type="dxa"/>
          </w:tcPr>
          <w:p w14:paraId="3155C673" w14:textId="77777777" w:rsidR="008D753F" w:rsidRDefault="001061C7">
            <w:pPr>
              <w:keepNext/>
            </w:pPr>
            <w:r>
              <w:rPr>
                <w:rStyle w:val="GResponseCode"/>
              </w:rPr>
              <w:t>8</w:t>
            </w:r>
          </w:p>
        </w:tc>
        <w:tc>
          <w:tcPr>
            <w:tcW w:w="361" w:type="dxa"/>
          </w:tcPr>
          <w:p w14:paraId="42AAF468" w14:textId="77777777" w:rsidR="008D753F" w:rsidRDefault="001061C7">
            <w:pPr>
              <w:keepNext/>
            </w:pPr>
            <w:r>
              <w:t>□</w:t>
            </w:r>
          </w:p>
        </w:tc>
        <w:tc>
          <w:tcPr>
            <w:tcW w:w="3731" w:type="dxa"/>
          </w:tcPr>
          <w:p w14:paraId="336F1053" w14:textId="77777777" w:rsidR="008D753F" w:rsidRDefault="001061C7">
            <w:pPr>
              <w:keepNext/>
            </w:pPr>
            <w:r>
              <w:t>Other</w:t>
            </w:r>
          </w:p>
        </w:tc>
        <w:tc>
          <w:tcPr>
            <w:tcW w:w="4428" w:type="dxa"/>
          </w:tcPr>
          <w:p w14:paraId="46D21220" w14:textId="77777777" w:rsidR="008D753F" w:rsidRDefault="008D753F">
            <w:pPr>
              <w:keepNext/>
              <w:jc w:val="right"/>
              <w:rPr>
                <w:i/>
              </w:rPr>
            </w:pPr>
          </w:p>
        </w:tc>
      </w:tr>
    </w:tbl>
    <w:p w14:paraId="2D9C0CC9" w14:textId="77777777" w:rsidR="008D753F" w:rsidRDefault="008D753F">
      <w:pPr>
        <w:pStyle w:val="GQuestionSpacer"/>
      </w:pPr>
    </w:p>
    <w:p w14:paraId="56A34845" w14:textId="77777777" w:rsidR="008D753F" w:rsidRDefault="001061C7">
      <w:pPr>
        <w:pStyle w:val="GPage"/>
        <w:keepNext/>
      </w:pPr>
      <w:bookmarkStart w:id="161" w:name="_Toc175835908"/>
      <w:r>
        <w:lastRenderedPageBreak/>
        <w:t>Page: implicit_page_CC24_300d</w:t>
      </w:r>
      <w:bookmarkEnd w:id="161"/>
    </w:p>
    <w:tbl>
      <w:tblPr>
        <w:tblStyle w:val="GQuestionCommonProperties"/>
        <w:tblW w:w="0" w:type="auto"/>
        <w:tblInd w:w="0" w:type="dxa"/>
        <w:tblLook w:val="04A0" w:firstRow="1" w:lastRow="0" w:firstColumn="1" w:lastColumn="0" w:noHBand="0" w:noVBand="1"/>
      </w:tblPr>
      <w:tblGrid>
        <w:gridCol w:w="1382"/>
        <w:gridCol w:w="7978"/>
      </w:tblGrid>
      <w:tr w:rsidR="008D753F" w14:paraId="38E921D5" w14:textId="77777777">
        <w:tc>
          <w:tcPr>
            <w:tcW w:w="0" w:type="dxa"/>
            <w:shd w:val="clear" w:color="auto" w:fill="D0D0D0"/>
          </w:tcPr>
          <w:p w14:paraId="51186352" w14:textId="77777777" w:rsidR="008D753F" w:rsidRDefault="001061C7">
            <w:pPr>
              <w:pStyle w:val="GVariableNameP"/>
              <w:keepNext/>
            </w:pPr>
            <w:r>
              <w:fldChar w:fldCharType="begin"/>
            </w:r>
            <w:r>
              <w:instrText>TC CC24_300d \\l 2 \\f a</w:instrText>
            </w:r>
            <w:r>
              <w:fldChar w:fldCharType="end"/>
            </w:r>
            <w:r>
              <w:t>CC24_300d</w:t>
            </w:r>
            <w:r>
              <w:rPr>
                <w:i/>
              </w:rPr>
              <w:t>- Show if 1 in CC24_300</w:t>
            </w:r>
          </w:p>
        </w:tc>
        <w:tc>
          <w:tcPr>
            <w:tcW w:w="0" w:type="dxa"/>
            <w:shd w:val="clear" w:color="auto" w:fill="D0D0D0"/>
            <w:vAlign w:val="bottom"/>
          </w:tcPr>
          <w:p w14:paraId="2FA71BFA" w14:textId="77777777" w:rsidR="008D753F" w:rsidRDefault="001061C7">
            <w:pPr>
              <w:keepNext/>
              <w:jc w:val="right"/>
            </w:pPr>
            <w:r>
              <w:t>MULTIPLE CHOICE</w:t>
            </w:r>
          </w:p>
        </w:tc>
      </w:tr>
      <w:tr w:rsidR="008D753F" w14:paraId="0B4F2C66" w14:textId="77777777">
        <w:tc>
          <w:tcPr>
            <w:tcW w:w="8856" w:type="dxa"/>
            <w:gridSpan w:val="2"/>
            <w:shd w:val="clear" w:color="auto" w:fill="D0D0D0"/>
          </w:tcPr>
          <w:p w14:paraId="62C3C450" w14:textId="77777777" w:rsidR="008D753F" w:rsidRDefault="001061C7">
            <w:pPr>
              <w:keepNext/>
            </w:pPr>
            <w:r>
              <w:t>In the past 24 hours, did you do any of the following on social media (such as Facebook, Twitter/X, WhatsApp or YouTube)?</w:t>
            </w:r>
          </w:p>
        </w:tc>
      </w:tr>
    </w:tbl>
    <w:p w14:paraId="7766F7C7" w14:textId="77777777" w:rsidR="008D753F" w:rsidRDefault="008D753F">
      <w:pPr>
        <w:pStyle w:val="GQuestionSpacer"/>
        <w:keepNext/>
      </w:pPr>
    </w:p>
    <w:p w14:paraId="443C8C5F" w14:textId="77777777" w:rsidR="008D753F" w:rsidRDefault="001061C7">
      <w:pPr>
        <w:pStyle w:val="GDefaultWidgetOption"/>
        <w:keepNext/>
        <w:tabs>
          <w:tab w:val="left" w:pos="2160"/>
        </w:tabs>
      </w:pPr>
      <w:r>
        <w:t>pii</w:t>
      </w:r>
      <w:r>
        <w:tab/>
        <w:t>False</w:t>
      </w:r>
    </w:p>
    <w:p w14:paraId="61E1F4BF" w14:textId="77777777" w:rsidR="008D753F" w:rsidRDefault="001061C7">
      <w:pPr>
        <w:pStyle w:val="GDefaultWidgetOption"/>
        <w:keepNext/>
        <w:tabs>
          <w:tab w:val="left" w:pos="2160"/>
        </w:tabs>
      </w:pPr>
      <w:r>
        <w:t>chart_layout</w:t>
      </w:r>
      <w:r>
        <w:tab/>
        <w:t>1</w:t>
      </w:r>
    </w:p>
    <w:p w14:paraId="3477343B" w14:textId="77777777" w:rsidR="008D753F" w:rsidRDefault="001061C7">
      <w:pPr>
        <w:pStyle w:val="GDefaultWidgetOption"/>
        <w:keepNext/>
        <w:tabs>
          <w:tab w:val="left" w:pos="2160"/>
        </w:tabs>
      </w:pPr>
      <w:r>
        <w:t>displaymax</w:t>
      </w:r>
      <w:r>
        <w:tab/>
      </w:r>
    </w:p>
    <w:p w14:paraId="5C1B840A" w14:textId="77777777" w:rsidR="008D753F" w:rsidRDefault="001061C7">
      <w:pPr>
        <w:pStyle w:val="GWidgetOption"/>
        <w:keepNext/>
        <w:tabs>
          <w:tab w:val="left" w:pos="2160"/>
        </w:tabs>
      </w:pPr>
      <w:proofErr w:type="spellStart"/>
      <w:r>
        <w:t>varlabel</w:t>
      </w:r>
      <w:proofErr w:type="spellEnd"/>
      <w:r>
        <w:tab/>
        <w:t>Recent social media use</w:t>
      </w:r>
    </w:p>
    <w:p w14:paraId="26A54DD9" w14:textId="77777777" w:rsidR="008D753F" w:rsidRDefault="001061C7">
      <w:pPr>
        <w:pStyle w:val="GDefaultWidgetOption"/>
        <w:keepNext/>
        <w:tabs>
          <w:tab w:val="left" w:pos="2160"/>
        </w:tabs>
      </w:pPr>
      <w:r>
        <w:t>topic</w:t>
      </w:r>
      <w:r>
        <w:tab/>
      </w:r>
    </w:p>
    <w:p w14:paraId="2EA84BFC" w14:textId="77777777" w:rsidR="008D753F" w:rsidRDefault="001061C7">
      <w:pPr>
        <w:pStyle w:val="GDefaultWidgetOption"/>
        <w:keepNext/>
        <w:tabs>
          <w:tab w:val="left" w:pos="2160"/>
        </w:tabs>
      </w:pPr>
      <w:r>
        <w:t>chart_color</w:t>
      </w:r>
      <w:r>
        <w:tab/>
        <w:t>green</w:t>
      </w:r>
    </w:p>
    <w:p w14:paraId="0977C756" w14:textId="77777777" w:rsidR="008D753F" w:rsidRDefault="001061C7">
      <w:pPr>
        <w:pStyle w:val="GDefaultWidgetOption"/>
        <w:keepNext/>
        <w:tabs>
          <w:tab w:val="left" w:pos="2160"/>
        </w:tabs>
      </w:pPr>
      <w:r>
        <w:t>chart_type</w:t>
      </w:r>
      <w:r>
        <w:tab/>
        <w:t>bar</w:t>
      </w:r>
    </w:p>
    <w:p w14:paraId="5326D7FA" w14:textId="77777777" w:rsidR="008D753F" w:rsidRDefault="001061C7">
      <w:pPr>
        <w:pStyle w:val="GDefaultWidgetOption"/>
        <w:keepNext/>
        <w:tabs>
          <w:tab w:val="left" w:pos="2160"/>
        </w:tabs>
      </w:pPr>
      <w:r>
        <w:t>crossbreak</w:t>
      </w:r>
      <w:r>
        <w:tab/>
        <w:t>Total</w:t>
      </w:r>
    </w:p>
    <w:p w14:paraId="14387255" w14:textId="77777777" w:rsidR="008D753F" w:rsidRDefault="001061C7">
      <w:pPr>
        <w:pStyle w:val="GDefaultWidgetOption"/>
        <w:keepNext/>
        <w:tabs>
          <w:tab w:val="left" w:pos="2160"/>
        </w:tabs>
      </w:pPr>
      <w:r>
        <w:t>wrap</w:t>
      </w:r>
      <w:r>
        <w:tab/>
        <w:t>True</w:t>
      </w:r>
    </w:p>
    <w:p w14:paraId="5486D88E" w14:textId="77777777" w:rsidR="008D753F" w:rsidRDefault="001061C7">
      <w:pPr>
        <w:pStyle w:val="GDefaultWidgetOption"/>
        <w:keepNext/>
        <w:tabs>
          <w:tab w:val="left" w:pos="2160"/>
        </w:tabs>
      </w:pPr>
      <w:r>
        <w:t>required_text</w:t>
      </w:r>
      <w:r>
        <w:tab/>
        <w:t>Please choose an answer</w:t>
      </w:r>
    </w:p>
    <w:p w14:paraId="542EA9D5" w14:textId="77777777" w:rsidR="008D753F" w:rsidRDefault="001061C7">
      <w:pPr>
        <w:pStyle w:val="GDefaultWidgetOption"/>
        <w:keepNext/>
        <w:tabs>
          <w:tab w:val="left" w:pos="2160"/>
        </w:tabs>
      </w:pPr>
      <w:r>
        <w:t>min_columns</w:t>
      </w:r>
      <w:r>
        <w:tab/>
        <w:t>1</w:t>
      </w:r>
    </w:p>
    <w:p w14:paraId="1D363FF3" w14:textId="77777777" w:rsidR="008D753F" w:rsidRDefault="001061C7">
      <w:pPr>
        <w:pStyle w:val="GDefaultWidgetOption"/>
        <w:keepNext/>
        <w:tabs>
          <w:tab w:val="left" w:pos="2160"/>
        </w:tabs>
      </w:pPr>
      <w:r>
        <w:t>min</w:t>
      </w:r>
      <w:r>
        <w:tab/>
      </w:r>
    </w:p>
    <w:p w14:paraId="45401283" w14:textId="77777777" w:rsidR="008D753F" w:rsidRDefault="001061C7">
      <w:pPr>
        <w:pStyle w:val="GDefaultWidgetOption"/>
        <w:keepNext/>
        <w:tabs>
          <w:tab w:val="left" w:pos="2160"/>
        </w:tabs>
      </w:pPr>
      <w:r>
        <w:t>sample_type</w:t>
      </w:r>
      <w:r>
        <w:tab/>
      </w:r>
    </w:p>
    <w:p w14:paraId="4612FF23" w14:textId="77777777" w:rsidR="008D753F" w:rsidRDefault="001061C7">
      <w:pPr>
        <w:pStyle w:val="GDefaultWidgetOption"/>
        <w:keepNext/>
        <w:tabs>
          <w:tab w:val="left" w:pos="2160"/>
        </w:tabs>
      </w:pPr>
      <w:r>
        <w:t>access</w:t>
      </w:r>
      <w:r>
        <w:tab/>
      </w:r>
    </w:p>
    <w:p w14:paraId="61D2A97F" w14:textId="77777777" w:rsidR="008D753F" w:rsidRDefault="001061C7">
      <w:pPr>
        <w:pStyle w:val="GDefaultWidgetOption"/>
        <w:keepNext/>
        <w:tabs>
          <w:tab w:val="left" w:pos="2160"/>
        </w:tabs>
      </w:pPr>
      <w:r>
        <w:t>autoadvance</w:t>
      </w:r>
      <w:r>
        <w:tab/>
        <w:t>False</w:t>
      </w:r>
    </w:p>
    <w:p w14:paraId="69BD476C" w14:textId="77777777" w:rsidR="008D753F" w:rsidRDefault="001061C7">
      <w:pPr>
        <w:pStyle w:val="GDefaultWidgetOption"/>
        <w:keepNext/>
        <w:tabs>
          <w:tab w:val="left" w:pos="2160"/>
        </w:tabs>
      </w:pPr>
      <w:r>
        <w:t>columns</w:t>
      </w:r>
      <w:r>
        <w:tab/>
        <w:t>1</w:t>
      </w:r>
    </w:p>
    <w:p w14:paraId="1D69F5B8" w14:textId="77777777" w:rsidR="008D753F" w:rsidRDefault="001061C7">
      <w:pPr>
        <w:pStyle w:val="GDefaultWidgetOption"/>
        <w:keepNext/>
        <w:tabs>
          <w:tab w:val="left" w:pos="2160"/>
        </w:tabs>
      </w:pPr>
      <w:r>
        <w:t>filter_text</w:t>
      </w:r>
      <w:r>
        <w:tab/>
      </w:r>
    </w:p>
    <w:p w14:paraId="05045483" w14:textId="77777777" w:rsidR="008D753F" w:rsidRDefault="001061C7">
      <w:pPr>
        <w:pStyle w:val="GDefaultWidgetOption"/>
        <w:keepNext/>
        <w:tabs>
          <w:tab w:val="left" w:pos="2160"/>
        </w:tabs>
      </w:pPr>
      <w:r>
        <w:t>as_banner</w:t>
      </w:r>
      <w:r>
        <w:tab/>
        <w:t>False</w:t>
      </w:r>
    </w:p>
    <w:p w14:paraId="122ACFB4" w14:textId="77777777" w:rsidR="008D753F" w:rsidRDefault="001061C7">
      <w:pPr>
        <w:pStyle w:val="GDefaultWidgetOption"/>
        <w:keepNext/>
        <w:tabs>
          <w:tab w:val="left" w:pos="2160"/>
        </w:tabs>
      </w:pPr>
      <w:r>
        <w:t>description</w:t>
      </w:r>
      <w:r>
        <w:tab/>
      </w:r>
    </w:p>
    <w:p w14:paraId="0F6EE304" w14:textId="77777777" w:rsidR="008D753F" w:rsidRDefault="001061C7">
      <w:pPr>
        <w:pStyle w:val="GDefaultWidgetOption"/>
        <w:keepNext/>
        <w:tabs>
          <w:tab w:val="left" w:pos="2160"/>
        </w:tabs>
      </w:pPr>
      <w:r>
        <w:t>spd_category</w:t>
      </w:r>
      <w:r>
        <w:tab/>
      </w:r>
    </w:p>
    <w:p w14:paraId="2C07D3E4" w14:textId="77777777" w:rsidR="008D753F" w:rsidRDefault="001061C7">
      <w:pPr>
        <w:pStyle w:val="GDefaultWidgetOption"/>
        <w:keepNext/>
        <w:tabs>
          <w:tab w:val="left" w:pos="2160"/>
        </w:tabs>
      </w:pPr>
      <w:r>
        <w:t>tags</w:t>
      </w:r>
      <w:r>
        <w:tab/>
      </w:r>
    </w:p>
    <w:p w14:paraId="43589796" w14:textId="77777777" w:rsidR="008D753F" w:rsidRDefault="001061C7">
      <w:pPr>
        <w:pStyle w:val="GDefaultWidgetOption"/>
        <w:keepNext/>
        <w:tabs>
          <w:tab w:val="left" w:pos="2160"/>
        </w:tabs>
      </w:pPr>
      <w:r>
        <w:t>max</w:t>
      </w:r>
      <w:r>
        <w:tab/>
      </w:r>
    </w:p>
    <w:p w14:paraId="38BC3374" w14:textId="77777777" w:rsidR="008D753F" w:rsidRDefault="001061C7">
      <w:pPr>
        <w:pStyle w:val="GDefaultWidgetOption"/>
        <w:keepNext/>
        <w:tabs>
          <w:tab w:val="left" w:pos="2160"/>
        </w:tabs>
      </w:pPr>
      <w:r>
        <w:t>exactly</w:t>
      </w:r>
      <w:r>
        <w:tab/>
      </w:r>
    </w:p>
    <w:p w14:paraId="270EBA71" w14:textId="77777777" w:rsidR="008D753F" w:rsidRDefault="001061C7">
      <w:pPr>
        <w:pStyle w:val="GDefaultWidgetOption"/>
        <w:keepNext/>
        <w:tabs>
          <w:tab w:val="left" w:pos="2160"/>
        </w:tabs>
      </w:pPr>
      <w:r>
        <w:t>horizontal</w:t>
      </w:r>
      <w:r>
        <w:tab/>
        <w:t>False</w:t>
      </w:r>
    </w:p>
    <w:p w14:paraId="7B133798" w14:textId="77777777" w:rsidR="008D753F" w:rsidRDefault="001061C7">
      <w:pPr>
        <w:pStyle w:val="GDefaultWidgetOption"/>
        <w:keepNext/>
        <w:tabs>
          <w:tab w:val="left" w:pos="2160"/>
        </w:tabs>
      </w:pPr>
      <w:r>
        <w:t>grid_chart_type</w:t>
      </w:r>
      <w:r>
        <w:tab/>
        <w:t>stacked_bar</w:t>
      </w:r>
    </w:p>
    <w:p w14:paraId="2B48CB6A" w14:textId="77777777" w:rsidR="008D753F" w:rsidRDefault="001061C7">
      <w:pPr>
        <w:pStyle w:val="GDefaultWidgetOption"/>
        <w:keepNext/>
        <w:tabs>
          <w:tab w:val="left" w:pos="2160"/>
        </w:tabs>
      </w:pPr>
      <w:r>
        <w:t>sort_order</w:t>
      </w:r>
      <w:r>
        <w:tab/>
        <w:t>none</w:t>
      </w:r>
    </w:p>
    <w:p w14:paraId="22B06B77" w14:textId="77777777" w:rsidR="008D753F" w:rsidRDefault="001061C7">
      <w:pPr>
        <w:pStyle w:val="GDefaultWidgetOption"/>
        <w:keepNext/>
        <w:tabs>
          <w:tab w:val="left" w:pos="2160"/>
        </w:tabs>
      </w:pPr>
      <w:r>
        <w:t>sample</w:t>
      </w:r>
      <w:r>
        <w:tab/>
      </w:r>
    </w:p>
    <w:p w14:paraId="6517726B" w14:textId="77777777" w:rsidR="008D753F" w:rsidRDefault="001061C7">
      <w:pPr>
        <w:pStyle w:val="GDefaultWidgetOption"/>
        <w:keepNext/>
        <w:tabs>
          <w:tab w:val="left" w:pos="2160"/>
        </w:tabs>
      </w:pPr>
      <w:r>
        <w:t>slide_title</w:t>
      </w:r>
      <w:r>
        <w:tab/>
      </w:r>
    </w:p>
    <w:p w14:paraId="4F8D69EE" w14:textId="77777777" w:rsidR="008D753F" w:rsidRDefault="001061C7">
      <w:pPr>
        <w:pStyle w:val="GDefaultWidgetOption"/>
        <w:keepNext/>
        <w:tabs>
          <w:tab w:val="left" w:pos="2160"/>
        </w:tabs>
      </w:pPr>
      <w:r>
        <w:t>set_active</w:t>
      </w:r>
      <w:r>
        <w:tab/>
      </w:r>
    </w:p>
    <w:p w14:paraId="7F25C159" w14:textId="77777777" w:rsidR="008D753F" w:rsidRDefault="001061C7">
      <w:pPr>
        <w:pStyle w:val="GDefaultWidgetOption"/>
        <w:keepNext/>
        <w:tabs>
          <w:tab w:val="left" w:pos="2160"/>
        </w:tabs>
      </w:pPr>
      <w:r>
        <w:t>required</w:t>
      </w:r>
      <w:r>
        <w:tab/>
        <w:t>NONE</w:t>
      </w:r>
    </w:p>
    <w:p w14:paraId="66777721" w14:textId="77777777" w:rsidR="008D753F" w:rsidRDefault="001061C7">
      <w:pPr>
        <w:pStyle w:val="GDefaultWidgetOption"/>
        <w:keepNext/>
        <w:tabs>
          <w:tab w:val="left" w:pos="2160"/>
        </w:tabs>
      </w:pPr>
      <w:r>
        <w:t>mask</w:t>
      </w:r>
      <w:r>
        <w:tab/>
      </w:r>
    </w:p>
    <w:p w14:paraId="10221A50" w14:textId="77777777" w:rsidR="008D753F" w:rsidRDefault="001061C7">
      <w:pPr>
        <w:pStyle w:val="GDefaultWidgetOption"/>
        <w:keepNext/>
        <w:tabs>
          <w:tab w:val="left" w:pos="2160"/>
        </w:tabs>
      </w:pPr>
      <w:r>
        <w:t>custom_order</w:t>
      </w:r>
      <w:r>
        <w:tab/>
      </w:r>
    </w:p>
    <w:p w14:paraId="07582311" w14:textId="77777777" w:rsidR="008D753F" w:rsidRDefault="001061C7">
      <w:pPr>
        <w:pStyle w:val="GDefaultWidgetOption"/>
        <w:keepNext/>
        <w:tabs>
          <w:tab w:val="left" w:pos="2160"/>
        </w:tabs>
      </w:pPr>
      <w:r>
        <w:t>client</w:t>
      </w:r>
      <w:r>
        <w:tab/>
      </w:r>
    </w:p>
    <w:p w14:paraId="5B45F8E6"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6C1C8CE" w14:textId="77777777">
        <w:tc>
          <w:tcPr>
            <w:tcW w:w="336" w:type="dxa"/>
          </w:tcPr>
          <w:p w14:paraId="266A7276" w14:textId="77777777" w:rsidR="008D753F" w:rsidRDefault="001061C7">
            <w:pPr>
              <w:keepNext/>
            </w:pPr>
            <w:r>
              <w:rPr>
                <w:rStyle w:val="GResponseCode"/>
              </w:rPr>
              <w:t>1</w:t>
            </w:r>
          </w:p>
        </w:tc>
        <w:tc>
          <w:tcPr>
            <w:tcW w:w="361" w:type="dxa"/>
          </w:tcPr>
          <w:p w14:paraId="5CB5E9B7" w14:textId="77777777" w:rsidR="008D753F" w:rsidRDefault="001061C7">
            <w:pPr>
              <w:keepNext/>
            </w:pPr>
            <w:r>
              <w:t>□</w:t>
            </w:r>
          </w:p>
        </w:tc>
        <w:tc>
          <w:tcPr>
            <w:tcW w:w="3731" w:type="dxa"/>
          </w:tcPr>
          <w:p w14:paraId="49D3EAF2" w14:textId="77777777" w:rsidR="008D753F" w:rsidRDefault="001061C7">
            <w:pPr>
              <w:keepNext/>
            </w:pPr>
            <w:r>
              <w:t>Posted a story, photo, video or link about politics</w:t>
            </w:r>
          </w:p>
        </w:tc>
        <w:tc>
          <w:tcPr>
            <w:tcW w:w="4428" w:type="dxa"/>
          </w:tcPr>
          <w:p w14:paraId="61E91B1B" w14:textId="77777777" w:rsidR="008D753F" w:rsidRDefault="008D753F">
            <w:pPr>
              <w:keepNext/>
              <w:jc w:val="right"/>
              <w:rPr>
                <w:i/>
              </w:rPr>
            </w:pPr>
          </w:p>
        </w:tc>
      </w:tr>
      <w:tr w:rsidR="008D753F" w14:paraId="21A26885" w14:textId="77777777">
        <w:tc>
          <w:tcPr>
            <w:tcW w:w="336" w:type="dxa"/>
          </w:tcPr>
          <w:p w14:paraId="13415331" w14:textId="77777777" w:rsidR="008D753F" w:rsidRDefault="001061C7">
            <w:pPr>
              <w:keepNext/>
            </w:pPr>
            <w:r>
              <w:rPr>
                <w:rStyle w:val="GResponseCode"/>
              </w:rPr>
              <w:t>2</w:t>
            </w:r>
          </w:p>
        </w:tc>
        <w:tc>
          <w:tcPr>
            <w:tcW w:w="361" w:type="dxa"/>
          </w:tcPr>
          <w:p w14:paraId="4C2135CC" w14:textId="77777777" w:rsidR="008D753F" w:rsidRDefault="001061C7">
            <w:pPr>
              <w:keepNext/>
            </w:pPr>
            <w:r>
              <w:t>□</w:t>
            </w:r>
          </w:p>
        </w:tc>
        <w:tc>
          <w:tcPr>
            <w:tcW w:w="3731" w:type="dxa"/>
          </w:tcPr>
          <w:p w14:paraId="3119B963" w14:textId="77777777" w:rsidR="008D753F" w:rsidRDefault="001061C7">
            <w:pPr>
              <w:keepNext/>
            </w:pPr>
            <w:r>
              <w:t>Posted a comment about politics</w:t>
            </w:r>
          </w:p>
        </w:tc>
        <w:tc>
          <w:tcPr>
            <w:tcW w:w="4428" w:type="dxa"/>
          </w:tcPr>
          <w:p w14:paraId="42E9E27B" w14:textId="77777777" w:rsidR="008D753F" w:rsidRDefault="008D753F">
            <w:pPr>
              <w:keepNext/>
              <w:jc w:val="right"/>
              <w:rPr>
                <w:i/>
              </w:rPr>
            </w:pPr>
          </w:p>
        </w:tc>
      </w:tr>
      <w:tr w:rsidR="008D753F" w14:paraId="4C5AE577" w14:textId="77777777">
        <w:tc>
          <w:tcPr>
            <w:tcW w:w="336" w:type="dxa"/>
          </w:tcPr>
          <w:p w14:paraId="6E907601" w14:textId="77777777" w:rsidR="008D753F" w:rsidRDefault="001061C7">
            <w:pPr>
              <w:keepNext/>
            </w:pPr>
            <w:r>
              <w:rPr>
                <w:rStyle w:val="GResponseCode"/>
              </w:rPr>
              <w:t>3</w:t>
            </w:r>
          </w:p>
        </w:tc>
        <w:tc>
          <w:tcPr>
            <w:tcW w:w="361" w:type="dxa"/>
          </w:tcPr>
          <w:p w14:paraId="370BED57" w14:textId="77777777" w:rsidR="008D753F" w:rsidRDefault="001061C7">
            <w:pPr>
              <w:keepNext/>
            </w:pPr>
            <w:r>
              <w:t>□</w:t>
            </w:r>
          </w:p>
        </w:tc>
        <w:tc>
          <w:tcPr>
            <w:tcW w:w="3731" w:type="dxa"/>
          </w:tcPr>
          <w:p w14:paraId="5F9CE883" w14:textId="77777777" w:rsidR="008D753F" w:rsidRDefault="001061C7">
            <w:pPr>
              <w:keepNext/>
            </w:pPr>
            <w:r>
              <w:t>Read a story or watched a video about politics</w:t>
            </w:r>
          </w:p>
        </w:tc>
        <w:tc>
          <w:tcPr>
            <w:tcW w:w="4428" w:type="dxa"/>
          </w:tcPr>
          <w:p w14:paraId="2190D57D" w14:textId="77777777" w:rsidR="008D753F" w:rsidRDefault="008D753F">
            <w:pPr>
              <w:keepNext/>
              <w:jc w:val="right"/>
              <w:rPr>
                <w:i/>
              </w:rPr>
            </w:pPr>
          </w:p>
        </w:tc>
      </w:tr>
      <w:tr w:rsidR="008D753F" w14:paraId="206E634A" w14:textId="77777777">
        <w:tc>
          <w:tcPr>
            <w:tcW w:w="336" w:type="dxa"/>
          </w:tcPr>
          <w:p w14:paraId="5621E3E4" w14:textId="77777777" w:rsidR="008D753F" w:rsidRDefault="001061C7">
            <w:pPr>
              <w:keepNext/>
            </w:pPr>
            <w:r>
              <w:rPr>
                <w:rStyle w:val="GResponseCode"/>
              </w:rPr>
              <w:t>4</w:t>
            </w:r>
          </w:p>
        </w:tc>
        <w:tc>
          <w:tcPr>
            <w:tcW w:w="361" w:type="dxa"/>
          </w:tcPr>
          <w:p w14:paraId="6D307D9D" w14:textId="77777777" w:rsidR="008D753F" w:rsidRDefault="001061C7">
            <w:pPr>
              <w:keepNext/>
            </w:pPr>
            <w:r>
              <w:t>□</w:t>
            </w:r>
          </w:p>
        </w:tc>
        <w:tc>
          <w:tcPr>
            <w:tcW w:w="3731" w:type="dxa"/>
          </w:tcPr>
          <w:p w14:paraId="784FDD6D" w14:textId="77777777" w:rsidR="008D753F" w:rsidRDefault="001061C7">
            <w:pPr>
              <w:keepNext/>
            </w:pPr>
            <w:r>
              <w:t>Followed a political event</w:t>
            </w:r>
          </w:p>
        </w:tc>
        <w:tc>
          <w:tcPr>
            <w:tcW w:w="4428" w:type="dxa"/>
          </w:tcPr>
          <w:p w14:paraId="2AEEA64B" w14:textId="77777777" w:rsidR="008D753F" w:rsidRDefault="008D753F">
            <w:pPr>
              <w:keepNext/>
              <w:jc w:val="right"/>
              <w:rPr>
                <w:i/>
              </w:rPr>
            </w:pPr>
          </w:p>
        </w:tc>
      </w:tr>
      <w:tr w:rsidR="008D753F" w14:paraId="77296C9D" w14:textId="77777777">
        <w:tc>
          <w:tcPr>
            <w:tcW w:w="336" w:type="dxa"/>
          </w:tcPr>
          <w:p w14:paraId="45E3D1C5" w14:textId="77777777" w:rsidR="008D753F" w:rsidRDefault="001061C7">
            <w:pPr>
              <w:keepNext/>
            </w:pPr>
            <w:r>
              <w:rPr>
                <w:rStyle w:val="GResponseCode"/>
              </w:rPr>
              <w:t>5</w:t>
            </w:r>
          </w:p>
        </w:tc>
        <w:tc>
          <w:tcPr>
            <w:tcW w:w="361" w:type="dxa"/>
          </w:tcPr>
          <w:p w14:paraId="4FF33BC5" w14:textId="77777777" w:rsidR="008D753F" w:rsidRDefault="001061C7">
            <w:pPr>
              <w:keepNext/>
            </w:pPr>
            <w:r>
              <w:t>□</w:t>
            </w:r>
          </w:p>
        </w:tc>
        <w:tc>
          <w:tcPr>
            <w:tcW w:w="3731" w:type="dxa"/>
          </w:tcPr>
          <w:p w14:paraId="4148E02A" w14:textId="77777777" w:rsidR="008D753F" w:rsidRDefault="001061C7">
            <w:pPr>
              <w:keepNext/>
            </w:pPr>
            <w:r>
              <w:t>Forwarded a story, photo, video or link about politics to friends</w:t>
            </w:r>
          </w:p>
        </w:tc>
        <w:tc>
          <w:tcPr>
            <w:tcW w:w="4428" w:type="dxa"/>
          </w:tcPr>
          <w:p w14:paraId="23CC7ECE" w14:textId="77777777" w:rsidR="008D753F" w:rsidRDefault="008D753F">
            <w:pPr>
              <w:keepNext/>
              <w:jc w:val="right"/>
              <w:rPr>
                <w:i/>
              </w:rPr>
            </w:pPr>
          </w:p>
        </w:tc>
      </w:tr>
      <w:tr w:rsidR="008D753F" w14:paraId="096A9AFE" w14:textId="77777777">
        <w:tc>
          <w:tcPr>
            <w:tcW w:w="336" w:type="dxa"/>
          </w:tcPr>
          <w:p w14:paraId="0B38C3B1" w14:textId="77777777" w:rsidR="008D753F" w:rsidRDefault="001061C7">
            <w:pPr>
              <w:keepNext/>
            </w:pPr>
            <w:r>
              <w:rPr>
                <w:rStyle w:val="GResponseCode"/>
              </w:rPr>
              <w:t>6</w:t>
            </w:r>
          </w:p>
        </w:tc>
        <w:tc>
          <w:tcPr>
            <w:tcW w:w="361" w:type="dxa"/>
          </w:tcPr>
          <w:p w14:paraId="1BB80C22" w14:textId="77777777" w:rsidR="008D753F" w:rsidRDefault="001061C7">
            <w:pPr>
              <w:keepNext/>
            </w:pPr>
            <w:r>
              <w:t>□</w:t>
            </w:r>
          </w:p>
        </w:tc>
        <w:tc>
          <w:tcPr>
            <w:tcW w:w="3731" w:type="dxa"/>
          </w:tcPr>
          <w:p w14:paraId="7EB63BFB" w14:textId="77777777" w:rsidR="008D753F" w:rsidRDefault="001061C7">
            <w:pPr>
              <w:keepNext/>
            </w:pPr>
            <w:r>
              <w:t>None of the above</w:t>
            </w:r>
          </w:p>
        </w:tc>
        <w:tc>
          <w:tcPr>
            <w:tcW w:w="4428" w:type="dxa"/>
          </w:tcPr>
          <w:p w14:paraId="3027FEE6" w14:textId="77777777" w:rsidR="008D753F" w:rsidRDefault="001061C7">
            <w:pPr>
              <w:keepNext/>
              <w:jc w:val="right"/>
              <w:rPr>
                <w:i/>
              </w:rPr>
            </w:pPr>
            <w:r>
              <w:rPr>
                <w:i/>
              </w:rPr>
              <w:t>Exclude other punches</w:t>
            </w:r>
          </w:p>
        </w:tc>
      </w:tr>
    </w:tbl>
    <w:p w14:paraId="59C8C928" w14:textId="77777777" w:rsidR="008D753F" w:rsidRDefault="008D753F">
      <w:pPr>
        <w:pStyle w:val="GQuestionSpacer"/>
      </w:pPr>
    </w:p>
    <w:p w14:paraId="06D9D6EE" w14:textId="77777777" w:rsidR="008D753F" w:rsidRDefault="001061C7">
      <w:pPr>
        <w:pStyle w:val="GPage"/>
        <w:keepNext/>
      </w:pPr>
      <w:bookmarkStart w:id="162" w:name="_Toc175835909"/>
      <w:r>
        <w:t>Page: implicit_page_CC24_301</w:t>
      </w:r>
      <w:bookmarkEnd w:id="162"/>
    </w:p>
    <w:tbl>
      <w:tblPr>
        <w:tblStyle w:val="GQuestionCommonProperties"/>
        <w:tblW w:w="0" w:type="auto"/>
        <w:tblInd w:w="0" w:type="dxa"/>
        <w:tblLook w:val="04A0" w:firstRow="1" w:lastRow="0" w:firstColumn="1" w:lastColumn="0" w:noHBand="0" w:noVBand="1"/>
      </w:tblPr>
      <w:tblGrid>
        <w:gridCol w:w="1146"/>
        <w:gridCol w:w="8214"/>
      </w:tblGrid>
      <w:tr w:rsidR="008D753F" w14:paraId="7B0AD517" w14:textId="77777777">
        <w:tc>
          <w:tcPr>
            <w:tcW w:w="0" w:type="dxa"/>
            <w:shd w:val="clear" w:color="auto" w:fill="D0D0D0"/>
          </w:tcPr>
          <w:p w14:paraId="6E17224E" w14:textId="77777777" w:rsidR="008D753F" w:rsidRDefault="001061C7">
            <w:pPr>
              <w:pStyle w:val="GVariableNameP"/>
              <w:keepNext/>
            </w:pPr>
            <w:r>
              <w:fldChar w:fldCharType="begin"/>
            </w:r>
            <w:r>
              <w:instrText>TC CC24_301 \\l 2 \\f a</w:instrText>
            </w:r>
            <w:r>
              <w:fldChar w:fldCharType="end"/>
            </w:r>
            <w:r>
              <w:t>CC24_301</w:t>
            </w:r>
          </w:p>
        </w:tc>
        <w:tc>
          <w:tcPr>
            <w:tcW w:w="0" w:type="dxa"/>
            <w:shd w:val="clear" w:color="auto" w:fill="D0D0D0"/>
            <w:vAlign w:val="bottom"/>
          </w:tcPr>
          <w:p w14:paraId="088BECDF" w14:textId="77777777" w:rsidR="008D753F" w:rsidRDefault="001061C7">
            <w:pPr>
              <w:keepNext/>
              <w:jc w:val="right"/>
            </w:pPr>
            <w:r>
              <w:t>SINGLE CHOICE</w:t>
            </w:r>
          </w:p>
        </w:tc>
      </w:tr>
      <w:tr w:rsidR="008D753F" w14:paraId="651D99E4" w14:textId="77777777">
        <w:tc>
          <w:tcPr>
            <w:tcW w:w="8856" w:type="dxa"/>
            <w:gridSpan w:val="2"/>
            <w:shd w:val="clear" w:color="auto" w:fill="D0D0D0"/>
          </w:tcPr>
          <w:p w14:paraId="699DC864" w14:textId="77777777" w:rsidR="008D753F" w:rsidRDefault="001061C7">
            <w:pPr>
              <w:keepNext/>
            </w:pPr>
            <w:r>
              <w:t>Would you say that OVER THE PAST YEAR the nation's economy has ...</w:t>
            </w:r>
          </w:p>
        </w:tc>
      </w:tr>
    </w:tbl>
    <w:p w14:paraId="3BA59971" w14:textId="77777777" w:rsidR="008D753F" w:rsidRDefault="008D753F">
      <w:pPr>
        <w:pStyle w:val="GQuestionSpacer"/>
        <w:keepNext/>
      </w:pPr>
    </w:p>
    <w:p w14:paraId="5AFC672E" w14:textId="77777777" w:rsidR="008D753F" w:rsidRDefault="001061C7">
      <w:pPr>
        <w:pStyle w:val="GDefaultWidgetOption"/>
        <w:keepNext/>
        <w:tabs>
          <w:tab w:val="left" w:pos="2160"/>
        </w:tabs>
      </w:pPr>
      <w:r>
        <w:t>pii</w:t>
      </w:r>
      <w:r>
        <w:tab/>
        <w:t>False</w:t>
      </w:r>
    </w:p>
    <w:p w14:paraId="200F3577" w14:textId="77777777" w:rsidR="008D753F" w:rsidRDefault="001061C7">
      <w:pPr>
        <w:pStyle w:val="GDefaultWidgetOption"/>
        <w:keepNext/>
        <w:tabs>
          <w:tab w:val="left" w:pos="2160"/>
        </w:tabs>
      </w:pPr>
      <w:r>
        <w:t>chart_layout</w:t>
      </w:r>
      <w:r>
        <w:tab/>
        <w:t>1</w:t>
      </w:r>
    </w:p>
    <w:p w14:paraId="0282E356" w14:textId="77777777" w:rsidR="008D753F" w:rsidRDefault="001061C7">
      <w:pPr>
        <w:pStyle w:val="GWidgetOption"/>
        <w:keepNext/>
        <w:tabs>
          <w:tab w:val="left" w:pos="2160"/>
        </w:tabs>
      </w:pPr>
      <w:proofErr w:type="spellStart"/>
      <w:r>
        <w:t>varlabel</w:t>
      </w:r>
      <w:proofErr w:type="spellEnd"/>
      <w:r>
        <w:tab/>
        <w:t>National Economics</w:t>
      </w:r>
    </w:p>
    <w:p w14:paraId="72580A32" w14:textId="77777777" w:rsidR="008D753F" w:rsidRDefault="001061C7">
      <w:pPr>
        <w:pStyle w:val="GDefaultWidgetOption"/>
        <w:keepNext/>
        <w:tabs>
          <w:tab w:val="left" w:pos="2160"/>
        </w:tabs>
      </w:pPr>
      <w:r>
        <w:t>topic</w:t>
      </w:r>
      <w:r>
        <w:tab/>
      </w:r>
    </w:p>
    <w:p w14:paraId="368C0399" w14:textId="77777777" w:rsidR="008D753F" w:rsidRDefault="001061C7">
      <w:pPr>
        <w:pStyle w:val="GDefaultWidgetOption"/>
        <w:keepNext/>
        <w:tabs>
          <w:tab w:val="left" w:pos="2160"/>
        </w:tabs>
      </w:pPr>
      <w:r>
        <w:t>chart_color</w:t>
      </w:r>
      <w:r>
        <w:tab/>
        <w:t>green</w:t>
      </w:r>
    </w:p>
    <w:p w14:paraId="3472D07C" w14:textId="77777777" w:rsidR="008D753F" w:rsidRDefault="001061C7">
      <w:pPr>
        <w:pStyle w:val="GDefaultWidgetOption"/>
        <w:keepNext/>
        <w:tabs>
          <w:tab w:val="left" w:pos="2160"/>
        </w:tabs>
      </w:pPr>
      <w:r>
        <w:t>chart_type</w:t>
      </w:r>
      <w:r>
        <w:tab/>
        <w:t>bar</w:t>
      </w:r>
    </w:p>
    <w:p w14:paraId="33B4FEF6" w14:textId="77777777" w:rsidR="008D753F" w:rsidRDefault="001061C7">
      <w:pPr>
        <w:pStyle w:val="GDefaultWidgetOption"/>
        <w:keepNext/>
        <w:tabs>
          <w:tab w:val="left" w:pos="2160"/>
        </w:tabs>
      </w:pPr>
      <w:r>
        <w:t>crossbreak</w:t>
      </w:r>
      <w:r>
        <w:tab/>
        <w:t>Total</w:t>
      </w:r>
    </w:p>
    <w:p w14:paraId="41A5FC02" w14:textId="77777777" w:rsidR="008D753F" w:rsidRDefault="001061C7">
      <w:pPr>
        <w:pStyle w:val="GDefaultWidgetOption"/>
        <w:keepNext/>
        <w:tabs>
          <w:tab w:val="left" w:pos="2160"/>
        </w:tabs>
      </w:pPr>
      <w:r>
        <w:t>wrap</w:t>
      </w:r>
      <w:r>
        <w:tab/>
        <w:t>True</w:t>
      </w:r>
    </w:p>
    <w:p w14:paraId="17C1ADFF" w14:textId="77777777" w:rsidR="008D753F" w:rsidRDefault="001061C7">
      <w:pPr>
        <w:pStyle w:val="GDefaultWidgetOption"/>
        <w:keepNext/>
        <w:tabs>
          <w:tab w:val="left" w:pos="2160"/>
        </w:tabs>
      </w:pPr>
      <w:r>
        <w:t>is_rating</w:t>
      </w:r>
      <w:r>
        <w:tab/>
        <w:t>False</w:t>
      </w:r>
    </w:p>
    <w:p w14:paraId="7C3CDE3C" w14:textId="77777777" w:rsidR="008D753F" w:rsidRDefault="001061C7">
      <w:pPr>
        <w:pStyle w:val="GDefaultWidgetOption"/>
        <w:keepNext/>
        <w:tabs>
          <w:tab w:val="left" w:pos="2160"/>
        </w:tabs>
      </w:pPr>
      <w:r>
        <w:t>required_text</w:t>
      </w:r>
      <w:r>
        <w:tab/>
        <w:t>Please choose an answer</w:t>
      </w:r>
    </w:p>
    <w:p w14:paraId="46269264" w14:textId="77777777" w:rsidR="008D753F" w:rsidRDefault="001061C7">
      <w:pPr>
        <w:pStyle w:val="GDefaultWidgetOption"/>
        <w:keepNext/>
        <w:tabs>
          <w:tab w:val="left" w:pos="2160"/>
        </w:tabs>
      </w:pPr>
      <w:r>
        <w:t>min_columns</w:t>
      </w:r>
      <w:r>
        <w:tab/>
        <w:t>1</w:t>
      </w:r>
    </w:p>
    <w:p w14:paraId="50CAE410" w14:textId="77777777" w:rsidR="008D753F" w:rsidRDefault="001061C7">
      <w:pPr>
        <w:pStyle w:val="GDefaultWidgetOption"/>
        <w:keepNext/>
        <w:tabs>
          <w:tab w:val="left" w:pos="2160"/>
        </w:tabs>
      </w:pPr>
      <w:r>
        <w:t>sample_type</w:t>
      </w:r>
      <w:r>
        <w:tab/>
      </w:r>
    </w:p>
    <w:p w14:paraId="129C1C92" w14:textId="77777777" w:rsidR="008D753F" w:rsidRDefault="001061C7">
      <w:pPr>
        <w:pStyle w:val="GDefaultWidgetOption"/>
        <w:keepNext/>
        <w:tabs>
          <w:tab w:val="left" w:pos="2160"/>
        </w:tabs>
      </w:pPr>
      <w:r>
        <w:t>access</w:t>
      </w:r>
      <w:r>
        <w:tab/>
      </w:r>
    </w:p>
    <w:p w14:paraId="0A00CFF4" w14:textId="77777777" w:rsidR="008D753F" w:rsidRDefault="001061C7">
      <w:pPr>
        <w:pStyle w:val="GDefaultWidgetOption"/>
        <w:keepNext/>
        <w:tabs>
          <w:tab w:val="left" w:pos="2160"/>
        </w:tabs>
      </w:pPr>
      <w:r>
        <w:t>autoadvance</w:t>
      </w:r>
      <w:r>
        <w:tab/>
        <w:t>False</w:t>
      </w:r>
    </w:p>
    <w:p w14:paraId="5C367EFC" w14:textId="77777777" w:rsidR="008D753F" w:rsidRDefault="001061C7">
      <w:pPr>
        <w:pStyle w:val="GDefaultWidgetOption"/>
        <w:keepNext/>
        <w:tabs>
          <w:tab w:val="left" w:pos="2160"/>
        </w:tabs>
      </w:pPr>
      <w:r>
        <w:t>columns</w:t>
      </w:r>
      <w:r>
        <w:tab/>
        <w:t>1</w:t>
      </w:r>
    </w:p>
    <w:p w14:paraId="31B25DFE" w14:textId="77777777" w:rsidR="008D753F" w:rsidRDefault="001061C7">
      <w:pPr>
        <w:pStyle w:val="GDefaultWidgetOption"/>
        <w:keepNext/>
        <w:tabs>
          <w:tab w:val="left" w:pos="2160"/>
        </w:tabs>
      </w:pPr>
      <w:r>
        <w:t>widget</w:t>
      </w:r>
      <w:r>
        <w:tab/>
      </w:r>
    </w:p>
    <w:p w14:paraId="22CCA7F3" w14:textId="77777777" w:rsidR="008D753F" w:rsidRDefault="001061C7">
      <w:pPr>
        <w:pStyle w:val="GDefaultWidgetOption"/>
        <w:keepNext/>
        <w:tabs>
          <w:tab w:val="left" w:pos="2160"/>
        </w:tabs>
      </w:pPr>
      <w:r>
        <w:t>filter_text</w:t>
      </w:r>
      <w:r>
        <w:tab/>
      </w:r>
    </w:p>
    <w:p w14:paraId="2053E47B" w14:textId="77777777" w:rsidR="008D753F" w:rsidRDefault="001061C7">
      <w:pPr>
        <w:pStyle w:val="GDefaultWidgetOption"/>
        <w:keepNext/>
        <w:tabs>
          <w:tab w:val="left" w:pos="2160"/>
        </w:tabs>
      </w:pPr>
      <w:r>
        <w:t>as_banner</w:t>
      </w:r>
      <w:r>
        <w:tab/>
        <w:t>False</w:t>
      </w:r>
    </w:p>
    <w:p w14:paraId="4D70F5EF" w14:textId="77777777" w:rsidR="008D753F" w:rsidRDefault="001061C7">
      <w:pPr>
        <w:pStyle w:val="GDefaultWidgetOption"/>
        <w:keepNext/>
        <w:tabs>
          <w:tab w:val="left" w:pos="2160"/>
        </w:tabs>
      </w:pPr>
      <w:r>
        <w:t>description</w:t>
      </w:r>
      <w:r>
        <w:tab/>
      </w:r>
    </w:p>
    <w:p w14:paraId="0197B4F5" w14:textId="77777777" w:rsidR="008D753F" w:rsidRDefault="001061C7">
      <w:pPr>
        <w:pStyle w:val="GDefaultWidgetOption"/>
        <w:keepNext/>
        <w:tabs>
          <w:tab w:val="left" w:pos="2160"/>
        </w:tabs>
      </w:pPr>
      <w:r>
        <w:t>spd_category</w:t>
      </w:r>
      <w:r>
        <w:tab/>
      </w:r>
    </w:p>
    <w:p w14:paraId="3405DA65" w14:textId="77777777" w:rsidR="008D753F" w:rsidRDefault="001061C7">
      <w:pPr>
        <w:pStyle w:val="GDefaultWidgetOption"/>
        <w:keepNext/>
        <w:tabs>
          <w:tab w:val="left" w:pos="2160"/>
        </w:tabs>
      </w:pPr>
      <w:r>
        <w:t>tags</w:t>
      </w:r>
      <w:r>
        <w:tab/>
      </w:r>
    </w:p>
    <w:p w14:paraId="5F9821CB" w14:textId="77777777" w:rsidR="008D753F" w:rsidRDefault="001061C7">
      <w:pPr>
        <w:pStyle w:val="GDefaultWidgetOption"/>
        <w:keepNext/>
        <w:tabs>
          <w:tab w:val="left" w:pos="2160"/>
        </w:tabs>
      </w:pPr>
      <w:r>
        <w:t>horizontal</w:t>
      </w:r>
      <w:r>
        <w:tab/>
        <w:t>False</w:t>
      </w:r>
    </w:p>
    <w:p w14:paraId="6A554A90" w14:textId="77777777" w:rsidR="008D753F" w:rsidRDefault="001061C7">
      <w:pPr>
        <w:pStyle w:val="GDefaultWidgetOption"/>
        <w:keepNext/>
        <w:tabs>
          <w:tab w:val="left" w:pos="2160"/>
        </w:tabs>
      </w:pPr>
      <w:r>
        <w:t>grid_chart_type</w:t>
      </w:r>
      <w:r>
        <w:tab/>
        <w:t>stacked_bar</w:t>
      </w:r>
    </w:p>
    <w:p w14:paraId="651A686D" w14:textId="77777777" w:rsidR="008D753F" w:rsidRDefault="001061C7">
      <w:pPr>
        <w:pStyle w:val="GDefaultWidgetOption"/>
        <w:keepNext/>
        <w:tabs>
          <w:tab w:val="left" w:pos="2160"/>
        </w:tabs>
      </w:pPr>
      <w:r>
        <w:t>sort_order</w:t>
      </w:r>
      <w:r>
        <w:tab/>
        <w:t>none</w:t>
      </w:r>
    </w:p>
    <w:p w14:paraId="41250FF0" w14:textId="77777777" w:rsidR="008D753F" w:rsidRDefault="001061C7">
      <w:pPr>
        <w:pStyle w:val="GDefaultWidgetOption"/>
        <w:keepNext/>
        <w:tabs>
          <w:tab w:val="left" w:pos="2160"/>
        </w:tabs>
      </w:pPr>
      <w:r>
        <w:t>sample</w:t>
      </w:r>
      <w:r>
        <w:tab/>
      </w:r>
    </w:p>
    <w:p w14:paraId="45E14B12" w14:textId="77777777" w:rsidR="008D753F" w:rsidRDefault="001061C7">
      <w:pPr>
        <w:pStyle w:val="GDefaultWidgetOption"/>
        <w:keepNext/>
        <w:tabs>
          <w:tab w:val="left" w:pos="2160"/>
        </w:tabs>
      </w:pPr>
      <w:r>
        <w:t>slide_title</w:t>
      </w:r>
      <w:r>
        <w:tab/>
      </w:r>
    </w:p>
    <w:p w14:paraId="6F09C60E" w14:textId="77777777" w:rsidR="008D753F" w:rsidRDefault="001061C7">
      <w:pPr>
        <w:pStyle w:val="GDefaultWidgetOption"/>
        <w:keepNext/>
        <w:tabs>
          <w:tab w:val="left" w:pos="2160"/>
        </w:tabs>
      </w:pPr>
      <w:r>
        <w:t>set_active</w:t>
      </w:r>
      <w:r>
        <w:tab/>
      </w:r>
    </w:p>
    <w:p w14:paraId="65000317" w14:textId="77777777" w:rsidR="008D753F" w:rsidRDefault="001061C7">
      <w:pPr>
        <w:pStyle w:val="GDefaultWidgetOption"/>
        <w:keepNext/>
        <w:tabs>
          <w:tab w:val="left" w:pos="2160"/>
        </w:tabs>
      </w:pPr>
      <w:r>
        <w:t>required</w:t>
      </w:r>
      <w:r>
        <w:tab/>
        <w:t>NONE</w:t>
      </w:r>
    </w:p>
    <w:p w14:paraId="4C837ADF" w14:textId="77777777" w:rsidR="008D753F" w:rsidRDefault="001061C7">
      <w:pPr>
        <w:pStyle w:val="GDefaultWidgetOption"/>
        <w:keepNext/>
        <w:tabs>
          <w:tab w:val="left" w:pos="2160"/>
        </w:tabs>
      </w:pPr>
      <w:r>
        <w:t>mask</w:t>
      </w:r>
      <w:r>
        <w:tab/>
      </w:r>
    </w:p>
    <w:p w14:paraId="6B0D9DF7" w14:textId="77777777" w:rsidR="008D753F" w:rsidRDefault="001061C7">
      <w:pPr>
        <w:pStyle w:val="GDefaultWidgetOption"/>
        <w:keepNext/>
        <w:tabs>
          <w:tab w:val="left" w:pos="2160"/>
        </w:tabs>
      </w:pPr>
      <w:r>
        <w:t>custom_order</w:t>
      </w:r>
      <w:r>
        <w:tab/>
      </w:r>
    </w:p>
    <w:p w14:paraId="04720E96" w14:textId="77777777" w:rsidR="008D753F" w:rsidRDefault="001061C7">
      <w:pPr>
        <w:pStyle w:val="GDefaultWidgetOption"/>
        <w:keepNext/>
        <w:tabs>
          <w:tab w:val="left" w:pos="2160"/>
        </w:tabs>
      </w:pPr>
      <w:r>
        <w:t>client</w:t>
      </w:r>
      <w:r>
        <w:tab/>
      </w:r>
    </w:p>
    <w:p w14:paraId="26A63BBA"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DD241E4" w14:textId="77777777">
        <w:tc>
          <w:tcPr>
            <w:tcW w:w="336" w:type="dxa"/>
          </w:tcPr>
          <w:p w14:paraId="524E20FE" w14:textId="77777777" w:rsidR="008D753F" w:rsidRDefault="001061C7">
            <w:pPr>
              <w:keepNext/>
            </w:pPr>
            <w:r>
              <w:rPr>
                <w:rStyle w:val="GResponseCode"/>
              </w:rPr>
              <w:t>1</w:t>
            </w:r>
          </w:p>
        </w:tc>
        <w:tc>
          <w:tcPr>
            <w:tcW w:w="361" w:type="dxa"/>
          </w:tcPr>
          <w:p w14:paraId="1A54829F" w14:textId="77777777" w:rsidR="008D753F" w:rsidRDefault="001061C7">
            <w:pPr>
              <w:keepNext/>
            </w:pPr>
            <w:r>
              <w:t>○</w:t>
            </w:r>
          </w:p>
        </w:tc>
        <w:tc>
          <w:tcPr>
            <w:tcW w:w="3731" w:type="dxa"/>
          </w:tcPr>
          <w:p w14:paraId="3723D924" w14:textId="77777777" w:rsidR="008D753F" w:rsidRDefault="001061C7">
            <w:pPr>
              <w:keepNext/>
            </w:pPr>
            <w:r>
              <w:t>Gotten much better</w:t>
            </w:r>
          </w:p>
        </w:tc>
        <w:tc>
          <w:tcPr>
            <w:tcW w:w="4428" w:type="dxa"/>
          </w:tcPr>
          <w:p w14:paraId="754E0993" w14:textId="77777777" w:rsidR="008D753F" w:rsidRDefault="008D753F">
            <w:pPr>
              <w:keepNext/>
              <w:jc w:val="right"/>
              <w:rPr>
                <w:i/>
              </w:rPr>
            </w:pPr>
          </w:p>
        </w:tc>
      </w:tr>
      <w:tr w:rsidR="008D753F" w14:paraId="548954E1" w14:textId="77777777">
        <w:tc>
          <w:tcPr>
            <w:tcW w:w="336" w:type="dxa"/>
          </w:tcPr>
          <w:p w14:paraId="16369A7A" w14:textId="77777777" w:rsidR="008D753F" w:rsidRDefault="001061C7">
            <w:pPr>
              <w:keepNext/>
            </w:pPr>
            <w:r>
              <w:rPr>
                <w:rStyle w:val="GResponseCode"/>
              </w:rPr>
              <w:t>2</w:t>
            </w:r>
          </w:p>
        </w:tc>
        <w:tc>
          <w:tcPr>
            <w:tcW w:w="361" w:type="dxa"/>
          </w:tcPr>
          <w:p w14:paraId="47D0FB35" w14:textId="77777777" w:rsidR="008D753F" w:rsidRDefault="001061C7">
            <w:pPr>
              <w:keepNext/>
            </w:pPr>
            <w:r>
              <w:t>○</w:t>
            </w:r>
          </w:p>
        </w:tc>
        <w:tc>
          <w:tcPr>
            <w:tcW w:w="3731" w:type="dxa"/>
          </w:tcPr>
          <w:p w14:paraId="374205A2" w14:textId="77777777" w:rsidR="008D753F" w:rsidRDefault="001061C7">
            <w:pPr>
              <w:keepNext/>
            </w:pPr>
            <w:r>
              <w:t>Gotten somewhat better</w:t>
            </w:r>
          </w:p>
        </w:tc>
        <w:tc>
          <w:tcPr>
            <w:tcW w:w="4428" w:type="dxa"/>
          </w:tcPr>
          <w:p w14:paraId="7ADEE879" w14:textId="77777777" w:rsidR="008D753F" w:rsidRDefault="008D753F">
            <w:pPr>
              <w:keepNext/>
              <w:jc w:val="right"/>
              <w:rPr>
                <w:i/>
              </w:rPr>
            </w:pPr>
          </w:p>
        </w:tc>
      </w:tr>
      <w:tr w:rsidR="008D753F" w14:paraId="5095F6E7" w14:textId="77777777">
        <w:tc>
          <w:tcPr>
            <w:tcW w:w="336" w:type="dxa"/>
          </w:tcPr>
          <w:p w14:paraId="338A1D5F" w14:textId="77777777" w:rsidR="008D753F" w:rsidRDefault="001061C7">
            <w:pPr>
              <w:keepNext/>
            </w:pPr>
            <w:r>
              <w:rPr>
                <w:rStyle w:val="GResponseCode"/>
              </w:rPr>
              <w:t>3</w:t>
            </w:r>
          </w:p>
        </w:tc>
        <w:tc>
          <w:tcPr>
            <w:tcW w:w="361" w:type="dxa"/>
          </w:tcPr>
          <w:p w14:paraId="549592FD" w14:textId="77777777" w:rsidR="008D753F" w:rsidRDefault="001061C7">
            <w:pPr>
              <w:keepNext/>
            </w:pPr>
            <w:r>
              <w:t>○</w:t>
            </w:r>
          </w:p>
        </w:tc>
        <w:tc>
          <w:tcPr>
            <w:tcW w:w="3731" w:type="dxa"/>
          </w:tcPr>
          <w:p w14:paraId="0934C6B6" w14:textId="77777777" w:rsidR="008D753F" w:rsidRDefault="001061C7">
            <w:pPr>
              <w:keepNext/>
            </w:pPr>
            <w:r>
              <w:t>Stayed about the same</w:t>
            </w:r>
          </w:p>
        </w:tc>
        <w:tc>
          <w:tcPr>
            <w:tcW w:w="4428" w:type="dxa"/>
          </w:tcPr>
          <w:p w14:paraId="48B7DC94" w14:textId="77777777" w:rsidR="008D753F" w:rsidRDefault="008D753F">
            <w:pPr>
              <w:keepNext/>
              <w:jc w:val="right"/>
              <w:rPr>
                <w:i/>
              </w:rPr>
            </w:pPr>
          </w:p>
        </w:tc>
      </w:tr>
      <w:tr w:rsidR="008D753F" w14:paraId="7701CF62" w14:textId="77777777">
        <w:tc>
          <w:tcPr>
            <w:tcW w:w="336" w:type="dxa"/>
          </w:tcPr>
          <w:p w14:paraId="242DCD4B" w14:textId="77777777" w:rsidR="008D753F" w:rsidRDefault="001061C7">
            <w:pPr>
              <w:keepNext/>
            </w:pPr>
            <w:r>
              <w:rPr>
                <w:rStyle w:val="GResponseCode"/>
              </w:rPr>
              <w:t>4</w:t>
            </w:r>
          </w:p>
        </w:tc>
        <w:tc>
          <w:tcPr>
            <w:tcW w:w="361" w:type="dxa"/>
          </w:tcPr>
          <w:p w14:paraId="0C2973C4" w14:textId="77777777" w:rsidR="008D753F" w:rsidRDefault="001061C7">
            <w:pPr>
              <w:keepNext/>
            </w:pPr>
            <w:r>
              <w:t>○</w:t>
            </w:r>
          </w:p>
        </w:tc>
        <w:tc>
          <w:tcPr>
            <w:tcW w:w="3731" w:type="dxa"/>
          </w:tcPr>
          <w:p w14:paraId="2D4ADE8D" w14:textId="77777777" w:rsidR="008D753F" w:rsidRDefault="001061C7">
            <w:pPr>
              <w:keepNext/>
            </w:pPr>
            <w:r>
              <w:t>Gotten somewhat worse</w:t>
            </w:r>
          </w:p>
        </w:tc>
        <w:tc>
          <w:tcPr>
            <w:tcW w:w="4428" w:type="dxa"/>
          </w:tcPr>
          <w:p w14:paraId="2C48917A" w14:textId="77777777" w:rsidR="008D753F" w:rsidRDefault="008D753F">
            <w:pPr>
              <w:keepNext/>
              <w:jc w:val="right"/>
              <w:rPr>
                <w:i/>
              </w:rPr>
            </w:pPr>
          </w:p>
        </w:tc>
      </w:tr>
      <w:tr w:rsidR="008D753F" w14:paraId="7187F2E2" w14:textId="77777777">
        <w:tc>
          <w:tcPr>
            <w:tcW w:w="336" w:type="dxa"/>
          </w:tcPr>
          <w:p w14:paraId="1B7DC92E" w14:textId="77777777" w:rsidR="008D753F" w:rsidRDefault="001061C7">
            <w:pPr>
              <w:keepNext/>
            </w:pPr>
            <w:r>
              <w:rPr>
                <w:rStyle w:val="GResponseCode"/>
              </w:rPr>
              <w:t>5</w:t>
            </w:r>
          </w:p>
        </w:tc>
        <w:tc>
          <w:tcPr>
            <w:tcW w:w="361" w:type="dxa"/>
          </w:tcPr>
          <w:p w14:paraId="439BB6D0" w14:textId="77777777" w:rsidR="008D753F" w:rsidRDefault="001061C7">
            <w:pPr>
              <w:keepNext/>
            </w:pPr>
            <w:r>
              <w:t>○</w:t>
            </w:r>
          </w:p>
        </w:tc>
        <w:tc>
          <w:tcPr>
            <w:tcW w:w="3731" w:type="dxa"/>
          </w:tcPr>
          <w:p w14:paraId="47C11FE1" w14:textId="77777777" w:rsidR="008D753F" w:rsidRDefault="001061C7">
            <w:pPr>
              <w:keepNext/>
            </w:pPr>
            <w:r>
              <w:t>Gotten much worse</w:t>
            </w:r>
          </w:p>
        </w:tc>
        <w:tc>
          <w:tcPr>
            <w:tcW w:w="4428" w:type="dxa"/>
          </w:tcPr>
          <w:p w14:paraId="56F0DE2B" w14:textId="77777777" w:rsidR="008D753F" w:rsidRDefault="008D753F">
            <w:pPr>
              <w:keepNext/>
              <w:jc w:val="right"/>
              <w:rPr>
                <w:i/>
              </w:rPr>
            </w:pPr>
          </w:p>
        </w:tc>
      </w:tr>
      <w:tr w:rsidR="008D753F" w14:paraId="44A06EAC" w14:textId="77777777">
        <w:tc>
          <w:tcPr>
            <w:tcW w:w="336" w:type="dxa"/>
          </w:tcPr>
          <w:p w14:paraId="077DAB16" w14:textId="77777777" w:rsidR="008D753F" w:rsidRDefault="001061C7">
            <w:pPr>
              <w:keepNext/>
            </w:pPr>
            <w:r>
              <w:rPr>
                <w:rStyle w:val="GResponseCode"/>
              </w:rPr>
              <w:t>6</w:t>
            </w:r>
          </w:p>
        </w:tc>
        <w:tc>
          <w:tcPr>
            <w:tcW w:w="361" w:type="dxa"/>
          </w:tcPr>
          <w:p w14:paraId="7B191C84" w14:textId="77777777" w:rsidR="008D753F" w:rsidRDefault="001061C7">
            <w:pPr>
              <w:keepNext/>
            </w:pPr>
            <w:r>
              <w:t>○</w:t>
            </w:r>
          </w:p>
        </w:tc>
        <w:tc>
          <w:tcPr>
            <w:tcW w:w="3731" w:type="dxa"/>
          </w:tcPr>
          <w:p w14:paraId="0D67F6A2" w14:textId="77777777" w:rsidR="008D753F" w:rsidRDefault="001061C7">
            <w:pPr>
              <w:keepNext/>
            </w:pPr>
            <w:r>
              <w:t>Not sure</w:t>
            </w:r>
          </w:p>
        </w:tc>
        <w:tc>
          <w:tcPr>
            <w:tcW w:w="4428" w:type="dxa"/>
          </w:tcPr>
          <w:p w14:paraId="686D4FEF" w14:textId="77777777" w:rsidR="008D753F" w:rsidRDefault="008D753F">
            <w:pPr>
              <w:keepNext/>
              <w:jc w:val="right"/>
              <w:rPr>
                <w:i/>
              </w:rPr>
            </w:pPr>
          </w:p>
        </w:tc>
      </w:tr>
      <w:tr w:rsidR="008D753F" w14:paraId="30D4D727" w14:textId="77777777">
        <w:tc>
          <w:tcPr>
            <w:tcW w:w="336" w:type="dxa"/>
          </w:tcPr>
          <w:p w14:paraId="59C29712" w14:textId="77777777" w:rsidR="008D753F" w:rsidRDefault="001061C7">
            <w:pPr>
              <w:keepNext/>
            </w:pPr>
            <w:r>
              <w:rPr>
                <w:rStyle w:val="GResponseCode"/>
              </w:rPr>
              <w:t>8</w:t>
            </w:r>
          </w:p>
        </w:tc>
        <w:tc>
          <w:tcPr>
            <w:tcW w:w="361" w:type="dxa"/>
          </w:tcPr>
          <w:p w14:paraId="192A7E89" w14:textId="77777777" w:rsidR="008D753F" w:rsidRDefault="008D753F">
            <w:pPr>
              <w:keepNext/>
            </w:pPr>
          </w:p>
        </w:tc>
        <w:tc>
          <w:tcPr>
            <w:tcW w:w="3731" w:type="dxa"/>
          </w:tcPr>
          <w:p w14:paraId="0E44FDF4" w14:textId="77777777" w:rsidR="008D753F" w:rsidRDefault="001061C7">
            <w:pPr>
              <w:pStyle w:val="GAdminOption"/>
              <w:keepNext/>
            </w:pPr>
            <w:r>
              <w:t>Skipped</w:t>
            </w:r>
          </w:p>
        </w:tc>
        <w:tc>
          <w:tcPr>
            <w:tcW w:w="4428" w:type="dxa"/>
          </w:tcPr>
          <w:p w14:paraId="07CF2541" w14:textId="77777777" w:rsidR="008D753F" w:rsidRDefault="008D753F">
            <w:pPr>
              <w:keepNext/>
              <w:jc w:val="right"/>
              <w:rPr>
                <w:i/>
              </w:rPr>
            </w:pPr>
          </w:p>
        </w:tc>
      </w:tr>
      <w:tr w:rsidR="008D753F" w14:paraId="0F1069DA" w14:textId="77777777">
        <w:tc>
          <w:tcPr>
            <w:tcW w:w="336" w:type="dxa"/>
          </w:tcPr>
          <w:p w14:paraId="704EB0E8" w14:textId="77777777" w:rsidR="008D753F" w:rsidRDefault="001061C7">
            <w:pPr>
              <w:keepNext/>
            </w:pPr>
            <w:r>
              <w:rPr>
                <w:rStyle w:val="GResponseCode"/>
              </w:rPr>
              <w:t>9</w:t>
            </w:r>
          </w:p>
        </w:tc>
        <w:tc>
          <w:tcPr>
            <w:tcW w:w="361" w:type="dxa"/>
          </w:tcPr>
          <w:p w14:paraId="15E5A7E6" w14:textId="77777777" w:rsidR="008D753F" w:rsidRDefault="008D753F">
            <w:pPr>
              <w:keepNext/>
            </w:pPr>
          </w:p>
        </w:tc>
        <w:tc>
          <w:tcPr>
            <w:tcW w:w="3731" w:type="dxa"/>
          </w:tcPr>
          <w:p w14:paraId="2666E086" w14:textId="77777777" w:rsidR="008D753F" w:rsidRDefault="001061C7">
            <w:pPr>
              <w:pStyle w:val="GAdminOption"/>
              <w:keepNext/>
            </w:pPr>
            <w:r>
              <w:t>Not Asked</w:t>
            </w:r>
          </w:p>
        </w:tc>
        <w:tc>
          <w:tcPr>
            <w:tcW w:w="4428" w:type="dxa"/>
          </w:tcPr>
          <w:p w14:paraId="53C03079" w14:textId="77777777" w:rsidR="008D753F" w:rsidRDefault="008D753F">
            <w:pPr>
              <w:keepNext/>
              <w:jc w:val="right"/>
              <w:rPr>
                <w:i/>
              </w:rPr>
            </w:pPr>
          </w:p>
        </w:tc>
      </w:tr>
    </w:tbl>
    <w:p w14:paraId="03B98626" w14:textId="77777777" w:rsidR="008D753F" w:rsidRDefault="008D753F">
      <w:pPr>
        <w:pStyle w:val="GQuestionSpacer"/>
      </w:pPr>
    </w:p>
    <w:p w14:paraId="7F5C0AE3" w14:textId="77777777" w:rsidR="008D753F" w:rsidRDefault="001061C7">
      <w:pPr>
        <w:pStyle w:val="GPage"/>
        <w:keepNext/>
      </w:pPr>
      <w:bookmarkStart w:id="163" w:name="_Toc175835910"/>
      <w:r>
        <w:t>Page: implicit_page_CC24_302</w:t>
      </w:r>
      <w:bookmarkEnd w:id="163"/>
    </w:p>
    <w:tbl>
      <w:tblPr>
        <w:tblStyle w:val="GQuestionCommonProperties"/>
        <w:tblW w:w="0" w:type="auto"/>
        <w:tblInd w:w="0" w:type="dxa"/>
        <w:tblLook w:val="04A0" w:firstRow="1" w:lastRow="0" w:firstColumn="1" w:lastColumn="0" w:noHBand="0" w:noVBand="1"/>
      </w:tblPr>
      <w:tblGrid>
        <w:gridCol w:w="1146"/>
        <w:gridCol w:w="8214"/>
      </w:tblGrid>
      <w:tr w:rsidR="008D753F" w14:paraId="14FEC54D" w14:textId="77777777">
        <w:tc>
          <w:tcPr>
            <w:tcW w:w="0" w:type="dxa"/>
            <w:shd w:val="clear" w:color="auto" w:fill="D0D0D0"/>
          </w:tcPr>
          <w:p w14:paraId="091A9151" w14:textId="77777777" w:rsidR="008D753F" w:rsidRDefault="001061C7">
            <w:pPr>
              <w:pStyle w:val="GVariableNameP"/>
              <w:keepNext/>
            </w:pPr>
            <w:r>
              <w:fldChar w:fldCharType="begin"/>
            </w:r>
            <w:r>
              <w:instrText>TC CC24_302 \\l 2 \\f a</w:instrText>
            </w:r>
            <w:r>
              <w:fldChar w:fldCharType="end"/>
            </w:r>
            <w:r>
              <w:t>CC24_302</w:t>
            </w:r>
          </w:p>
        </w:tc>
        <w:tc>
          <w:tcPr>
            <w:tcW w:w="0" w:type="dxa"/>
            <w:shd w:val="clear" w:color="auto" w:fill="D0D0D0"/>
            <w:vAlign w:val="bottom"/>
          </w:tcPr>
          <w:p w14:paraId="5B4584A6" w14:textId="77777777" w:rsidR="008D753F" w:rsidRDefault="001061C7">
            <w:pPr>
              <w:keepNext/>
              <w:jc w:val="right"/>
            </w:pPr>
            <w:r>
              <w:t>SINGLE CHOICE</w:t>
            </w:r>
          </w:p>
        </w:tc>
      </w:tr>
      <w:tr w:rsidR="008D753F" w14:paraId="19F56924" w14:textId="77777777">
        <w:tc>
          <w:tcPr>
            <w:tcW w:w="8856" w:type="dxa"/>
            <w:gridSpan w:val="2"/>
            <w:shd w:val="clear" w:color="auto" w:fill="D0D0D0"/>
          </w:tcPr>
          <w:p w14:paraId="0CE3CB28" w14:textId="77777777" w:rsidR="008D753F" w:rsidRDefault="001061C7">
            <w:pPr>
              <w:keepNext/>
            </w:pPr>
            <w:r>
              <w:t>OVER THE PAST YEAR, has your household's annual income...?</w:t>
            </w:r>
          </w:p>
        </w:tc>
      </w:tr>
    </w:tbl>
    <w:p w14:paraId="76CF58F9" w14:textId="77777777" w:rsidR="008D753F" w:rsidRDefault="008D753F">
      <w:pPr>
        <w:pStyle w:val="GQuestionSpacer"/>
        <w:keepNext/>
      </w:pPr>
    </w:p>
    <w:p w14:paraId="0B9552EE" w14:textId="77777777" w:rsidR="008D753F" w:rsidRDefault="001061C7">
      <w:pPr>
        <w:pStyle w:val="GDefaultWidgetOption"/>
        <w:keepNext/>
        <w:tabs>
          <w:tab w:val="left" w:pos="2160"/>
        </w:tabs>
      </w:pPr>
      <w:r>
        <w:t>pii</w:t>
      </w:r>
      <w:r>
        <w:tab/>
        <w:t>False</w:t>
      </w:r>
    </w:p>
    <w:p w14:paraId="7A9B1B58" w14:textId="77777777" w:rsidR="008D753F" w:rsidRDefault="001061C7">
      <w:pPr>
        <w:pStyle w:val="GDefaultWidgetOption"/>
        <w:keepNext/>
        <w:tabs>
          <w:tab w:val="left" w:pos="2160"/>
        </w:tabs>
      </w:pPr>
      <w:r>
        <w:t>chart_layout</w:t>
      </w:r>
      <w:r>
        <w:tab/>
        <w:t>1</w:t>
      </w:r>
    </w:p>
    <w:p w14:paraId="2B750996" w14:textId="77777777" w:rsidR="008D753F" w:rsidRDefault="001061C7">
      <w:pPr>
        <w:pStyle w:val="GWidgetOption"/>
        <w:keepNext/>
        <w:tabs>
          <w:tab w:val="left" w:pos="2160"/>
        </w:tabs>
      </w:pPr>
      <w:proofErr w:type="spellStart"/>
      <w:r>
        <w:t>varlabel</w:t>
      </w:r>
      <w:proofErr w:type="spellEnd"/>
      <w:r>
        <w:tab/>
        <w:t>Household income</w:t>
      </w:r>
    </w:p>
    <w:p w14:paraId="43FD9AAE" w14:textId="77777777" w:rsidR="008D753F" w:rsidRDefault="001061C7">
      <w:pPr>
        <w:pStyle w:val="GDefaultWidgetOption"/>
        <w:keepNext/>
        <w:tabs>
          <w:tab w:val="left" w:pos="2160"/>
        </w:tabs>
      </w:pPr>
      <w:r>
        <w:t>topic</w:t>
      </w:r>
      <w:r>
        <w:tab/>
      </w:r>
    </w:p>
    <w:p w14:paraId="7323E138" w14:textId="77777777" w:rsidR="008D753F" w:rsidRDefault="001061C7">
      <w:pPr>
        <w:pStyle w:val="GDefaultWidgetOption"/>
        <w:keepNext/>
        <w:tabs>
          <w:tab w:val="left" w:pos="2160"/>
        </w:tabs>
      </w:pPr>
      <w:r>
        <w:t>chart_color</w:t>
      </w:r>
      <w:r>
        <w:tab/>
        <w:t>green</w:t>
      </w:r>
    </w:p>
    <w:p w14:paraId="428423A5" w14:textId="77777777" w:rsidR="008D753F" w:rsidRDefault="001061C7">
      <w:pPr>
        <w:pStyle w:val="GDefaultWidgetOption"/>
        <w:keepNext/>
        <w:tabs>
          <w:tab w:val="left" w:pos="2160"/>
        </w:tabs>
      </w:pPr>
      <w:r>
        <w:t>chart_type</w:t>
      </w:r>
      <w:r>
        <w:tab/>
        <w:t>bar</w:t>
      </w:r>
    </w:p>
    <w:p w14:paraId="625845FC" w14:textId="77777777" w:rsidR="008D753F" w:rsidRDefault="001061C7">
      <w:pPr>
        <w:pStyle w:val="GDefaultWidgetOption"/>
        <w:keepNext/>
        <w:tabs>
          <w:tab w:val="left" w:pos="2160"/>
        </w:tabs>
      </w:pPr>
      <w:r>
        <w:t>crossbreak</w:t>
      </w:r>
      <w:r>
        <w:tab/>
        <w:t>Total</w:t>
      </w:r>
    </w:p>
    <w:p w14:paraId="6F81B49A" w14:textId="77777777" w:rsidR="008D753F" w:rsidRDefault="001061C7">
      <w:pPr>
        <w:pStyle w:val="GDefaultWidgetOption"/>
        <w:keepNext/>
        <w:tabs>
          <w:tab w:val="left" w:pos="2160"/>
        </w:tabs>
      </w:pPr>
      <w:r>
        <w:t>wrap</w:t>
      </w:r>
      <w:r>
        <w:tab/>
        <w:t>True</w:t>
      </w:r>
    </w:p>
    <w:p w14:paraId="5DFA72E7" w14:textId="77777777" w:rsidR="008D753F" w:rsidRDefault="001061C7">
      <w:pPr>
        <w:pStyle w:val="GDefaultWidgetOption"/>
        <w:keepNext/>
        <w:tabs>
          <w:tab w:val="left" w:pos="2160"/>
        </w:tabs>
      </w:pPr>
      <w:r>
        <w:t>is_rating</w:t>
      </w:r>
      <w:r>
        <w:tab/>
        <w:t>False</w:t>
      </w:r>
    </w:p>
    <w:p w14:paraId="6C16E49A" w14:textId="77777777" w:rsidR="008D753F" w:rsidRDefault="001061C7">
      <w:pPr>
        <w:pStyle w:val="GDefaultWidgetOption"/>
        <w:keepNext/>
        <w:tabs>
          <w:tab w:val="left" w:pos="2160"/>
        </w:tabs>
      </w:pPr>
      <w:r>
        <w:t>required_text</w:t>
      </w:r>
      <w:r>
        <w:tab/>
        <w:t>Please choose an answer</w:t>
      </w:r>
    </w:p>
    <w:p w14:paraId="454CDC3C" w14:textId="77777777" w:rsidR="008D753F" w:rsidRDefault="001061C7">
      <w:pPr>
        <w:pStyle w:val="GDefaultWidgetOption"/>
        <w:keepNext/>
        <w:tabs>
          <w:tab w:val="left" w:pos="2160"/>
        </w:tabs>
      </w:pPr>
      <w:r>
        <w:t>min_columns</w:t>
      </w:r>
      <w:r>
        <w:tab/>
        <w:t>1</w:t>
      </w:r>
    </w:p>
    <w:p w14:paraId="30A9C00A" w14:textId="77777777" w:rsidR="008D753F" w:rsidRDefault="001061C7">
      <w:pPr>
        <w:pStyle w:val="GDefaultWidgetOption"/>
        <w:keepNext/>
        <w:tabs>
          <w:tab w:val="left" w:pos="2160"/>
        </w:tabs>
      </w:pPr>
      <w:r>
        <w:t>sample_type</w:t>
      </w:r>
      <w:r>
        <w:tab/>
      </w:r>
    </w:p>
    <w:p w14:paraId="7B391C17" w14:textId="77777777" w:rsidR="008D753F" w:rsidRDefault="001061C7">
      <w:pPr>
        <w:pStyle w:val="GDefaultWidgetOption"/>
        <w:keepNext/>
        <w:tabs>
          <w:tab w:val="left" w:pos="2160"/>
        </w:tabs>
      </w:pPr>
      <w:r>
        <w:t>access</w:t>
      </w:r>
      <w:r>
        <w:tab/>
      </w:r>
    </w:p>
    <w:p w14:paraId="58F7A41A" w14:textId="77777777" w:rsidR="008D753F" w:rsidRDefault="001061C7">
      <w:pPr>
        <w:pStyle w:val="GDefaultWidgetOption"/>
        <w:keepNext/>
        <w:tabs>
          <w:tab w:val="left" w:pos="2160"/>
        </w:tabs>
      </w:pPr>
      <w:r>
        <w:t>autoadvance</w:t>
      </w:r>
      <w:r>
        <w:tab/>
        <w:t>False</w:t>
      </w:r>
    </w:p>
    <w:p w14:paraId="2F5F5C21" w14:textId="77777777" w:rsidR="008D753F" w:rsidRDefault="001061C7">
      <w:pPr>
        <w:pStyle w:val="GDefaultWidgetOption"/>
        <w:keepNext/>
        <w:tabs>
          <w:tab w:val="left" w:pos="2160"/>
        </w:tabs>
      </w:pPr>
      <w:r>
        <w:t>columns</w:t>
      </w:r>
      <w:r>
        <w:tab/>
        <w:t>1</w:t>
      </w:r>
    </w:p>
    <w:p w14:paraId="785E19EE" w14:textId="77777777" w:rsidR="008D753F" w:rsidRDefault="001061C7">
      <w:pPr>
        <w:pStyle w:val="GDefaultWidgetOption"/>
        <w:keepNext/>
        <w:tabs>
          <w:tab w:val="left" w:pos="2160"/>
        </w:tabs>
      </w:pPr>
      <w:r>
        <w:t>widget</w:t>
      </w:r>
      <w:r>
        <w:tab/>
      </w:r>
    </w:p>
    <w:p w14:paraId="4D15A54A" w14:textId="77777777" w:rsidR="008D753F" w:rsidRDefault="001061C7">
      <w:pPr>
        <w:pStyle w:val="GDefaultWidgetOption"/>
        <w:keepNext/>
        <w:tabs>
          <w:tab w:val="left" w:pos="2160"/>
        </w:tabs>
      </w:pPr>
      <w:r>
        <w:t>filter_text</w:t>
      </w:r>
      <w:r>
        <w:tab/>
      </w:r>
    </w:p>
    <w:p w14:paraId="5272DC07" w14:textId="77777777" w:rsidR="008D753F" w:rsidRDefault="001061C7">
      <w:pPr>
        <w:pStyle w:val="GDefaultWidgetOption"/>
        <w:keepNext/>
        <w:tabs>
          <w:tab w:val="left" w:pos="2160"/>
        </w:tabs>
      </w:pPr>
      <w:r>
        <w:t>as_banner</w:t>
      </w:r>
      <w:r>
        <w:tab/>
        <w:t>False</w:t>
      </w:r>
    </w:p>
    <w:p w14:paraId="1B6FD1B6" w14:textId="77777777" w:rsidR="008D753F" w:rsidRDefault="001061C7">
      <w:pPr>
        <w:pStyle w:val="GDefaultWidgetOption"/>
        <w:keepNext/>
        <w:tabs>
          <w:tab w:val="left" w:pos="2160"/>
        </w:tabs>
      </w:pPr>
      <w:r>
        <w:t>description</w:t>
      </w:r>
      <w:r>
        <w:tab/>
      </w:r>
    </w:p>
    <w:p w14:paraId="2BCCEC70" w14:textId="77777777" w:rsidR="008D753F" w:rsidRDefault="001061C7">
      <w:pPr>
        <w:pStyle w:val="GDefaultWidgetOption"/>
        <w:keepNext/>
        <w:tabs>
          <w:tab w:val="left" w:pos="2160"/>
        </w:tabs>
      </w:pPr>
      <w:r>
        <w:t>spd_category</w:t>
      </w:r>
      <w:r>
        <w:tab/>
      </w:r>
    </w:p>
    <w:p w14:paraId="6F975CCD" w14:textId="77777777" w:rsidR="008D753F" w:rsidRDefault="001061C7">
      <w:pPr>
        <w:pStyle w:val="GDefaultWidgetOption"/>
        <w:keepNext/>
        <w:tabs>
          <w:tab w:val="left" w:pos="2160"/>
        </w:tabs>
      </w:pPr>
      <w:r>
        <w:t>tags</w:t>
      </w:r>
      <w:r>
        <w:tab/>
      </w:r>
    </w:p>
    <w:p w14:paraId="1CD015B1" w14:textId="77777777" w:rsidR="008D753F" w:rsidRDefault="001061C7">
      <w:pPr>
        <w:pStyle w:val="GDefaultWidgetOption"/>
        <w:keepNext/>
        <w:tabs>
          <w:tab w:val="left" w:pos="2160"/>
        </w:tabs>
      </w:pPr>
      <w:r>
        <w:t>horizontal</w:t>
      </w:r>
      <w:r>
        <w:tab/>
        <w:t>False</w:t>
      </w:r>
    </w:p>
    <w:p w14:paraId="75DCEC75" w14:textId="77777777" w:rsidR="008D753F" w:rsidRDefault="001061C7">
      <w:pPr>
        <w:pStyle w:val="GDefaultWidgetOption"/>
        <w:keepNext/>
        <w:tabs>
          <w:tab w:val="left" w:pos="2160"/>
        </w:tabs>
      </w:pPr>
      <w:r>
        <w:t>grid_chart_type</w:t>
      </w:r>
      <w:r>
        <w:tab/>
        <w:t>stacked_bar</w:t>
      </w:r>
    </w:p>
    <w:p w14:paraId="37683772" w14:textId="77777777" w:rsidR="008D753F" w:rsidRDefault="001061C7">
      <w:pPr>
        <w:pStyle w:val="GDefaultWidgetOption"/>
        <w:keepNext/>
        <w:tabs>
          <w:tab w:val="left" w:pos="2160"/>
        </w:tabs>
      </w:pPr>
      <w:r>
        <w:t>sort_order</w:t>
      </w:r>
      <w:r>
        <w:tab/>
        <w:t>none</w:t>
      </w:r>
    </w:p>
    <w:p w14:paraId="3423DC51" w14:textId="77777777" w:rsidR="008D753F" w:rsidRDefault="001061C7">
      <w:pPr>
        <w:pStyle w:val="GDefaultWidgetOption"/>
        <w:keepNext/>
        <w:tabs>
          <w:tab w:val="left" w:pos="2160"/>
        </w:tabs>
      </w:pPr>
      <w:r>
        <w:t>sample</w:t>
      </w:r>
      <w:r>
        <w:tab/>
      </w:r>
    </w:p>
    <w:p w14:paraId="5EC7E957" w14:textId="77777777" w:rsidR="008D753F" w:rsidRDefault="001061C7">
      <w:pPr>
        <w:pStyle w:val="GDefaultWidgetOption"/>
        <w:keepNext/>
        <w:tabs>
          <w:tab w:val="left" w:pos="2160"/>
        </w:tabs>
      </w:pPr>
      <w:r>
        <w:t>slide_title</w:t>
      </w:r>
      <w:r>
        <w:tab/>
      </w:r>
    </w:p>
    <w:p w14:paraId="364F873F" w14:textId="77777777" w:rsidR="008D753F" w:rsidRDefault="001061C7">
      <w:pPr>
        <w:pStyle w:val="GDefaultWidgetOption"/>
        <w:keepNext/>
        <w:tabs>
          <w:tab w:val="left" w:pos="2160"/>
        </w:tabs>
      </w:pPr>
      <w:r>
        <w:t>set_active</w:t>
      </w:r>
      <w:r>
        <w:tab/>
      </w:r>
    </w:p>
    <w:p w14:paraId="24045128" w14:textId="77777777" w:rsidR="008D753F" w:rsidRDefault="001061C7">
      <w:pPr>
        <w:pStyle w:val="GDefaultWidgetOption"/>
        <w:keepNext/>
        <w:tabs>
          <w:tab w:val="left" w:pos="2160"/>
        </w:tabs>
      </w:pPr>
      <w:r>
        <w:t>required</w:t>
      </w:r>
      <w:r>
        <w:tab/>
        <w:t>NONE</w:t>
      </w:r>
    </w:p>
    <w:p w14:paraId="54AA3A21" w14:textId="77777777" w:rsidR="008D753F" w:rsidRDefault="001061C7">
      <w:pPr>
        <w:pStyle w:val="GDefaultWidgetOption"/>
        <w:keepNext/>
        <w:tabs>
          <w:tab w:val="left" w:pos="2160"/>
        </w:tabs>
      </w:pPr>
      <w:r>
        <w:t>mask</w:t>
      </w:r>
      <w:r>
        <w:tab/>
      </w:r>
    </w:p>
    <w:p w14:paraId="2184F296" w14:textId="77777777" w:rsidR="008D753F" w:rsidRDefault="001061C7">
      <w:pPr>
        <w:pStyle w:val="GDefaultWidgetOption"/>
        <w:keepNext/>
        <w:tabs>
          <w:tab w:val="left" w:pos="2160"/>
        </w:tabs>
      </w:pPr>
      <w:r>
        <w:t>custom_order</w:t>
      </w:r>
      <w:r>
        <w:tab/>
      </w:r>
    </w:p>
    <w:p w14:paraId="045B1BDE" w14:textId="77777777" w:rsidR="008D753F" w:rsidRDefault="001061C7">
      <w:pPr>
        <w:pStyle w:val="GDefaultWidgetOption"/>
        <w:keepNext/>
        <w:tabs>
          <w:tab w:val="left" w:pos="2160"/>
        </w:tabs>
      </w:pPr>
      <w:r>
        <w:t>client</w:t>
      </w:r>
      <w:r>
        <w:tab/>
      </w:r>
    </w:p>
    <w:p w14:paraId="3648D00B"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040E77F" w14:textId="77777777">
        <w:tc>
          <w:tcPr>
            <w:tcW w:w="336" w:type="dxa"/>
          </w:tcPr>
          <w:p w14:paraId="2261F8E9" w14:textId="77777777" w:rsidR="008D753F" w:rsidRDefault="001061C7">
            <w:pPr>
              <w:keepNext/>
            </w:pPr>
            <w:r>
              <w:rPr>
                <w:rStyle w:val="GResponseCode"/>
              </w:rPr>
              <w:t>1</w:t>
            </w:r>
          </w:p>
        </w:tc>
        <w:tc>
          <w:tcPr>
            <w:tcW w:w="361" w:type="dxa"/>
          </w:tcPr>
          <w:p w14:paraId="2396BDFD" w14:textId="77777777" w:rsidR="008D753F" w:rsidRDefault="001061C7">
            <w:pPr>
              <w:keepNext/>
            </w:pPr>
            <w:r>
              <w:t>○</w:t>
            </w:r>
          </w:p>
        </w:tc>
        <w:tc>
          <w:tcPr>
            <w:tcW w:w="3731" w:type="dxa"/>
          </w:tcPr>
          <w:p w14:paraId="6903675A" w14:textId="77777777" w:rsidR="008D753F" w:rsidRDefault="001061C7">
            <w:pPr>
              <w:keepNext/>
            </w:pPr>
            <w:r>
              <w:t>Increased a lot</w:t>
            </w:r>
          </w:p>
        </w:tc>
        <w:tc>
          <w:tcPr>
            <w:tcW w:w="4428" w:type="dxa"/>
          </w:tcPr>
          <w:p w14:paraId="42A0DCBC" w14:textId="77777777" w:rsidR="008D753F" w:rsidRDefault="008D753F">
            <w:pPr>
              <w:keepNext/>
              <w:jc w:val="right"/>
              <w:rPr>
                <w:i/>
              </w:rPr>
            </w:pPr>
          </w:p>
        </w:tc>
      </w:tr>
      <w:tr w:rsidR="008D753F" w14:paraId="095EB6B2" w14:textId="77777777">
        <w:tc>
          <w:tcPr>
            <w:tcW w:w="336" w:type="dxa"/>
          </w:tcPr>
          <w:p w14:paraId="44FDCCC0" w14:textId="77777777" w:rsidR="008D753F" w:rsidRDefault="001061C7">
            <w:pPr>
              <w:keepNext/>
            </w:pPr>
            <w:r>
              <w:rPr>
                <w:rStyle w:val="GResponseCode"/>
              </w:rPr>
              <w:t>2</w:t>
            </w:r>
          </w:p>
        </w:tc>
        <w:tc>
          <w:tcPr>
            <w:tcW w:w="361" w:type="dxa"/>
          </w:tcPr>
          <w:p w14:paraId="57A4C4E1" w14:textId="77777777" w:rsidR="008D753F" w:rsidRDefault="001061C7">
            <w:pPr>
              <w:keepNext/>
            </w:pPr>
            <w:r>
              <w:t>○</w:t>
            </w:r>
          </w:p>
        </w:tc>
        <w:tc>
          <w:tcPr>
            <w:tcW w:w="3731" w:type="dxa"/>
          </w:tcPr>
          <w:p w14:paraId="6721D17D" w14:textId="77777777" w:rsidR="008D753F" w:rsidRDefault="001061C7">
            <w:pPr>
              <w:keepNext/>
            </w:pPr>
            <w:r>
              <w:t>Increased somewhat</w:t>
            </w:r>
          </w:p>
        </w:tc>
        <w:tc>
          <w:tcPr>
            <w:tcW w:w="4428" w:type="dxa"/>
          </w:tcPr>
          <w:p w14:paraId="176E9BE1" w14:textId="77777777" w:rsidR="008D753F" w:rsidRDefault="008D753F">
            <w:pPr>
              <w:keepNext/>
              <w:jc w:val="right"/>
              <w:rPr>
                <w:i/>
              </w:rPr>
            </w:pPr>
          </w:p>
        </w:tc>
      </w:tr>
      <w:tr w:rsidR="008D753F" w14:paraId="586A7552" w14:textId="77777777">
        <w:tc>
          <w:tcPr>
            <w:tcW w:w="336" w:type="dxa"/>
          </w:tcPr>
          <w:p w14:paraId="119387BC" w14:textId="77777777" w:rsidR="008D753F" w:rsidRDefault="001061C7">
            <w:pPr>
              <w:keepNext/>
            </w:pPr>
            <w:r>
              <w:rPr>
                <w:rStyle w:val="GResponseCode"/>
              </w:rPr>
              <w:t>3</w:t>
            </w:r>
          </w:p>
        </w:tc>
        <w:tc>
          <w:tcPr>
            <w:tcW w:w="361" w:type="dxa"/>
          </w:tcPr>
          <w:p w14:paraId="63CAEC32" w14:textId="77777777" w:rsidR="008D753F" w:rsidRDefault="001061C7">
            <w:pPr>
              <w:keepNext/>
            </w:pPr>
            <w:r>
              <w:t>○</w:t>
            </w:r>
          </w:p>
        </w:tc>
        <w:tc>
          <w:tcPr>
            <w:tcW w:w="3731" w:type="dxa"/>
          </w:tcPr>
          <w:p w14:paraId="7AD41D24" w14:textId="77777777" w:rsidR="008D753F" w:rsidRDefault="001061C7">
            <w:pPr>
              <w:keepNext/>
            </w:pPr>
            <w:r>
              <w:t>Stayed about the same</w:t>
            </w:r>
          </w:p>
        </w:tc>
        <w:tc>
          <w:tcPr>
            <w:tcW w:w="4428" w:type="dxa"/>
          </w:tcPr>
          <w:p w14:paraId="366EEC42" w14:textId="77777777" w:rsidR="008D753F" w:rsidRDefault="008D753F">
            <w:pPr>
              <w:keepNext/>
              <w:jc w:val="right"/>
              <w:rPr>
                <w:i/>
              </w:rPr>
            </w:pPr>
          </w:p>
        </w:tc>
      </w:tr>
      <w:tr w:rsidR="008D753F" w14:paraId="4E7A891B" w14:textId="77777777">
        <w:tc>
          <w:tcPr>
            <w:tcW w:w="336" w:type="dxa"/>
          </w:tcPr>
          <w:p w14:paraId="0723A05C" w14:textId="77777777" w:rsidR="008D753F" w:rsidRDefault="001061C7">
            <w:pPr>
              <w:keepNext/>
            </w:pPr>
            <w:r>
              <w:rPr>
                <w:rStyle w:val="GResponseCode"/>
              </w:rPr>
              <w:t>4</w:t>
            </w:r>
          </w:p>
        </w:tc>
        <w:tc>
          <w:tcPr>
            <w:tcW w:w="361" w:type="dxa"/>
          </w:tcPr>
          <w:p w14:paraId="7CCBAD87" w14:textId="77777777" w:rsidR="008D753F" w:rsidRDefault="001061C7">
            <w:pPr>
              <w:keepNext/>
            </w:pPr>
            <w:r>
              <w:t>○</w:t>
            </w:r>
          </w:p>
        </w:tc>
        <w:tc>
          <w:tcPr>
            <w:tcW w:w="3731" w:type="dxa"/>
          </w:tcPr>
          <w:p w14:paraId="2CCD1885" w14:textId="77777777" w:rsidR="008D753F" w:rsidRDefault="001061C7">
            <w:pPr>
              <w:keepNext/>
            </w:pPr>
            <w:r>
              <w:t>Decreased somewhat</w:t>
            </w:r>
          </w:p>
        </w:tc>
        <w:tc>
          <w:tcPr>
            <w:tcW w:w="4428" w:type="dxa"/>
          </w:tcPr>
          <w:p w14:paraId="53325F30" w14:textId="77777777" w:rsidR="008D753F" w:rsidRDefault="008D753F">
            <w:pPr>
              <w:keepNext/>
              <w:jc w:val="right"/>
              <w:rPr>
                <w:i/>
              </w:rPr>
            </w:pPr>
          </w:p>
        </w:tc>
      </w:tr>
      <w:tr w:rsidR="008D753F" w14:paraId="3CFFC831" w14:textId="77777777">
        <w:tc>
          <w:tcPr>
            <w:tcW w:w="336" w:type="dxa"/>
          </w:tcPr>
          <w:p w14:paraId="4DEAB463" w14:textId="77777777" w:rsidR="008D753F" w:rsidRDefault="001061C7">
            <w:pPr>
              <w:keepNext/>
            </w:pPr>
            <w:r>
              <w:rPr>
                <w:rStyle w:val="GResponseCode"/>
              </w:rPr>
              <w:t>5</w:t>
            </w:r>
          </w:p>
        </w:tc>
        <w:tc>
          <w:tcPr>
            <w:tcW w:w="361" w:type="dxa"/>
          </w:tcPr>
          <w:p w14:paraId="4017232A" w14:textId="77777777" w:rsidR="008D753F" w:rsidRDefault="001061C7">
            <w:pPr>
              <w:keepNext/>
            </w:pPr>
            <w:r>
              <w:t>○</w:t>
            </w:r>
          </w:p>
        </w:tc>
        <w:tc>
          <w:tcPr>
            <w:tcW w:w="3731" w:type="dxa"/>
          </w:tcPr>
          <w:p w14:paraId="52ACDCFF" w14:textId="77777777" w:rsidR="008D753F" w:rsidRDefault="001061C7">
            <w:pPr>
              <w:keepNext/>
            </w:pPr>
            <w:r>
              <w:t>Decreased a lot</w:t>
            </w:r>
          </w:p>
        </w:tc>
        <w:tc>
          <w:tcPr>
            <w:tcW w:w="4428" w:type="dxa"/>
          </w:tcPr>
          <w:p w14:paraId="4CA6FB34" w14:textId="77777777" w:rsidR="008D753F" w:rsidRDefault="008D753F">
            <w:pPr>
              <w:keepNext/>
              <w:jc w:val="right"/>
              <w:rPr>
                <w:i/>
              </w:rPr>
            </w:pPr>
          </w:p>
        </w:tc>
      </w:tr>
      <w:tr w:rsidR="008D753F" w14:paraId="0C460D8A" w14:textId="77777777">
        <w:tc>
          <w:tcPr>
            <w:tcW w:w="336" w:type="dxa"/>
          </w:tcPr>
          <w:p w14:paraId="3BAFD286" w14:textId="77777777" w:rsidR="008D753F" w:rsidRDefault="001061C7">
            <w:pPr>
              <w:keepNext/>
            </w:pPr>
            <w:r>
              <w:rPr>
                <w:rStyle w:val="GResponseCode"/>
              </w:rPr>
              <w:t>8</w:t>
            </w:r>
          </w:p>
        </w:tc>
        <w:tc>
          <w:tcPr>
            <w:tcW w:w="361" w:type="dxa"/>
          </w:tcPr>
          <w:p w14:paraId="632C2689" w14:textId="77777777" w:rsidR="008D753F" w:rsidRDefault="008D753F">
            <w:pPr>
              <w:keepNext/>
            </w:pPr>
          </w:p>
        </w:tc>
        <w:tc>
          <w:tcPr>
            <w:tcW w:w="3731" w:type="dxa"/>
          </w:tcPr>
          <w:p w14:paraId="2FCF3707" w14:textId="77777777" w:rsidR="008D753F" w:rsidRDefault="001061C7">
            <w:pPr>
              <w:pStyle w:val="GAdminOption"/>
              <w:keepNext/>
            </w:pPr>
            <w:r>
              <w:t>Skipped</w:t>
            </w:r>
          </w:p>
        </w:tc>
        <w:tc>
          <w:tcPr>
            <w:tcW w:w="4428" w:type="dxa"/>
          </w:tcPr>
          <w:p w14:paraId="3B7ED88B" w14:textId="77777777" w:rsidR="008D753F" w:rsidRDefault="008D753F">
            <w:pPr>
              <w:keepNext/>
              <w:jc w:val="right"/>
              <w:rPr>
                <w:i/>
              </w:rPr>
            </w:pPr>
          </w:p>
        </w:tc>
      </w:tr>
      <w:tr w:rsidR="008D753F" w14:paraId="06B2F877" w14:textId="77777777">
        <w:tc>
          <w:tcPr>
            <w:tcW w:w="336" w:type="dxa"/>
          </w:tcPr>
          <w:p w14:paraId="76820DB8" w14:textId="77777777" w:rsidR="008D753F" w:rsidRDefault="001061C7">
            <w:pPr>
              <w:keepNext/>
            </w:pPr>
            <w:r>
              <w:rPr>
                <w:rStyle w:val="GResponseCode"/>
              </w:rPr>
              <w:t>9</w:t>
            </w:r>
          </w:p>
        </w:tc>
        <w:tc>
          <w:tcPr>
            <w:tcW w:w="361" w:type="dxa"/>
          </w:tcPr>
          <w:p w14:paraId="76553A96" w14:textId="77777777" w:rsidR="008D753F" w:rsidRDefault="008D753F">
            <w:pPr>
              <w:keepNext/>
            </w:pPr>
          </w:p>
        </w:tc>
        <w:tc>
          <w:tcPr>
            <w:tcW w:w="3731" w:type="dxa"/>
          </w:tcPr>
          <w:p w14:paraId="3EB5782A" w14:textId="77777777" w:rsidR="008D753F" w:rsidRDefault="001061C7">
            <w:pPr>
              <w:pStyle w:val="GAdminOption"/>
              <w:keepNext/>
            </w:pPr>
            <w:r>
              <w:t>Not Asked</w:t>
            </w:r>
          </w:p>
        </w:tc>
        <w:tc>
          <w:tcPr>
            <w:tcW w:w="4428" w:type="dxa"/>
          </w:tcPr>
          <w:p w14:paraId="52CFBDD8" w14:textId="77777777" w:rsidR="008D753F" w:rsidRDefault="008D753F">
            <w:pPr>
              <w:keepNext/>
              <w:jc w:val="right"/>
              <w:rPr>
                <w:i/>
              </w:rPr>
            </w:pPr>
          </w:p>
        </w:tc>
      </w:tr>
    </w:tbl>
    <w:p w14:paraId="1AF29D69" w14:textId="77777777" w:rsidR="008D753F" w:rsidRDefault="008D753F">
      <w:pPr>
        <w:pStyle w:val="GQuestionSpacer"/>
      </w:pPr>
    </w:p>
    <w:p w14:paraId="688D971D" w14:textId="77777777" w:rsidR="008D753F" w:rsidRDefault="001061C7">
      <w:pPr>
        <w:pStyle w:val="GPage"/>
        <w:keepNext/>
      </w:pPr>
      <w:bookmarkStart w:id="164" w:name="_Toc175835911"/>
      <w:r>
        <w:lastRenderedPageBreak/>
        <w:t>Page: implicit_page_CC24_303</w:t>
      </w:r>
      <w:bookmarkEnd w:id="164"/>
    </w:p>
    <w:tbl>
      <w:tblPr>
        <w:tblStyle w:val="GQuestionCommonProperties"/>
        <w:tblW w:w="0" w:type="auto"/>
        <w:tblInd w:w="0" w:type="dxa"/>
        <w:tblLook w:val="04A0" w:firstRow="1" w:lastRow="0" w:firstColumn="1" w:lastColumn="0" w:noHBand="0" w:noVBand="1"/>
      </w:tblPr>
      <w:tblGrid>
        <w:gridCol w:w="1146"/>
        <w:gridCol w:w="8214"/>
      </w:tblGrid>
      <w:tr w:rsidR="008D753F" w14:paraId="048D513C" w14:textId="77777777">
        <w:tc>
          <w:tcPr>
            <w:tcW w:w="0" w:type="dxa"/>
            <w:shd w:val="clear" w:color="auto" w:fill="D0D0D0"/>
          </w:tcPr>
          <w:p w14:paraId="1AEB28CD" w14:textId="77777777" w:rsidR="008D753F" w:rsidRDefault="001061C7">
            <w:pPr>
              <w:pStyle w:val="GVariableNameP"/>
              <w:keepNext/>
            </w:pPr>
            <w:r>
              <w:fldChar w:fldCharType="begin"/>
            </w:r>
            <w:r>
              <w:instrText>TC CC24_303 \\l 2 \\f a</w:instrText>
            </w:r>
            <w:r>
              <w:fldChar w:fldCharType="end"/>
            </w:r>
            <w:r>
              <w:t>CC24_303</w:t>
            </w:r>
          </w:p>
        </w:tc>
        <w:tc>
          <w:tcPr>
            <w:tcW w:w="0" w:type="dxa"/>
            <w:shd w:val="clear" w:color="auto" w:fill="D0D0D0"/>
            <w:vAlign w:val="bottom"/>
          </w:tcPr>
          <w:p w14:paraId="4A88FE37" w14:textId="77777777" w:rsidR="008D753F" w:rsidRDefault="001061C7">
            <w:pPr>
              <w:keepNext/>
              <w:jc w:val="right"/>
            </w:pPr>
            <w:r>
              <w:t>SINGLE CHOICE</w:t>
            </w:r>
          </w:p>
        </w:tc>
      </w:tr>
      <w:tr w:rsidR="008D753F" w14:paraId="028FC321" w14:textId="77777777">
        <w:tc>
          <w:tcPr>
            <w:tcW w:w="8856" w:type="dxa"/>
            <w:gridSpan w:val="2"/>
            <w:shd w:val="clear" w:color="auto" w:fill="D0D0D0"/>
          </w:tcPr>
          <w:p w14:paraId="3C7228B0" w14:textId="77777777" w:rsidR="008D753F" w:rsidRDefault="001061C7">
            <w:pPr>
              <w:keepNext/>
            </w:pPr>
            <w:r>
              <w:t>OVER THE PAST YEAR, have the prices of everyday goods and services...?</w:t>
            </w:r>
          </w:p>
        </w:tc>
      </w:tr>
    </w:tbl>
    <w:p w14:paraId="603D7EA3" w14:textId="77777777" w:rsidR="008D753F" w:rsidRDefault="008D753F">
      <w:pPr>
        <w:pStyle w:val="GQuestionSpacer"/>
        <w:keepNext/>
      </w:pPr>
    </w:p>
    <w:p w14:paraId="32300F28" w14:textId="77777777" w:rsidR="008D753F" w:rsidRDefault="001061C7">
      <w:pPr>
        <w:pStyle w:val="GDefaultWidgetOption"/>
        <w:keepNext/>
        <w:tabs>
          <w:tab w:val="left" w:pos="2160"/>
        </w:tabs>
      </w:pPr>
      <w:r>
        <w:t>pii</w:t>
      </w:r>
      <w:r>
        <w:tab/>
        <w:t>False</w:t>
      </w:r>
    </w:p>
    <w:p w14:paraId="78C23723" w14:textId="77777777" w:rsidR="008D753F" w:rsidRDefault="001061C7">
      <w:pPr>
        <w:pStyle w:val="GDefaultWidgetOption"/>
        <w:keepNext/>
        <w:tabs>
          <w:tab w:val="left" w:pos="2160"/>
        </w:tabs>
      </w:pPr>
      <w:r>
        <w:t>chart_layout</w:t>
      </w:r>
      <w:r>
        <w:tab/>
        <w:t>1</w:t>
      </w:r>
    </w:p>
    <w:p w14:paraId="4DCA301A" w14:textId="77777777" w:rsidR="008D753F" w:rsidRDefault="001061C7">
      <w:pPr>
        <w:pStyle w:val="GWidgetOption"/>
        <w:keepNext/>
        <w:tabs>
          <w:tab w:val="left" w:pos="2160"/>
        </w:tabs>
      </w:pPr>
      <w:proofErr w:type="spellStart"/>
      <w:r>
        <w:t>varlabel</w:t>
      </w:r>
      <w:proofErr w:type="spellEnd"/>
      <w:r>
        <w:tab/>
        <w:t>Price change in past year</w:t>
      </w:r>
    </w:p>
    <w:p w14:paraId="60A42EFC" w14:textId="77777777" w:rsidR="008D753F" w:rsidRDefault="001061C7">
      <w:pPr>
        <w:pStyle w:val="GDefaultWidgetOption"/>
        <w:keepNext/>
        <w:tabs>
          <w:tab w:val="left" w:pos="2160"/>
        </w:tabs>
      </w:pPr>
      <w:r>
        <w:t>topic</w:t>
      </w:r>
      <w:r>
        <w:tab/>
      </w:r>
    </w:p>
    <w:p w14:paraId="15AB55B6" w14:textId="77777777" w:rsidR="008D753F" w:rsidRDefault="001061C7">
      <w:pPr>
        <w:pStyle w:val="GDefaultWidgetOption"/>
        <w:keepNext/>
        <w:tabs>
          <w:tab w:val="left" w:pos="2160"/>
        </w:tabs>
      </w:pPr>
      <w:r>
        <w:t>chart_color</w:t>
      </w:r>
      <w:r>
        <w:tab/>
        <w:t>green</w:t>
      </w:r>
    </w:p>
    <w:p w14:paraId="6903EAA0" w14:textId="77777777" w:rsidR="008D753F" w:rsidRDefault="001061C7">
      <w:pPr>
        <w:pStyle w:val="GDefaultWidgetOption"/>
        <w:keepNext/>
        <w:tabs>
          <w:tab w:val="left" w:pos="2160"/>
        </w:tabs>
      </w:pPr>
      <w:r>
        <w:t>chart_type</w:t>
      </w:r>
      <w:r>
        <w:tab/>
        <w:t>bar</w:t>
      </w:r>
    </w:p>
    <w:p w14:paraId="564CEF37" w14:textId="77777777" w:rsidR="008D753F" w:rsidRDefault="001061C7">
      <w:pPr>
        <w:pStyle w:val="GDefaultWidgetOption"/>
        <w:keepNext/>
        <w:tabs>
          <w:tab w:val="left" w:pos="2160"/>
        </w:tabs>
      </w:pPr>
      <w:r>
        <w:t>crossbreak</w:t>
      </w:r>
      <w:r>
        <w:tab/>
        <w:t>Total</w:t>
      </w:r>
    </w:p>
    <w:p w14:paraId="6081EAD1" w14:textId="77777777" w:rsidR="008D753F" w:rsidRDefault="001061C7">
      <w:pPr>
        <w:pStyle w:val="GDefaultWidgetOption"/>
        <w:keepNext/>
        <w:tabs>
          <w:tab w:val="left" w:pos="2160"/>
        </w:tabs>
      </w:pPr>
      <w:r>
        <w:t>wrap</w:t>
      </w:r>
      <w:r>
        <w:tab/>
        <w:t>True</w:t>
      </w:r>
    </w:p>
    <w:p w14:paraId="731A4BF5" w14:textId="77777777" w:rsidR="008D753F" w:rsidRDefault="001061C7">
      <w:pPr>
        <w:pStyle w:val="GDefaultWidgetOption"/>
        <w:keepNext/>
        <w:tabs>
          <w:tab w:val="left" w:pos="2160"/>
        </w:tabs>
      </w:pPr>
      <w:r>
        <w:t>is_rating</w:t>
      </w:r>
      <w:r>
        <w:tab/>
        <w:t>False</w:t>
      </w:r>
    </w:p>
    <w:p w14:paraId="52E0F5C1" w14:textId="77777777" w:rsidR="008D753F" w:rsidRDefault="001061C7">
      <w:pPr>
        <w:pStyle w:val="GDefaultWidgetOption"/>
        <w:keepNext/>
        <w:tabs>
          <w:tab w:val="left" w:pos="2160"/>
        </w:tabs>
      </w:pPr>
      <w:r>
        <w:t>required_text</w:t>
      </w:r>
      <w:r>
        <w:tab/>
        <w:t>Please choose an answer</w:t>
      </w:r>
    </w:p>
    <w:p w14:paraId="1B40E1C7" w14:textId="77777777" w:rsidR="008D753F" w:rsidRDefault="001061C7">
      <w:pPr>
        <w:pStyle w:val="GDefaultWidgetOption"/>
        <w:keepNext/>
        <w:tabs>
          <w:tab w:val="left" w:pos="2160"/>
        </w:tabs>
      </w:pPr>
      <w:r>
        <w:t>min_columns</w:t>
      </w:r>
      <w:r>
        <w:tab/>
        <w:t>1</w:t>
      </w:r>
    </w:p>
    <w:p w14:paraId="23226204" w14:textId="77777777" w:rsidR="008D753F" w:rsidRDefault="001061C7">
      <w:pPr>
        <w:pStyle w:val="GDefaultWidgetOption"/>
        <w:keepNext/>
        <w:tabs>
          <w:tab w:val="left" w:pos="2160"/>
        </w:tabs>
      </w:pPr>
      <w:r>
        <w:t>sample_type</w:t>
      </w:r>
      <w:r>
        <w:tab/>
      </w:r>
    </w:p>
    <w:p w14:paraId="7916FB4E" w14:textId="77777777" w:rsidR="008D753F" w:rsidRDefault="001061C7">
      <w:pPr>
        <w:pStyle w:val="GDefaultWidgetOption"/>
        <w:keepNext/>
        <w:tabs>
          <w:tab w:val="left" w:pos="2160"/>
        </w:tabs>
      </w:pPr>
      <w:r>
        <w:t>access</w:t>
      </w:r>
      <w:r>
        <w:tab/>
      </w:r>
    </w:p>
    <w:p w14:paraId="01B3E6F6" w14:textId="77777777" w:rsidR="008D753F" w:rsidRDefault="001061C7">
      <w:pPr>
        <w:pStyle w:val="GDefaultWidgetOption"/>
        <w:keepNext/>
        <w:tabs>
          <w:tab w:val="left" w:pos="2160"/>
        </w:tabs>
      </w:pPr>
      <w:r>
        <w:t>autoadvance</w:t>
      </w:r>
      <w:r>
        <w:tab/>
        <w:t>False</w:t>
      </w:r>
    </w:p>
    <w:p w14:paraId="6DB01600" w14:textId="77777777" w:rsidR="008D753F" w:rsidRDefault="001061C7">
      <w:pPr>
        <w:pStyle w:val="GDefaultWidgetOption"/>
        <w:keepNext/>
        <w:tabs>
          <w:tab w:val="left" w:pos="2160"/>
        </w:tabs>
      </w:pPr>
      <w:r>
        <w:t>columns</w:t>
      </w:r>
      <w:r>
        <w:tab/>
        <w:t>1</w:t>
      </w:r>
    </w:p>
    <w:p w14:paraId="1748E568" w14:textId="77777777" w:rsidR="008D753F" w:rsidRDefault="001061C7">
      <w:pPr>
        <w:pStyle w:val="GDefaultWidgetOption"/>
        <w:keepNext/>
        <w:tabs>
          <w:tab w:val="left" w:pos="2160"/>
        </w:tabs>
      </w:pPr>
      <w:r>
        <w:t>widget</w:t>
      </w:r>
      <w:r>
        <w:tab/>
      </w:r>
    </w:p>
    <w:p w14:paraId="6295844C" w14:textId="77777777" w:rsidR="008D753F" w:rsidRDefault="001061C7">
      <w:pPr>
        <w:pStyle w:val="GDefaultWidgetOption"/>
        <w:keepNext/>
        <w:tabs>
          <w:tab w:val="left" w:pos="2160"/>
        </w:tabs>
      </w:pPr>
      <w:r>
        <w:t>filter_text</w:t>
      </w:r>
      <w:r>
        <w:tab/>
      </w:r>
    </w:p>
    <w:p w14:paraId="1D013652" w14:textId="77777777" w:rsidR="008D753F" w:rsidRDefault="001061C7">
      <w:pPr>
        <w:pStyle w:val="GDefaultWidgetOption"/>
        <w:keepNext/>
        <w:tabs>
          <w:tab w:val="left" w:pos="2160"/>
        </w:tabs>
      </w:pPr>
      <w:r>
        <w:t>as_banner</w:t>
      </w:r>
      <w:r>
        <w:tab/>
        <w:t>False</w:t>
      </w:r>
    </w:p>
    <w:p w14:paraId="528DB20B" w14:textId="77777777" w:rsidR="008D753F" w:rsidRDefault="001061C7">
      <w:pPr>
        <w:pStyle w:val="GDefaultWidgetOption"/>
        <w:keepNext/>
        <w:tabs>
          <w:tab w:val="left" w:pos="2160"/>
        </w:tabs>
      </w:pPr>
      <w:r>
        <w:t>description</w:t>
      </w:r>
      <w:r>
        <w:tab/>
      </w:r>
    </w:p>
    <w:p w14:paraId="20F42A10" w14:textId="77777777" w:rsidR="008D753F" w:rsidRDefault="001061C7">
      <w:pPr>
        <w:pStyle w:val="GDefaultWidgetOption"/>
        <w:keepNext/>
        <w:tabs>
          <w:tab w:val="left" w:pos="2160"/>
        </w:tabs>
      </w:pPr>
      <w:r>
        <w:t>spd_category</w:t>
      </w:r>
      <w:r>
        <w:tab/>
      </w:r>
    </w:p>
    <w:p w14:paraId="51FE6806" w14:textId="77777777" w:rsidR="008D753F" w:rsidRDefault="001061C7">
      <w:pPr>
        <w:pStyle w:val="GDefaultWidgetOption"/>
        <w:keepNext/>
        <w:tabs>
          <w:tab w:val="left" w:pos="2160"/>
        </w:tabs>
      </w:pPr>
      <w:r>
        <w:t>tags</w:t>
      </w:r>
      <w:r>
        <w:tab/>
      </w:r>
    </w:p>
    <w:p w14:paraId="27E9A192" w14:textId="77777777" w:rsidR="008D753F" w:rsidRDefault="001061C7">
      <w:pPr>
        <w:pStyle w:val="GDefaultWidgetOption"/>
        <w:keepNext/>
        <w:tabs>
          <w:tab w:val="left" w:pos="2160"/>
        </w:tabs>
      </w:pPr>
      <w:r>
        <w:t>horizontal</w:t>
      </w:r>
      <w:r>
        <w:tab/>
        <w:t>False</w:t>
      </w:r>
    </w:p>
    <w:p w14:paraId="48E82D63" w14:textId="77777777" w:rsidR="008D753F" w:rsidRDefault="001061C7">
      <w:pPr>
        <w:pStyle w:val="GDefaultWidgetOption"/>
        <w:keepNext/>
        <w:tabs>
          <w:tab w:val="left" w:pos="2160"/>
        </w:tabs>
      </w:pPr>
      <w:r>
        <w:t>grid_chart_type</w:t>
      </w:r>
      <w:r>
        <w:tab/>
        <w:t>stacked_bar</w:t>
      </w:r>
    </w:p>
    <w:p w14:paraId="0E221685" w14:textId="77777777" w:rsidR="008D753F" w:rsidRDefault="001061C7">
      <w:pPr>
        <w:pStyle w:val="GDefaultWidgetOption"/>
        <w:keepNext/>
        <w:tabs>
          <w:tab w:val="left" w:pos="2160"/>
        </w:tabs>
      </w:pPr>
      <w:r>
        <w:t>sort_order</w:t>
      </w:r>
      <w:r>
        <w:tab/>
        <w:t>none</w:t>
      </w:r>
    </w:p>
    <w:p w14:paraId="4CC6A0D7" w14:textId="77777777" w:rsidR="008D753F" w:rsidRDefault="001061C7">
      <w:pPr>
        <w:pStyle w:val="GDefaultWidgetOption"/>
        <w:keepNext/>
        <w:tabs>
          <w:tab w:val="left" w:pos="2160"/>
        </w:tabs>
      </w:pPr>
      <w:r>
        <w:t>sample</w:t>
      </w:r>
      <w:r>
        <w:tab/>
      </w:r>
    </w:p>
    <w:p w14:paraId="7B153E9B" w14:textId="77777777" w:rsidR="008D753F" w:rsidRDefault="001061C7">
      <w:pPr>
        <w:pStyle w:val="GDefaultWidgetOption"/>
        <w:keepNext/>
        <w:tabs>
          <w:tab w:val="left" w:pos="2160"/>
        </w:tabs>
      </w:pPr>
      <w:r>
        <w:t>slide_title</w:t>
      </w:r>
      <w:r>
        <w:tab/>
      </w:r>
    </w:p>
    <w:p w14:paraId="790FACBA" w14:textId="77777777" w:rsidR="008D753F" w:rsidRDefault="001061C7">
      <w:pPr>
        <w:pStyle w:val="GDefaultWidgetOption"/>
        <w:keepNext/>
        <w:tabs>
          <w:tab w:val="left" w:pos="2160"/>
        </w:tabs>
      </w:pPr>
      <w:r>
        <w:t>set_active</w:t>
      </w:r>
      <w:r>
        <w:tab/>
      </w:r>
    </w:p>
    <w:p w14:paraId="6962557A" w14:textId="77777777" w:rsidR="008D753F" w:rsidRDefault="001061C7">
      <w:pPr>
        <w:pStyle w:val="GDefaultWidgetOption"/>
        <w:keepNext/>
        <w:tabs>
          <w:tab w:val="left" w:pos="2160"/>
        </w:tabs>
      </w:pPr>
      <w:r>
        <w:t>required</w:t>
      </w:r>
      <w:r>
        <w:tab/>
        <w:t>NONE</w:t>
      </w:r>
    </w:p>
    <w:p w14:paraId="7C761789" w14:textId="77777777" w:rsidR="008D753F" w:rsidRDefault="001061C7">
      <w:pPr>
        <w:pStyle w:val="GDefaultWidgetOption"/>
        <w:keepNext/>
        <w:tabs>
          <w:tab w:val="left" w:pos="2160"/>
        </w:tabs>
      </w:pPr>
      <w:r>
        <w:t>mask</w:t>
      </w:r>
      <w:r>
        <w:tab/>
      </w:r>
    </w:p>
    <w:p w14:paraId="5971EA63" w14:textId="77777777" w:rsidR="008D753F" w:rsidRDefault="001061C7">
      <w:pPr>
        <w:pStyle w:val="GDefaultWidgetOption"/>
        <w:keepNext/>
        <w:tabs>
          <w:tab w:val="left" w:pos="2160"/>
        </w:tabs>
      </w:pPr>
      <w:r>
        <w:t>custom_order</w:t>
      </w:r>
      <w:r>
        <w:tab/>
      </w:r>
    </w:p>
    <w:p w14:paraId="0239CF54" w14:textId="77777777" w:rsidR="008D753F" w:rsidRDefault="001061C7">
      <w:pPr>
        <w:pStyle w:val="GDefaultWidgetOption"/>
        <w:keepNext/>
        <w:tabs>
          <w:tab w:val="left" w:pos="2160"/>
        </w:tabs>
      </w:pPr>
      <w:r>
        <w:t>client</w:t>
      </w:r>
      <w:r>
        <w:tab/>
      </w:r>
    </w:p>
    <w:p w14:paraId="7ED38A8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E66B078" w14:textId="77777777">
        <w:tc>
          <w:tcPr>
            <w:tcW w:w="336" w:type="dxa"/>
          </w:tcPr>
          <w:p w14:paraId="1477368B" w14:textId="77777777" w:rsidR="008D753F" w:rsidRDefault="001061C7">
            <w:pPr>
              <w:keepNext/>
            </w:pPr>
            <w:r>
              <w:rPr>
                <w:rStyle w:val="GResponseCode"/>
              </w:rPr>
              <w:t>1</w:t>
            </w:r>
          </w:p>
        </w:tc>
        <w:tc>
          <w:tcPr>
            <w:tcW w:w="361" w:type="dxa"/>
          </w:tcPr>
          <w:p w14:paraId="3C742B84" w14:textId="77777777" w:rsidR="008D753F" w:rsidRDefault="001061C7">
            <w:pPr>
              <w:keepNext/>
            </w:pPr>
            <w:r>
              <w:t>○</w:t>
            </w:r>
          </w:p>
        </w:tc>
        <w:tc>
          <w:tcPr>
            <w:tcW w:w="3731" w:type="dxa"/>
          </w:tcPr>
          <w:p w14:paraId="4FB6498F" w14:textId="77777777" w:rsidR="008D753F" w:rsidRDefault="001061C7">
            <w:pPr>
              <w:keepNext/>
            </w:pPr>
            <w:r>
              <w:t>Increased a lot</w:t>
            </w:r>
          </w:p>
        </w:tc>
        <w:tc>
          <w:tcPr>
            <w:tcW w:w="4428" w:type="dxa"/>
          </w:tcPr>
          <w:p w14:paraId="1F30CE4A" w14:textId="77777777" w:rsidR="008D753F" w:rsidRDefault="008D753F">
            <w:pPr>
              <w:keepNext/>
              <w:jc w:val="right"/>
              <w:rPr>
                <w:i/>
              </w:rPr>
            </w:pPr>
          </w:p>
        </w:tc>
      </w:tr>
      <w:tr w:rsidR="008D753F" w14:paraId="588C2B0F" w14:textId="77777777">
        <w:tc>
          <w:tcPr>
            <w:tcW w:w="336" w:type="dxa"/>
          </w:tcPr>
          <w:p w14:paraId="348CBF4A" w14:textId="77777777" w:rsidR="008D753F" w:rsidRDefault="001061C7">
            <w:pPr>
              <w:keepNext/>
            </w:pPr>
            <w:r>
              <w:rPr>
                <w:rStyle w:val="GResponseCode"/>
              </w:rPr>
              <w:t>2</w:t>
            </w:r>
          </w:p>
        </w:tc>
        <w:tc>
          <w:tcPr>
            <w:tcW w:w="361" w:type="dxa"/>
          </w:tcPr>
          <w:p w14:paraId="16934F9B" w14:textId="77777777" w:rsidR="008D753F" w:rsidRDefault="001061C7">
            <w:pPr>
              <w:keepNext/>
            </w:pPr>
            <w:r>
              <w:t>○</w:t>
            </w:r>
          </w:p>
        </w:tc>
        <w:tc>
          <w:tcPr>
            <w:tcW w:w="3731" w:type="dxa"/>
          </w:tcPr>
          <w:p w14:paraId="2C6198FE" w14:textId="77777777" w:rsidR="008D753F" w:rsidRDefault="001061C7">
            <w:pPr>
              <w:keepNext/>
            </w:pPr>
            <w:r>
              <w:t>Increased somewhat</w:t>
            </w:r>
          </w:p>
        </w:tc>
        <w:tc>
          <w:tcPr>
            <w:tcW w:w="4428" w:type="dxa"/>
          </w:tcPr>
          <w:p w14:paraId="37371E24" w14:textId="77777777" w:rsidR="008D753F" w:rsidRDefault="008D753F">
            <w:pPr>
              <w:keepNext/>
              <w:jc w:val="right"/>
              <w:rPr>
                <w:i/>
              </w:rPr>
            </w:pPr>
          </w:p>
        </w:tc>
      </w:tr>
      <w:tr w:rsidR="008D753F" w14:paraId="35B224E4" w14:textId="77777777">
        <w:tc>
          <w:tcPr>
            <w:tcW w:w="336" w:type="dxa"/>
          </w:tcPr>
          <w:p w14:paraId="145CD271" w14:textId="77777777" w:rsidR="008D753F" w:rsidRDefault="001061C7">
            <w:pPr>
              <w:keepNext/>
            </w:pPr>
            <w:r>
              <w:rPr>
                <w:rStyle w:val="GResponseCode"/>
              </w:rPr>
              <w:t>3</w:t>
            </w:r>
          </w:p>
        </w:tc>
        <w:tc>
          <w:tcPr>
            <w:tcW w:w="361" w:type="dxa"/>
          </w:tcPr>
          <w:p w14:paraId="4801F36B" w14:textId="77777777" w:rsidR="008D753F" w:rsidRDefault="001061C7">
            <w:pPr>
              <w:keepNext/>
            </w:pPr>
            <w:r>
              <w:t>○</w:t>
            </w:r>
          </w:p>
        </w:tc>
        <w:tc>
          <w:tcPr>
            <w:tcW w:w="3731" w:type="dxa"/>
          </w:tcPr>
          <w:p w14:paraId="0DE43CD2" w14:textId="77777777" w:rsidR="008D753F" w:rsidRDefault="001061C7">
            <w:pPr>
              <w:keepNext/>
            </w:pPr>
            <w:r>
              <w:t>Stayed about the same</w:t>
            </w:r>
          </w:p>
        </w:tc>
        <w:tc>
          <w:tcPr>
            <w:tcW w:w="4428" w:type="dxa"/>
          </w:tcPr>
          <w:p w14:paraId="07FDFBD1" w14:textId="77777777" w:rsidR="008D753F" w:rsidRDefault="008D753F">
            <w:pPr>
              <w:keepNext/>
              <w:jc w:val="right"/>
              <w:rPr>
                <w:i/>
              </w:rPr>
            </w:pPr>
          </w:p>
        </w:tc>
      </w:tr>
      <w:tr w:rsidR="008D753F" w14:paraId="2C24111D" w14:textId="77777777">
        <w:tc>
          <w:tcPr>
            <w:tcW w:w="336" w:type="dxa"/>
          </w:tcPr>
          <w:p w14:paraId="0E3E1FDD" w14:textId="77777777" w:rsidR="008D753F" w:rsidRDefault="001061C7">
            <w:pPr>
              <w:keepNext/>
            </w:pPr>
            <w:r>
              <w:rPr>
                <w:rStyle w:val="GResponseCode"/>
              </w:rPr>
              <w:t>4</w:t>
            </w:r>
          </w:p>
        </w:tc>
        <w:tc>
          <w:tcPr>
            <w:tcW w:w="361" w:type="dxa"/>
          </w:tcPr>
          <w:p w14:paraId="00591D62" w14:textId="77777777" w:rsidR="008D753F" w:rsidRDefault="001061C7">
            <w:pPr>
              <w:keepNext/>
            </w:pPr>
            <w:r>
              <w:t>○</w:t>
            </w:r>
          </w:p>
        </w:tc>
        <w:tc>
          <w:tcPr>
            <w:tcW w:w="3731" w:type="dxa"/>
          </w:tcPr>
          <w:p w14:paraId="75C8DFA3" w14:textId="77777777" w:rsidR="008D753F" w:rsidRDefault="001061C7">
            <w:pPr>
              <w:keepNext/>
            </w:pPr>
            <w:r>
              <w:t>Decreased somewhat</w:t>
            </w:r>
          </w:p>
        </w:tc>
        <w:tc>
          <w:tcPr>
            <w:tcW w:w="4428" w:type="dxa"/>
          </w:tcPr>
          <w:p w14:paraId="36386268" w14:textId="77777777" w:rsidR="008D753F" w:rsidRDefault="008D753F">
            <w:pPr>
              <w:keepNext/>
              <w:jc w:val="right"/>
              <w:rPr>
                <w:i/>
              </w:rPr>
            </w:pPr>
          </w:p>
        </w:tc>
      </w:tr>
      <w:tr w:rsidR="008D753F" w14:paraId="51170D9C" w14:textId="77777777">
        <w:tc>
          <w:tcPr>
            <w:tcW w:w="336" w:type="dxa"/>
          </w:tcPr>
          <w:p w14:paraId="7EB15D7F" w14:textId="77777777" w:rsidR="008D753F" w:rsidRDefault="001061C7">
            <w:pPr>
              <w:keepNext/>
            </w:pPr>
            <w:r>
              <w:rPr>
                <w:rStyle w:val="GResponseCode"/>
              </w:rPr>
              <w:t>5</w:t>
            </w:r>
          </w:p>
        </w:tc>
        <w:tc>
          <w:tcPr>
            <w:tcW w:w="361" w:type="dxa"/>
          </w:tcPr>
          <w:p w14:paraId="755CDAC7" w14:textId="77777777" w:rsidR="008D753F" w:rsidRDefault="001061C7">
            <w:pPr>
              <w:keepNext/>
            </w:pPr>
            <w:r>
              <w:t>○</w:t>
            </w:r>
          </w:p>
        </w:tc>
        <w:tc>
          <w:tcPr>
            <w:tcW w:w="3731" w:type="dxa"/>
          </w:tcPr>
          <w:p w14:paraId="0641F810" w14:textId="77777777" w:rsidR="008D753F" w:rsidRDefault="001061C7">
            <w:pPr>
              <w:keepNext/>
            </w:pPr>
            <w:r>
              <w:t>Decreased a lot</w:t>
            </w:r>
          </w:p>
        </w:tc>
        <w:tc>
          <w:tcPr>
            <w:tcW w:w="4428" w:type="dxa"/>
          </w:tcPr>
          <w:p w14:paraId="2BD6235A" w14:textId="77777777" w:rsidR="008D753F" w:rsidRDefault="008D753F">
            <w:pPr>
              <w:keepNext/>
              <w:jc w:val="right"/>
              <w:rPr>
                <w:i/>
              </w:rPr>
            </w:pPr>
          </w:p>
        </w:tc>
      </w:tr>
      <w:tr w:rsidR="008D753F" w14:paraId="22285BBF" w14:textId="77777777">
        <w:tc>
          <w:tcPr>
            <w:tcW w:w="336" w:type="dxa"/>
          </w:tcPr>
          <w:p w14:paraId="7C71F24F" w14:textId="77777777" w:rsidR="008D753F" w:rsidRDefault="001061C7">
            <w:pPr>
              <w:keepNext/>
            </w:pPr>
            <w:r>
              <w:rPr>
                <w:rStyle w:val="GResponseCode"/>
              </w:rPr>
              <w:t>8</w:t>
            </w:r>
          </w:p>
        </w:tc>
        <w:tc>
          <w:tcPr>
            <w:tcW w:w="361" w:type="dxa"/>
          </w:tcPr>
          <w:p w14:paraId="3A69BC55" w14:textId="77777777" w:rsidR="008D753F" w:rsidRDefault="008D753F">
            <w:pPr>
              <w:keepNext/>
            </w:pPr>
          </w:p>
        </w:tc>
        <w:tc>
          <w:tcPr>
            <w:tcW w:w="3731" w:type="dxa"/>
          </w:tcPr>
          <w:p w14:paraId="056AD77C" w14:textId="77777777" w:rsidR="008D753F" w:rsidRDefault="001061C7">
            <w:pPr>
              <w:pStyle w:val="GAdminOption"/>
              <w:keepNext/>
            </w:pPr>
            <w:r>
              <w:t>Skipped</w:t>
            </w:r>
          </w:p>
        </w:tc>
        <w:tc>
          <w:tcPr>
            <w:tcW w:w="4428" w:type="dxa"/>
          </w:tcPr>
          <w:p w14:paraId="6ED951E9" w14:textId="77777777" w:rsidR="008D753F" w:rsidRDefault="008D753F">
            <w:pPr>
              <w:keepNext/>
              <w:jc w:val="right"/>
              <w:rPr>
                <w:i/>
              </w:rPr>
            </w:pPr>
          </w:p>
        </w:tc>
      </w:tr>
      <w:tr w:rsidR="008D753F" w14:paraId="28D64F8E" w14:textId="77777777">
        <w:tc>
          <w:tcPr>
            <w:tcW w:w="336" w:type="dxa"/>
          </w:tcPr>
          <w:p w14:paraId="01546ADC" w14:textId="77777777" w:rsidR="008D753F" w:rsidRDefault="001061C7">
            <w:pPr>
              <w:keepNext/>
            </w:pPr>
            <w:r>
              <w:rPr>
                <w:rStyle w:val="GResponseCode"/>
              </w:rPr>
              <w:t>9</w:t>
            </w:r>
          </w:p>
        </w:tc>
        <w:tc>
          <w:tcPr>
            <w:tcW w:w="361" w:type="dxa"/>
          </w:tcPr>
          <w:p w14:paraId="1E941D71" w14:textId="77777777" w:rsidR="008D753F" w:rsidRDefault="008D753F">
            <w:pPr>
              <w:keepNext/>
            </w:pPr>
          </w:p>
        </w:tc>
        <w:tc>
          <w:tcPr>
            <w:tcW w:w="3731" w:type="dxa"/>
          </w:tcPr>
          <w:p w14:paraId="333A2F46" w14:textId="77777777" w:rsidR="008D753F" w:rsidRDefault="001061C7">
            <w:pPr>
              <w:pStyle w:val="GAdminOption"/>
              <w:keepNext/>
            </w:pPr>
            <w:r>
              <w:t>Not Asked</w:t>
            </w:r>
          </w:p>
        </w:tc>
        <w:tc>
          <w:tcPr>
            <w:tcW w:w="4428" w:type="dxa"/>
          </w:tcPr>
          <w:p w14:paraId="5A3470C0" w14:textId="77777777" w:rsidR="008D753F" w:rsidRDefault="008D753F">
            <w:pPr>
              <w:keepNext/>
              <w:jc w:val="right"/>
              <w:rPr>
                <w:i/>
              </w:rPr>
            </w:pPr>
          </w:p>
        </w:tc>
      </w:tr>
    </w:tbl>
    <w:p w14:paraId="40B6B5A1" w14:textId="77777777" w:rsidR="008D753F" w:rsidRDefault="008D753F">
      <w:pPr>
        <w:pStyle w:val="GQuestionSpacer"/>
      </w:pPr>
    </w:p>
    <w:p w14:paraId="3C62C06C" w14:textId="77777777" w:rsidR="008D753F" w:rsidRDefault="001061C7">
      <w:pPr>
        <w:pStyle w:val="GPage"/>
        <w:keepNext/>
      </w:pPr>
      <w:bookmarkStart w:id="165" w:name="_Toc175835912"/>
      <w:r>
        <w:t xml:space="preserve">Page: </w:t>
      </w:r>
      <w:proofErr w:type="spellStart"/>
      <w:r>
        <w:t>implicit_page_employ</w:t>
      </w:r>
      <w:bookmarkEnd w:id="165"/>
      <w:proofErr w:type="spellEnd"/>
    </w:p>
    <w:tbl>
      <w:tblPr>
        <w:tblStyle w:val="GQuestionCommonProperties"/>
        <w:tblW w:w="0" w:type="auto"/>
        <w:tblInd w:w="0" w:type="dxa"/>
        <w:tblLook w:val="04A0" w:firstRow="1" w:lastRow="0" w:firstColumn="1" w:lastColumn="0" w:noHBand="0" w:noVBand="1"/>
      </w:tblPr>
      <w:tblGrid>
        <w:gridCol w:w="1797"/>
        <w:gridCol w:w="7563"/>
      </w:tblGrid>
      <w:tr w:rsidR="008D753F" w14:paraId="5CF5D207" w14:textId="77777777">
        <w:tc>
          <w:tcPr>
            <w:tcW w:w="0" w:type="dxa"/>
            <w:shd w:val="clear" w:color="auto" w:fill="D0D0D0"/>
          </w:tcPr>
          <w:p w14:paraId="337CCE65" w14:textId="77777777" w:rsidR="008D753F" w:rsidRDefault="001061C7">
            <w:pPr>
              <w:pStyle w:val="GVariableNameP"/>
              <w:keepNext/>
            </w:pPr>
            <w:r>
              <w:fldChar w:fldCharType="begin"/>
            </w:r>
            <w:r>
              <w:instrText>TC employ \\l 2 \\f a</w:instrText>
            </w:r>
            <w:r>
              <w:fldChar w:fldCharType="end"/>
            </w:r>
            <w:r>
              <w:t>employ</w:t>
            </w:r>
            <w:r>
              <w:rPr>
                <w:i/>
              </w:rPr>
              <w:t xml:space="preserve">- Show if not </w:t>
            </w:r>
            <w:proofErr w:type="spellStart"/>
            <w:proofErr w:type="gramStart"/>
            <w:r>
              <w:rPr>
                <w:i/>
              </w:rPr>
              <w:t>pdl.employ</w:t>
            </w:r>
            <w:proofErr w:type="spellEnd"/>
            <w:proofErr w:type="gramEnd"/>
            <w:r>
              <w:rPr>
                <w:i/>
              </w:rPr>
              <w:t xml:space="preserve"> or </w:t>
            </w:r>
            <w:proofErr w:type="spellStart"/>
            <w:r>
              <w:rPr>
                <w:i/>
              </w:rPr>
              <w:t>pdl.employ.last</w:t>
            </w:r>
            <w:proofErr w:type="spellEnd"/>
            <w:r>
              <w:rPr>
                <w:i/>
              </w:rPr>
              <w:t xml:space="preserve"> &gt; months(3)</w:t>
            </w:r>
          </w:p>
        </w:tc>
        <w:tc>
          <w:tcPr>
            <w:tcW w:w="0" w:type="dxa"/>
            <w:shd w:val="clear" w:color="auto" w:fill="D0D0D0"/>
            <w:vAlign w:val="bottom"/>
          </w:tcPr>
          <w:p w14:paraId="5606C664" w14:textId="77777777" w:rsidR="008D753F" w:rsidRDefault="001061C7">
            <w:pPr>
              <w:keepNext/>
              <w:jc w:val="right"/>
            </w:pPr>
            <w:r>
              <w:t>SINGLE CHOICE</w:t>
            </w:r>
          </w:p>
        </w:tc>
      </w:tr>
      <w:tr w:rsidR="008D753F" w14:paraId="2896D769" w14:textId="77777777">
        <w:tc>
          <w:tcPr>
            <w:tcW w:w="8856" w:type="dxa"/>
            <w:gridSpan w:val="2"/>
            <w:shd w:val="clear" w:color="auto" w:fill="D0D0D0"/>
          </w:tcPr>
          <w:p w14:paraId="5D873F5E" w14:textId="77777777" w:rsidR="008D753F" w:rsidRDefault="001061C7">
            <w:pPr>
              <w:keepNext/>
            </w:pPr>
            <w:r>
              <w:t>Which of the following best describes your current employment status?</w:t>
            </w:r>
          </w:p>
        </w:tc>
      </w:tr>
    </w:tbl>
    <w:p w14:paraId="3DD29DF4" w14:textId="77777777" w:rsidR="008D753F" w:rsidRDefault="008D753F">
      <w:pPr>
        <w:pStyle w:val="GQuestionSpacer"/>
        <w:keepNext/>
      </w:pPr>
    </w:p>
    <w:p w14:paraId="54026611" w14:textId="77777777" w:rsidR="008D753F" w:rsidRDefault="001061C7">
      <w:pPr>
        <w:pStyle w:val="GWidgetOption"/>
        <w:keepNext/>
        <w:tabs>
          <w:tab w:val="left" w:pos="2160"/>
        </w:tabs>
      </w:pPr>
      <w:proofErr w:type="spellStart"/>
      <w:r>
        <w:t>pii</w:t>
      </w:r>
      <w:proofErr w:type="spellEnd"/>
      <w:r>
        <w:tab/>
        <w:t>False</w:t>
      </w:r>
    </w:p>
    <w:p w14:paraId="7B127E80" w14:textId="77777777" w:rsidR="008D753F" w:rsidRDefault="001061C7">
      <w:pPr>
        <w:pStyle w:val="GDefaultWidgetOption"/>
        <w:keepNext/>
        <w:tabs>
          <w:tab w:val="left" w:pos="2160"/>
        </w:tabs>
      </w:pPr>
      <w:r>
        <w:t>chart_layout</w:t>
      </w:r>
      <w:r>
        <w:tab/>
        <w:t>1</w:t>
      </w:r>
    </w:p>
    <w:p w14:paraId="0F8BFD06" w14:textId="77777777" w:rsidR="008D753F" w:rsidRDefault="001061C7">
      <w:pPr>
        <w:pStyle w:val="GWidgetOption"/>
        <w:keepNext/>
        <w:tabs>
          <w:tab w:val="left" w:pos="2160"/>
        </w:tabs>
      </w:pPr>
      <w:proofErr w:type="spellStart"/>
      <w:r>
        <w:t>varlabel</w:t>
      </w:r>
      <w:proofErr w:type="spellEnd"/>
      <w:r>
        <w:tab/>
        <w:t>Employment Status</w:t>
      </w:r>
    </w:p>
    <w:p w14:paraId="087680B6" w14:textId="77777777" w:rsidR="008D753F" w:rsidRDefault="001061C7">
      <w:pPr>
        <w:pStyle w:val="GDefaultWidgetOption"/>
        <w:keepNext/>
        <w:tabs>
          <w:tab w:val="left" w:pos="2160"/>
        </w:tabs>
      </w:pPr>
      <w:r>
        <w:t>topic</w:t>
      </w:r>
      <w:r>
        <w:tab/>
      </w:r>
    </w:p>
    <w:p w14:paraId="45347C11" w14:textId="77777777" w:rsidR="008D753F" w:rsidRDefault="001061C7">
      <w:pPr>
        <w:pStyle w:val="GDefaultWidgetOption"/>
        <w:keepNext/>
        <w:tabs>
          <w:tab w:val="left" w:pos="2160"/>
        </w:tabs>
      </w:pPr>
      <w:r>
        <w:t>chart_color</w:t>
      </w:r>
      <w:r>
        <w:tab/>
        <w:t>green</w:t>
      </w:r>
    </w:p>
    <w:p w14:paraId="098869A0" w14:textId="77777777" w:rsidR="008D753F" w:rsidRDefault="001061C7">
      <w:pPr>
        <w:pStyle w:val="GDefaultWidgetOption"/>
        <w:keepNext/>
        <w:tabs>
          <w:tab w:val="left" w:pos="2160"/>
        </w:tabs>
      </w:pPr>
      <w:r>
        <w:t>chart_type</w:t>
      </w:r>
      <w:r>
        <w:tab/>
        <w:t>bar</w:t>
      </w:r>
    </w:p>
    <w:p w14:paraId="5148E39C" w14:textId="77777777" w:rsidR="008D753F" w:rsidRDefault="001061C7">
      <w:pPr>
        <w:pStyle w:val="GDefaultWidgetOption"/>
        <w:keepNext/>
        <w:tabs>
          <w:tab w:val="left" w:pos="2160"/>
        </w:tabs>
      </w:pPr>
      <w:r>
        <w:t>crossbreak</w:t>
      </w:r>
      <w:r>
        <w:tab/>
        <w:t>Total</w:t>
      </w:r>
    </w:p>
    <w:p w14:paraId="7450B242" w14:textId="77777777" w:rsidR="008D753F" w:rsidRDefault="001061C7">
      <w:pPr>
        <w:pStyle w:val="GDefaultWidgetOption"/>
        <w:keepNext/>
        <w:tabs>
          <w:tab w:val="left" w:pos="2160"/>
        </w:tabs>
      </w:pPr>
      <w:r>
        <w:t>wrap</w:t>
      </w:r>
      <w:r>
        <w:tab/>
        <w:t>True</w:t>
      </w:r>
    </w:p>
    <w:p w14:paraId="56D37EF8" w14:textId="77777777" w:rsidR="008D753F" w:rsidRDefault="001061C7">
      <w:pPr>
        <w:pStyle w:val="GDefaultWidgetOption"/>
        <w:keepNext/>
        <w:tabs>
          <w:tab w:val="left" w:pos="2160"/>
        </w:tabs>
      </w:pPr>
      <w:r>
        <w:t>is_rating</w:t>
      </w:r>
      <w:r>
        <w:tab/>
        <w:t>False</w:t>
      </w:r>
    </w:p>
    <w:p w14:paraId="0ABAC6A4" w14:textId="77777777" w:rsidR="008D753F" w:rsidRDefault="001061C7">
      <w:pPr>
        <w:pStyle w:val="GDefaultWidgetOption"/>
        <w:keepNext/>
        <w:tabs>
          <w:tab w:val="left" w:pos="2160"/>
        </w:tabs>
      </w:pPr>
      <w:r>
        <w:t>required_text</w:t>
      </w:r>
      <w:r>
        <w:tab/>
        <w:t>Please choose an answer</w:t>
      </w:r>
    </w:p>
    <w:p w14:paraId="3A632D30" w14:textId="77777777" w:rsidR="008D753F" w:rsidRDefault="001061C7">
      <w:pPr>
        <w:pStyle w:val="GDefaultWidgetOption"/>
        <w:keepNext/>
        <w:tabs>
          <w:tab w:val="left" w:pos="2160"/>
        </w:tabs>
      </w:pPr>
      <w:r>
        <w:t>min_columns</w:t>
      </w:r>
      <w:r>
        <w:tab/>
        <w:t>1</w:t>
      </w:r>
    </w:p>
    <w:p w14:paraId="09C95957" w14:textId="77777777" w:rsidR="008D753F" w:rsidRDefault="001061C7">
      <w:pPr>
        <w:pStyle w:val="GDefaultWidgetOption"/>
        <w:keepNext/>
        <w:tabs>
          <w:tab w:val="left" w:pos="2160"/>
        </w:tabs>
      </w:pPr>
      <w:r>
        <w:t>sample_type</w:t>
      </w:r>
      <w:r>
        <w:tab/>
      </w:r>
    </w:p>
    <w:p w14:paraId="0C751C5A" w14:textId="77777777" w:rsidR="008D753F" w:rsidRDefault="001061C7">
      <w:pPr>
        <w:pStyle w:val="GDefaultWidgetOption"/>
        <w:keepNext/>
        <w:tabs>
          <w:tab w:val="left" w:pos="2160"/>
        </w:tabs>
      </w:pPr>
      <w:r>
        <w:t>access</w:t>
      </w:r>
      <w:r>
        <w:tab/>
      </w:r>
    </w:p>
    <w:p w14:paraId="03CD4F96" w14:textId="77777777" w:rsidR="008D753F" w:rsidRDefault="001061C7">
      <w:pPr>
        <w:pStyle w:val="GDefaultWidgetOption"/>
        <w:keepNext/>
        <w:tabs>
          <w:tab w:val="left" w:pos="2160"/>
        </w:tabs>
      </w:pPr>
      <w:r>
        <w:t>autoadvance</w:t>
      </w:r>
      <w:r>
        <w:tab/>
        <w:t>False</w:t>
      </w:r>
    </w:p>
    <w:p w14:paraId="7672EB61" w14:textId="77777777" w:rsidR="008D753F" w:rsidRDefault="001061C7">
      <w:pPr>
        <w:pStyle w:val="GDefaultWidgetOption"/>
        <w:keepNext/>
        <w:tabs>
          <w:tab w:val="left" w:pos="2160"/>
        </w:tabs>
      </w:pPr>
      <w:r>
        <w:t>columns</w:t>
      </w:r>
      <w:r>
        <w:tab/>
        <w:t>1</w:t>
      </w:r>
    </w:p>
    <w:p w14:paraId="31BCE9CA" w14:textId="77777777" w:rsidR="008D753F" w:rsidRDefault="001061C7">
      <w:pPr>
        <w:pStyle w:val="GDefaultWidgetOption"/>
        <w:keepNext/>
        <w:tabs>
          <w:tab w:val="left" w:pos="2160"/>
        </w:tabs>
      </w:pPr>
      <w:r>
        <w:t>widget</w:t>
      </w:r>
      <w:r>
        <w:tab/>
      </w:r>
    </w:p>
    <w:p w14:paraId="3761C678" w14:textId="77777777" w:rsidR="008D753F" w:rsidRDefault="001061C7">
      <w:pPr>
        <w:pStyle w:val="GDefaultWidgetOption"/>
        <w:keepNext/>
        <w:tabs>
          <w:tab w:val="left" w:pos="2160"/>
        </w:tabs>
      </w:pPr>
      <w:r>
        <w:t>filter_text</w:t>
      </w:r>
      <w:r>
        <w:tab/>
      </w:r>
    </w:p>
    <w:p w14:paraId="3D07CC80" w14:textId="77777777" w:rsidR="008D753F" w:rsidRDefault="001061C7">
      <w:pPr>
        <w:pStyle w:val="GDefaultWidgetOption"/>
        <w:keepNext/>
        <w:tabs>
          <w:tab w:val="left" w:pos="2160"/>
        </w:tabs>
      </w:pPr>
      <w:r>
        <w:t>as_banner</w:t>
      </w:r>
      <w:r>
        <w:tab/>
        <w:t>False</w:t>
      </w:r>
    </w:p>
    <w:p w14:paraId="6F3D1B58" w14:textId="77777777" w:rsidR="008D753F" w:rsidRDefault="001061C7">
      <w:pPr>
        <w:pStyle w:val="GDefaultWidgetOption"/>
        <w:keepNext/>
        <w:tabs>
          <w:tab w:val="left" w:pos="2160"/>
        </w:tabs>
      </w:pPr>
      <w:r>
        <w:t>description</w:t>
      </w:r>
      <w:r>
        <w:tab/>
      </w:r>
    </w:p>
    <w:p w14:paraId="164EFECD" w14:textId="77777777" w:rsidR="008D753F" w:rsidRDefault="001061C7">
      <w:pPr>
        <w:pStyle w:val="GDefaultWidgetOption"/>
        <w:keepNext/>
        <w:tabs>
          <w:tab w:val="left" w:pos="2160"/>
        </w:tabs>
      </w:pPr>
      <w:r>
        <w:t>spd_category</w:t>
      </w:r>
      <w:r>
        <w:tab/>
      </w:r>
    </w:p>
    <w:p w14:paraId="6F91AD4D" w14:textId="77777777" w:rsidR="008D753F" w:rsidRDefault="001061C7">
      <w:pPr>
        <w:pStyle w:val="GWidgetOption"/>
        <w:keepNext/>
        <w:tabs>
          <w:tab w:val="left" w:pos="2160"/>
        </w:tabs>
      </w:pPr>
      <w:r>
        <w:t>tags</w:t>
      </w:r>
      <w:r>
        <w:tab/>
        <w:t xml:space="preserve">profile, work status, </w:t>
      </w:r>
      <w:proofErr w:type="spellStart"/>
      <w:r>
        <w:t>Profile_Codebook_Main_Consumer</w:t>
      </w:r>
      <w:proofErr w:type="spellEnd"/>
      <w:r>
        <w:t xml:space="preserv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work, </w:t>
      </w:r>
      <w:proofErr w:type="spellStart"/>
      <w:r>
        <w:t>Profile_Codebook_Investments</w:t>
      </w:r>
      <w:proofErr w:type="spellEnd"/>
      <w:r>
        <w:t xml:space="preserve">, </w:t>
      </w:r>
      <w:proofErr w:type="spellStart"/>
      <w:r>
        <w:t>cbs</w:t>
      </w:r>
      <w:proofErr w:type="spellEnd"/>
      <w:r>
        <w:t xml:space="preserve">, job, </w:t>
      </w:r>
      <w:proofErr w:type="spellStart"/>
      <w:r>
        <w:t>profile_employ</w:t>
      </w:r>
      <w:proofErr w:type="spellEnd"/>
      <w:r>
        <w:t xml:space="preserve">, Profile_B2B, election2014, core, </w:t>
      </w:r>
      <w:proofErr w:type="spellStart"/>
      <w:r>
        <w:t>used_in_US_Omni_Survey_Template</w:t>
      </w:r>
      <w:proofErr w:type="spellEnd"/>
      <w:r>
        <w:t xml:space="preserve">, </w:t>
      </w:r>
      <w:proofErr w:type="spellStart"/>
      <w:r>
        <w:t>check_for_coding</w:t>
      </w:r>
      <w:proofErr w:type="spellEnd"/>
      <w:r>
        <w:t xml:space="preserve">, </w:t>
      </w:r>
      <w:proofErr w:type="spellStart"/>
      <w:r>
        <w:t>Profile_Codebook</w:t>
      </w:r>
      <w:proofErr w:type="spellEnd"/>
      <w:r>
        <w:t xml:space="preserve">, </w:t>
      </w:r>
      <w:proofErr w:type="spellStart"/>
      <w:r>
        <w:t>scripting_template</w:t>
      </w:r>
      <w:proofErr w:type="spellEnd"/>
    </w:p>
    <w:p w14:paraId="42B250F8" w14:textId="77777777" w:rsidR="008D753F" w:rsidRDefault="001061C7">
      <w:pPr>
        <w:pStyle w:val="GDefaultWidgetOption"/>
        <w:keepNext/>
        <w:tabs>
          <w:tab w:val="left" w:pos="2160"/>
        </w:tabs>
      </w:pPr>
      <w:r>
        <w:t>horizontal</w:t>
      </w:r>
      <w:r>
        <w:tab/>
        <w:t>False</w:t>
      </w:r>
    </w:p>
    <w:p w14:paraId="4DD90672" w14:textId="77777777" w:rsidR="008D753F" w:rsidRDefault="001061C7">
      <w:pPr>
        <w:pStyle w:val="GDefaultWidgetOption"/>
        <w:keepNext/>
        <w:tabs>
          <w:tab w:val="left" w:pos="2160"/>
        </w:tabs>
      </w:pPr>
      <w:r>
        <w:t>grid_chart_type</w:t>
      </w:r>
      <w:r>
        <w:tab/>
        <w:t>stacked_bar</w:t>
      </w:r>
    </w:p>
    <w:p w14:paraId="19D920C7" w14:textId="77777777" w:rsidR="008D753F" w:rsidRDefault="001061C7">
      <w:pPr>
        <w:pStyle w:val="GDefaultWidgetOption"/>
        <w:keepNext/>
        <w:tabs>
          <w:tab w:val="left" w:pos="2160"/>
        </w:tabs>
      </w:pPr>
      <w:r>
        <w:t>sort_order</w:t>
      </w:r>
      <w:r>
        <w:tab/>
        <w:t>none</w:t>
      </w:r>
    </w:p>
    <w:p w14:paraId="39CB3235" w14:textId="77777777" w:rsidR="008D753F" w:rsidRDefault="001061C7">
      <w:pPr>
        <w:pStyle w:val="GDefaultWidgetOption"/>
        <w:keepNext/>
        <w:tabs>
          <w:tab w:val="left" w:pos="2160"/>
        </w:tabs>
      </w:pPr>
      <w:r>
        <w:t>sample</w:t>
      </w:r>
      <w:r>
        <w:tab/>
      </w:r>
    </w:p>
    <w:p w14:paraId="4351F2C5" w14:textId="77777777" w:rsidR="008D753F" w:rsidRDefault="001061C7">
      <w:pPr>
        <w:pStyle w:val="GDefaultWidgetOption"/>
        <w:keepNext/>
        <w:tabs>
          <w:tab w:val="left" w:pos="2160"/>
        </w:tabs>
      </w:pPr>
      <w:r>
        <w:t>slide_title</w:t>
      </w:r>
      <w:r>
        <w:tab/>
      </w:r>
    </w:p>
    <w:p w14:paraId="39DB4F67" w14:textId="77777777" w:rsidR="008D753F" w:rsidRDefault="001061C7">
      <w:pPr>
        <w:pStyle w:val="GDefaultWidgetOption"/>
        <w:keepNext/>
        <w:tabs>
          <w:tab w:val="left" w:pos="2160"/>
        </w:tabs>
      </w:pPr>
      <w:r>
        <w:t>set_active</w:t>
      </w:r>
      <w:r>
        <w:tab/>
      </w:r>
    </w:p>
    <w:p w14:paraId="2D81E21C" w14:textId="77777777" w:rsidR="008D753F" w:rsidRDefault="001061C7">
      <w:pPr>
        <w:pStyle w:val="GDefaultWidgetOption"/>
        <w:keepNext/>
        <w:tabs>
          <w:tab w:val="left" w:pos="2160"/>
        </w:tabs>
      </w:pPr>
      <w:r>
        <w:t>required</w:t>
      </w:r>
      <w:r>
        <w:tab/>
        <w:t>NONE</w:t>
      </w:r>
    </w:p>
    <w:p w14:paraId="6ACC0EC8" w14:textId="77777777" w:rsidR="008D753F" w:rsidRDefault="001061C7">
      <w:pPr>
        <w:pStyle w:val="GDefaultWidgetOption"/>
        <w:keepNext/>
        <w:tabs>
          <w:tab w:val="left" w:pos="2160"/>
        </w:tabs>
      </w:pPr>
      <w:r>
        <w:t>mask</w:t>
      </w:r>
      <w:r>
        <w:tab/>
      </w:r>
    </w:p>
    <w:p w14:paraId="315FFADB" w14:textId="77777777" w:rsidR="008D753F" w:rsidRDefault="001061C7">
      <w:pPr>
        <w:pStyle w:val="GDefaultWidgetOption"/>
        <w:keepNext/>
        <w:tabs>
          <w:tab w:val="left" w:pos="2160"/>
        </w:tabs>
      </w:pPr>
      <w:r>
        <w:t>custom_order</w:t>
      </w:r>
      <w:r>
        <w:tab/>
      </w:r>
    </w:p>
    <w:p w14:paraId="4A276220" w14:textId="77777777" w:rsidR="008D753F" w:rsidRDefault="001061C7">
      <w:pPr>
        <w:pStyle w:val="GDefaultWidgetOption"/>
        <w:keepNext/>
        <w:tabs>
          <w:tab w:val="left" w:pos="2160"/>
        </w:tabs>
      </w:pPr>
      <w:r>
        <w:t>client</w:t>
      </w:r>
      <w:r>
        <w:tab/>
      </w:r>
    </w:p>
    <w:p w14:paraId="63EC32C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C0DEEFB" w14:textId="77777777">
        <w:tc>
          <w:tcPr>
            <w:tcW w:w="336" w:type="dxa"/>
          </w:tcPr>
          <w:p w14:paraId="7765BFC1" w14:textId="77777777" w:rsidR="008D753F" w:rsidRDefault="001061C7">
            <w:pPr>
              <w:keepNext/>
            </w:pPr>
            <w:r>
              <w:rPr>
                <w:rStyle w:val="GResponseCode"/>
              </w:rPr>
              <w:t>1</w:t>
            </w:r>
          </w:p>
        </w:tc>
        <w:tc>
          <w:tcPr>
            <w:tcW w:w="361" w:type="dxa"/>
          </w:tcPr>
          <w:p w14:paraId="157A54CA" w14:textId="77777777" w:rsidR="008D753F" w:rsidRDefault="001061C7">
            <w:pPr>
              <w:keepNext/>
            </w:pPr>
            <w:r>
              <w:t>○</w:t>
            </w:r>
          </w:p>
        </w:tc>
        <w:tc>
          <w:tcPr>
            <w:tcW w:w="3731" w:type="dxa"/>
          </w:tcPr>
          <w:p w14:paraId="11137EA9" w14:textId="77777777" w:rsidR="008D753F" w:rsidRDefault="001061C7">
            <w:pPr>
              <w:keepNext/>
            </w:pPr>
            <w:r>
              <w:t>Working full time now</w:t>
            </w:r>
          </w:p>
        </w:tc>
        <w:tc>
          <w:tcPr>
            <w:tcW w:w="4428" w:type="dxa"/>
          </w:tcPr>
          <w:p w14:paraId="33EED27E" w14:textId="77777777" w:rsidR="008D753F" w:rsidRDefault="008D753F">
            <w:pPr>
              <w:keepNext/>
              <w:jc w:val="right"/>
              <w:rPr>
                <w:i/>
              </w:rPr>
            </w:pPr>
          </w:p>
        </w:tc>
      </w:tr>
      <w:tr w:rsidR="008D753F" w14:paraId="65CFEF7F" w14:textId="77777777">
        <w:tc>
          <w:tcPr>
            <w:tcW w:w="336" w:type="dxa"/>
          </w:tcPr>
          <w:p w14:paraId="6D9610C3" w14:textId="77777777" w:rsidR="008D753F" w:rsidRDefault="001061C7">
            <w:pPr>
              <w:keepNext/>
            </w:pPr>
            <w:r>
              <w:rPr>
                <w:rStyle w:val="GResponseCode"/>
              </w:rPr>
              <w:t>2</w:t>
            </w:r>
          </w:p>
        </w:tc>
        <w:tc>
          <w:tcPr>
            <w:tcW w:w="361" w:type="dxa"/>
          </w:tcPr>
          <w:p w14:paraId="310DF32A" w14:textId="77777777" w:rsidR="008D753F" w:rsidRDefault="001061C7">
            <w:pPr>
              <w:keepNext/>
            </w:pPr>
            <w:r>
              <w:t>○</w:t>
            </w:r>
          </w:p>
        </w:tc>
        <w:tc>
          <w:tcPr>
            <w:tcW w:w="3731" w:type="dxa"/>
          </w:tcPr>
          <w:p w14:paraId="7F366281" w14:textId="77777777" w:rsidR="008D753F" w:rsidRDefault="001061C7">
            <w:pPr>
              <w:keepNext/>
            </w:pPr>
            <w:r>
              <w:t>Working part time now</w:t>
            </w:r>
          </w:p>
        </w:tc>
        <w:tc>
          <w:tcPr>
            <w:tcW w:w="4428" w:type="dxa"/>
          </w:tcPr>
          <w:p w14:paraId="646DDD4E" w14:textId="77777777" w:rsidR="008D753F" w:rsidRDefault="008D753F">
            <w:pPr>
              <w:keepNext/>
              <w:jc w:val="right"/>
              <w:rPr>
                <w:i/>
              </w:rPr>
            </w:pPr>
          </w:p>
        </w:tc>
      </w:tr>
      <w:tr w:rsidR="008D753F" w14:paraId="08B59610" w14:textId="77777777">
        <w:tc>
          <w:tcPr>
            <w:tcW w:w="336" w:type="dxa"/>
          </w:tcPr>
          <w:p w14:paraId="7523C622" w14:textId="77777777" w:rsidR="008D753F" w:rsidRDefault="001061C7">
            <w:pPr>
              <w:keepNext/>
            </w:pPr>
            <w:r>
              <w:rPr>
                <w:rStyle w:val="GResponseCode"/>
              </w:rPr>
              <w:t>3</w:t>
            </w:r>
          </w:p>
        </w:tc>
        <w:tc>
          <w:tcPr>
            <w:tcW w:w="361" w:type="dxa"/>
          </w:tcPr>
          <w:p w14:paraId="7874EEE0" w14:textId="77777777" w:rsidR="008D753F" w:rsidRDefault="001061C7">
            <w:pPr>
              <w:keepNext/>
            </w:pPr>
            <w:r>
              <w:t>○</w:t>
            </w:r>
          </w:p>
        </w:tc>
        <w:tc>
          <w:tcPr>
            <w:tcW w:w="3731" w:type="dxa"/>
          </w:tcPr>
          <w:p w14:paraId="38FCF033" w14:textId="77777777" w:rsidR="008D753F" w:rsidRDefault="001061C7">
            <w:pPr>
              <w:keepNext/>
            </w:pPr>
            <w:r>
              <w:t>Temporarily laid off</w:t>
            </w:r>
          </w:p>
        </w:tc>
        <w:tc>
          <w:tcPr>
            <w:tcW w:w="4428" w:type="dxa"/>
          </w:tcPr>
          <w:p w14:paraId="5A97B2DC" w14:textId="77777777" w:rsidR="008D753F" w:rsidRDefault="008D753F">
            <w:pPr>
              <w:keepNext/>
              <w:jc w:val="right"/>
              <w:rPr>
                <w:i/>
              </w:rPr>
            </w:pPr>
          </w:p>
        </w:tc>
      </w:tr>
      <w:tr w:rsidR="008D753F" w14:paraId="1A02843C" w14:textId="77777777">
        <w:tc>
          <w:tcPr>
            <w:tcW w:w="336" w:type="dxa"/>
          </w:tcPr>
          <w:p w14:paraId="394AAC1E" w14:textId="77777777" w:rsidR="008D753F" w:rsidRDefault="001061C7">
            <w:pPr>
              <w:keepNext/>
            </w:pPr>
            <w:r>
              <w:rPr>
                <w:rStyle w:val="GResponseCode"/>
              </w:rPr>
              <w:t>4</w:t>
            </w:r>
          </w:p>
        </w:tc>
        <w:tc>
          <w:tcPr>
            <w:tcW w:w="361" w:type="dxa"/>
          </w:tcPr>
          <w:p w14:paraId="00B9DF9B" w14:textId="77777777" w:rsidR="008D753F" w:rsidRDefault="001061C7">
            <w:pPr>
              <w:keepNext/>
            </w:pPr>
            <w:r>
              <w:t>○</w:t>
            </w:r>
          </w:p>
        </w:tc>
        <w:tc>
          <w:tcPr>
            <w:tcW w:w="3731" w:type="dxa"/>
          </w:tcPr>
          <w:p w14:paraId="75C3F594" w14:textId="77777777" w:rsidR="008D753F" w:rsidRDefault="001061C7">
            <w:pPr>
              <w:keepNext/>
            </w:pPr>
            <w:r>
              <w:t>Unemployed</w:t>
            </w:r>
          </w:p>
        </w:tc>
        <w:tc>
          <w:tcPr>
            <w:tcW w:w="4428" w:type="dxa"/>
          </w:tcPr>
          <w:p w14:paraId="79B1186A" w14:textId="77777777" w:rsidR="008D753F" w:rsidRDefault="008D753F">
            <w:pPr>
              <w:keepNext/>
              <w:jc w:val="right"/>
              <w:rPr>
                <w:i/>
              </w:rPr>
            </w:pPr>
          </w:p>
        </w:tc>
      </w:tr>
      <w:tr w:rsidR="008D753F" w14:paraId="67E426E1" w14:textId="77777777">
        <w:tc>
          <w:tcPr>
            <w:tcW w:w="336" w:type="dxa"/>
          </w:tcPr>
          <w:p w14:paraId="6D97B0A9" w14:textId="77777777" w:rsidR="008D753F" w:rsidRDefault="001061C7">
            <w:pPr>
              <w:keepNext/>
            </w:pPr>
            <w:r>
              <w:rPr>
                <w:rStyle w:val="GResponseCode"/>
              </w:rPr>
              <w:t>5</w:t>
            </w:r>
          </w:p>
        </w:tc>
        <w:tc>
          <w:tcPr>
            <w:tcW w:w="361" w:type="dxa"/>
          </w:tcPr>
          <w:p w14:paraId="6F612C71" w14:textId="77777777" w:rsidR="008D753F" w:rsidRDefault="001061C7">
            <w:pPr>
              <w:keepNext/>
            </w:pPr>
            <w:r>
              <w:t>○</w:t>
            </w:r>
          </w:p>
        </w:tc>
        <w:tc>
          <w:tcPr>
            <w:tcW w:w="3731" w:type="dxa"/>
          </w:tcPr>
          <w:p w14:paraId="7DF2DE36" w14:textId="77777777" w:rsidR="008D753F" w:rsidRDefault="001061C7">
            <w:pPr>
              <w:keepNext/>
            </w:pPr>
            <w:r>
              <w:t>Retired</w:t>
            </w:r>
          </w:p>
        </w:tc>
        <w:tc>
          <w:tcPr>
            <w:tcW w:w="4428" w:type="dxa"/>
          </w:tcPr>
          <w:p w14:paraId="6943C4DC" w14:textId="77777777" w:rsidR="008D753F" w:rsidRDefault="008D753F">
            <w:pPr>
              <w:keepNext/>
              <w:jc w:val="right"/>
              <w:rPr>
                <w:i/>
              </w:rPr>
            </w:pPr>
          </w:p>
        </w:tc>
      </w:tr>
      <w:tr w:rsidR="008D753F" w14:paraId="6DCA032D" w14:textId="77777777">
        <w:tc>
          <w:tcPr>
            <w:tcW w:w="336" w:type="dxa"/>
          </w:tcPr>
          <w:p w14:paraId="36B4625A" w14:textId="77777777" w:rsidR="008D753F" w:rsidRDefault="001061C7">
            <w:pPr>
              <w:keepNext/>
            </w:pPr>
            <w:r>
              <w:rPr>
                <w:rStyle w:val="GResponseCode"/>
              </w:rPr>
              <w:t>6</w:t>
            </w:r>
          </w:p>
        </w:tc>
        <w:tc>
          <w:tcPr>
            <w:tcW w:w="361" w:type="dxa"/>
          </w:tcPr>
          <w:p w14:paraId="412DDDA7" w14:textId="77777777" w:rsidR="008D753F" w:rsidRDefault="001061C7">
            <w:pPr>
              <w:keepNext/>
            </w:pPr>
            <w:r>
              <w:t>○</w:t>
            </w:r>
          </w:p>
        </w:tc>
        <w:tc>
          <w:tcPr>
            <w:tcW w:w="3731" w:type="dxa"/>
          </w:tcPr>
          <w:p w14:paraId="179D2A09" w14:textId="77777777" w:rsidR="008D753F" w:rsidRDefault="001061C7">
            <w:pPr>
              <w:keepNext/>
            </w:pPr>
            <w:r>
              <w:t>Permanently disabled</w:t>
            </w:r>
          </w:p>
        </w:tc>
        <w:tc>
          <w:tcPr>
            <w:tcW w:w="4428" w:type="dxa"/>
          </w:tcPr>
          <w:p w14:paraId="036250FF" w14:textId="77777777" w:rsidR="008D753F" w:rsidRDefault="008D753F">
            <w:pPr>
              <w:keepNext/>
              <w:jc w:val="right"/>
              <w:rPr>
                <w:i/>
              </w:rPr>
            </w:pPr>
          </w:p>
        </w:tc>
      </w:tr>
      <w:tr w:rsidR="008D753F" w14:paraId="5BA7077F" w14:textId="77777777">
        <w:tc>
          <w:tcPr>
            <w:tcW w:w="336" w:type="dxa"/>
          </w:tcPr>
          <w:p w14:paraId="79E8CC8E" w14:textId="77777777" w:rsidR="008D753F" w:rsidRDefault="001061C7">
            <w:pPr>
              <w:keepNext/>
            </w:pPr>
            <w:r>
              <w:rPr>
                <w:rStyle w:val="GResponseCode"/>
              </w:rPr>
              <w:t>7</w:t>
            </w:r>
          </w:p>
        </w:tc>
        <w:tc>
          <w:tcPr>
            <w:tcW w:w="361" w:type="dxa"/>
          </w:tcPr>
          <w:p w14:paraId="72FC637C" w14:textId="77777777" w:rsidR="008D753F" w:rsidRDefault="001061C7">
            <w:pPr>
              <w:keepNext/>
            </w:pPr>
            <w:r>
              <w:t>○</w:t>
            </w:r>
          </w:p>
        </w:tc>
        <w:tc>
          <w:tcPr>
            <w:tcW w:w="3731" w:type="dxa"/>
          </w:tcPr>
          <w:p w14:paraId="57818EA5" w14:textId="77777777" w:rsidR="008D753F" w:rsidRDefault="001061C7">
            <w:pPr>
              <w:keepNext/>
            </w:pPr>
            <w:r>
              <w:t>Taking care of home or family</w:t>
            </w:r>
          </w:p>
        </w:tc>
        <w:tc>
          <w:tcPr>
            <w:tcW w:w="4428" w:type="dxa"/>
          </w:tcPr>
          <w:p w14:paraId="204A40DC" w14:textId="77777777" w:rsidR="008D753F" w:rsidRDefault="008D753F">
            <w:pPr>
              <w:keepNext/>
              <w:jc w:val="right"/>
              <w:rPr>
                <w:i/>
              </w:rPr>
            </w:pPr>
          </w:p>
        </w:tc>
      </w:tr>
      <w:tr w:rsidR="008D753F" w14:paraId="3EE2CC5A" w14:textId="77777777">
        <w:tc>
          <w:tcPr>
            <w:tcW w:w="336" w:type="dxa"/>
          </w:tcPr>
          <w:p w14:paraId="31D7693B" w14:textId="77777777" w:rsidR="008D753F" w:rsidRDefault="001061C7">
            <w:pPr>
              <w:keepNext/>
            </w:pPr>
            <w:r>
              <w:rPr>
                <w:rStyle w:val="GResponseCode"/>
              </w:rPr>
              <w:t>8</w:t>
            </w:r>
          </w:p>
        </w:tc>
        <w:tc>
          <w:tcPr>
            <w:tcW w:w="361" w:type="dxa"/>
          </w:tcPr>
          <w:p w14:paraId="2FECCAF6" w14:textId="77777777" w:rsidR="008D753F" w:rsidRDefault="001061C7">
            <w:pPr>
              <w:keepNext/>
            </w:pPr>
            <w:r>
              <w:t>○</w:t>
            </w:r>
          </w:p>
        </w:tc>
        <w:tc>
          <w:tcPr>
            <w:tcW w:w="3731" w:type="dxa"/>
          </w:tcPr>
          <w:p w14:paraId="2A3300A2" w14:textId="77777777" w:rsidR="008D753F" w:rsidRDefault="001061C7">
            <w:pPr>
              <w:keepNext/>
            </w:pPr>
            <w:r>
              <w:t>Student</w:t>
            </w:r>
          </w:p>
        </w:tc>
        <w:tc>
          <w:tcPr>
            <w:tcW w:w="4428" w:type="dxa"/>
          </w:tcPr>
          <w:p w14:paraId="01AC0259" w14:textId="77777777" w:rsidR="008D753F" w:rsidRDefault="008D753F">
            <w:pPr>
              <w:keepNext/>
              <w:jc w:val="right"/>
              <w:rPr>
                <w:i/>
              </w:rPr>
            </w:pPr>
          </w:p>
        </w:tc>
      </w:tr>
      <w:tr w:rsidR="008D753F" w14:paraId="74D73939" w14:textId="77777777">
        <w:tc>
          <w:tcPr>
            <w:tcW w:w="336" w:type="dxa"/>
          </w:tcPr>
          <w:p w14:paraId="1DC65F22" w14:textId="77777777" w:rsidR="008D753F" w:rsidRDefault="001061C7">
            <w:pPr>
              <w:keepNext/>
            </w:pPr>
            <w:r>
              <w:rPr>
                <w:rStyle w:val="GResponseCode"/>
              </w:rPr>
              <w:t>9</w:t>
            </w:r>
          </w:p>
        </w:tc>
        <w:tc>
          <w:tcPr>
            <w:tcW w:w="361" w:type="dxa"/>
          </w:tcPr>
          <w:p w14:paraId="5E3C5BF0" w14:textId="77777777" w:rsidR="008D753F" w:rsidRDefault="001061C7">
            <w:pPr>
              <w:keepNext/>
            </w:pPr>
            <w:r>
              <w:t>○</w:t>
            </w:r>
          </w:p>
        </w:tc>
        <w:tc>
          <w:tcPr>
            <w:tcW w:w="3731" w:type="dxa"/>
          </w:tcPr>
          <w:p w14:paraId="4C9FF60E" w14:textId="77777777" w:rsidR="008D753F" w:rsidRDefault="001061C7">
            <w:pPr>
              <w:keepNext/>
            </w:pPr>
            <w:r>
              <w:t>Other (open [</w:t>
            </w:r>
            <w:proofErr w:type="spellStart"/>
            <w:r>
              <w:t>employ_t</w:t>
            </w:r>
            <w:proofErr w:type="spellEnd"/>
            <w:r>
              <w:t>])</w:t>
            </w:r>
          </w:p>
        </w:tc>
        <w:tc>
          <w:tcPr>
            <w:tcW w:w="4428" w:type="dxa"/>
          </w:tcPr>
          <w:p w14:paraId="2FAF5832" w14:textId="77777777" w:rsidR="008D753F" w:rsidRDefault="001061C7">
            <w:pPr>
              <w:keepNext/>
              <w:jc w:val="right"/>
              <w:rPr>
                <w:i/>
              </w:rPr>
            </w:pPr>
            <w:r>
              <w:rPr>
                <w:i/>
              </w:rPr>
              <w:t>Not randomized</w:t>
            </w:r>
          </w:p>
        </w:tc>
      </w:tr>
      <w:tr w:rsidR="008D753F" w14:paraId="3DF6B843" w14:textId="77777777">
        <w:tc>
          <w:tcPr>
            <w:tcW w:w="336" w:type="dxa"/>
          </w:tcPr>
          <w:p w14:paraId="7FBB2F59" w14:textId="77777777" w:rsidR="008D753F" w:rsidRDefault="001061C7">
            <w:pPr>
              <w:keepNext/>
            </w:pPr>
            <w:r>
              <w:rPr>
                <w:rStyle w:val="GResponseCode"/>
              </w:rPr>
              <w:t>98</w:t>
            </w:r>
          </w:p>
        </w:tc>
        <w:tc>
          <w:tcPr>
            <w:tcW w:w="361" w:type="dxa"/>
          </w:tcPr>
          <w:p w14:paraId="4B145BE6" w14:textId="77777777" w:rsidR="008D753F" w:rsidRDefault="008D753F">
            <w:pPr>
              <w:keepNext/>
            </w:pPr>
          </w:p>
        </w:tc>
        <w:tc>
          <w:tcPr>
            <w:tcW w:w="3731" w:type="dxa"/>
          </w:tcPr>
          <w:p w14:paraId="6716560D" w14:textId="77777777" w:rsidR="008D753F" w:rsidRDefault="001061C7">
            <w:pPr>
              <w:pStyle w:val="GAdminOption"/>
              <w:keepNext/>
            </w:pPr>
            <w:r>
              <w:t>Skipped</w:t>
            </w:r>
          </w:p>
        </w:tc>
        <w:tc>
          <w:tcPr>
            <w:tcW w:w="4428" w:type="dxa"/>
          </w:tcPr>
          <w:p w14:paraId="5EF02635" w14:textId="77777777" w:rsidR="008D753F" w:rsidRDefault="008D753F">
            <w:pPr>
              <w:keepNext/>
              <w:jc w:val="right"/>
              <w:rPr>
                <w:i/>
              </w:rPr>
            </w:pPr>
          </w:p>
        </w:tc>
      </w:tr>
      <w:tr w:rsidR="008D753F" w14:paraId="1F92094E" w14:textId="77777777">
        <w:tc>
          <w:tcPr>
            <w:tcW w:w="336" w:type="dxa"/>
          </w:tcPr>
          <w:p w14:paraId="3D07C997" w14:textId="77777777" w:rsidR="008D753F" w:rsidRDefault="001061C7">
            <w:pPr>
              <w:keepNext/>
            </w:pPr>
            <w:r>
              <w:rPr>
                <w:rStyle w:val="GResponseCode"/>
              </w:rPr>
              <w:t>99</w:t>
            </w:r>
          </w:p>
        </w:tc>
        <w:tc>
          <w:tcPr>
            <w:tcW w:w="361" w:type="dxa"/>
          </w:tcPr>
          <w:p w14:paraId="6ECD8B3B" w14:textId="77777777" w:rsidR="008D753F" w:rsidRDefault="008D753F">
            <w:pPr>
              <w:keepNext/>
            </w:pPr>
          </w:p>
        </w:tc>
        <w:tc>
          <w:tcPr>
            <w:tcW w:w="3731" w:type="dxa"/>
          </w:tcPr>
          <w:p w14:paraId="5E634D6B" w14:textId="77777777" w:rsidR="008D753F" w:rsidRDefault="001061C7">
            <w:pPr>
              <w:pStyle w:val="GAdminOption"/>
              <w:keepNext/>
            </w:pPr>
            <w:r>
              <w:t>Not Asked</w:t>
            </w:r>
          </w:p>
        </w:tc>
        <w:tc>
          <w:tcPr>
            <w:tcW w:w="4428" w:type="dxa"/>
          </w:tcPr>
          <w:p w14:paraId="229DECCC" w14:textId="77777777" w:rsidR="008D753F" w:rsidRDefault="008D753F">
            <w:pPr>
              <w:keepNext/>
              <w:jc w:val="right"/>
              <w:rPr>
                <w:i/>
              </w:rPr>
            </w:pPr>
          </w:p>
        </w:tc>
      </w:tr>
    </w:tbl>
    <w:p w14:paraId="407BBBD8" w14:textId="77777777" w:rsidR="008D753F" w:rsidRDefault="008D753F">
      <w:pPr>
        <w:pStyle w:val="GQuestionSpacer"/>
      </w:pPr>
    </w:p>
    <w:p w14:paraId="65E22462" w14:textId="77777777" w:rsidR="008D753F" w:rsidRDefault="001061C7">
      <w:pPr>
        <w:pStyle w:val="GPage"/>
        <w:keepNext/>
      </w:pPr>
      <w:bookmarkStart w:id="166" w:name="_Toc175835913"/>
      <w:r>
        <w:lastRenderedPageBreak/>
        <w:t>Page: implicit_page_CC24_305</w:t>
      </w:r>
      <w:bookmarkEnd w:id="166"/>
    </w:p>
    <w:tbl>
      <w:tblPr>
        <w:tblStyle w:val="GQuestionCommonProperties"/>
        <w:tblW w:w="0" w:type="auto"/>
        <w:tblInd w:w="0" w:type="dxa"/>
        <w:tblLook w:val="04A0" w:firstRow="1" w:lastRow="0" w:firstColumn="1" w:lastColumn="0" w:noHBand="0" w:noVBand="1"/>
      </w:tblPr>
      <w:tblGrid>
        <w:gridCol w:w="1232"/>
        <w:gridCol w:w="8128"/>
      </w:tblGrid>
      <w:tr w:rsidR="008D753F" w14:paraId="1BCA803D" w14:textId="77777777">
        <w:tc>
          <w:tcPr>
            <w:tcW w:w="0" w:type="dxa"/>
            <w:shd w:val="clear" w:color="auto" w:fill="D0D0D0"/>
          </w:tcPr>
          <w:p w14:paraId="2F9AB86B" w14:textId="77777777" w:rsidR="008D753F" w:rsidRDefault="001061C7">
            <w:pPr>
              <w:pStyle w:val="GVariableNameP"/>
              <w:keepNext/>
            </w:pPr>
            <w:r>
              <w:fldChar w:fldCharType="begin"/>
            </w:r>
            <w:r>
              <w:instrText>TC CC24_305 \\l 2 \\f a</w:instrText>
            </w:r>
            <w:r>
              <w:fldChar w:fldCharType="end"/>
            </w:r>
            <w:r>
              <w:t>CC24_305</w:t>
            </w:r>
            <w:r>
              <w:rPr>
                <w:i/>
              </w:rPr>
              <w:t>- prompt once on skip</w:t>
            </w:r>
          </w:p>
        </w:tc>
        <w:tc>
          <w:tcPr>
            <w:tcW w:w="0" w:type="dxa"/>
            <w:shd w:val="clear" w:color="auto" w:fill="D0D0D0"/>
            <w:vAlign w:val="bottom"/>
          </w:tcPr>
          <w:p w14:paraId="5DA19B2A" w14:textId="77777777" w:rsidR="008D753F" w:rsidRDefault="001061C7">
            <w:pPr>
              <w:keepNext/>
              <w:jc w:val="right"/>
            </w:pPr>
            <w:r>
              <w:t>MULTIPLE CHOICE</w:t>
            </w:r>
          </w:p>
        </w:tc>
      </w:tr>
      <w:tr w:rsidR="008D753F" w14:paraId="03B62BCB" w14:textId="77777777">
        <w:tc>
          <w:tcPr>
            <w:tcW w:w="8856" w:type="dxa"/>
            <w:gridSpan w:val="2"/>
            <w:shd w:val="clear" w:color="auto" w:fill="D0D0D0"/>
          </w:tcPr>
          <w:p w14:paraId="42A65FCE" w14:textId="77777777" w:rsidR="008D753F" w:rsidRDefault="001061C7">
            <w:pPr>
              <w:keepNext/>
            </w:pPr>
            <w:r>
              <w:t>Over the past year have you</w:t>
            </w:r>
            <w:proofErr w:type="gramStart"/>
            <w:r>
              <w:t>...(</w:t>
            </w:r>
            <w:proofErr w:type="gramEnd"/>
            <w:r>
              <w:t>Check all that apply)</w:t>
            </w:r>
          </w:p>
        </w:tc>
      </w:tr>
    </w:tbl>
    <w:p w14:paraId="7EBAC8EF" w14:textId="77777777" w:rsidR="008D753F" w:rsidRDefault="008D753F">
      <w:pPr>
        <w:pStyle w:val="GQuestionSpacer"/>
        <w:keepNext/>
      </w:pPr>
    </w:p>
    <w:p w14:paraId="5EBB6FE2" w14:textId="77777777" w:rsidR="008D753F" w:rsidRDefault="001061C7">
      <w:pPr>
        <w:pStyle w:val="GDefaultWidgetOption"/>
        <w:keepNext/>
        <w:tabs>
          <w:tab w:val="left" w:pos="2160"/>
        </w:tabs>
      </w:pPr>
      <w:r>
        <w:t>pii</w:t>
      </w:r>
      <w:r>
        <w:tab/>
        <w:t>False</w:t>
      </w:r>
    </w:p>
    <w:p w14:paraId="57C02311" w14:textId="77777777" w:rsidR="008D753F" w:rsidRDefault="001061C7">
      <w:pPr>
        <w:pStyle w:val="GDefaultWidgetOption"/>
        <w:keepNext/>
        <w:tabs>
          <w:tab w:val="left" w:pos="2160"/>
        </w:tabs>
      </w:pPr>
      <w:r>
        <w:t>chart_layout</w:t>
      </w:r>
      <w:r>
        <w:tab/>
        <w:t>1</w:t>
      </w:r>
    </w:p>
    <w:p w14:paraId="010E2795" w14:textId="77777777" w:rsidR="008D753F" w:rsidRDefault="001061C7">
      <w:pPr>
        <w:pStyle w:val="GDefaultWidgetOption"/>
        <w:keepNext/>
        <w:tabs>
          <w:tab w:val="left" w:pos="2160"/>
        </w:tabs>
      </w:pPr>
      <w:r>
        <w:t>displaymax</w:t>
      </w:r>
      <w:r>
        <w:tab/>
      </w:r>
    </w:p>
    <w:p w14:paraId="171141E5" w14:textId="77777777" w:rsidR="008D753F" w:rsidRDefault="001061C7">
      <w:pPr>
        <w:pStyle w:val="GWidgetOption"/>
        <w:keepNext/>
        <w:tabs>
          <w:tab w:val="left" w:pos="2160"/>
        </w:tabs>
      </w:pPr>
      <w:proofErr w:type="spellStart"/>
      <w:r>
        <w:t>varlabel</w:t>
      </w:r>
      <w:proofErr w:type="spellEnd"/>
      <w:r>
        <w:tab/>
        <w:t>Life Changes</w:t>
      </w:r>
    </w:p>
    <w:p w14:paraId="0C199B9A" w14:textId="77777777" w:rsidR="008D753F" w:rsidRDefault="001061C7">
      <w:pPr>
        <w:pStyle w:val="GDefaultWidgetOption"/>
        <w:keepNext/>
        <w:tabs>
          <w:tab w:val="left" w:pos="2160"/>
        </w:tabs>
      </w:pPr>
      <w:r>
        <w:t>topic</w:t>
      </w:r>
      <w:r>
        <w:tab/>
      </w:r>
    </w:p>
    <w:p w14:paraId="4D7324C5" w14:textId="77777777" w:rsidR="008D753F" w:rsidRDefault="001061C7">
      <w:pPr>
        <w:pStyle w:val="GDefaultWidgetOption"/>
        <w:keepNext/>
        <w:tabs>
          <w:tab w:val="left" w:pos="2160"/>
        </w:tabs>
      </w:pPr>
      <w:r>
        <w:t>chart_color</w:t>
      </w:r>
      <w:r>
        <w:tab/>
        <w:t>green</w:t>
      </w:r>
    </w:p>
    <w:p w14:paraId="55567624" w14:textId="77777777" w:rsidR="008D753F" w:rsidRDefault="001061C7">
      <w:pPr>
        <w:pStyle w:val="GDefaultWidgetOption"/>
        <w:keepNext/>
        <w:tabs>
          <w:tab w:val="left" w:pos="2160"/>
        </w:tabs>
      </w:pPr>
      <w:r>
        <w:t>chart_type</w:t>
      </w:r>
      <w:r>
        <w:tab/>
        <w:t>bar</w:t>
      </w:r>
    </w:p>
    <w:p w14:paraId="70FF19C4" w14:textId="77777777" w:rsidR="008D753F" w:rsidRDefault="001061C7">
      <w:pPr>
        <w:pStyle w:val="GDefaultWidgetOption"/>
        <w:keepNext/>
        <w:tabs>
          <w:tab w:val="left" w:pos="2160"/>
        </w:tabs>
      </w:pPr>
      <w:r>
        <w:t>crossbreak</w:t>
      </w:r>
      <w:r>
        <w:tab/>
        <w:t>Total</w:t>
      </w:r>
    </w:p>
    <w:p w14:paraId="058C7A7A" w14:textId="77777777" w:rsidR="008D753F" w:rsidRDefault="001061C7">
      <w:pPr>
        <w:pStyle w:val="GDefaultWidgetOption"/>
        <w:keepNext/>
        <w:tabs>
          <w:tab w:val="left" w:pos="2160"/>
        </w:tabs>
      </w:pPr>
      <w:r>
        <w:t>wrap</w:t>
      </w:r>
      <w:r>
        <w:tab/>
        <w:t>True</w:t>
      </w:r>
    </w:p>
    <w:p w14:paraId="794360F9" w14:textId="77777777" w:rsidR="008D753F" w:rsidRDefault="001061C7">
      <w:pPr>
        <w:pStyle w:val="GDefaultWidgetOption"/>
        <w:keepNext/>
        <w:tabs>
          <w:tab w:val="left" w:pos="2160"/>
        </w:tabs>
      </w:pPr>
      <w:r>
        <w:t>required_text</w:t>
      </w:r>
      <w:r>
        <w:tab/>
        <w:t>Please choose an answer</w:t>
      </w:r>
    </w:p>
    <w:p w14:paraId="28EC3BAD" w14:textId="77777777" w:rsidR="008D753F" w:rsidRDefault="001061C7">
      <w:pPr>
        <w:pStyle w:val="GDefaultWidgetOption"/>
        <w:keepNext/>
        <w:tabs>
          <w:tab w:val="left" w:pos="2160"/>
        </w:tabs>
      </w:pPr>
      <w:r>
        <w:t>min_columns</w:t>
      </w:r>
      <w:r>
        <w:tab/>
        <w:t>1</w:t>
      </w:r>
    </w:p>
    <w:p w14:paraId="09BA220F" w14:textId="77777777" w:rsidR="008D753F" w:rsidRDefault="001061C7">
      <w:pPr>
        <w:pStyle w:val="GDefaultWidgetOption"/>
        <w:keepNext/>
        <w:tabs>
          <w:tab w:val="left" w:pos="2160"/>
        </w:tabs>
      </w:pPr>
      <w:r>
        <w:t>min</w:t>
      </w:r>
      <w:r>
        <w:tab/>
      </w:r>
    </w:p>
    <w:p w14:paraId="44B9547E" w14:textId="77777777" w:rsidR="008D753F" w:rsidRDefault="001061C7">
      <w:pPr>
        <w:pStyle w:val="GDefaultWidgetOption"/>
        <w:keepNext/>
        <w:tabs>
          <w:tab w:val="left" w:pos="2160"/>
        </w:tabs>
      </w:pPr>
      <w:r>
        <w:t>sample_type</w:t>
      </w:r>
      <w:r>
        <w:tab/>
      </w:r>
    </w:p>
    <w:p w14:paraId="14EB44B6" w14:textId="77777777" w:rsidR="008D753F" w:rsidRDefault="001061C7">
      <w:pPr>
        <w:pStyle w:val="GDefaultWidgetOption"/>
        <w:keepNext/>
        <w:tabs>
          <w:tab w:val="left" w:pos="2160"/>
        </w:tabs>
      </w:pPr>
      <w:r>
        <w:t>access</w:t>
      </w:r>
      <w:r>
        <w:tab/>
      </w:r>
    </w:p>
    <w:p w14:paraId="20B7B2EA" w14:textId="77777777" w:rsidR="008D753F" w:rsidRDefault="001061C7">
      <w:pPr>
        <w:pStyle w:val="GDefaultWidgetOption"/>
        <w:keepNext/>
        <w:tabs>
          <w:tab w:val="left" w:pos="2160"/>
        </w:tabs>
      </w:pPr>
      <w:r>
        <w:t>autoadvance</w:t>
      </w:r>
      <w:r>
        <w:tab/>
        <w:t>False</w:t>
      </w:r>
    </w:p>
    <w:p w14:paraId="425788B5" w14:textId="77777777" w:rsidR="008D753F" w:rsidRDefault="001061C7">
      <w:pPr>
        <w:pStyle w:val="GDefaultWidgetOption"/>
        <w:keepNext/>
        <w:tabs>
          <w:tab w:val="left" w:pos="2160"/>
        </w:tabs>
      </w:pPr>
      <w:r>
        <w:t>columns</w:t>
      </w:r>
      <w:r>
        <w:tab/>
        <w:t>1</w:t>
      </w:r>
    </w:p>
    <w:p w14:paraId="33246F75" w14:textId="77777777" w:rsidR="008D753F" w:rsidRDefault="001061C7">
      <w:pPr>
        <w:pStyle w:val="GDefaultWidgetOption"/>
        <w:keepNext/>
        <w:tabs>
          <w:tab w:val="left" w:pos="2160"/>
        </w:tabs>
      </w:pPr>
      <w:r>
        <w:t>filter_text</w:t>
      </w:r>
      <w:r>
        <w:tab/>
      </w:r>
    </w:p>
    <w:p w14:paraId="17D49DF8" w14:textId="77777777" w:rsidR="008D753F" w:rsidRDefault="001061C7">
      <w:pPr>
        <w:pStyle w:val="GDefaultWidgetOption"/>
        <w:keepNext/>
        <w:tabs>
          <w:tab w:val="left" w:pos="2160"/>
        </w:tabs>
      </w:pPr>
      <w:r>
        <w:t>as_banner</w:t>
      </w:r>
      <w:r>
        <w:tab/>
        <w:t>False</w:t>
      </w:r>
    </w:p>
    <w:p w14:paraId="52BCEAFD" w14:textId="77777777" w:rsidR="008D753F" w:rsidRDefault="001061C7">
      <w:pPr>
        <w:pStyle w:val="GDefaultWidgetOption"/>
        <w:keepNext/>
        <w:tabs>
          <w:tab w:val="left" w:pos="2160"/>
        </w:tabs>
      </w:pPr>
      <w:r>
        <w:t>description</w:t>
      </w:r>
      <w:r>
        <w:tab/>
      </w:r>
    </w:p>
    <w:p w14:paraId="348FD915" w14:textId="77777777" w:rsidR="008D753F" w:rsidRDefault="001061C7">
      <w:pPr>
        <w:pStyle w:val="GDefaultWidgetOption"/>
        <w:keepNext/>
        <w:tabs>
          <w:tab w:val="left" w:pos="2160"/>
        </w:tabs>
      </w:pPr>
      <w:r>
        <w:t>spd_category</w:t>
      </w:r>
      <w:r>
        <w:tab/>
      </w:r>
    </w:p>
    <w:p w14:paraId="0D87C70F" w14:textId="77777777" w:rsidR="008D753F" w:rsidRDefault="001061C7">
      <w:pPr>
        <w:pStyle w:val="GDefaultWidgetOption"/>
        <w:keepNext/>
        <w:tabs>
          <w:tab w:val="left" w:pos="2160"/>
        </w:tabs>
      </w:pPr>
      <w:r>
        <w:t>tags</w:t>
      </w:r>
      <w:r>
        <w:tab/>
      </w:r>
    </w:p>
    <w:p w14:paraId="2CEC486B" w14:textId="77777777" w:rsidR="008D753F" w:rsidRDefault="001061C7">
      <w:pPr>
        <w:pStyle w:val="GDefaultWidgetOption"/>
        <w:keepNext/>
        <w:tabs>
          <w:tab w:val="left" w:pos="2160"/>
        </w:tabs>
      </w:pPr>
      <w:r>
        <w:t>max</w:t>
      </w:r>
      <w:r>
        <w:tab/>
      </w:r>
    </w:p>
    <w:p w14:paraId="7FA2ECA9" w14:textId="77777777" w:rsidR="008D753F" w:rsidRDefault="001061C7">
      <w:pPr>
        <w:pStyle w:val="GDefaultWidgetOption"/>
        <w:keepNext/>
        <w:tabs>
          <w:tab w:val="left" w:pos="2160"/>
        </w:tabs>
      </w:pPr>
      <w:r>
        <w:t>exactly</w:t>
      </w:r>
      <w:r>
        <w:tab/>
      </w:r>
    </w:p>
    <w:p w14:paraId="285E0DA7" w14:textId="77777777" w:rsidR="008D753F" w:rsidRDefault="001061C7">
      <w:pPr>
        <w:pStyle w:val="GDefaultWidgetOption"/>
        <w:keepNext/>
        <w:tabs>
          <w:tab w:val="left" w:pos="2160"/>
        </w:tabs>
      </w:pPr>
      <w:r>
        <w:t>horizontal</w:t>
      </w:r>
      <w:r>
        <w:tab/>
        <w:t>False</w:t>
      </w:r>
    </w:p>
    <w:p w14:paraId="3B3E75B1" w14:textId="77777777" w:rsidR="008D753F" w:rsidRDefault="001061C7">
      <w:pPr>
        <w:pStyle w:val="GDefaultWidgetOption"/>
        <w:keepNext/>
        <w:tabs>
          <w:tab w:val="left" w:pos="2160"/>
        </w:tabs>
      </w:pPr>
      <w:r>
        <w:t>grid_chart_type</w:t>
      </w:r>
      <w:r>
        <w:tab/>
        <w:t>stacked_bar</w:t>
      </w:r>
    </w:p>
    <w:p w14:paraId="6635DFB7" w14:textId="77777777" w:rsidR="008D753F" w:rsidRDefault="001061C7">
      <w:pPr>
        <w:pStyle w:val="GDefaultWidgetOption"/>
        <w:keepNext/>
        <w:tabs>
          <w:tab w:val="left" w:pos="2160"/>
        </w:tabs>
      </w:pPr>
      <w:r>
        <w:t>sort_order</w:t>
      </w:r>
      <w:r>
        <w:tab/>
        <w:t>none</w:t>
      </w:r>
    </w:p>
    <w:p w14:paraId="3BD45635" w14:textId="77777777" w:rsidR="008D753F" w:rsidRDefault="001061C7">
      <w:pPr>
        <w:pStyle w:val="GDefaultWidgetOption"/>
        <w:keepNext/>
        <w:tabs>
          <w:tab w:val="left" w:pos="2160"/>
        </w:tabs>
      </w:pPr>
      <w:r>
        <w:t>sample</w:t>
      </w:r>
      <w:r>
        <w:tab/>
      </w:r>
    </w:p>
    <w:p w14:paraId="5BFC0A37" w14:textId="77777777" w:rsidR="008D753F" w:rsidRDefault="001061C7">
      <w:pPr>
        <w:pStyle w:val="GDefaultWidgetOption"/>
        <w:keepNext/>
        <w:tabs>
          <w:tab w:val="left" w:pos="2160"/>
        </w:tabs>
      </w:pPr>
      <w:r>
        <w:t>slide_title</w:t>
      </w:r>
      <w:r>
        <w:tab/>
      </w:r>
    </w:p>
    <w:p w14:paraId="6F20CD73" w14:textId="77777777" w:rsidR="008D753F" w:rsidRDefault="001061C7">
      <w:pPr>
        <w:pStyle w:val="GDefaultWidgetOption"/>
        <w:keepNext/>
        <w:tabs>
          <w:tab w:val="left" w:pos="2160"/>
        </w:tabs>
      </w:pPr>
      <w:r>
        <w:t>set_active</w:t>
      </w:r>
      <w:r>
        <w:tab/>
      </w:r>
    </w:p>
    <w:p w14:paraId="58769D14" w14:textId="77777777" w:rsidR="008D753F" w:rsidRDefault="001061C7">
      <w:pPr>
        <w:pStyle w:val="GWidgetOption"/>
        <w:keepNext/>
        <w:tabs>
          <w:tab w:val="left" w:pos="2160"/>
        </w:tabs>
      </w:pPr>
      <w:r>
        <w:t>required</w:t>
      </w:r>
      <w:r>
        <w:tab/>
        <w:t>SOFT</w:t>
      </w:r>
    </w:p>
    <w:p w14:paraId="5974DC1C" w14:textId="77777777" w:rsidR="008D753F" w:rsidRDefault="001061C7">
      <w:pPr>
        <w:pStyle w:val="GDefaultWidgetOption"/>
        <w:keepNext/>
        <w:tabs>
          <w:tab w:val="left" w:pos="2160"/>
        </w:tabs>
      </w:pPr>
      <w:r>
        <w:t>mask</w:t>
      </w:r>
      <w:r>
        <w:tab/>
      </w:r>
    </w:p>
    <w:p w14:paraId="732D01D3" w14:textId="77777777" w:rsidR="008D753F" w:rsidRDefault="001061C7">
      <w:pPr>
        <w:pStyle w:val="GDefaultWidgetOption"/>
        <w:keepNext/>
        <w:tabs>
          <w:tab w:val="left" w:pos="2160"/>
        </w:tabs>
      </w:pPr>
      <w:r>
        <w:t>custom_order</w:t>
      </w:r>
      <w:r>
        <w:tab/>
      </w:r>
    </w:p>
    <w:p w14:paraId="20ABEBD2" w14:textId="77777777" w:rsidR="008D753F" w:rsidRDefault="001061C7">
      <w:pPr>
        <w:pStyle w:val="GDefaultWidgetOption"/>
        <w:keepNext/>
        <w:tabs>
          <w:tab w:val="left" w:pos="2160"/>
        </w:tabs>
      </w:pPr>
      <w:r>
        <w:t>client</w:t>
      </w:r>
      <w:r>
        <w:tab/>
      </w:r>
    </w:p>
    <w:p w14:paraId="7E82ADFA"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95B9C60" w14:textId="77777777">
        <w:tc>
          <w:tcPr>
            <w:tcW w:w="336" w:type="dxa"/>
          </w:tcPr>
          <w:p w14:paraId="76595617" w14:textId="77777777" w:rsidR="008D753F" w:rsidRDefault="001061C7">
            <w:pPr>
              <w:keepNext/>
            </w:pPr>
            <w:r>
              <w:rPr>
                <w:rStyle w:val="GResponseCode"/>
              </w:rPr>
              <w:t>1</w:t>
            </w:r>
          </w:p>
        </w:tc>
        <w:tc>
          <w:tcPr>
            <w:tcW w:w="361" w:type="dxa"/>
          </w:tcPr>
          <w:p w14:paraId="5C489D60" w14:textId="77777777" w:rsidR="008D753F" w:rsidRDefault="001061C7">
            <w:pPr>
              <w:keepNext/>
            </w:pPr>
            <w:r>
              <w:t>□</w:t>
            </w:r>
          </w:p>
        </w:tc>
        <w:tc>
          <w:tcPr>
            <w:tcW w:w="3731" w:type="dxa"/>
          </w:tcPr>
          <w:p w14:paraId="68CA50CD" w14:textId="77777777" w:rsidR="008D753F" w:rsidRDefault="001061C7">
            <w:pPr>
              <w:keepNext/>
            </w:pPr>
            <w:r>
              <w:t>Married</w:t>
            </w:r>
          </w:p>
        </w:tc>
        <w:tc>
          <w:tcPr>
            <w:tcW w:w="4428" w:type="dxa"/>
          </w:tcPr>
          <w:p w14:paraId="348ABC03" w14:textId="77777777" w:rsidR="008D753F" w:rsidRDefault="008D753F">
            <w:pPr>
              <w:keepNext/>
              <w:jc w:val="right"/>
              <w:rPr>
                <w:i/>
              </w:rPr>
            </w:pPr>
          </w:p>
        </w:tc>
      </w:tr>
      <w:tr w:rsidR="008D753F" w14:paraId="6D9B5709" w14:textId="77777777">
        <w:tc>
          <w:tcPr>
            <w:tcW w:w="336" w:type="dxa"/>
          </w:tcPr>
          <w:p w14:paraId="5A8AEE2F" w14:textId="77777777" w:rsidR="008D753F" w:rsidRDefault="001061C7">
            <w:pPr>
              <w:keepNext/>
            </w:pPr>
            <w:r>
              <w:rPr>
                <w:rStyle w:val="GResponseCode"/>
              </w:rPr>
              <w:t>2</w:t>
            </w:r>
          </w:p>
        </w:tc>
        <w:tc>
          <w:tcPr>
            <w:tcW w:w="361" w:type="dxa"/>
          </w:tcPr>
          <w:p w14:paraId="1EE05CB7" w14:textId="77777777" w:rsidR="008D753F" w:rsidRDefault="001061C7">
            <w:pPr>
              <w:keepNext/>
            </w:pPr>
            <w:r>
              <w:t>□</w:t>
            </w:r>
          </w:p>
        </w:tc>
        <w:tc>
          <w:tcPr>
            <w:tcW w:w="3731" w:type="dxa"/>
          </w:tcPr>
          <w:p w14:paraId="20519194" w14:textId="77777777" w:rsidR="008D753F" w:rsidRDefault="001061C7">
            <w:pPr>
              <w:keepNext/>
            </w:pPr>
            <w:r>
              <w:t>Lost a job</w:t>
            </w:r>
          </w:p>
        </w:tc>
        <w:tc>
          <w:tcPr>
            <w:tcW w:w="4428" w:type="dxa"/>
          </w:tcPr>
          <w:p w14:paraId="744A9DF9" w14:textId="77777777" w:rsidR="008D753F" w:rsidRDefault="008D753F">
            <w:pPr>
              <w:keepNext/>
              <w:jc w:val="right"/>
              <w:rPr>
                <w:i/>
              </w:rPr>
            </w:pPr>
          </w:p>
        </w:tc>
      </w:tr>
      <w:tr w:rsidR="008D753F" w14:paraId="517BA6D4" w14:textId="77777777">
        <w:tc>
          <w:tcPr>
            <w:tcW w:w="336" w:type="dxa"/>
          </w:tcPr>
          <w:p w14:paraId="7B66DE97" w14:textId="77777777" w:rsidR="008D753F" w:rsidRDefault="001061C7">
            <w:pPr>
              <w:keepNext/>
            </w:pPr>
            <w:r>
              <w:rPr>
                <w:rStyle w:val="GResponseCode"/>
              </w:rPr>
              <w:t>3</w:t>
            </w:r>
          </w:p>
        </w:tc>
        <w:tc>
          <w:tcPr>
            <w:tcW w:w="361" w:type="dxa"/>
          </w:tcPr>
          <w:p w14:paraId="34763D78" w14:textId="77777777" w:rsidR="008D753F" w:rsidRDefault="001061C7">
            <w:pPr>
              <w:keepNext/>
            </w:pPr>
            <w:r>
              <w:t>□</w:t>
            </w:r>
          </w:p>
        </w:tc>
        <w:tc>
          <w:tcPr>
            <w:tcW w:w="3731" w:type="dxa"/>
          </w:tcPr>
          <w:p w14:paraId="3720ECC0" w14:textId="77777777" w:rsidR="008D753F" w:rsidRDefault="001061C7">
            <w:pPr>
              <w:keepNext/>
            </w:pPr>
            <w:r>
              <w:t>Finished school</w:t>
            </w:r>
          </w:p>
        </w:tc>
        <w:tc>
          <w:tcPr>
            <w:tcW w:w="4428" w:type="dxa"/>
          </w:tcPr>
          <w:p w14:paraId="05275885" w14:textId="77777777" w:rsidR="008D753F" w:rsidRDefault="008D753F">
            <w:pPr>
              <w:keepNext/>
              <w:jc w:val="right"/>
              <w:rPr>
                <w:i/>
              </w:rPr>
            </w:pPr>
          </w:p>
        </w:tc>
      </w:tr>
      <w:tr w:rsidR="008D753F" w14:paraId="5A35E3A9" w14:textId="77777777">
        <w:tc>
          <w:tcPr>
            <w:tcW w:w="336" w:type="dxa"/>
          </w:tcPr>
          <w:p w14:paraId="0FBBFBEB" w14:textId="77777777" w:rsidR="008D753F" w:rsidRDefault="001061C7">
            <w:pPr>
              <w:keepNext/>
            </w:pPr>
            <w:r>
              <w:rPr>
                <w:rStyle w:val="GResponseCode"/>
              </w:rPr>
              <w:t>4</w:t>
            </w:r>
          </w:p>
        </w:tc>
        <w:tc>
          <w:tcPr>
            <w:tcW w:w="361" w:type="dxa"/>
          </w:tcPr>
          <w:p w14:paraId="39BC253D" w14:textId="77777777" w:rsidR="008D753F" w:rsidRDefault="001061C7">
            <w:pPr>
              <w:keepNext/>
            </w:pPr>
            <w:r>
              <w:t>□</w:t>
            </w:r>
          </w:p>
        </w:tc>
        <w:tc>
          <w:tcPr>
            <w:tcW w:w="3731" w:type="dxa"/>
          </w:tcPr>
          <w:p w14:paraId="01ED57DA" w14:textId="77777777" w:rsidR="008D753F" w:rsidRDefault="001061C7">
            <w:pPr>
              <w:keepNext/>
            </w:pPr>
            <w:r>
              <w:t>Retired</w:t>
            </w:r>
          </w:p>
        </w:tc>
        <w:tc>
          <w:tcPr>
            <w:tcW w:w="4428" w:type="dxa"/>
          </w:tcPr>
          <w:p w14:paraId="094FECA3" w14:textId="77777777" w:rsidR="008D753F" w:rsidRDefault="008D753F">
            <w:pPr>
              <w:keepNext/>
              <w:jc w:val="right"/>
              <w:rPr>
                <w:i/>
              </w:rPr>
            </w:pPr>
          </w:p>
        </w:tc>
      </w:tr>
      <w:tr w:rsidR="008D753F" w14:paraId="4E911C73" w14:textId="77777777">
        <w:tc>
          <w:tcPr>
            <w:tcW w:w="336" w:type="dxa"/>
          </w:tcPr>
          <w:p w14:paraId="606BAEF0" w14:textId="77777777" w:rsidR="008D753F" w:rsidRDefault="001061C7">
            <w:pPr>
              <w:keepNext/>
            </w:pPr>
            <w:r>
              <w:rPr>
                <w:rStyle w:val="GResponseCode"/>
              </w:rPr>
              <w:t>5</w:t>
            </w:r>
          </w:p>
        </w:tc>
        <w:tc>
          <w:tcPr>
            <w:tcW w:w="361" w:type="dxa"/>
          </w:tcPr>
          <w:p w14:paraId="1E2314F7" w14:textId="77777777" w:rsidR="008D753F" w:rsidRDefault="001061C7">
            <w:pPr>
              <w:keepNext/>
            </w:pPr>
            <w:r>
              <w:t>□</w:t>
            </w:r>
          </w:p>
        </w:tc>
        <w:tc>
          <w:tcPr>
            <w:tcW w:w="3731" w:type="dxa"/>
          </w:tcPr>
          <w:p w14:paraId="42E81129" w14:textId="77777777" w:rsidR="008D753F" w:rsidRDefault="001061C7">
            <w:pPr>
              <w:keepNext/>
            </w:pPr>
            <w:r>
              <w:t>Divorced</w:t>
            </w:r>
          </w:p>
        </w:tc>
        <w:tc>
          <w:tcPr>
            <w:tcW w:w="4428" w:type="dxa"/>
          </w:tcPr>
          <w:p w14:paraId="5BE72C08" w14:textId="77777777" w:rsidR="008D753F" w:rsidRDefault="008D753F">
            <w:pPr>
              <w:keepNext/>
              <w:jc w:val="right"/>
              <w:rPr>
                <w:i/>
              </w:rPr>
            </w:pPr>
          </w:p>
        </w:tc>
      </w:tr>
      <w:tr w:rsidR="008D753F" w14:paraId="6DEE0E38" w14:textId="77777777">
        <w:tc>
          <w:tcPr>
            <w:tcW w:w="336" w:type="dxa"/>
          </w:tcPr>
          <w:p w14:paraId="2FFD570C" w14:textId="77777777" w:rsidR="008D753F" w:rsidRDefault="001061C7">
            <w:pPr>
              <w:keepNext/>
            </w:pPr>
            <w:r>
              <w:rPr>
                <w:rStyle w:val="GResponseCode"/>
              </w:rPr>
              <w:t>6</w:t>
            </w:r>
          </w:p>
        </w:tc>
        <w:tc>
          <w:tcPr>
            <w:tcW w:w="361" w:type="dxa"/>
          </w:tcPr>
          <w:p w14:paraId="25013716" w14:textId="77777777" w:rsidR="008D753F" w:rsidRDefault="001061C7">
            <w:pPr>
              <w:keepNext/>
            </w:pPr>
            <w:r>
              <w:t>□</w:t>
            </w:r>
          </w:p>
        </w:tc>
        <w:tc>
          <w:tcPr>
            <w:tcW w:w="3731" w:type="dxa"/>
          </w:tcPr>
          <w:p w14:paraId="3AAB04A9" w14:textId="77777777" w:rsidR="008D753F" w:rsidRDefault="001061C7">
            <w:pPr>
              <w:keepNext/>
            </w:pPr>
            <w:r>
              <w:t>Had a child</w:t>
            </w:r>
          </w:p>
        </w:tc>
        <w:tc>
          <w:tcPr>
            <w:tcW w:w="4428" w:type="dxa"/>
          </w:tcPr>
          <w:p w14:paraId="4DDE8DAD" w14:textId="77777777" w:rsidR="008D753F" w:rsidRDefault="008D753F">
            <w:pPr>
              <w:keepNext/>
              <w:jc w:val="right"/>
              <w:rPr>
                <w:i/>
              </w:rPr>
            </w:pPr>
          </w:p>
        </w:tc>
      </w:tr>
      <w:tr w:rsidR="008D753F" w14:paraId="41959ECB" w14:textId="77777777">
        <w:tc>
          <w:tcPr>
            <w:tcW w:w="336" w:type="dxa"/>
          </w:tcPr>
          <w:p w14:paraId="60A47B85" w14:textId="77777777" w:rsidR="008D753F" w:rsidRDefault="001061C7">
            <w:pPr>
              <w:keepNext/>
            </w:pPr>
            <w:r>
              <w:rPr>
                <w:rStyle w:val="GResponseCode"/>
              </w:rPr>
              <w:t>7</w:t>
            </w:r>
          </w:p>
        </w:tc>
        <w:tc>
          <w:tcPr>
            <w:tcW w:w="361" w:type="dxa"/>
          </w:tcPr>
          <w:p w14:paraId="21237CDA" w14:textId="77777777" w:rsidR="008D753F" w:rsidRDefault="001061C7">
            <w:pPr>
              <w:keepNext/>
            </w:pPr>
            <w:r>
              <w:t>□</w:t>
            </w:r>
          </w:p>
        </w:tc>
        <w:tc>
          <w:tcPr>
            <w:tcW w:w="3731" w:type="dxa"/>
          </w:tcPr>
          <w:p w14:paraId="6979815F" w14:textId="77777777" w:rsidR="008D753F" w:rsidRDefault="001061C7">
            <w:pPr>
              <w:keepNext/>
            </w:pPr>
            <w:r>
              <w:t>Taken a new job</w:t>
            </w:r>
          </w:p>
        </w:tc>
        <w:tc>
          <w:tcPr>
            <w:tcW w:w="4428" w:type="dxa"/>
          </w:tcPr>
          <w:p w14:paraId="756512F8" w14:textId="77777777" w:rsidR="008D753F" w:rsidRDefault="008D753F">
            <w:pPr>
              <w:keepNext/>
              <w:jc w:val="right"/>
              <w:rPr>
                <w:i/>
              </w:rPr>
            </w:pPr>
          </w:p>
        </w:tc>
      </w:tr>
      <w:tr w:rsidR="008D753F" w14:paraId="325EAD37" w14:textId="77777777">
        <w:tc>
          <w:tcPr>
            <w:tcW w:w="336" w:type="dxa"/>
          </w:tcPr>
          <w:p w14:paraId="23F99E66" w14:textId="77777777" w:rsidR="008D753F" w:rsidRDefault="001061C7">
            <w:pPr>
              <w:keepNext/>
            </w:pPr>
            <w:r>
              <w:rPr>
                <w:rStyle w:val="GResponseCode"/>
              </w:rPr>
              <w:t>9</w:t>
            </w:r>
          </w:p>
        </w:tc>
        <w:tc>
          <w:tcPr>
            <w:tcW w:w="361" w:type="dxa"/>
          </w:tcPr>
          <w:p w14:paraId="3A3E81ED" w14:textId="77777777" w:rsidR="008D753F" w:rsidRDefault="001061C7">
            <w:pPr>
              <w:keepNext/>
            </w:pPr>
            <w:r>
              <w:t>□</w:t>
            </w:r>
          </w:p>
        </w:tc>
        <w:tc>
          <w:tcPr>
            <w:tcW w:w="3731" w:type="dxa"/>
          </w:tcPr>
          <w:p w14:paraId="0B0B36E5" w14:textId="77777777" w:rsidR="008D753F" w:rsidRDefault="001061C7">
            <w:pPr>
              <w:keepNext/>
            </w:pPr>
            <w:r>
              <w:t>Been a victim of a crime</w:t>
            </w:r>
          </w:p>
        </w:tc>
        <w:tc>
          <w:tcPr>
            <w:tcW w:w="4428" w:type="dxa"/>
          </w:tcPr>
          <w:p w14:paraId="4845A1D8" w14:textId="77777777" w:rsidR="008D753F" w:rsidRDefault="008D753F">
            <w:pPr>
              <w:keepNext/>
              <w:jc w:val="right"/>
              <w:rPr>
                <w:i/>
              </w:rPr>
            </w:pPr>
          </w:p>
        </w:tc>
      </w:tr>
      <w:tr w:rsidR="008D753F" w14:paraId="3A040323" w14:textId="77777777">
        <w:tc>
          <w:tcPr>
            <w:tcW w:w="336" w:type="dxa"/>
          </w:tcPr>
          <w:p w14:paraId="7527F756" w14:textId="77777777" w:rsidR="008D753F" w:rsidRDefault="001061C7">
            <w:pPr>
              <w:keepNext/>
            </w:pPr>
            <w:r>
              <w:rPr>
                <w:rStyle w:val="GResponseCode"/>
              </w:rPr>
              <w:t>10</w:t>
            </w:r>
          </w:p>
        </w:tc>
        <w:tc>
          <w:tcPr>
            <w:tcW w:w="361" w:type="dxa"/>
          </w:tcPr>
          <w:p w14:paraId="19488EB6" w14:textId="77777777" w:rsidR="008D753F" w:rsidRDefault="001061C7">
            <w:pPr>
              <w:keepNext/>
            </w:pPr>
            <w:r>
              <w:t>□</w:t>
            </w:r>
          </w:p>
        </w:tc>
        <w:tc>
          <w:tcPr>
            <w:tcW w:w="3731" w:type="dxa"/>
          </w:tcPr>
          <w:p w14:paraId="0F97A853" w14:textId="77777777" w:rsidR="008D753F" w:rsidRDefault="001061C7">
            <w:pPr>
              <w:keepNext/>
            </w:pPr>
            <w:r>
              <w:t>Visited an emergency room</w:t>
            </w:r>
          </w:p>
        </w:tc>
        <w:tc>
          <w:tcPr>
            <w:tcW w:w="4428" w:type="dxa"/>
          </w:tcPr>
          <w:p w14:paraId="48212136" w14:textId="77777777" w:rsidR="008D753F" w:rsidRDefault="008D753F">
            <w:pPr>
              <w:keepNext/>
              <w:jc w:val="right"/>
              <w:rPr>
                <w:i/>
              </w:rPr>
            </w:pPr>
          </w:p>
        </w:tc>
      </w:tr>
      <w:tr w:rsidR="008D753F" w14:paraId="4CE3C580" w14:textId="77777777">
        <w:tc>
          <w:tcPr>
            <w:tcW w:w="336" w:type="dxa"/>
          </w:tcPr>
          <w:p w14:paraId="46F92C7B" w14:textId="77777777" w:rsidR="008D753F" w:rsidRDefault="001061C7">
            <w:pPr>
              <w:keepNext/>
            </w:pPr>
            <w:r>
              <w:rPr>
                <w:rStyle w:val="GResponseCode"/>
              </w:rPr>
              <w:t>11</w:t>
            </w:r>
          </w:p>
        </w:tc>
        <w:tc>
          <w:tcPr>
            <w:tcW w:w="361" w:type="dxa"/>
          </w:tcPr>
          <w:p w14:paraId="602C518F" w14:textId="77777777" w:rsidR="008D753F" w:rsidRDefault="001061C7">
            <w:pPr>
              <w:keepNext/>
            </w:pPr>
            <w:r>
              <w:t>□</w:t>
            </w:r>
          </w:p>
        </w:tc>
        <w:tc>
          <w:tcPr>
            <w:tcW w:w="3731" w:type="dxa"/>
          </w:tcPr>
          <w:p w14:paraId="1F41C3DA" w14:textId="77777777" w:rsidR="008D753F" w:rsidRDefault="001061C7">
            <w:pPr>
              <w:keepNext/>
            </w:pPr>
            <w:r>
              <w:t>Visited a doctor for a regular examination</w:t>
            </w:r>
          </w:p>
        </w:tc>
        <w:tc>
          <w:tcPr>
            <w:tcW w:w="4428" w:type="dxa"/>
          </w:tcPr>
          <w:p w14:paraId="39034110" w14:textId="77777777" w:rsidR="008D753F" w:rsidRDefault="008D753F">
            <w:pPr>
              <w:keepNext/>
              <w:jc w:val="right"/>
              <w:rPr>
                <w:i/>
              </w:rPr>
            </w:pPr>
          </w:p>
        </w:tc>
      </w:tr>
      <w:tr w:rsidR="008D753F" w14:paraId="5F6D1D85" w14:textId="77777777">
        <w:tc>
          <w:tcPr>
            <w:tcW w:w="336" w:type="dxa"/>
          </w:tcPr>
          <w:p w14:paraId="591C8C4D" w14:textId="77777777" w:rsidR="008D753F" w:rsidRDefault="001061C7">
            <w:pPr>
              <w:keepNext/>
            </w:pPr>
            <w:r>
              <w:rPr>
                <w:rStyle w:val="GResponseCode"/>
              </w:rPr>
              <w:t>12</w:t>
            </w:r>
          </w:p>
        </w:tc>
        <w:tc>
          <w:tcPr>
            <w:tcW w:w="361" w:type="dxa"/>
          </w:tcPr>
          <w:p w14:paraId="373F46C8" w14:textId="77777777" w:rsidR="008D753F" w:rsidRDefault="001061C7">
            <w:pPr>
              <w:keepNext/>
            </w:pPr>
            <w:r>
              <w:t>□</w:t>
            </w:r>
          </w:p>
        </w:tc>
        <w:tc>
          <w:tcPr>
            <w:tcW w:w="3731" w:type="dxa"/>
          </w:tcPr>
          <w:p w14:paraId="118B3436" w14:textId="77777777" w:rsidR="008D753F" w:rsidRDefault="001061C7">
            <w:pPr>
              <w:keepNext/>
            </w:pPr>
            <w:r>
              <w:t>Received a raise at work</w:t>
            </w:r>
          </w:p>
        </w:tc>
        <w:tc>
          <w:tcPr>
            <w:tcW w:w="4428" w:type="dxa"/>
          </w:tcPr>
          <w:p w14:paraId="245EAF05" w14:textId="77777777" w:rsidR="008D753F" w:rsidRDefault="008D753F">
            <w:pPr>
              <w:keepNext/>
              <w:jc w:val="right"/>
              <w:rPr>
                <w:i/>
              </w:rPr>
            </w:pPr>
          </w:p>
        </w:tc>
      </w:tr>
      <w:tr w:rsidR="008D753F" w14:paraId="32022B33" w14:textId="77777777">
        <w:tc>
          <w:tcPr>
            <w:tcW w:w="336" w:type="dxa"/>
          </w:tcPr>
          <w:p w14:paraId="781254D3" w14:textId="77777777" w:rsidR="008D753F" w:rsidRDefault="001061C7">
            <w:pPr>
              <w:keepNext/>
            </w:pPr>
            <w:r>
              <w:rPr>
                <w:rStyle w:val="GResponseCode"/>
              </w:rPr>
              <w:t>13</w:t>
            </w:r>
          </w:p>
        </w:tc>
        <w:tc>
          <w:tcPr>
            <w:tcW w:w="361" w:type="dxa"/>
          </w:tcPr>
          <w:p w14:paraId="724D16DD" w14:textId="77777777" w:rsidR="008D753F" w:rsidRDefault="001061C7">
            <w:pPr>
              <w:keepNext/>
            </w:pPr>
            <w:r>
              <w:t>□</w:t>
            </w:r>
          </w:p>
        </w:tc>
        <w:tc>
          <w:tcPr>
            <w:tcW w:w="3731" w:type="dxa"/>
          </w:tcPr>
          <w:p w14:paraId="12731200" w14:textId="77777777" w:rsidR="008D753F" w:rsidRDefault="001061C7">
            <w:pPr>
              <w:keepNext/>
            </w:pPr>
            <w:r>
              <w:t>Had a pay cut at work</w:t>
            </w:r>
          </w:p>
        </w:tc>
        <w:tc>
          <w:tcPr>
            <w:tcW w:w="4428" w:type="dxa"/>
          </w:tcPr>
          <w:p w14:paraId="63864B43" w14:textId="77777777" w:rsidR="008D753F" w:rsidRDefault="008D753F">
            <w:pPr>
              <w:keepNext/>
              <w:jc w:val="right"/>
              <w:rPr>
                <w:i/>
              </w:rPr>
            </w:pPr>
          </w:p>
        </w:tc>
      </w:tr>
      <w:tr w:rsidR="008D753F" w14:paraId="152E4595" w14:textId="77777777">
        <w:tc>
          <w:tcPr>
            <w:tcW w:w="336" w:type="dxa"/>
          </w:tcPr>
          <w:p w14:paraId="183FFF8C" w14:textId="77777777" w:rsidR="008D753F" w:rsidRDefault="001061C7">
            <w:pPr>
              <w:keepNext/>
            </w:pPr>
            <w:r>
              <w:rPr>
                <w:rStyle w:val="GResponseCode"/>
              </w:rPr>
              <w:t>14</w:t>
            </w:r>
          </w:p>
        </w:tc>
        <w:tc>
          <w:tcPr>
            <w:tcW w:w="361" w:type="dxa"/>
          </w:tcPr>
          <w:p w14:paraId="6A3B644A" w14:textId="77777777" w:rsidR="008D753F" w:rsidRDefault="001061C7">
            <w:pPr>
              <w:keepNext/>
            </w:pPr>
            <w:r>
              <w:t>□</w:t>
            </w:r>
          </w:p>
        </w:tc>
        <w:tc>
          <w:tcPr>
            <w:tcW w:w="3731" w:type="dxa"/>
          </w:tcPr>
          <w:p w14:paraId="03836133" w14:textId="77777777" w:rsidR="008D753F" w:rsidRDefault="001061C7">
            <w:pPr>
              <w:keepNext/>
            </w:pPr>
            <w:r>
              <w:t>None of the above</w:t>
            </w:r>
          </w:p>
        </w:tc>
        <w:tc>
          <w:tcPr>
            <w:tcW w:w="4428" w:type="dxa"/>
          </w:tcPr>
          <w:p w14:paraId="62348DBC" w14:textId="77777777" w:rsidR="008D753F" w:rsidRDefault="001061C7">
            <w:pPr>
              <w:keepNext/>
              <w:jc w:val="right"/>
              <w:rPr>
                <w:i/>
              </w:rPr>
            </w:pPr>
            <w:r>
              <w:rPr>
                <w:i/>
              </w:rPr>
              <w:t>Exclude other punches</w:t>
            </w:r>
          </w:p>
        </w:tc>
      </w:tr>
    </w:tbl>
    <w:p w14:paraId="2B302844" w14:textId="77777777" w:rsidR="008D753F" w:rsidRDefault="008D753F">
      <w:pPr>
        <w:pStyle w:val="GQuestionSpacer"/>
      </w:pPr>
    </w:p>
    <w:p w14:paraId="718588F3" w14:textId="77777777" w:rsidR="008D753F" w:rsidRDefault="001061C7">
      <w:pPr>
        <w:pStyle w:val="GPage"/>
        <w:keepNext/>
      </w:pPr>
      <w:bookmarkStart w:id="167" w:name="_Toc175835914"/>
      <w:r>
        <w:t>Page: implicit_page_CC24_309e</w:t>
      </w:r>
      <w:bookmarkEnd w:id="167"/>
    </w:p>
    <w:tbl>
      <w:tblPr>
        <w:tblStyle w:val="GQuestionCommonProperties"/>
        <w:tblW w:w="0" w:type="auto"/>
        <w:tblInd w:w="0" w:type="dxa"/>
        <w:tblLook w:val="04A0" w:firstRow="1" w:lastRow="0" w:firstColumn="1" w:lastColumn="0" w:noHBand="0" w:noVBand="1"/>
      </w:tblPr>
      <w:tblGrid>
        <w:gridCol w:w="1287"/>
        <w:gridCol w:w="8073"/>
      </w:tblGrid>
      <w:tr w:rsidR="008D753F" w14:paraId="0EAE965D" w14:textId="77777777">
        <w:tc>
          <w:tcPr>
            <w:tcW w:w="0" w:type="dxa"/>
            <w:shd w:val="clear" w:color="auto" w:fill="D0D0D0"/>
          </w:tcPr>
          <w:p w14:paraId="2AE3C0B9" w14:textId="77777777" w:rsidR="008D753F" w:rsidRDefault="001061C7">
            <w:pPr>
              <w:pStyle w:val="GVariableNameP"/>
              <w:keepNext/>
            </w:pPr>
            <w:r>
              <w:fldChar w:fldCharType="begin"/>
            </w:r>
            <w:r>
              <w:instrText>TC CC24_309e \\l 2 \\f a</w:instrText>
            </w:r>
            <w:r>
              <w:fldChar w:fldCharType="end"/>
            </w:r>
            <w:r>
              <w:t>CC24_309e</w:t>
            </w:r>
          </w:p>
        </w:tc>
        <w:tc>
          <w:tcPr>
            <w:tcW w:w="0" w:type="dxa"/>
            <w:shd w:val="clear" w:color="auto" w:fill="D0D0D0"/>
            <w:vAlign w:val="bottom"/>
          </w:tcPr>
          <w:p w14:paraId="7E654901" w14:textId="77777777" w:rsidR="008D753F" w:rsidRDefault="001061C7">
            <w:pPr>
              <w:keepNext/>
              <w:jc w:val="right"/>
            </w:pPr>
            <w:r>
              <w:t>SINGLE CHOICE</w:t>
            </w:r>
          </w:p>
        </w:tc>
      </w:tr>
      <w:tr w:rsidR="008D753F" w14:paraId="3FFB3FAA" w14:textId="77777777">
        <w:tc>
          <w:tcPr>
            <w:tcW w:w="8856" w:type="dxa"/>
            <w:gridSpan w:val="2"/>
            <w:shd w:val="clear" w:color="auto" w:fill="D0D0D0"/>
          </w:tcPr>
          <w:p w14:paraId="5ACB2FF2" w14:textId="77777777" w:rsidR="008D753F" w:rsidRDefault="001061C7">
            <w:pPr>
              <w:keepNext/>
            </w:pPr>
            <w:r>
              <w:t>Would you say that in general your health is...</w:t>
            </w:r>
          </w:p>
        </w:tc>
      </w:tr>
    </w:tbl>
    <w:p w14:paraId="24C6340D" w14:textId="77777777" w:rsidR="008D753F" w:rsidRDefault="008D753F">
      <w:pPr>
        <w:pStyle w:val="GQuestionSpacer"/>
        <w:keepNext/>
      </w:pPr>
    </w:p>
    <w:p w14:paraId="62C7A1A6" w14:textId="77777777" w:rsidR="008D753F" w:rsidRDefault="001061C7">
      <w:pPr>
        <w:pStyle w:val="GDefaultWidgetOption"/>
        <w:keepNext/>
        <w:tabs>
          <w:tab w:val="left" w:pos="2160"/>
        </w:tabs>
      </w:pPr>
      <w:r>
        <w:t>pii</w:t>
      </w:r>
      <w:r>
        <w:tab/>
        <w:t>False</w:t>
      </w:r>
    </w:p>
    <w:p w14:paraId="1F914FB9" w14:textId="77777777" w:rsidR="008D753F" w:rsidRDefault="001061C7">
      <w:pPr>
        <w:pStyle w:val="GDefaultWidgetOption"/>
        <w:keepNext/>
        <w:tabs>
          <w:tab w:val="left" w:pos="2160"/>
        </w:tabs>
      </w:pPr>
      <w:r>
        <w:t>chart_layout</w:t>
      </w:r>
      <w:r>
        <w:tab/>
        <w:t>1</w:t>
      </w:r>
    </w:p>
    <w:p w14:paraId="24AC2DB2" w14:textId="77777777" w:rsidR="008D753F" w:rsidRDefault="001061C7">
      <w:pPr>
        <w:pStyle w:val="GWidgetOption"/>
        <w:keepNext/>
        <w:tabs>
          <w:tab w:val="left" w:pos="2160"/>
        </w:tabs>
      </w:pPr>
      <w:proofErr w:type="spellStart"/>
      <w:r>
        <w:t>varlabel</w:t>
      </w:r>
      <w:proofErr w:type="spellEnd"/>
      <w:r>
        <w:tab/>
        <w:t>General health</w:t>
      </w:r>
    </w:p>
    <w:p w14:paraId="7C61D60F" w14:textId="77777777" w:rsidR="008D753F" w:rsidRDefault="001061C7">
      <w:pPr>
        <w:pStyle w:val="GDefaultWidgetOption"/>
        <w:keepNext/>
        <w:tabs>
          <w:tab w:val="left" w:pos="2160"/>
        </w:tabs>
      </w:pPr>
      <w:r>
        <w:t>topic</w:t>
      </w:r>
      <w:r>
        <w:tab/>
      </w:r>
    </w:p>
    <w:p w14:paraId="505DF9D4" w14:textId="77777777" w:rsidR="008D753F" w:rsidRDefault="001061C7">
      <w:pPr>
        <w:pStyle w:val="GDefaultWidgetOption"/>
        <w:keepNext/>
        <w:tabs>
          <w:tab w:val="left" w:pos="2160"/>
        </w:tabs>
      </w:pPr>
      <w:r>
        <w:t>chart_color</w:t>
      </w:r>
      <w:r>
        <w:tab/>
        <w:t>green</w:t>
      </w:r>
    </w:p>
    <w:p w14:paraId="404627F0" w14:textId="77777777" w:rsidR="008D753F" w:rsidRDefault="001061C7">
      <w:pPr>
        <w:pStyle w:val="GDefaultWidgetOption"/>
        <w:keepNext/>
        <w:tabs>
          <w:tab w:val="left" w:pos="2160"/>
        </w:tabs>
      </w:pPr>
      <w:r>
        <w:t>chart_type</w:t>
      </w:r>
      <w:r>
        <w:tab/>
        <w:t>bar</w:t>
      </w:r>
    </w:p>
    <w:p w14:paraId="5E76E792" w14:textId="77777777" w:rsidR="008D753F" w:rsidRDefault="001061C7">
      <w:pPr>
        <w:pStyle w:val="GDefaultWidgetOption"/>
        <w:keepNext/>
        <w:tabs>
          <w:tab w:val="left" w:pos="2160"/>
        </w:tabs>
      </w:pPr>
      <w:r>
        <w:t>crossbreak</w:t>
      </w:r>
      <w:r>
        <w:tab/>
        <w:t>Total</w:t>
      </w:r>
    </w:p>
    <w:p w14:paraId="129EAD86" w14:textId="77777777" w:rsidR="008D753F" w:rsidRDefault="001061C7">
      <w:pPr>
        <w:pStyle w:val="GDefaultWidgetOption"/>
        <w:keepNext/>
        <w:tabs>
          <w:tab w:val="left" w:pos="2160"/>
        </w:tabs>
      </w:pPr>
      <w:r>
        <w:t>wrap</w:t>
      </w:r>
      <w:r>
        <w:tab/>
        <w:t>True</w:t>
      </w:r>
    </w:p>
    <w:p w14:paraId="6C73AD37" w14:textId="77777777" w:rsidR="008D753F" w:rsidRDefault="001061C7">
      <w:pPr>
        <w:pStyle w:val="GDefaultWidgetOption"/>
        <w:keepNext/>
        <w:tabs>
          <w:tab w:val="left" w:pos="2160"/>
        </w:tabs>
      </w:pPr>
      <w:r>
        <w:t>is_rating</w:t>
      </w:r>
      <w:r>
        <w:tab/>
        <w:t>False</w:t>
      </w:r>
    </w:p>
    <w:p w14:paraId="2CC91862" w14:textId="77777777" w:rsidR="008D753F" w:rsidRDefault="001061C7">
      <w:pPr>
        <w:pStyle w:val="GDefaultWidgetOption"/>
        <w:keepNext/>
        <w:tabs>
          <w:tab w:val="left" w:pos="2160"/>
        </w:tabs>
      </w:pPr>
      <w:r>
        <w:t>required_text</w:t>
      </w:r>
      <w:r>
        <w:tab/>
        <w:t>Please choose an answer</w:t>
      </w:r>
    </w:p>
    <w:p w14:paraId="39B935C1" w14:textId="77777777" w:rsidR="008D753F" w:rsidRDefault="001061C7">
      <w:pPr>
        <w:pStyle w:val="GDefaultWidgetOption"/>
        <w:keepNext/>
        <w:tabs>
          <w:tab w:val="left" w:pos="2160"/>
        </w:tabs>
      </w:pPr>
      <w:r>
        <w:t>min_columns</w:t>
      </w:r>
      <w:r>
        <w:tab/>
        <w:t>1</w:t>
      </w:r>
    </w:p>
    <w:p w14:paraId="114FF1E7" w14:textId="77777777" w:rsidR="008D753F" w:rsidRDefault="001061C7">
      <w:pPr>
        <w:pStyle w:val="GDefaultWidgetOption"/>
        <w:keepNext/>
        <w:tabs>
          <w:tab w:val="left" w:pos="2160"/>
        </w:tabs>
      </w:pPr>
      <w:r>
        <w:t>sample_type</w:t>
      </w:r>
      <w:r>
        <w:tab/>
      </w:r>
    </w:p>
    <w:p w14:paraId="42FFD4A7" w14:textId="77777777" w:rsidR="008D753F" w:rsidRDefault="001061C7">
      <w:pPr>
        <w:pStyle w:val="GDefaultWidgetOption"/>
        <w:keepNext/>
        <w:tabs>
          <w:tab w:val="left" w:pos="2160"/>
        </w:tabs>
      </w:pPr>
      <w:r>
        <w:t>access</w:t>
      </w:r>
      <w:r>
        <w:tab/>
      </w:r>
    </w:p>
    <w:p w14:paraId="6B8DEB2C" w14:textId="77777777" w:rsidR="008D753F" w:rsidRDefault="001061C7">
      <w:pPr>
        <w:pStyle w:val="GDefaultWidgetOption"/>
        <w:keepNext/>
        <w:tabs>
          <w:tab w:val="left" w:pos="2160"/>
        </w:tabs>
      </w:pPr>
      <w:r>
        <w:t>autoadvance</w:t>
      </w:r>
      <w:r>
        <w:tab/>
        <w:t>False</w:t>
      </w:r>
    </w:p>
    <w:p w14:paraId="3E83F564" w14:textId="77777777" w:rsidR="008D753F" w:rsidRDefault="001061C7">
      <w:pPr>
        <w:pStyle w:val="GDefaultWidgetOption"/>
        <w:keepNext/>
        <w:tabs>
          <w:tab w:val="left" w:pos="2160"/>
        </w:tabs>
      </w:pPr>
      <w:r>
        <w:t>columns</w:t>
      </w:r>
      <w:r>
        <w:tab/>
        <w:t>1</w:t>
      </w:r>
    </w:p>
    <w:p w14:paraId="6769C149" w14:textId="77777777" w:rsidR="008D753F" w:rsidRDefault="001061C7">
      <w:pPr>
        <w:pStyle w:val="GDefaultWidgetOption"/>
        <w:keepNext/>
        <w:tabs>
          <w:tab w:val="left" w:pos="2160"/>
        </w:tabs>
      </w:pPr>
      <w:r>
        <w:t>widget</w:t>
      </w:r>
      <w:r>
        <w:tab/>
      </w:r>
    </w:p>
    <w:p w14:paraId="5F29040E" w14:textId="77777777" w:rsidR="008D753F" w:rsidRDefault="001061C7">
      <w:pPr>
        <w:pStyle w:val="GDefaultWidgetOption"/>
        <w:keepNext/>
        <w:tabs>
          <w:tab w:val="left" w:pos="2160"/>
        </w:tabs>
      </w:pPr>
      <w:r>
        <w:t>filter_text</w:t>
      </w:r>
      <w:r>
        <w:tab/>
      </w:r>
    </w:p>
    <w:p w14:paraId="438D7490" w14:textId="77777777" w:rsidR="008D753F" w:rsidRDefault="001061C7">
      <w:pPr>
        <w:pStyle w:val="GDefaultWidgetOption"/>
        <w:keepNext/>
        <w:tabs>
          <w:tab w:val="left" w:pos="2160"/>
        </w:tabs>
      </w:pPr>
      <w:r>
        <w:t>as_banner</w:t>
      </w:r>
      <w:r>
        <w:tab/>
        <w:t>False</w:t>
      </w:r>
    </w:p>
    <w:p w14:paraId="24BD8C3C" w14:textId="77777777" w:rsidR="008D753F" w:rsidRDefault="001061C7">
      <w:pPr>
        <w:pStyle w:val="GDefaultWidgetOption"/>
        <w:keepNext/>
        <w:tabs>
          <w:tab w:val="left" w:pos="2160"/>
        </w:tabs>
      </w:pPr>
      <w:r>
        <w:t>description</w:t>
      </w:r>
      <w:r>
        <w:tab/>
      </w:r>
    </w:p>
    <w:p w14:paraId="16B99E0F" w14:textId="77777777" w:rsidR="008D753F" w:rsidRDefault="001061C7">
      <w:pPr>
        <w:pStyle w:val="GDefaultWidgetOption"/>
        <w:keepNext/>
        <w:tabs>
          <w:tab w:val="left" w:pos="2160"/>
        </w:tabs>
      </w:pPr>
      <w:r>
        <w:t>spd_category</w:t>
      </w:r>
      <w:r>
        <w:tab/>
      </w:r>
    </w:p>
    <w:p w14:paraId="69F16B21" w14:textId="77777777" w:rsidR="008D753F" w:rsidRDefault="001061C7">
      <w:pPr>
        <w:pStyle w:val="GDefaultWidgetOption"/>
        <w:keepNext/>
        <w:tabs>
          <w:tab w:val="left" w:pos="2160"/>
        </w:tabs>
      </w:pPr>
      <w:r>
        <w:t>tags</w:t>
      </w:r>
      <w:r>
        <w:tab/>
      </w:r>
    </w:p>
    <w:p w14:paraId="6DA7CE57" w14:textId="77777777" w:rsidR="008D753F" w:rsidRDefault="001061C7">
      <w:pPr>
        <w:pStyle w:val="GDefaultWidgetOption"/>
        <w:keepNext/>
        <w:tabs>
          <w:tab w:val="left" w:pos="2160"/>
        </w:tabs>
      </w:pPr>
      <w:r>
        <w:t>horizontal</w:t>
      </w:r>
      <w:r>
        <w:tab/>
        <w:t>False</w:t>
      </w:r>
    </w:p>
    <w:p w14:paraId="59A3DB63" w14:textId="77777777" w:rsidR="008D753F" w:rsidRDefault="001061C7">
      <w:pPr>
        <w:pStyle w:val="GDefaultWidgetOption"/>
        <w:keepNext/>
        <w:tabs>
          <w:tab w:val="left" w:pos="2160"/>
        </w:tabs>
      </w:pPr>
      <w:r>
        <w:t>grid_chart_type</w:t>
      </w:r>
      <w:r>
        <w:tab/>
        <w:t>stacked_bar</w:t>
      </w:r>
    </w:p>
    <w:p w14:paraId="7E24417F" w14:textId="77777777" w:rsidR="008D753F" w:rsidRDefault="001061C7">
      <w:pPr>
        <w:pStyle w:val="GDefaultWidgetOption"/>
        <w:keepNext/>
        <w:tabs>
          <w:tab w:val="left" w:pos="2160"/>
        </w:tabs>
      </w:pPr>
      <w:r>
        <w:t>sort_order</w:t>
      </w:r>
      <w:r>
        <w:tab/>
        <w:t>none</w:t>
      </w:r>
    </w:p>
    <w:p w14:paraId="4FF1B1DA" w14:textId="77777777" w:rsidR="008D753F" w:rsidRDefault="001061C7">
      <w:pPr>
        <w:pStyle w:val="GDefaultWidgetOption"/>
        <w:keepNext/>
        <w:tabs>
          <w:tab w:val="left" w:pos="2160"/>
        </w:tabs>
      </w:pPr>
      <w:r>
        <w:t>sample</w:t>
      </w:r>
      <w:r>
        <w:tab/>
      </w:r>
    </w:p>
    <w:p w14:paraId="0640D6AF" w14:textId="77777777" w:rsidR="008D753F" w:rsidRDefault="001061C7">
      <w:pPr>
        <w:pStyle w:val="GDefaultWidgetOption"/>
        <w:keepNext/>
        <w:tabs>
          <w:tab w:val="left" w:pos="2160"/>
        </w:tabs>
      </w:pPr>
      <w:r>
        <w:t>slide_title</w:t>
      </w:r>
      <w:r>
        <w:tab/>
      </w:r>
    </w:p>
    <w:p w14:paraId="0078ACED" w14:textId="77777777" w:rsidR="008D753F" w:rsidRDefault="001061C7">
      <w:pPr>
        <w:pStyle w:val="GDefaultWidgetOption"/>
        <w:keepNext/>
        <w:tabs>
          <w:tab w:val="left" w:pos="2160"/>
        </w:tabs>
      </w:pPr>
      <w:r>
        <w:t>set_active</w:t>
      </w:r>
      <w:r>
        <w:tab/>
      </w:r>
    </w:p>
    <w:p w14:paraId="308EC02A" w14:textId="77777777" w:rsidR="008D753F" w:rsidRDefault="001061C7">
      <w:pPr>
        <w:pStyle w:val="GDefaultWidgetOption"/>
        <w:keepNext/>
        <w:tabs>
          <w:tab w:val="left" w:pos="2160"/>
        </w:tabs>
      </w:pPr>
      <w:r>
        <w:t>required</w:t>
      </w:r>
      <w:r>
        <w:tab/>
        <w:t>NONE</w:t>
      </w:r>
    </w:p>
    <w:p w14:paraId="6F6ECA59" w14:textId="77777777" w:rsidR="008D753F" w:rsidRDefault="001061C7">
      <w:pPr>
        <w:pStyle w:val="GDefaultWidgetOption"/>
        <w:keepNext/>
        <w:tabs>
          <w:tab w:val="left" w:pos="2160"/>
        </w:tabs>
      </w:pPr>
      <w:r>
        <w:t>mask</w:t>
      </w:r>
      <w:r>
        <w:tab/>
      </w:r>
    </w:p>
    <w:p w14:paraId="08559B6E" w14:textId="77777777" w:rsidR="008D753F" w:rsidRDefault="001061C7">
      <w:pPr>
        <w:pStyle w:val="GDefaultWidgetOption"/>
        <w:keepNext/>
        <w:tabs>
          <w:tab w:val="left" w:pos="2160"/>
        </w:tabs>
      </w:pPr>
      <w:r>
        <w:t>custom_order</w:t>
      </w:r>
      <w:r>
        <w:tab/>
      </w:r>
    </w:p>
    <w:p w14:paraId="573873A5" w14:textId="77777777" w:rsidR="008D753F" w:rsidRDefault="001061C7">
      <w:pPr>
        <w:pStyle w:val="GDefaultWidgetOption"/>
        <w:keepNext/>
        <w:tabs>
          <w:tab w:val="left" w:pos="2160"/>
        </w:tabs>
      </w:pPr>
      <w:r>
        <w:t>client</w:t>
      </w:r>
      <w:r>
        <w:tab/>
      </w:r>
    </w:p>
    <w:p w14:paraId="2BB972FC"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B964AF1" w14:textId="77777777">
        <w:tc>
          <w:tcPr>
            <w:tcW w:w="336" w:type="dxa"/>
          </w:tcPr>
          <w:p w14:paraId="047CF28F" w14:textId="77777777" w:rsidR="008D753F" w:rsidRDefault="001061C7">
            <w:pPr>
              <w:keepNext/>
            </w:pPr>
            <w:r>
              <w:rPr>
                <w:rStyle w:val="GResponseCode"/>
              </w:rPr>
              <w:t>1</w:t>
            </w:r>
          </w:p>
        </w:tc>
        <w:tc>
          <w:tcPr>
            <w:tcW w:w="361" w:type="dxa"/>
          </w:tcPr>
          <w:p w14:paraId="48721697" w14:textId="77777777" w:rsidR="008D753F" w:rsidRDefault="001061C7">
            <w:pPr>
              <w:keepNext/>
            </w:pPr>
            <w:r>
              <w:t>○</w:t>
            </w:r>
          </w:p>
        </w:tc>
        <w:tc>
          <w:tcPr>
            <w:tcW w:w="3731" w:type="dxa"/>
          </w:tcPr>
          <w:p w14:paraId="5BD97300" w14:textId="77777777" w:rsidR="008D753F" w:rsidRDefault="001061C7">
            <w:pPr>
              <w:keepNext/>
            </w:pPr>
            <w:r>
              <w:t>Excellent</w:t>
            </w:r>
          </w:p>
        </w:tc>
        <w:tc>
          <w:tcPr>
            <w:tcW w:w="4428" w:type="dxa"/>
          </w:tcPr>
          <w:p w14:paraId="401DA02A" w14:textId="77777777" w:rsidR="008D753F" w:rsidRDefault="008D753F">
            <w:pPr>
              <w:keepNext/>
              <w:jc w:val="right"/>
              <w:rPr>
                <w:i/>
              </w:rPr>
            </w:pPr>
          </w:p>
        </w:tc>
      </w:tr>
      <w:tr w:rsidR="008D753F" w14:paraId="115EABDB" w14:textId="77777777">
        <w:tc>
          <w:tcPr>
            <w:tcW w:w="336" w:type="dxa"/>
          </w:tcPr>
          <w:p w14:paraId="5FC5D7AA" w14:textId="77777777" w:rsidR="008D753F" w:rsidRDefault="001061C7">
            <w:pPr>
              <w:keepNext/>
            </w:pPr>
            <w:r>
              <w:rPr>
                <w:rStyle w:val="GResponseCode"/>
              </w:rPr>
              <w:t>2</w:t>
            </w:r>
          </w:p>
        </w:tc>
        <w:tc>
          <w:tcPr>
            <w:tcW w:w="361" w:type="dxa"/>
          </w:tcPr>
          <w:p w14:paraId="43EF85F9" w14:textId="77777777" w:rsidR="008D753F" w:rsidRDefault="001061C7">
            <w:pPr>
              <w:keepNext/>
            </w:pPr>
            <w:r>
              <w:t>○</w:t>
            </w:r>
          </w:p>
        </w:tc>
        <w:tc>
          <w:tcPr>
            <w:tcW w:w="3731" w:type="dxa"/>
          </w:tcPr>
          <w:p w14:paraId="56F38CE7" w14:textId="77777777" w:rsidR="008D753F" w:rsidRDefault="001061C7">
            <w:pPr>
              <w:keepNext/>
            </w:pPr>
            <w:r>
              <w:t>Very good</w:t>
            </w:r>
          </w:p>
        </w:tc>
        <w:tc>
          <w:tcPr>
            <w:tcW w:w="4428" w:type="dxa"/>
          </w:tcPr>
          <w:p w14:paraId="587165E3" w14:textId="77777777" w:rsidR="008D753F" w:rsidRDefault="008D753F">
            <w:pPr>
              <w:keepNext/>
              <w:jc w:val="right"/>
              <w:rPr>
                <w:i/>
              </w:rPr>
            </w:pPr>
          </w:p>
        </w:tc>
      </w:tr>
      <w:tr w:rsidR="008D753F" w14:paraId="58597B91" w14:textId="77777777">
        <w:tc>
          <w:tcPr>
            <w:tcW w:w="336" w:type="dxa"/>
          </w:tcPr>
          <w:p w14:paraId="77F3A3BB" w14:textId="77777777" w:rsidR="008D753F" w:rsidRDefault="001061C7">
            <w:pPr>
              <w:keepNext/>
            </w:pPr>
            <w:r>
              <w:rPr>
                <w:rStyle w:val="GResponseCode"/>
              </w:rPr>
              <w:t>3</w:t>
            </w:r>
          </w:p>
        </w:tc>
        <w:tc>
          <w:tcPr>
            <w:tcW w:w="361" w:type="dxa"/>
          </w:tcPr>
          <w:p w14:paraId="58DD3F75" w14:textId="77777777" w:rsidR="008D753F" w:rsidRDefault="001061C7">
            <w:pPr>
              <w:keepNext/>
            </w:pPr>
            <w:r>
              <w:t>○</w:t>
            </w:r>
          </w:p>
        </w:tc>
        <w:tc>
          <w:tcPr>
            <w:tcW w:w="3731" w:type="dxa"/>
          </w:tcPr>
          <w:p w14:paraId="3AD85561" w14:textId="77777777" w:rsidR="008D753F" w:rsidRDefault="001061C7">
            <w:pPr>
              <w:keepNext/>
            </w:pPr>
            <w:r>
              <w:t>Good</w:t>
            </w:r>
          </w:p>
        </w:tc>
        <w:tc>
          <w:tcPr>
            <w:tcW w:w="4428" w:type="dxa"/>
          </w:tcPr>
          <w:p w14:paraId="185036F8" w14:textId="77777777" w:rsidR="008D753F" w:rsidRDefault="008D753F">
            <w:pPr>
              <w:keepNext/>
              <w:jc w:val="right"/>
              <w:rPr>
                <w:i/>
              </w:rPr>
            </w:pPr>
          </w:p>
        </w:tc>
      </w:tr>
      <w:tr w:rsidR="008D753F" w14:paraId="5C74FD0F" w14:textId="77777777">
        <w:tc>
          <w:tcPr>
            <w:tcW w:w="336" w:type="dxa"/>
          </w:tcPr>
          <w:p w14:paraId="7BE661B5" w14:textId="77777777" w:rsidR="008D753F" w:rsidRDefault="001061C7">
            <w:pPr>
              <w:keepNext/>
            </w:pPr>
            <w:r>
              <w:rPr>
                <w:rStyle w:val="GResponseCode"/>
              </w:rPr>
              <w:t>4</w:t>
            </w:r>
          </w:p>
        </w:tc>
        <w:tc>
          <w:tcPr>
            <w:tcW w:w="361" w:type="dxa"/>
          </w:tcPr>
          <w:p w14:paraId="503F5C82" w14:textId="77777777" w:rsidR="008D753F" w:rsidRDefault="001061C7">
            <w:pPr>
              <w:keepNext/>
            </w:pPr>
            <w:r>
              <w:t>○</w:t>
            </w:r>
          </w:p>
        </w:tc>
        <w:tc>
          <w:tcPr>
            <w:tcW w:w="3731" w:type="dxa"/>
          </w:tcPr>
          <w:p w14:paraId="29CCB587" w14:textId="77777777" w:rsidR="008D753F" w:rsidRDefault="001061C7">
            <w:pPr>
              <w:keepNext/>
            </w:pPr>
            <w:r>
              <w:t>Fair</w:t>
            </w:r>
          </w:p>
        </w:tc>
        <w:tc>
          <w:tcPr>
            <w:tcW w:w="4428" w:type="dxa"/>
          </w:tcPr>
          <w:p w14:paraId="2D5CCEC4" w14:textId="77777777" w:rsidR="008D753F" w:rsidRDefault="008D753F">
            <w:pPr>
              <w:keepNext/>
              <w:jc w:val="right"/>
              <w:rPr>
                <w:i/>
              </w:rPr>
            </w:pPr>
          </w:p>
        </w:tc>
      </w:tr>
      <w:tr w:rsidR="008D753F" w14:paraId="11623CA5" w14:textId="77777777">
        <w:tc>
          <w:tcPr>
            <w:tcW w:w="336" w:type="dxa"/>
          </w:tcPr>
          <w:p w14:paraId="0F1D09B6" w14:textId="77777777" w:rsidR="008D753F" w:rsidRDefault="001061C7">
            <w:pPr>
              <w:keepNext/>
            </w:pPr>
            <w:r>
              <w:rPr>
                <w:rStyle w:val="GResponseCode"/>
              </w:rPr>
              <w:t>5</w:t>
            </w:r>
          </w:p>
        </w:tc>
        <w:tc>
          <w:tcPr>
            <w:tcW w:w="361" w:type="dxa"/>
          </w:tcPr>
          <w:p w14:paraId="680A35C0" w14:textId="77777777" w:rsidR="008D753F" w:rsidRDefault="001061C7">
            <w:pPr>
              <w:keepNext/>
            </w:pPr>
            <w:r>
              <w:t>○</w:t>
            </w:r>
          </w:p>
        </w:tc>
        <w:tc>
          <w:tcPr>
            <w:tcW w:w="3731" w:type="dxa"/>
          </w:tcPr>
          <w:p w14:paraId="6ABCEE26" w14:textId="77777777" w:rsidR="008D753F" w:rsidRDefault="001061C7">
            <w:pPr>
              <w:keepNext/>
            </w:pPr>
            <w:r>
              <w:t>Poor</w:t>
            </w:r>
          </w:p>
        </w:tc>
        <w:tc>
          <w:tcPr>
            <w:tcW w:w="4428" w:type="dxa"/>
          </w:tcPr>
          <w:p w14:paraId="6D091B1E" w14:textId="77777777" w:rsidR="008D753F" w:rsidRDefault="008D753F">
            <w:pPr>
              <w:keepNext/>
              <w:jc w:val="right"/>
              <w:rPr>
                <w:i/>
              </w:rPr>
            </w:pPr>
          </w:p>
        </w:tc>
      </w:tr>
      <w:tr w:rsidR="008D753F" w14:paraId="730A4216" w14:textId="77777777">
        <w:tc>
          <w:tcPr>
            <w:tcW w:w="336" w:type="dxa"/>
          </w:tcPr>
          <w:p w14:paraId="00BD4B41" w14:textId="77777777" w:rsidR="008D753F" w:rsidRDefault="001061C7">
            <w:pPr>
              <w:keepNext/>
            </w:pPr>
            <w:r>
              <w:rPr>
                <w:rStyle w:val="GResponseCode"/>
              </w:rPr>
              <w:t>8</w:t>
            </w:r>
          </w:p>
        </w:tc>
        <w:tc>
          <w:tcPr>
            <w:tcW w:w="361" w:type="dxa"/>
          </w:tcPr>
          <w:p w14:paraId="78FCB0C3" w14:textId="77777777" w:rsidR="008D753F" w:rsidRDefault="008D753F">
            <w:pPr>
              <w:keepNext/>
            </w:pPr>
          </w:p>
        </w:tc>
        <w:tc>
          <w:tcPr>
            <w:tcW w:w="3731" w:type="dxa"/>
          </w:tcPr>
          <w:p w14:paraId="111612DE" w14:textId="77777777" w:rsidR="008D753F" w:rsidRDefault="001061C7">
            <w:pPr>
              <w:pStyle w:val="GAdminOption"/>
              <w:keepNext/>
            </w:pPr>
            <w:r>
              <w:t>Skipped</w:t>
            </w:r>
          </w:p>
        </w:tc>
        <w:tc>
          <w:tcPr>
            <w:tcW w:w="4428" w:type="dxa"/>
          </w:tcPr>
          <w:p w14:paraId="16DE8E6A" w14:textId="77777777" w:rsidR="008D753F" w:rsidRDefault="008D753F">
            <w:pPr>
              <w:keepNext/>
              <w:jc w:val="right"/>
              <w:rPr>
                <w:i/>
              </w:rPr>
            </w:pPr>
          </w:p>
        </w:tc>
      </w:tr>
      <w:tr w:rsidR="008D753F" w14:paraId="16C870AB" w14:textId="77777777">
        <w:tc>
          <w:tcPr>
            <w:tcW w:w="336" w:type="dxa"/>
          </w:tcPr>
          <w:p w14:paraId="6B962E11" w14:textId="77777777" w:rsidR="008D753F" w:rsidRDefault="001061C7">
            <w:pPr>
              <w:keepNext/>
            </w:pPr>
            <w:r>
              <w:rPr>
                <w:rStyle w:val="GResponseCode"/>
              </w:rPr>
              <w:t>9</w:t>
            </w:r>
          </w:p>
        </w:tc>
        <w:tc>
          <w:tcPr>
            <w:tcW w:w="361" w:type="dxa"/>
          </w:tcPr>
          <w:p w14:paraId="7B72278D" w14:textId="77777777" w:rsidR="008D753F" w:rsidRDefault="008D753F">
            <w:pPr>
              <w:keepNext/>
            </w:pPr>
          </w:p>
        </w:tc>
        <w:tc>
          <w:tcPr>
            <w:tcW w:w="3731" w:type="dxa"/>
          </w:tcPr>
          <w:p w14:paraId="65644348" w14:textId="77777777" w:rsidR="008D753F" w:rsidRDefault="001061C7">
            <w:pPr>
              <w:pStyle w:val="GAdminOption"/>
              <w:keepNext/>
            </w:pPr>
            <w:r>
              <w:t>Not Asked</w:t>
            </w:r>
          </w:p>
        </w:tc>
        <w:tc>
          <w:tcPr>
            <w:tcW w:w="4428" w:type="dxa"/>
          </w:tcPr>
          <w:p w14:paraId="5276131F" w14:textId="77777777" w:rsidR="008D753F" w:rsidRDefault="008D753F">
            <w:pPr>
              <w:keepNext/>
              <w:jc w:val="right"/>
              <w:rPr>
                <w:i/>
              </w:rPr>
            </w:pPr>
          </w:p>
        </w:tc>
      </w:tr>
    </w:tbl>
    <w:p w14:paraId="229712E2" w14:textId="77777777" w:rsidR="008D753F" w:rsidRDefault="008D753F">
      <w:pPr>
        <w:pStyle w:val="GQuestionSpacer"/>
      </w:pPr>
    </w:p>
    <w:p w14:paraId="18BC3BE0" w14:textId="77777777" w:rsidR="008D753F" w:rsidRDefault="001061C7">
      <w:pPr>
        <w:pStyle w:val="GPage"/>
        <w:keepNext/>
      </w:pPr>
      <w:bookmarkStart w:id="168" w:name="_Toc175835915"/>
      <w:r>
        <w:lastRenderedPageBreak/>
        <w:t>Page: implicit_page_CC24_308a</w:t>
      </w:r>
      <w:bookmarkEnd w:id="168"/>
    </w:p>
    <w:tbl>
      <w:tblPr>
        <w:tblStyle w:val="GQuestionCommonProperties"/>
        <w:tblW w:w="0" w:type="auto"/>
        <w:tblInd w:w="0" w:type="dxa"/>
        <w:tblLook w:val="04A0" w:firstRow="1" w:lastRow="0" w:firstColumn="1" w:lastColumn="0" w:noHBand="0" w:noVBand="1"/>
      </w:tblPr>
      <w:tblGrid>
        <w:gridCol w:w="1370"/>
        <w:gridCol w:w="7990"/>
      </w:tblGrid>
      <w:tr w:rsidR="008D753F" w14:paraId="7FDC6CE1" w14:textId="77777777">
        <w:tc>
          <w:tcPr>
            <w:tcW w:w="0" w:type="dxa"/>
            <w:shd w:val="clear" w:color="auto" w:fill="D0D0D0"/>
          </w:tcPr>
          <w:p w14:paraId="0851B6B4" w14:textId="77777777" w:rsidR="008D753F" w:rsidRDefault="001061C7">
            <w:pPr>
              <w:pStyle w:val="GVariableNameP"/>
              <w:keepNext/>
            </w:pPr>
            <w:r>
              <w:fldChar w:fldCharType="begin"/>
            </w:r>
            <w:r>
              <w:instrText>TC CC24_308a \\l 2 \\f a</w:instrText>
            </w:r>
            <w:r>
              <w:fldChar w:fldCharType="end"/>
            </w:r>
            <w:r>
              <w:t>CC24_308a</w:t>
            </w:r>
            <w:r>
              <w:rPr>
                <w:i/>
              </w:rPr>
              <w:t>- prompt once on skip</w:t>
            </w:r>
          </w:p>
        </w:tc>
        <w:tc>
          <w:tcPr>
            <w:tcW w:w="0" w:type="dxa"/>
            <w:shd w:val="clear" w:color="auto" w:fill="D0D0D0"/>
            <w:vAlign w:val="bottom"/>
          </w:tcPr>
          <w:p w14:paraId="41DABEF4" w14:textId="77777777" w:rsidR="008D753F" w:rsidRDefault="001061C7">
            <w:pPr>
              <w:keepNext/>
              <w:jc w:val="right"/>
            </w:pPr>
            <w:r>
              <w:t>MULTIPLE CHOICE</w:t>
            </w:r>
          </w:p>
        </w:tc>
      </w:tr>
      <w:tr w:rsidR="008D753F" w14:paraId="1E84D1B3" w14:textId="77777777">
        <w:tc>
          <w:tcPr>
            <w:tcW w:w="8856" w:type="dxa"/>
            <w:gridSpan w:val="2"/>
            <w:shd w:val="clear" w:color="auto" w:fill="D0D0D0"/>
          </w:tcPr>
          <w:p w14:paraId="4649F690" w14:textId="77777777" w:rsidR="008D753F" w:rsidRDefault="001061C7">
            <w:pPr>
              <w:keepNext/>
            </w:pPr>
            <w:r>
              <w:t>As you may know Russia invaded Ukraine in February 2022.  What should the U.S. do about the situation in Ukraine?</w:t>
            </w:r>
          </w:p>
        </w:tc>
      </w:tr>
    </w:tbl>
    <w:p w14:paraId="686D7C44" w14:textId="77777777" w:rsidR="008D753F" w:rsidRDefault="008D753F">
      <w:pPr>
        <w:pStyle w:val="GQuestionSpacer"/>
        <w:keepNext/>
      </w:pPr>
    </w:p>
    <w:p w14:paraId="4B453E67" w14:textId="77777777" w:rsidR="008D753F" w:rsidRDefault="001061C7">
      <w:pPr>
        <w:pStyle w:val="GDefaultWidgetOption"/>
        <w:keepNext/>
        <w:tabs>
          <w:tab w:val="left" w:pos="2160"/>
        </w:tabs>
      </w:pPr>
      <w:r>
        <w:t>pii</w:t>
      </w:r>
      <w:r>
        <w:tab/>
        <w:t>False</w:t>
      </w:r>
    </w:p>
    <w:p w14:paraId="3A77DF5E" w14:textId="77777777" w:rsidR="008D753F" w:rsidRDefault="001061C7">
      <w:pPr>
        <w:pStyle w:val="GDefaultWidgetOption"/>
        <w:keepNext/>
        <w:tabs>
          <w:tab w:val="left" w:pos="2160"/>
        </w:tabs>
      </w:pPr>
      <w:r>
        <w:t>chart_layout</w:t>
      </w:r>
      <w:r>
        <w:tab/>
        <w:t>1</w:t>
      </w:r>
    </w:p>
    <w:p w14:paraId="23C0ECD8" w14:textId="77777777" w:rsidR="008D753F" w:rsidRDefault="001061C7">
      <w:pPr>
        <w:pStyle w:val="GDefaultWidgetOption"/>
        <w:keepNext/>
        <w:tabs>
          <w:tab w:val="left" w:pos="2160"/>
        </w:tabs>
      </w:pPr>
      <w:r>
        <w:t>displaymax</w:t>
      </w:r>
      <w:r>
        <w:tab/>
      </w:r>
    </w:p>
    <w:p w14:paraId="3B4AF030" w14:textId="77777777" w:rsidR="008D753F" w:rsidRDefault="001061C7">
      <w:pPr>
        <w:pStyle w:val="GWidgetOption"/>
        <w:keepNext/>
        <w:tabs>
          <w:tab w:val="left" w:pos="2160"/>
        </w:tabs>
      </w:pPr>
      <w:proofErr w:type="spellStart"/>
      <w:r>
        <w:t>varlabel</w:t>
      </w:r>
      <w:proofErr w:type="spellEnd"/>
      <w:r>
        <w:tab/>
        <w:t>Ukraine</w:t>
      </w:r>
    </w:p>
    <w:p w14:paraId="44ED337C" w14:textId="77777777" w:rsidR="008D753F" w:rsidRDefault="001061C7">
      <w:pPr>
        <w:pStyle w:val="GDefaultWidgetOption"/>
        <w:keepNext/>
        <w:tabs>
          <w:tab w:val="left" w:pos="2160"/>
        </w:tabs>
      </w:pPr>
      <w:r>
        <w:t>topic</w:t>
      </w:r>
      <w:r>
        <w:tab/>
      </w:r>
    </w:p>
    <w:p w14:paraId="5ADCF1EA" w14:textId="77777777" w:rsidR="008D753F" w:rsidRDefault="001061C7">
      <w:pPr>
        <w:pStyle w:val="GDefaultWidgetOption"/>
        <w:keepNext/>
        <w:tabs>
          <w:tab w:val="left" w:pos="2160"/>
        </w:tabs>
      </w:pPr>
      <w:r>
        <w:t>chart_color</w:t>
      </w:r>
      <w:r>
        <w:tab/>
        <w:t>green</w:t>
      </w:r>
    </w:p>
    <w:p w14:paraId="69397DFD" w14:textId="77777777" w:rsidR="008D753F" w:rsidRDefault="001061C7">
      <w:pPr>
        <w:pStyle w:val="GDefaultWidgetOption"/>
        <w:keepNext/>
        <w:tabs>
          <w:tab w:val="left" w:pos="2160"/>
        </w:tabs>
      </w:pPr>
      <w:r>
        <w:t>chart_type</w:t>
      </w:r>
      <w:r>
        <w:tab/>
        <w:t>bar</w:t>
      </w:r>
    </w:p>
    <w:p w14:paraId="5DA346E6" w14:textId="77777777" w:rsidR="008D753F" w:rsidRDefault="001061C7">
      <w:pPr>
        <w:pStyle w:val="GDefaultWidgetOption"/>
        <w:keepNext/>
        <w:tabs>
          <w:tab w:val="left" w:pos="2160"/>
        </w:tabs>
      </w:pPr>
      <w:r>
        <w:t>crossbreak</w:t>
      </w:r>
      <w:r>
        <w:tab/>
        <w:t>Total</w:t>
      </w:r>
    </w:p>
    <w:p w14:paraId="5BE3C649" w14:textId="77777777" w:rsidR="008D753F" w:rsidRDefault="001061C7">
      <w:pPr>
        <w:pStyle w:val="GDefaultWidgetOption"/>
        <w:keepNext/>
        <w:tabs>
          <w:tab w:val="left" w:pos="2160"/>
        </w:tabs>
      </w:pPr>
      <w:r>
        <w:t>wrap</w:t>
      </w:r>
      <w:r>
        <w:tab/>
        <w:t>True</w:t>
      </w:r>
    </w:p>
    <w:p w14:paraId="4C3ACB77" w14:textId="77777777" w:rsidR="008D753F" w:rsidRDefault="001061C7">
      <w:pPr>
        <w:pStyle w:val="GDefaultWidgetOption"/>
        <w:keepNext/>
        <w:tabs>
          <w:tab w:val="left" w:pos="2160"/>
        </w:tabs>
      </w:pPr>
      <w:r>
        <w:t>required_text</w:t>
      </w:r>
      <w:r>
        <w:tab/>
        <w:t>Please choose an answer</w:t>
      </w:r>
    </w:p>
    <w:p w14:paraId="069C721F" w14:textId="77777777" w:rsidR="008D753F" w:rsidRDefault="001061C7">
      <w:pPr>
        <w:pStyle w:val="GDefaultWidgetOption"/>
        <w:keepNext/>
        <w:tabs>
          <w:tab w:val="left" w:pos="2160"/>
        </w:tabs>
      </w:pPr>
      <w:r>
        <w:t>min_columns</w:t>
      </w:r>
      <w:r>
        <w:tab/>
        <w:t>1</w:t>
      </w:r>
    </w:p>
    <w:p w14:paraId="3AD2B33A" w14:textId="77777777" w:rsidR="008D753F" w:rsidRDefault="001061C7">
      <w:pPr>
        <w:pStyle w:val="GDefaultWidgetOption"/>
        <w:keepNext/>
        <w:tabs>
          <w:tab w:val="left" w:pos="2160"/>
        </w:tabs>
      </w:pPr>
      <w:r>
        <w:t>min</w:t>
      </w:r>
      <w:r>
        <w:tab/>
      </w:r>
    </w:p>
    <w:p w14:paraId="4032991A" w14:textId="77777777" w:rsidR="008D753F" w:rsidRDefault="001061C7">
      <w:pPr>
        <w:pStyle w:val="GDefaultWidgetOption"/>
        <w:keepNext/>
        <w:tabs>
          <w:tab w:val="left" w:pos="2160"/>
        </w:tabs>
      </w:pPr>
      <w:r>
        <w:t>sample_type</w:t>
      </w:r>
      <w:r>
        <w:tab/>
      </w:r>
    </w:p>
    <w:p w14:paraId="70285CE6" w14:textId="77777777" w:rsidR="008D753F" w:rsidRDefault="001061C7">
      <w:pPr>
        <w:pStyle w:val="GDefaultWidgetOption"/>
        <w:keepNext/>
        <w:tabs>
          <w:tab w:val="left" w:pos="2160"/>
        </w:tabs>
      </w:pPr>
      <w:r>
        <w:t>access</w:t>
      </w:r>
      <w:r>
        <w:tab/>
      </w:r>
    </w:p>
    <w:p w14:paraId="5780D751" w14:textId="77777777" w:rsidR="008D753F" w:rsidRDefault="001061C7">
      <w:pPr>
        <w:pStyle w:val="GDefaultWidgetOption"/>
        <w:keepNext/>
        <w:tabs>
          <w:tab w:val="left" w:pos="2160"/>
        </w:tabs>
      </w:pPr>
      <w:r>
        <w:t>autoadvance</w:t>
      </w:r>
      <w:r>
        <w:tab/>
        <w:t>False</w:t>
      </w:r>
    </w:p>
    <w:p w14:paraId="04D130B2" w14:textId="77777777" w:rsidR="008D753F" w:rsidRDefault="001061C7">
      <w:pPr>
        <w:pStyle w:val="GDefaultWidgetOption"/>
        <w:keepNext/>
        <w:tabs>
          <w:tab w:val="left" w:pos="2160"/>
        </w:tabs>
      </w:pPr>
      <w:r>
        <w:t>columns</w:t>
      </w:r>
      <w:r>
        <w:tab/>
        <w:t>1</w:t>
      </w:r>
    </w:p>
    <w:p w14:paraId="6845D036" w14:textId="77777777" w:rsidR="008D753F" w:rsidRDefault="001061C7">
      <w:pPr>
        <w:pStyle w:val="GDefaultWidgetOption"/>
        <w:keepNext/>
        <w:tabs>
          <w:tab w:val="left" w:pos="2160"/>
        </w:tabs>
      </w:pPr>
      <w:r>
        <w:t>filter_text</w:t>
      </w:r>
      <w:r>
        <w:tab/>
      </w:r>
    </w:p>
    <w:p w14:paraId="5951A69F" w14:textId="77777777" w:rsidR="008D753F" w:rsidRDefault="001061C7">
      <w:pPr>
        <w:pStyle w:val="GDefaultWidgetOption"/>
        <w:keepNext/>
        <w:tabs>
          <w:tab w:val="left" w:pos="2160"/>
        </w:tabs>
      </w:pPr>
      <w:r>
        <w:t>as_banner</w:t>
      </w:r>
      <w:r>
        <w:tab/>
        <w:t>False</w:t>
      </w:r>
    </w:p>
    <w:p w14:paraId="2C71F708" w14:textId="77777777" w:rsidR="008D753F" w:rsidRDefault="001061C7">
      <w:pPr>
        <w:pStyle w:val="GDefaultWidgetOption"/>
        <w:keepNext/>
        <w:tabs>
          <w:tab w:val="left" w:pos="2160"/>
        </w:tabs>
      </w:pPr>
      <w:r>
        <w:t>description</w:t>
      </w:r>
      <w:r>
        <w:tab/>
      </w:r>
    </w:p>
    <w:p w14:paraId="2B1EBC82" w14:textId="77777777" w:rsidR="008D753F" w:rsidRDefault="001061C7">
      <w:pPr>
        <w:pStyle w:val="GDefaultWidgetOption"/>
        <w:keepNext/>
        <w:tabs>
          <w:tab w:val="left" w:pos="2160"/>
        </w:tabs>
      </w:pPr>
      <w:r>
        <w:t>spd_category</w:t>
      </w:r>
      <w:r>
        <w:tab/>
      </w:r>
    </w:p>
    <w:p w14:paraId="55328F75" w14:textId="77777777" w:rsidR="008D753F" w:rsidRDefault="001061C7">
      <w:pPr>
        <w:pStyle w:val="GDefaultWidgetOption"/>
        <w:keepNext/>
        <w:tabs>
          <w:tab w:val="left" w:pos="2160"/>
        </w:tabs>
      </w:pPr>
      <w:r>
        <w:t>tags</w:t>
      </w:r>
      <w:r>
        <w:tab/>
      </w:r>
    </w:p>
    <w:p w14:paraId="0FB6593E" w14:textId="77777777" w:rsidR="008D753F" w:rsidRDefault="001061C7">
      <w:pPr>
        <w:pStyle w:val="GDefaultWidgetOption"/>
        <w:keepNext/>
        <w:tabs>
          <w:tab w:val="left" w:pos="2160"/>
        </w:tabs>
      </w:pPr>
      <w:r>
        <w:t>max</w:t>
      </w:r>
      <w:r>
        <w:tab/>
      </w:r>
    </w:p>
    <w:p w14:paraId="618A5BEA" w14:textId="77777777" w:rsidR="008D753F" w:rsidRDefault="001061C7">
      <w:pPr>
        <w:pStyle w:val="GDefaultWidgetOption"/>
        <w:keepNext/>
        <w:tabs>
          <w:tab w:val="left" w:pos="2160"/>
        </w:tabs>
      </w:pPr>
      <w:r>
        <w:t>exactly</w:t>
      </w:r>
      <w:r>
        <w:tab/>
      </w:r>
    </w:p>
    <w:p w14:paraId="13F50949" w14:textId="77777777" w:rsidR="008D753F" w:rsidRDefault="001061C7">
      <w:pPr>
        <w:pStyle w:val="GDefaultWidgetOption"/>
        <w:keepNext/>
        <w:tabs>
          <w:tab w:val="left" w:pos="2160"/>
        </w:tabs>
      </w:pPr>
      <w:r>
        <w:t>horizontal</w:t>
      </w:r>
      <w:r>
        <w:tab/>
        <w:t>False</w:t>
      </w:r>
    </w:p>
    <w:p w14:paraId="3A71F0DD" w14:textId="77777777" w:rsidR="008D753F" w:rsidRDefault="001061C7">
      <w:pPr>
        <w:pStyle w:val="GDefaultWidgetOption"/>
        <w:keepNext/>
        <w:tabs>
          <w:tab w:val="left" w:pos="2160"/>
        </w:tabs>
      </w:pPr>
      <w:r>
        <w:t>grid_chart_type</w:t>
      </w:r>
      <w:r>
        <w:tab/>
        <w:t>stacked_bar</w:t>
      </w:r>
    </w:p>
    <w:p w14:paraId="403222BB" w14:textId="77777777" w:rsidR="008D753F" w:rsidRDefault="001061C7">
      <w:pPr>
        <w:pStyle w:val="GDefaultWidgetOption"/>
        <w:keepNext/>
        <w:tabs>
          <w:tab w:val="left" w:pos="2160"/>
        </w:tabs>
      </w:pPr>
      <w:r>
        <w:t>sort_order</w:t>
      </w:r>
      <w:r>
        <w:tab/>
        <w:t>none</w:t>
      </w:r>
    </w:p>
    <w:p w14:paraId="5E6B2E9B" w14:textId="77777777" w:rsidR="008D753F" w:rsidRDefault="001061C7">
      <w:pPr>
        <w:pStyle w:val="GDefaultWidgetOption"/>
        <w:keepNext/>
        <w:tabs>
          <w:tab w:val="left" w:pos="2160"/>
        </w:tabs>
      </w:pPr>
      <w:r>
        <w:t>sample</w:t>
      </w:r>
      <w:r>
        <w:tab/>
      </w:r>
    </w:p>
    <w:p w14:paraId="50E7E5DF" w14:textId="77777777" w:rsidR="008D753F" w:rsidRDefault="001061C7">
      <w:pPr>
        <w:pStyle w:val="GDefaultWidgetOption"/>
        <w:keepNext/>
        <w:tabs>
          <w:tab w:val="left" w:pos="2160"/>
        </w:tabs>
      </w:pPr>
      <w:r>
        <w:t>slide_title</w:t>
      </w:r>
      <w:r>
        <w:tab/>
      </w:r>
    </w:p>
    <w:p w14:paraId="6B6A75A0" w14:textId="77777777" w:rsidR="008D753F" w:rsidRDefault="001061C7">
      <w:pPr>
        <w:pStyle w:val="GDefaultWidgetOption"/>
        <w:keepNext/>
        <w:tabs>
          <w:tab w:val="left" w:pos="2160"/>
        </w:tabs>
      </w:pPr>
      <w:r>
        <w:t>set_active</w:t>
      </w:r>
      <w:r>
        <w:tab/>
      </w:r>
    </w:p>
    <w:p w14:paraId="6E2F5E41" w14:textId="77777777" w:rsidR="008D753F" w:rsidRDefault="001061C7">
      <w:pPr>
        <w:pStyle w:val="GWidgetOption"/>
        <w:keepNext/>
        <w:tabs>
          <w:tab w:val="left" w:pos="2160"/>
        </w:tabs>
      </w:pPr>
      <w:r>
        <w:t>required</w:t>
      </w:r>
      <w:r>
        <w:tab/>
        <w:t>SOFT</w:t>
      </w:r>
    </w:p>
    <w:p w14:paraId="2A3FC971" w14:textId="77777777" w:rsidR="008D753F" w:rsidRDefault="001061C7">
      <w:pPr>
        <w:pStyle w:val="GDefaultWidgetOption"/>
        <w:keepNext/>
        <w:tabs>
          <w:tab w:val="left" w:pos="2160"/>
        </w:tabs>
      </w:pPr>
      <w:r>
        <w:t>mask</w:t>
      </w:r>
      <w:r>
        <w:tab/>
      </w:r>
    </w:p>
    <w:p w14:paraId="6C1FC831" w14:textId="77777777" w:rsidR="008D753F" w:rsidRDefault="001061C7">
      <w:pPr>
        <w:pStyle w:val="GDefaultWidgetOption"/>
        <w:keepNext/>
        <w:tabs>
          <w:tab w:val="left" w:pos="2160"/>
        </w:tabs>
      </w:pPr>
      <w:r>
        <w:t>custom_order</w:t>
      </w:r>
      <w:r>
        <w:tab/>
      </w:r>
    </w:p>
    <w:p w14:paraId="1A4FFF55" w14:textId="77777777" w:rsidR="008D753F" w:rsidRDefault="001061C7">
      <w:pPr>
        <w:pStyle w:val="GDefaultWidgetOption"/>
        <w:keepNext/>
        <w:tabs>
          <w:tab w:val="left" w:pos="2160"/>
        </w:tabs>
      </w:pPr>
      <w:r>
        <w:t>client</w:t>
      </w:r>
      <w:r>
        <w:tab/>
      </w:r>
    </w:p>
    <w:p w14:paraId="0A031934"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66E16F4" w14:textId="77777777">
        <w:tc>
          <w:tcPr>
            <w:tcW w:w="336" w:type="dxa"/>
          </w:tcPr>
          <w:p w14:paraId="33EA91A5" w14:textId="77777777" w:rsidR="008D753F" w:rsidRDefault="001061C7">
            <w:pPr>
              <w:keepNext/>
            </w:pPr>
            <w:r>
              <w:rPr>
                <w:rStyle w:val="GResponseCode"/>
              </w:rPr>
              <w:t>1</w:t>
            </w:r>
          </w:p>
        </w:tc>
        <w:tc>
          <w:tcPr>
            <w:tcW w:w="361" w:type="dxa"/>
          </w:tcPr>
          <w:p w14:paraId="48E231CB" w14:textId="77777777" w:rsidR="008D753F" w:rsidRDefault="001061C7">
            <w:pPr>
              <w:keepNext/>
            </w:pPr>
            <w:r>
              <w:t>□</w:t>
            </w:r>
          </w:p>
        </w:tc>
        <w:tc>
          <w:tcPr>
            <w:tcW w:w="3731" w:type="dxa"/>
          </w:tcPr>
          <w:p w14:paraId="289D2432" w14:textId="77777777" w:rsidR="008D753F" w:rsidRDefault="001061C7">
            <w:pPr>
              <w:keepNext/>
            </w:pPr>
            <w:r>
              <w:t>Do not get involved</w:t>
            </w:r>
          </w:p>
        </w:tc>
        <w:tc>
          <w:tcPr>
            <w:tcW w:w="4428" w:type="dxa"/>
          </w:tcPr>
          <w:p w14:paraId="2F8257C6" w14:textId="77777777" w:rsidR="008D753F" w:rsidRDefault="001061C7">
            <w:pPr>
              <w:keepNext/>
              <w:jc w:val="right"/>
              <w:rPr>
                <w:i/>
              </w:rPr>
            </w:pPr>
            <w:r>
              <w:rPr>
                <w:i/>
              </w:rPr>
              <w:t>Exclude other punches</w:t>
            </w:r>
          </w:p>
        </w:tc>
      </w:tr>
      <w:tr w:rsidR="008D753F" w14:paraId="5FF2BAA3" w14:textId="77777777">
        <w:tc>
          <w:tcPr>
            <w:tcW w:w="336" w:type="dxa"/>
          </w:tcPr>
          <w:p w14:paraId="3873682E" w14:textId="77777777" w:rsidR="008D753F" w:rsidRDefault="001061C7">
            <w:pPr>
              <w:keepNext/>
            </w:pPr>
            <w:r>
              <w:rPr>
                <w:rStyle w:val="GResponseCode"/>
              </w:rPr>
              <w:t>2</w:t>
            </w:r>
          </w:p>
        </w:tc>
        <w:tc>
          <w:tcPr>
            <w:tcW w:w="361" w:type="dxa"/>
          </w:tcPr>
          <w:p w14:paraId="3E7088E0" w14:textId="77777777" w:rsidR="008D753F" w:rsidRDefault="001061C7">
            <w:pPr>
              <w:keepNext/>
            </w:pPr>
            <w:r>
              <w:t>□</w:t>
            </w:r>
          </w:p>
        </w:tc>
        <w:tc>
          <w:tcPr>
            <w:tcW w:w="3731" w:type="dxa"/>
          </w:tcPr>
          <w:p w14:paraId="7E3FBCE2" w14:textId="77777777" w:rsidR="008D753F" w:rsidRDefault="001061C7">
            <w:pPr>
              <w:keepNext/>
            </w:pPr>
            <w:r>
              <w:t>Send food, medicine, and other humanitarian aid to Ukraine</w:t>
            </w:r>
          </w:p>
        </w:tc>
        <w:tc>
          <w:tcPr>
            <w:tcW w:w="4428" w:type="dxa"/>
          </w:tcPr>
          <w:p w14:paraId="6E3E1D30" w14:textId="77777777" w:rsidR="008D753F" w:rsidRDefault="008D753F">
            <w:pPr>
              <w:keepNext/>
              <w:jc w:val="right"/>
              <w:rPr>
                <w:i/>
              </w:rPr>
            </w:pPr>
          </w:p>
        </w:tc>
      </w:tr>
      <w:tr w:rsidR="008D753F" w14:paraId="783C0633" w14:textId="77777777">
        <w:tc>
          <w:tcPr>
            <w:tcW w:w="336" w:type="dxa"/>
          </w:tcPr>
          <w:p w14:paraId="7DEEF752" w14:textId="77777777" w:rsidR="008D753F" w:rsidRDefault="001061C7">
            <w:pPr>
              <w:keepNext/>
            </w:pPr>
            <w:r>
              <w:rPr>
                <w:rStyle w:val="GResponseCode"/>
              </w:rPr>
              <w:t>3</w:t>
            </w:r>
          </w:p>
        </w:tc>
        <w:tc>
          <w:tcPr>
            <w:tcW w:w="361" w:type="dxa"/>
          </w:tcPr>
          <w:p w14:paraId="53930B82" w14:textId="77777777" w:rsidR="008D753F" w:rsidRDefault="001061C7">
            <w:pPr>
              <w:keepNext/>
            </w:pPr>
            <w:r>
              <w:t>□</w:t>
            </w:r>
          </w:p>
        </w:tc>
        <w:tc>
          <w:tcPr>
            <w:tcW w:w="3731" w:type="dxa"/>
          </w:tcPr>
          <w:p w14:paraId="4B2D6AB2" w14:textId="77777777" w:rsidR="008D753F" w:rsidRDefault="001061C7">
            <w:pPr>
              <w:keepNext/>
            </w:pPr>
            <w:r>
              <w:t>Impose economic sanctions on Russia</w:t>
            </w:r>
          </w:p>
        </w:tc>
        <w:tc>
          <w:tcPr>
            <w:tcW w:w="4428" w:type="dxa"/>
          </w:tcPr>
          <w:p w14:paraId="2862FACB" w14:textId="77777777" w:rsidR="008D753F" w:rsidRDefault="008D753F">
            <w:pPr>
              <w:keepNext/>
              <w:jc w:val="right"/>
              <w:rPr>
                <w:i/>
              </w:rPr>
            </w:pPr>
          </w:p>
        </w:tc>
      </w:tr>
      <w:tr w:rsidR="008D753F" w14:paraId="4F975094" w14:textId="77777777">
        <w:tc>
          <w:tcPr>
            <w:tcW w:w="336" w:type="dxa"/>
          </w:tcPr>
          <w:p w14:paraId="31C6C52B" w14:textId="77777777" w:rsidR="008D753F" w:rsidRDefault="001061C7">
            <w:pPr>
              <w:keepNext/>
            </w:pPr>
            <w:r>
              <w:rPr>
                <w:rStyle w:val="GResponseCode"/>
              </w:rPr>
              <w:t>4</w:t>
            </w:r>
          </w:p>
        </w:tc>
        <w:tc>
          <w:tcPr>
            <w:tcW w:w="361" w:type="dxa"/>
          </w:tcPr>
          <w:p w14:paraId="3186D904" w14:textId="77777777" w:rsidR="008D753F" w:rsidRDefault="001061C7">
            <w:pPr>
              <w:keepNext/>
            </w:pPr>
            <w:r>
              <w:t>□</w:t>
            </w:r>
          </w:p>
        </w:tc>
        <w:tc>
          <w:tcPr>
            <w:tcW w:w="3731" w:type="dxa"/>
          </w:tcPr>
          <w:p w14:paraId="1D40327E" w14:textId="77777777" w:rsidR="008D753F" w:rsidRDefault="001061C7">
            <w:pPr>
              <w:keepNext/>
            </w:pPr>
            <w:r>
              <w:t>Provide arms to Ukraine</w:t>
            </w:r>
          </w:p>
        </w:tc>
        <w:tc>
          <w:tcPr>
            <w:tcW w:w="4428" w:type="dxa"/>
          </w:tcPr>
          <w:p w14:paraId="42DDBC8D" w14:textId="77777777" w:rsidR="008D753F" w:rsidRDefault="008D753F">
            <w:pPr>
              <w:keepNext/>
              <w:jc w:val="right"/>
              <w:rPr>
                <w:i/>
              </w:rPr>
            </w:pPr>
          </w:p>
        </w:tc>
      </w:tr>
      <w:tr w:rsidR="008D753F" w14:paraId="6C33AFEF" w14:textId="77777777">
        <w:tc>
          <w:tcPr>
            <w:tcW w:w="336" w:type="dxa"/>
          </w:tcPr>
          <w:p w14:paraId="7AFB120F" w14:textId="77777777" w:rsidR="008D753F" w:rsidRDefault="001061C7">
            <w:pPr>
              <w:keepNext/>
            </w:pPr>
            <w:r>
              <w:rPr>
                <w:rStyle w:val="GResponseCode"/>
              </w:rPr>
              <w:t>5</w:t>
            </w:r>
          </w:p>
        </w:tc>
        <w:tc>
          <w:tcPr>
            <w:tcW w:w="361" w:type="dxa"/>
          </w:tcPr>
          <w:p w14:paraId="0CF0B08E" w14:textId="77777777" w:rsidR="008D753F" w:rsidRDefault="001061C7">
            <w:pPr>
              <w:keepNext/>
            </w:pPr>
            <w:r>
              <w:t>□</w:t>
            </w:r>
          </w:p>
        </w:tc>
        <w:tc>
          <w:tcPr>
            <w:tcW w:w="3731" w:type="dxa"/>
          </w:tcPr>
          <w:p w14:paraId="08B1E8AB" w14:textId="77777777" w:rsidR="008D753F" w:rsidRDefault="001061C7">
            <w:pPr>
              <w:keepNext/>
            </w:pPr>
            <w:r>
              <w:t>Send military support staff to Ukraine (non-combat)</w:t>
            </w:r>
          </w:p>
        </w:tc>
        <w:tc>
          <w:tcPr>
            <w:tcW w:w="4428" w:type="dxa"/>
          </w:tcPr>
          <w:p w14:paraId="2C379AA0" w14:textId="77777777" w:rsidR="008D753F" w:rsidRDefault="008D753F">
            <w:pPr>
              <w:keepNext/>
              <w:jc w:val="right"/>
              <w:rPr>
                <w:i/>
              </w:rPr>
            </w:pPr>
          </w:p>
        </w:tc>
      </w:tr>
      <w:tr w:rsidR="008D753F" w14:paraId="2E1CC82E" w14:textId="77777777">
        <w:tc>
          <w:tcPr>
            <w:tcW w:w="336" w:type="dxa"/>
          </w:tcPr>
          <w:p w14:paraId="15F14C6D" w14:textId="77777777" w:rsidR="008D753F" w:rsidRDefault="001061C7">
            <w:pPr>
              <w:keepNext/>
            </w:pPr>
            <w:r>
              <w:rPr>
                <w:rStyle w:val="GResponseCode"/>
              </w:rPr>
              <w:t>6</w:t>
            </w:r>
          </w:p>
        </w:tc>
        <w:tc>
          <w:tcPr>
            <w:tcW w:w="361" w:type="dxa"/>
          </w:tcPr>
          <w:p w14:paraId="650DBAF3" w14:textId="77777777" w:rsidR="008D753F" w:rsidRDefault="001061C7">
            <w:pPr>
              <w:keepNext/>
            </w:pPr>
            <w:r>
              <w:t>□</w:t>
            </w:r>
          </w:p>
        </w:tc>
        <w:tc>
          <w:tcPr>
            <w:tcW w:w="3731" w:type="dxa"/>
          </w:tcPr>
          <w:p w14:paraId="5AC9F5CF" w14:textId="77777777" w:rsidR="008D753F" w:rsidRDefault="001061C7">
            <w:pPr>
              <w:keepNext/>
            </w:pPr>
            <w:r>
              <w:t>Send significant force to fight Russia</w:t>
            </w:r>
          </w:p>
        </w:tc>
        <w:tc>
          <w:tcPr>
            <w:tcW w:w="4428" w:type="dxa"/>
          </w:tcPr>
          <w:p w14:paraId="10E7F7DE" w14:textId="77777777" w:rsidR="008D753F" w:rsidRDefault="008D753F">
            <w:pPr>
              <w:keepNext/>
              <w:jc w:val="right"/>
              <w:rPr>
                <w:i/>
              </w:rPr>
            </w:pPr>
          </w:p>
        </w:tc>
      </w:tr>
      <w:tr w:rsidR="008D753F" w14:paraId="7978BA56" w14:textId="77777777">
        <w:tc>
          <w:tcPr>
            <w:tcW w:w="336" w:type="dxa"/>
          </w:tcPr>
          <w:p w14:paraId="21385FF5" w14:textId="77777777" w:rsidR="008D753F" w:rsidRDefault="001061C7">
            <w:pPr>
              <w:keepNext/>
            </w:pPr>
            <w:r>
              <w:rPr>
                <w:rStyle w:val="GResponseCode"/>
              </w:rPr>
              <w:t>7</w:t>
            </w:r>
          </w:p>
        </w:tc>
        <w:tc>
          <w:tcPr>
            <w:tcW w:w="361" w:type="dxa"/>
          </w:tcPr>
          <w:p w14:paraId="0AC60C47" w14:textId="77777777" w:rsidR="008D753F" w:rsidRDefault="001061C7">
            <w:pPr>
              <w:keepNext/>
            </w:pPr>
            <w:r>
              <w:t>□</w:t>
            </w:r>
          </w:p>
        </w:tc>
        <w:tc>
          <w:tcPr>
            <w:tcW w:w="3731" w:type="dxa"/>
          </w:tcPr>
          <w:p w14:paraId="6AD1C433" w14:textId="77777777" w:rsidR="008D753F" w:rsidRDefault="001061C7">
            <w:pPr>
              <w:keepNext/>
            </w:pPr>
            <w:r>
              <w:t>Negotiate a peace accord between Russia and Ukraine</w:t>
            </w:r>
          </w:p>
        </w:tc>
        <w:tc>
          <w:tcPr>
            <w:tcW w:w="4428" w:type="dxa"/>
          </w:tcPr>
          <w:p w14:paraId="0C60D284" w14:textId="77777777" w:rsidR="008D753F" w:rsidRDefault="008D753F">
            <w:pPr>
              <w:keepNext/>
              <w:jc w:val="right"/>
              <w:rPr>
                <w:i/>
              </w:rPr>
            </w:pPr>
          </w:p>
        </w:tc>
      </w:tr>
      <w:tr w:rsidR="008D753F" w14:paraId="46CCD5B0" w14:textId="77777777">
        <w:tc>
          <w:tcPr>
            <w:tcW w:w="336" w:type="dxa"/>
          </w:tcPr>
          <w:p w14:paraId="279171C6" w14:textId="77777777" w:rsidR="008D753F" w:rsidRDefault="001061C7">
            <w:pPr>
              <w:keepNext/>
            </w:pPr>
            <w:r>
              <w:rPr>
                <w:rStyle w:val="GResponseCode"/>
              </w:rPr>
              <w:t>8</w:t>
            </w:r>
          </w:p>
        </w:tc>
        <w:tc>
          <w:tcPr>
            <w:tcW w:w="361" w:type="dxa"/>
          </w:tcPr>
          <w:p w14:paraId="11C68E6D" w14:textId="77777777" w:rsidR="008D753F" w:rsidRDefault="001061C7">
            <w:pPr>
              <w:keepNext/>
            </w:pPr>
            <w:r>
              <w:t>□</w:t>
            </w:r>
          </w:p>
        </w:tc>
        <w:tc>
          <w:tcPr>
            <w:tcW w:w="3731" w:type="dxa"/>
          </w:tcPr>
          <w:p w14:paraId="0952A8BE" w14:textId="77777777" w:rsidR="008D753F" w:rsidRDefault="001061C7">
            <w:pPr>
              <w:keepNext/>
            </w:pPr>
            <w:r>
              <w:t>Send aid to the affected communities after the conflict to help rebuild destroyed schools, hospitals, and roads</w:t>
            </w:r>
          </w:p>
        </w:tc>
        <w:tc>
          <w:tcPr>
            <w:tcW w:w="4428" w:type="dxa"/>
          </w:tcPr>
          <w:p w14:paraId="43203CE4" w14:textId="77777777" w:rsidR="008D753F" w:rsidRDefault="008D753F">
            <w:pPr>
              <w:keepNext/>
              <w:jc w:val="right"/>
              <w:rPr>
                <w:i/>
              </w:rPr>
            </w:pPr>
          </w:p>
        </w:tc>
      </w:tr>
    </w:tbl>
    <w:p w14:paraId="3B2E9921" w14:textId="77777777" w:rsidR="008D753F" w:rsidRDefault="008D753F">
      <w:pPr>
        <w:pStyle w:val="GQuestionSpacer"/>
      </w:pPr>
    </w:p>
    <w:p w14:paraId="05B558D0" w14:textId="77777777" w:rsidR="008D753F" w:rsidRDefault="001061C7">
      <w:pPr>
        <w:pStyle w:val="GPage"/>
        <w:keepNext/>
      </w:pPr>
      <w:bookmarkStart w:id="169" w:name="_Toc175835916"/>
      <w:r>
        <w:lastRenderedPageBreak/>
        <w:t>Page: implicit_page_CC24_308b</w:t>
      </w:r>
      <w:bookmarkEnd w:id="169"/>
    </w:p>
    <w:tbl>
      <w:tblPr>
        <w:tblStyle w:val="GQuestionCommonProperties"/>
        <w:tblW w:w="0" w:type="auto"/>
        <w:tblInd w:w="0" w:type="dxa"/>
        <w:tblLook w:val="04A0" w:firstRow="1" w:lastRow="0" w:firstColumn="1" w:lastColumn="0" w:noHBand="0" w:noVBand="1"/>
      </w:tblPr>
      <w:tblGrid>
        <w:gridCol w:w="1382"/>
        <w:gridCol w:w="7978"/>
      </w:tblGrid>
      <w:tr w:rsidR="008D753F" w14:paraId="04343A0C" w14:textId="77777777">
        <w:tc>
          <w:tcPr>
            <w:tcW w:w="0" w:type="dxa"/>
            <w:shd w:val="clear" w:color="auto" w:fill="D0D0D0"/>
          </w:tcPr>
          <w:p w14:paraId="191CE487" w14:textId="77777777" w:rsidR="008D753F" w:rsidRDefault="001061C7">
            <w:pPr>
              <w:pStyle w:val="GVariableNameP"/>
              <w:keepNext/>
            </w:pPr>
            <w:r>
              <w:fldChar w:fldCharType="begin"/>
            </w:r>
            <w:r>
              <w:instrText>TC CC24_308b \\l 2 \\f a</w:instrText>
            </w:r>
            <w:r>
              <w:fldChar w:fldCharType="end"/>
            </w:r>
            <w:r>
              <w:t>CC24_308b</w:t>
            </w:r>
            <w:r>
              <w:rPr>
                <w:i/>
              </w:rPr>
              <w:t>- prompt once on skip</w:t>
            </w:r>
          </w:p>
        </w:tc>
        <w:tc>
          <w:tcPr>
            <w:tcW w:w="0" w:type="dxa"/>
            <w:shd w:val="clear" w:color="auto" w:fill="D0D0D0"/>
            <w:vAlign w:val="bottom"/>
          </w:tcPr>
          <w:p w14:paraId="0477D508" w14:textId="77777777" w:rsidR="008D753F" w:rsidRDefault="001061C7">
            <w:pPr>
              <w:keepNext/>
              <w:jc w:val="right"/>
            </w:pPr>
            <w:r>
              <w:t>MULTIPLE CHOICE</w:t>
            </w:r>
          </w:p>
        </w:tc>
      </w:tr>
      <w:tr w:rsidR="008D753F" w14:paraId="3ABC5248" w14:textId="77777777">
        <w:tc>
          <w:tcPr>
            <w:tcW w:w="8856" w:type="dxa"/>
            <w:gridSpan w:val="2"/>
            <w:shd w:val="clear" w:color="auto" w:fill="D0D0D0"/>
          </w:tcPr>
          <w:p w14:paraId="62A3A34B" w14:textId="77777777" w:rsidR="008D753F" w:rsidRDefault="001061C7">
            <w:pPr>
              <w:keepNext/>
            </w:pPr>
            <w:r>
              <w:t>As you may know there is a war between Israel and Hamas taking place in Gaza. What do you think the United States should do?</w:t>
            </w:r>
          </w:p>
        </w:tc>
      </w:tr>
    </w:tbl>
    <w:p w14:paraId="65AD6C6B" w14:textId="77777777" w:rsidR="008D753F" w:rsidRDefault="008D753F">
      <w:pPr>
        <w:pStyle w:val="GQuestionSpacer"/>
        <w:keepNext/>
      </w:pPr>
    </w:p>
    <w:p w14:paraId="49254406" w14:textId="77777777" w:rsidR="008D753F" w:rsidRDefault="001061C7">
      <w:pPr>
        <w:pStyle w:val="GDefaultWidgetOption"/>
        <w:keepNext/>
        <w:tabs>
          <w:tab w:val="left" w:pos="2160"/>
        </w:tabs>
      </w:pPr>
      <w:r>
        <w:t>pii</w:t>
      </w:r>
      <w:r>
        <w:tab/>
        <w:t>False</w:t>
      </w:r>
    </w:p>
    <w:p w14:paraId="35AF7D63" w14:textId="77777777" w:rsidR="008D753F" w:rsidRDefault="001061C7">
      <w:pPr>
        <w:pStyle w:val="GDefaultWidgetOption"/>
        <w:keepNext/>
        <w:tabs>
          <w:tab w:val="left" w:pos="2160"/>
        </w:tabs>
      </w:pPr>
      <w:r>
        <w:t>chart_layout</w:t>
      </w:r>
      <w:r>
        <w:tab/>
        <w:t>1</w:t>
      </w:r>
    </w:p>
    <w:p w14:paraId="286A0553" w14:textId="77777777" w:rsidR="008D753F" w:rsidRDefault="001061C7">
      <w:pPr>
        <w:pStyle w:val="GDefaultWidgetOption"/>
        <w:keepNext/>
        <w:tabs>
          <w:tab w:val="left" w:pos="2160"/>
        </w:tabs>
      </w:pPr>
      <w:r>
        <w:t>displaymax</w:t>
      </w:r>
      <w:r>
        <w:tab/>
      </w:r>
    </w:p>
    <w:p w14:paraId="065B0A23" w14:textId="77777777" w:rsidR="008D753F" w:rsidRDefault="001061C7">
      <w:pPr>
        <w:pStyle w:val="GWidgetOption"/>
        <w:keepNext/>
        <w:tabs>
          <w:tab w:val="left" w:pos="2160"/>
        </w:tabs>
      </w:pPr>
      <w:proofErr w:type="spellStart"/>
      <w:r>
        <w:t>varlabel</w:t>
      </w:r>
      <w:proofErr w:type="spellEnd"/>
      <w:r>
        <w:tab/>
        <w:t>Israel/Gaza</w:t>
      </w:r>
    </w:p>
    <w:p w14:paraId="6DA0910B" w14:textId="77777777" w:rsidR="008D753F" w:rsidRDefault="001061C7">
      <w:pPr>
        <w:pStyle w:val="GDefaultWidgetOption"/>
        <w:keepNext/>
        <w:tabs>
          <w:tab w:val="left" w:pos="2160"/>
        </w:tabs>
      </w:pPr>
      <w:r>
        <w:t>topic</w:t>
      </w:r>
      <w:r>
        <w:tab/>
      </w:r>
    </w:p>
    <w:p w14:paraId="43E932E8" w14:textId="77777777" w:rsidR="008D753F" w:rsidRDefault="001061C7">
      <w:pPr>
        <w:pStyle w:val="GDefaultWidgetOption"/>
        <w:keepNext/>
        <w:tabs>
          <w:tab w:val="left" w:pos="2160"/>
        </w:tabs>
      </w:pPr>
      <w:r>
        <w:t>chart_color</w:t>
      </w:r>
      <w:r>
        <w:tab/>
        <w:t>green</w:t>
      </w:r>
    </w:p>
    <w:p w14:paraId="6452B4F0" w14:textId="77777777" w:rsidR="008D753F" w:rsidRDefault="001061C7">
      <w:pPr>
        <w:pStyle w:val="GDefaultWidgetOption"/>
        <w:keepNext/>
        <w:tabs>
          <w:tab w:val="left" w:pos="2160"/>
        </w:tabs>
      </w:pPr>
      <w:r>
        <w:t>chart_type</w:t>
      </w:r>
      <w:r>
        <w:tab/>
        <w:t>bar</w:t>
      </w:r>
    </w:p>
    <w:p w14:paraId="53F4400A" w14:textId="77777777" w:rsidR="008D753F" w:rsidRDefault="001061C7">
      <w:pPr>
        <w:pStyle w:val="GDefaultWidgetOption"/>
        <w:keepNext/>
        <w:tabs>
          <w:tab w:val="left" w:pos="2160"/>
        </w:tabs>
      </w:pPr>
      <w:r>
        <w:t>crossbreak</w:t>
      </w:r>
      <w:r>
        <w:tab/>
        <w:t>Total</w:t>
      </w:r>
    </w:p>
    <w:p w14:paraId="5C49AC34" w14:textId="77777777" w:rsidR="008D753F" w:rsidRDefault="001061C7">
      <w:pPr>
        <w:pStyle w:val="GDefaultWidgetOption"/>
        <w:keepNext/>
        <w:tabs>
          <w:tab w:val="left" w:pos="2160"/>
        </w:tabs>
      </w:pPr>
      <w:r>
        <w:t>wrap</w:t>
      </w:r>
      <w:r>
        <w:tab/>
        <w:t>True</w:t>
      </w:r>
    </w:p>
    <w:p w14:paraId="1160284D" w14:textId="77777777" w:rsidR="008D753F" w:rsidRDefault="001061C7">
      <w:pPr>
        <w:pStyle w:val="GDefaultWidgetOption"/>
        <w:keepNext/>
        <w:tabs>
          <w:tab w:val="left" w:pos="2160"/>
        </w:tabs>
      </w:pPr>
      <w:r>
        <w:t>required_text</w:t>
      </w:r>
      <w:r>
        <w:tab/>
        <w:t>Please choose an answer</w:t>
      </w:r>
    </w:p>
    <w:p w14:paraId="30F6CA8B" w14:textId="77777777" w:rsidR="008D753F" w:rsidRDefault="001061C7">
      <w:pPr>
        <w:pStyle w:val="GDefaultWidgetOption"/>
        <w:keepNext/>
        <w:tabs>
          <w:tab w:val="left" w:pos="2160"/>
        </w:tabs>
      </w:pPr>
      <w:r>
        <w:t>min_columns</w:t>
      </w:r>
      <w:r>
        <w:tab/>
        <w:t>1</w:t>
      </w:r>
    </w:p>
    <w:p w14:paraId="06C515A9" w14:textId="77777777" w:rsidR="008D753F" w:rsidRDefault="001061C7">
      <w:pPr>
        <w:pStyle w:val="GDefaultWidgetOption"/>
        <w:keepNext/>
        <w:tabs>
          <w:tab w:val="left" w:pos="2160"/>
        </w:tabs>
      </w:pPr>
      <w:r>
        <w:t>min</w:t>
      </w:r>
      <w:r>
        <w:tab/>
      </w:r>
    </w:p>
    <w:p w14:paraId="51DC9BBB" w14:textId="77777777" w:rsidR="008D753F" w:rsidRDefault="001061C7">
      <w:pPr>
        <w:pStyle w:val="GDefaultWidgetOption"/>
        <w:keepNext/>
        <w:tabs>
          <w:tab w:val="left" w:pos="2160"/>
        </w:tabs>
      </w:pPr>
      <w:r>
        <w:t>sample_type</w:t>
      </w:r>
      <w:r>
        <w:tab/>
      </w:r>
    </w:p>
    <w:p w14:paraId="174F3CA3" w14:textId="77777777" w:rsidR="008D753F" w:rsidRDefault="001061C7">
      <w:pPr>
        <w:pStyle w:val="GDefaultWidgetOption"/>
        <w:keepNext/>
        <w:tabs>
          <w:tab w:val="left" w:pos="2160"/>
        </w:tabs>
      </w:pPr>
      <w:r>
        <w:t>access</w:t>
      </w:r>
      <w:r>
        <w:tab/>
      </w:r>
    </w:p>
    <w:p w14:paraId="55D5FBAD" w14:textId="77777777" w:rsidR="008D753F" w:rsidRDefault="001061C7">
      <w:pPr>
        <w:pStyle w:val="GDefaultWidgetOption"/>
        <w:keepNext/>
        <w:tabs>
          <w:tab w:val="left" w:pos="2160"/>
        </w:tabs>
      </w:pPr>
      <w:r>
        <w:t>autoadvance</w:t>
      </w:r>
      <w:r>
        <w:tab/>
        <w:t>False</w:t>
      </w:r>
    </w:p>
    <w:p w14:paraId="0D24FA1C" w14:textId="77777777" w:rsidR="008D753F" w:rsidRDefault="001061C7">
      <w:pPr>
        <w:pStyle w:val="GDefaultWidgetOption"/>
        <w:keepNext/>
        <w:tabs>
          <w:tab w:val="left" w:pos="2160"/>
        </w:tabs>
      </w:pPr>
      <w:r>
        <w:t>columns</w:t>
      </w:r>
      <w:r>
        <w:tab/>
        <w:t>1</w:t>
      </w:r>
    </w:p>
    <w:p w14:paraId="5E9BCAFA" w14:textId="77777777" w:rsidR="008D753F" w:rsidRDefault="001061C7">
      <w:pPr>
        <w:pStyle w:val="GDefaultWidgetOption"/>
        <w:keepNext/>
        <w:tabs>
          <w:tab w:val="left" w:pos="2160"/>
        </w:tabs>
      </w:pPr>
      <w:r>
        <w:t>filter_text</w:t>
      </w:r>
      <w:r>
        <w:tab/>
      </w:r>
    </w:p>
    <w:p w14:paraId="19C6CB9D" w14:textId="77777777" w:rsidR="008D753F" w:rsidRDefault="001061C7">
      <w:pPr>
        <w:pStyle w:val="GDefaultWidgetOption"/>
        <w:keepNext/>
        <w:tabs>
          <w:tab w:val="left" w:pos="2160"/>
        </w:tabs>
      </w:pPr>
      <w:r>
        <w:t>as_banner</w:t>
      </w:r>
      <w:r>
        <w:tab/>
        <w:t>False</w:t>
      </w:r>
    </w:p>
    <w:p w14:paraId="7A7E03FF" w14:textId="77777777" w:rsidR="008D753F" w:rsidRDefault="001061C7">
      <w:pPr>
        <w:pStyle w:val="GDefaultWidgetOption"/>
        <w:keepNext/>
        <w:tabs>
          <w:tab w:val="left" w:pos="2160"/>
        </w:tabs>
      </w:pPr>
      <w:r>
        <w:t>description</w:t>
      </w:r>
      <w:r>
        <w:tab/>
      </w:r>
    </w:p>
    <w:p w14:paraId="4F6C5628" w14:textId="77777777" w:rsidR="008D753F" w:rsidRDefault="001061C7">
      <w:pPr>
        <w:pStyle w:val="GDefaultWidgetOption"/>
        <w:keepNext/>
        <w:tabs>
          <w:tab w:val="left" w:pos="2160"/>
        </w:tabs>
      </w:pPr>
      <w:r>
        <w:t>spd_category</w:t>
      </w:r>
      <w:r>
        <w:tab/>
      </w:r>
    </w:p>
    <w:p w14:paraId="0A32146D" w14:textId="77777777" w:rsidR="008D753F" w:rsidRDefault="001061C7">
      <w:pPr>
        <w:pStyle w:val="GDefaultWidgetOption"/>
        <w:keepNext/>
        <w:tabs>
          <w:tab w:val="left" w:pos="2160"/>
        </w:tabs>
      </w:pPr>
      <w:r>
        <w:t>tags</w:t>
      </w:r>
      <w:r>
        <w:tab/>
      </w:r>
    </w:p>
    <w:p w14:paraId="3E464F8C" w14:textId="77777777" w:rsidR="008D753F" w:rsidRDefault="001061C7">
      <w:pPr>
        <w:pStyle w:val="GDefaultWidgetOption"/>
        <w:keepNext/>
        <w:tabs>
          <w:tab w:val="left" w:pos="2160"/>
        </w:tabs>
      </w:pPr>
      <w:r>
        <w:t>max</w:t>
      </w:r>
      <w:r>
        <w:tab/>
      </w:r>
    </w:p>
    <w:p w14:paraId="2A667F4F" w14:textId="77777777" w:rsidR="008D753F" w:rsidRDefault="001061C7">
      <w:pPr>
        <w:pStyle w:val="GDefaultWidgetOption"/>
        <w:keepNext/>
        <w:tabs>
          <w:tab w:val="left" w:pos="2160"/>
        </w:tabs>
      </w:pPr>
      <w:r>
        <w:t>exactly</w:t>
      </w:r>
      <w:r>
        <w:tab/>
      </w:r>
    </w:p>
    <w:p w14:paraId="392EBE2F" w14:textId="77777777" w:rsidR="008D753F" w:rsidRDefault="001061C7">
      <w:pPr>
        <w:pStyle w:val="GDefaultWidgetOption"/>
        <w:keepNext/>
        <w:tabs>
          <w:tab w:val="left" w:pos="2160"/>
        </w:tabs>
      </w:pPr>
      <w:r>
        <w:t>horizontal</w:t>
      </w:r>
      <w:r>
        <w:tab/>
        <w:t>False</w:t>
      </w:r>
    </w:p>
    <w:p w14:paraId="5142EBA9" w14:textId="77777777" w:rsidR="008D753F" w:rsidRDefault="001061C7">
      <w:pPr>
        <w:pStyle w:val="GDefaultWidgetOption"/>
        <w:keepNext/>
        <w:tabs>
          <w:tab w:val="left" w:pos="2160"/>
        </w:tabs>
      </w:pPr>
      <w:r>
        <w:t>grid_chart_type</w:t>
      </w:r>
      <w:r>
        <w:tab/>
        <w:t>stacked_bar</w:t>
      </w:r>
    </w:p>
    <w:p w14:paraId="0F57A364" w14:textId="77777777" w:rsidR="008D753F" w:rsidRDefault="001061C7">
      <w:pPr>
        <w:pStyle w:val="GDefaultWidgetOption"/>
        <w:keepNext/>
        <w:tabs>
          <w:tab w:val="left" w:pos="2160"/>
        </w:tabs>
      </w:pPr>
      <w:r>
        <w:t>sort_order</w:t>
      </w:r>
      <w:r>
        <w:tab/>
        <w:t>none</w:t>
      </w:r>
    </w:p>
    <w:p w14:paraId="3023E382" w14:textId="77777777" w:rsidR="008D753F" w:rsidRDefault="001061C7">
      <w:pPr>
        <w:pStyle w:val="GDefaultWidgetOption"/>
        <w:keepNext/>
        <w:tabs>
          <w:tab w:val="left" w:pos="2160"/>
        </w:tabs>
      </w:pPr>
      <w:r>
        <w:t>sample</w:t>
      </w:r>
      <w:r>
        <w:tab/>
      </w:r>
    </w:p>
    <w:p w14:paraId="6BDBC432" w14:textId="77777777" w:rsidR="008D753F" w:rsidRDefault="001061C7">
      <w:pPr>
        <w:pStyle w:val="GDefaultWidgetOption"/>
        <w:keepNext/>
        <w:tabs>
          <w:tab w:val="left" w:pos="2160"/>
        </w:tabs>
      </w:pPr>
      <w:r>
        <w:t>slide_title</w:t>
      </w:r>
      <w:r>
        <w:tab/>
      </w:r>
    </w:p>
    <w:p w14:paraId="6902A76D" w14:textId="77777777" w:rsidR="008D753F" w:rsidRDefault="001061C7">
      <w:pPr>
        <w:pStyle w:val="GDefaultWidgetOption"/>
        <w:keepNext/>
        <w:tabs>
          <w:tab w:val="left" w:pos="2160"/>
        </w:tabs>
      </w:pPr>
      <w:r>
        <w:t>set_active</w:t>
      </w:r>
      <w:r>
        <w:tab/>
      </w:r>
    </w:p>
    <w:p w14:paraId="25DDE4C7" w14:textId="77777777" w:rsidR="008D753F" w:rsidRDefault="001061C7">
      <w:pPr>
        <w:pStyle w:val="GWidgetOption"/>
        <w:keepNext/>
        <w:tabs>
          <w:tab w:val="left" w:pos="2160"/>
        </w:tabs>
      </w:pPr>
      <w:r>
        <w:t>required</w:t>
      </w:r>
      <w:r>
        <w:tab/>
        <w:t>SOFT</w:t>
      </w:r>
    </w:p>
    <w:p w14:paraId="4C9E7A83" w14:textId="77777777" w:rsidR="008D753F" w:rsidRDefault="001061C7">
      <w:pPr>
        <w:pStyle w:val="GDefaultWidgetOption"/>
        <w:keepNext/>
        <w:tabs>
          <w:tab w:val="left" w:pos="2160"/>
        </w:tabs>
      </w:pPr>
      <w:r>
        <w:t>mask</w:t>
      </w:r>
      <w:r>
        <w:tab/>
      </w:r>
    </w:p>
    <w:p w14:paraId="76CED3B8" w14:textId="77777777" w:rsidR="008D753F" w:rsidRDefault="001061C7">
      <w:pPr>
        <w:pStyle w:val="GDefaultWidgetOption"/>
        <w:keepNext/>
        <w:tabs>
          <w:tab w:val="left" w:pos="2160"/>
        </w:tabs>
      </w:pPr>
      <w:r>
        <w:t>custom_order</w:t>
      </w:r>
      <w:r>
        <w:tab/>
      </w:r>
    </w:p>
    <w:p w14:paraId="779D3BC4" w14:textId="77777777" w:rsidR="008D753F" w:rsidRDefault="001061C7">
      <w:pPr>
        <w:pStyle w:val="GDefaultWidgetOption"/>
        <w:keepNext/>
        <w:tabs>
          <w:tab w:val="left" w:pos="2160"/>
        </w:tabs>
      </w:pPr>
      <w:r>
        <w:t>client</w:t>
      </w:r>
      <w:r>
        <w:tab/>
      </w:r>
    </w:p>
    <w:p w14:paraId="660ACD0E"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7118E56" w14:textId="77777777">
        <w:tc>
          <w:tcPr>
            <w:tcW w:w="336" w:type="dxa"/>
          </w:tcPr>
          <w:p w14:paraId="47697FDB" w14:textId="77777777" w:rsidR="008D753F" w:rsidRDefault="001061C7">
            <w:pPr>
              <w:keepNext/>
            </w:pPr>
            <w:r>
              <w:rPr>
                <w:rStyle w:val="GResponseCode"/>
              </w:rPr>
              <w:t>1</w:t>
            </w:r>
          </w:p>
        </w:tc>
        <w:tc>
          <w:tcPr>
            <w:tcW w:w="361" w:type="dxa"/>
          </w:tcPr>
          <w:p w14:paraId="355AD25F" w14:textId="77777777" w:rsidR="008D753F" w:rsidRDefault="001061C7">
            <w:pPr>
              <w:keepNext/>
            </w:pPr>
            <w:r>
              <w:t>□</w:t>
            </w:r>
          </w:p>
        </w:tc>
        <w:tc>
          <w:tcPr>
            <w:tcW w:w="3731" w:type="dxa"/>
          </w:tcPr>
          <w:p w14:paraId="784549DF" w14:textId="77777777" w:rsidR="008D753F" w:rsidRDefault="001061C7">
            <w:pPr>
              <w:keepNext/>
            </w:pPr>
            <w:r>
              <w:t>Do not get involved</w:t>
            </w:r>
          </w:p>
        </w:tc>
        <w:tc>
          <w:tcPr>
            <w:tcW w:w="4428" w:type="dxa"/>
          </w:tcPr>
          <w:p w14:paraId="152FD52B" w14:textId="77777777" w:rsidR="008D753F" w:rsidRDefault="001061C7">
            <w:pPr>
              <w:keepNext/>
              <w:jc w:val="right"/>
              <w:rPr>
                <w:i/>
              </w:rPr>
            </w:pPr>
            <w:r>
              <w:rPr>
                <w:i/>
              </w:rPr>
              <w:t>Exclude other punches</w:t>
            </w:r>
          </w:p>
        </w:tc>
      </w:tr>
      <w:tr w:rsidR="008D753F" w14:paraId="40FE35DC" w14:textId="77777777">
        <w:tc>
          <w:tcPr>
            <w:tcW w:w="336" w:type="dxa"/>
          </w:tcPr>
          <w:p w14:paraId="278E7088" w14:textId="77777777" w:rsidR="008D753F" w:rsidRDefault="001061C7">
            <w:pPr>
              <w:keepNext/>
            </w:pPr>
            <w:r>
              <w:rPr>
                <w:rStyle w:val="GResponseCode"/>
              </w:rPr>
              <w:t>2</w:t>
            </w:r>
          </w:p>
        </w:tc>
        <w:tc>
          <w:tcPr>
            <w:tcW w:w="361" w:type="dxa"/>
          </w:tcPr>
          <w:p w14:paraId="1E7FCB7A" w14:textId="77777777" w:rsidR="008D753F" w:rsidRDefault="001061C7">
            <w:pPr>
              <w:keepNext/>
            </w:pPr>
            <w:r>
              <w:t>□</w:t>
            </w:r>
          </w:p>
        </w:tc>
        <w:tc>
          <w:tcPr>
            <w:tcW w:w="3731" w:type="dxa"/>
          </w:tcPr>
          <w:p w14:paraId="27ADD865" w14:textId="77777777" w:rsidR="008D753F" w:rsidRDefault="001061C7">
            <w:pPr>
              <w:keepNext/>
            </w:pPr>
            <w:r>
              <w:t>Send food, medicine and other aid to the communities affected</w:t>
            </w:r>
          </w:p>
        </w:tc>
        <w:tc>
          <w:tcPr>
            <w:tcW w:w="4428" w:type="dxa"/>
          </w:tcPr>
          <w:p w14:paraId="535362B2" w14:textId="77777777" w:rsidR="008D753F" w:rsidRDefault="008D753F">
            <w:pPr>
              <w:keepNext/>
              <w:jc w:val="right"/>
              <w:rPr>
                <w:i/>
              </w:rPr>
            </w:pPr>
          </w:p>
        </w:tc>
      </w:tr>
      <w:tr w:rsidR="008D753F" w14:paraId="1B0544C5" w14:textId="77777777">
        <w:tc>
          <w:tcPr>
            <w:tcW w:w="336" w:type="dxa"/>
          </w:tcPr>
          <w:p w14:paraId="736501AD" w14:textId="77777777" w:rsidR="008D753F" w:rsidRDefault="001061C7">
            <w:pPr>
              <w:keepNext/>
            </w:pPr>
            <w:r>
              <w:rPr>
                <w:rStyle w:val="GResponseCode"/>
              </w:rPr>
              <w:t>3</w:t>
            </w:r>
          </w:p>
        </w:tc>
        <w:tc>
          <w:tcPr>
            <w:tcW w:w="361" w:type="dxa"/>
          </w:tcPr>
          <w:p w14:paraId="04FE3200" w14:textId="77777777" w:rsidR="008D753F" w:rsidRDefault="001061C7">
            <w:pPr>
              <w:keepNext/>
            </w:pPr>
            <w:r>
              <w:t>□</w:t>
            </w:r>
          </w:p>
        </w:tc>
        <w:tc>
          <w:tcPr>
            <w:tcW w:w="3731" w:type="dxa"/>
          </w:tcPr>
          <w:p w14:paraId="26D0EFE9" w14:textId="77777777" w:rsidR="008D753F" w:rsidRDefault="001061C7">
            <w:pPr>
              <w:keepNext/>
            </w:pPr>
            <w:r>
              <w:t>Provide arms to Israel</w:t>
            </w:r>
          </w:p>
        </w:tc>
        <w:tc>
          <w:tcPr>
            <w:tcW w:w="4428" w:type="dxa"/>
          </w:tcPr>
          <w:p w14:paraId="3890832E" w14:textId="77777777" w:rsidR="008D753F" w:rsidRDefault="008D753F">
            <w:pPr>
              <w:keepNext/>
              <w:jc w:val="right"/>
              <w:rPr>
                <w:i/>
              </w:rPr>
            </w:pPr>
          </w:p>
        </w:tc>
      </w:tr>
      <w:tr w:rsidR="008D753F" w14:paraId="657B297F" w14:textId="77777777">
        <w:tc>
          <w:tcPr>
            <w:tcW w:w="336" w:type="dxa"/>
          </w:tcPr>
          <w:p w14:paraId="342BF0DD" w14:textId="77777777" w:rsidR="008D753F" w:rsidRDefault="001061C7">
            <w:pPr>
              <w:keepNext/>
            </w:pPr>
            <w:r>
              <w:rPr>
                <w:rStyle w:val="GResponseCode"/>
              </w:rPr>
              <w:t>4</w:t>
            </w:r>
          </w:p>
        </w:tc>
        <w:tc>
          <w:tcPr>
            <w:tcW w:w="361" w:type="dxa"/>
          </w:tcPr>
          <w:p w14:paraId="14C42A13" w14:textId="77777777" w:rsidR="008D753F" w:rsidRDefault="001061C7">
            <w:pPr>
              <w:keepNext/>
            </w:pPr>
            <w:r>
              <w:t>□</w:t>
            </w:r>
          </w:p>
        </w:tc>
        <w:tc>
          <w:tcPr>
            <w:tcW w:w="3731" w:type="dxa"/>
          </w:tcPr>
          <w:p w14:paraId="448EE1EF" w14:textId="77777777" w:rsidR="008D753F" w:rsidRDefault="001061C7">
            <w:pPr>
              <w:keepNext/>
            </w:pPr>
            <w:r>
              <w:t>Provide arms to Hamas</w:t>
            </w:r>
          </w:p>
        </w:tc>
        <w:tc>
          <w:tcPr>
            <w:tcW w:w="4428" w:type="dxa"/>
          </w:tcPr>
          <w:p w14:paraId="387E6F28" w14:textId="77777777" w:rsidR="008D753F" w:rsidRDefault="008D753F">
            <w:pPr>
              <w:keepNext/>
              <w:jc w:val="right"/>
              <w:rPr>
                <w:i/>
              </w:rPr>
            </w:pPr>
          </w:p>
        </w:tc>
      </w:tr>
      <w:tr w:rsidR="008D753F" w14:paraId="4BD2574B" w14:textId="77777777">
        <w:tc>
          <w:tcPr>
            <w:tcW w:w="336" w:type="dxa"/>
          </w:tcPr>
          <w:p w14:paraId="40F3D06B" w14:textId="77777777" w:rsidR="008D753F" w:rsidRDefault="001061C7">
            <w:pPr>
              <w:keepNext/>
            </w:pPr>
            <w:r>
              <w:rPr>
                <w:rStyle w:val="GResponseCode"/>
              </w:rPr>
              <w:t>5</w:t>
            </w:r>
          </w:p>
        </w:tc>
        <w:tc>
          <w:tcPr>
            <w:tcW w:w="361" w:type="dxa"/>
          </w:tcPr>
          <w:p w14:paraId="648F6632" w14:textId="77777777" w:rsidR="008D753F" w:rsidRDefault="001061C7">
            <w:pPr>
              <w:keepNext/>
            </w:pPr>
            <w:r>
              <w:t>□</w:t>
            </w:r>
          </w:p>
        </w:tc>
        <w:tc>
          <w:tcPr>
            <w:tcW w:w="3731" w:type="dxa"/>
          </w:tcPr>
          <w:p w14:paraId="6C507762" w14:textId="77777777" w:rsidR="008D753F" w:rsidRDefault="001061C7">
            <w:pPr>
              <w:keepNext/>
            </w:pPr>
            <w:r>
              <w:t>Send the US Navy and troops to the region to keep the hostility from escalating</w:t>
            </w:r>
          </w:p>
        </w:tc>
        <w:tc>
          <w:tcPr>
            <w:tcW w:w="4428" w:type="dxa"/>
          </w:tcPr>
          <w:p w14:paraId="6600E808" w14:textId="77777777" w:rsidR="008D753F" w:rsidRDefault="008D753F">
            <w:pPr>
              <w:keepNext/>
              <w:jc w:val="right"/>
              <w:rPr>
                <w:i/>
              </w:rPr>
            </w:pPr>
          </w:p>
        </w:tc>
      </w:tr>
      <w:tr w:rsidR="008D753F" w14:paraId="3BB790A6" w14:textId="77777777">
        <w:tc>
          <w:tcPr>
            <w:tcW w:w="336" w:type="dxa"/>
          </w:tcPr>
          <w:p w14:paraId="5F6BB0A9" w14:textId="77777777" w:rsidR="008D753F" w:rsidRDefault="001061C7">
            <w:pPr>
              <w:keepNext/>
            </w:pPr>
            <w:r>
              <w:rPr>
                <w:rStyle w:val="GResponseCode"/>
              </w:rPr>
              <w:t>6</w:t>
            </w:r>
          </w:p>
        </w:tc>
        <w:tc>
          <w:tcPr>
            <w:tcW w:w="361" w:type="dxa"/>
          </w:tcPr>
          <w:p w14:paraId="41652A1F" w14:textId="77777777" w:rsidR="008D753F" w:rsidRDefault="001061C7">
            <w:pPr>
              <w:keepNext/>
            </w:pPr>
            <w:r>
              <w:t>□</w:t>
            </w:r>
          </w:p>
        </w:tc>
        <w:tc>
          <w:tcPr>
            <w:tcW w:w="3731" w:type="dxa"/>
          </w:tcPr>
          <w:p w14:paraId="610DC239" w14:textId="77777777" w:rsidR="008D753F" w:rsidRDefault="001061C7">
            <w:pPr>
              <w:keepNext/>
            </w:pPr>
            <w:r>
              <w:t>Send military support staff (non-combat) to Israel</w:t>
            </w:r>
          </w:p>
        </w:tc>
        <w:tc>
          <w:tcPr>
            <w:tcW w:w="4428" w:type="dxa"/>
          </w:tcPr>
          <w:p w14:paraId="67E0F22D" w14:textId="77777777" w:rsidR="008D753F" w:rsidRDefault="008D753F">
            <w:pPr>
              <w:keepNext/>
              <w:jc w:val="right"/>
              <w:rPr>
                <w:i/>
              </w:rPr>
            </w:pPr>
          </w:p>
        </w:tc>
      </w:tr>
      <w:tr w:rsidR="008D753F" w14:paraId="2B932C63" w14:textId="77777777">
        <w:tc>
          <w:tcPr>
            <w:tcW w:w="336" w:type="dxa"/>
          </w:tcPr>
          <w:p w14:paraId="0C350427" w14:textId="77777777" w:rsidR="008D753F" w:rsidRDefault="001061C7">
            <w:pPr>
              <w:keepNext/>
            </w:pPr>
            <w:r>
              <w:rPr>
                <w:rStyle w:val="GResponseCode"/>
              </w:rPr>
              <w:t>7</w:t>
            </w:r>
          </w:p>
        </w:tc>
        <w:tc>
          <w:tcPr>
            <w:tcW w:w="361" w:type="dxa"/>
          </w:tcPr>
          <w:p w14:paraId="68ED0975" w14:textId="77777777" w:rsidR="008D753F" w:rsidRDefault="001061C7">
            <w:pPr>
              <w:keepNext/>
            </w:pPr>
            <w:r>
              <w:t>□</w:t>
            </w:r>
          </w:p>
        </w:tc>
        <w:tc>
          <w:tcPr>
            <w:tcW w:w="3731" w:type="dxa"/>
          </w:tcPr>
          <w:p w14:paraId="6890BDAB" w14:textId="77777777" w:rsidR="008D753F" w:rsidRDefault="001061C7">
            <w:pPr>
              <w:keepNext/>
            </w:pPr>
            <w:r>
              <w:t>Send military support staff (non-combat) to Gaza</w:t>
            </w:r>
          </w:p>
        </w:tc>
        <w:tc>
          <w:tcPr>
            <w:tcW w:w="4428" w:type="dxa"/>
          </w:tcPr>
          <w:p w14:paraId="13C9461B" w14:textId="77777777" w:rsidR="008D753F" w:rsidRDefault="008D753F">
            <w:pPr>
              <w:keepNext/>
              <w:jc w:val="right"/>
              <w:rPr>
                <w:i/>
              </w:rPr>
            </w:pPr>
          </w:p>
        </w:tc>
      </w:tr>
      <w:tr w:rsidR="008D753F" w14:paraId="35B15AB6" w14:textId="77777777">
        <w:tc>
          <w:tcPr>
            <w:tcW w:w="336" w:type="dxa"/>
          </w:tcPr>
          <w:p w14:paraId="481A9CBE" w14:textId="77777777" w:rsidR="008D753F" w:rsidRDefault="001061C7">
            <w:pPr>
              <w:keepNext/>
            </w:pPr>
            <w:r>
              <w:rPr>
                <w:rStyle w:val="GResponseCode"/>
              </w:rPr>
              <w:t>8</w:t>
            </w:r>
          </w:p>
        </w:tc>
        <w:tc>
          <w:tcPr>
            <w:tcW w:w="361" w:type="dxa"/>
          </w:tcPr>
          <w:p w14:paraId="3FFC0981" w14:textId="77777777" w:rsidR="008D753F" w:rsidRDefault="001061C7">
            <w:pPr>
              <w:keepNext/>
            </w:pPr>
            <w:r>
              <w:t>□</w:t>
            </w:r>
          </w:p>
        </w:tc>
        <w:tc>
          <w:tcPr>
            <w:tcW w:w="3731" w:type="dxa"/>
          </w:tcPr>
          <w:p w14:paraId="43056398" w14:textId="77777777" w:rsidR="008D753F" w:rsidRDefault="001061C7">
            <w:pPr>
              <w:keepNext/>
            </w:pPr>
            <w:r>
              <w:t>Negotiate a peace settlement</w:t>
            </w:r>
          </w:p>
        </w:tc>
        <w:tc>
          <w:tcPr>
            <w:tcW w:w="4428" w:type="dxa"/>
          </w:tcPr>
          <w:p w14:paraId="40CA8DDE" w14:textId="77777777" w:rsidR="008D753F" w:rsidRDefault="008D753F">
            <w:pPr>
              <w:keepNext/>
              <w:jc w:val="right"/>
              <w:rPr>
                <w:i/>
              </w:rPr>
            </w:pPr>
          </w:p>
        </w:tc>
      </w:tr>
      <w:tr w:rsidR="008D753F" w14:paraId="2BECFCB5" w14:textId="77777777">
        <w:tc>
          <w:tcPr>
            <w:tcW w:w="336" w:type="dxa"/>
          </w:tcPr>
          <w:p w14:paraId="6FF1C285" w14:textId="77777777" w:rsidR="008D753F" w:rsidRDefault="001061C7">
            <w:pPr>
              <w:keepNext/>
            </w:pPr>
            <w:r>
              <w:rPr>
                <w:rStyle w:val="GResponseCode"/>
              </w:rPr>
              <w:t>9</w:t>
            </w:r>
          </w:p>
        </w:tc>
        <w:tc>
          <w:tcPr>
            <w:tcW w:w="361" w:type="dxa"/>
          </w:tcPr>
          <w:p w14:paraId="28C05052" w14:textId="77777777" w:rsidR="008D753F" w:rsidRDefault="001061C7">
            <w:pPr>
              <w:keepNext/>
            </w:pPr>
            <w:r>
              <w:t>□</w:t>
            </w:r>
          </w:p>
        </w:tc>
        <w:tc>
          <w:tcPr>
            <w:tcW w:w="3731" w:type="dxa"/>
          </w:tcPr>
          <w:p w14:paraId="74D611C2" w14:textId="77777777" w:rsidR="008D753F" w:rsidRDefault="001061C7">
            <w:pPr>
              <w:keepNext/>
            </w:pPr>
            <w:r>
              <w:t>Send aid to the affected communities after the conflict to help rebuild destroyed schools, hospitals, and roads</w:t>
            </w:r>
          </w:p>
        </w:tc>
        <w:tc>
          <w:tcPr>
            <w:tcW w:w="4428" w:type="dxa"/>
          </w:tcPr>
          <w:p w14:paraId="5374339D" w14:textId="77777777" w:rsidR="008D753F" w:rsidRDefault="008D753F">
            <w:pPr>
              <w:keepNext/>
              <w:jc w:val="right"/>
              <w:rPr>
                <w:i/>
              </w:rPr>
            </w:pPr>
          </w:p>
        </w:tc>
      </w:tr>
    </w:tbl>
    <w:p w14:paraId="3DA76A18" w14:textId="77777777" w:rsidR="008D753F" w:rsidRDefault="008D753F">
      <w:pPr>
        <w:pStyle w:val="GQuestionSpacer"/>
      </w:pPr>
    </w:p>
    <w:p w14:paraId="5A9DF95A" w14:textId="77777777" w:rsidR="008D753F" w:rsidRDefault="001061C7">
      <w:pPr>
        <w:pStyle w:val="GPage"/>
        <w:keepNext/>
      </w:pPr>
      <w:bookmarkStart w:id="170" w:name="_Toc175835917"/>
      <w:r>
        <w:lastRenderedPageBreak/>
        <w:t>Page: implicit_page_CC24_309d</w:t>
      </w:r>
      <w:bookmarkEnd w:id="170"/>
    </w:p>
    <w:tbl>
      <w:tblPr>
        <w:tblStyle w:val="GQuestionCommonProperties"/>
        <w:tblW w:w="0" w:type="auto"/>
        <w:tblInd w:w="0" w:type="dxa"/>
        <w:tblLook w:val="04A0" w:firstRow="1" w:lastRow="0" w:firstColumn="1" w:lastColumn="0" w:noHBand="0" w:noVBand="1"/>
      </w:tblPr>
      <w:tblGrid>
        <w:gridCol w:w="1296"/>
        <w:gridCol w:w="8064"/>
      </w:tblGrid>
      <w:tr w:rsidR="008D753F" w14:paraId="1B43C773" w14:textId="77777777">
        <w:tc>
          <w:tcPr>
            <w:tcW w:w="0" w:type="dxa"/>
            <w:shd w:val="clear" w:color="auto" w:fill="D0D0D0"/>
          </w:tcPr>
          <w:p w14:paraId="7973DB57" w14:textId="77777777" w:rsidR="008D753F" w:rsidRDefault="001061C7">
            <w:pPr>
              <w:pStyle w:val="GVariableNameP"/>
              <w:keepNext/>
            </w:pPr>
            <w:r>
              <w:fldChar w:fldCharType="begin"/>
            </w:r>
            <w:r>
              <w:instrText>TC CC24_309d \\l 2 \\f a</w:instrText>
            </w:r>
            <w:r>
              <w:fldChar w:fldCharType="end"/>
            </w:r>
            <w:r>
              <w:t>CC24_309d</w:t>
            </w:r>
          </w:p>
        </w:tc>
        <w:tc>
          <w:tcPr>
            <w:tcW w:w="0" w:type="dxa"/>
            <w:shd w:val="clear" w:color="auto" w:fill="D0D0D0"/>
            <w:vAlign w:val="bottom"/>
          </w:tcPr>
          <w:p w14:paraId="6CB29D27" w14:textId="77777777" w:rsidR="008D753F" w:rsidRDefault="001061C7">
            <w:pPr>
              <w:keepNext/>
              <w:jc w:val="right"/>
            </w:pPr>
            <w:r>
              <w:t>MULTIPLE CHOICE</w:t>
            </w:r>
          </w:p>
        </w:tc>
      </w:tr>
      <w:tr w:rsidR="008D753F" w14:paraId="513C652A" w14:textId="77777777">
        <w:tc>
          <w:tcPr>
            <w:tcW w:w="8856" w:type="dxa"/>
            <w:gridSpan w:val="2"/>
            <w:shd w:val="clear" w:color="auto" w:fill="D0D0D0"/>
          </w:tcPr>
          <w:p w14:paraId="12473802" w14:textId="77777777" w:rsidR="008D753F" w:rsidRDefault="001061C7">
            <w:pPr>
              <w:keepNext/>
            </w:pPr>
            <w:r>
              <w:t xml:space="preserve">Suppose that you have an emergency expense that costs $400. </w:t>
            </w:r>
            <w:r>
              <w:rPr>
                <w:b/>
              </w:rPr>
              <w:t>Based on your current financial situation</w:t>
            </w:r>
            <w:r>
              <w:t>, how would you pay for this expense? If you would use more than one method to cover this expense, please select all that apply.</w:t>
            </w:r>
          </w:p>
        </w:tc>
      </w:tr>
    </w:tbl>
    <w:p w14:paraId="1501DE31" w14:textId="77777777" w:rsidR="008D753F" w:rsidRDefault="008D753F">
      <w:pPr>
        <w:pStyle w:val="GQuestionSpacer"/>
        <w:keepNext/>
      </w:pPr>
    </w:p>
    <w:p w14:paraId="03B5C0CA" w14:textId="77777777" w:rsidR="008D753F" w:rsidRDefault="001061C7">
      <w:pPr>
        <w:pStyle w:val="GDefaultWidgetOption"/>
        <w:keepNext/>
        <w:tabs>
          <w:tab w:val="left" w:pos="2160"/>
        </w:tabs>
      </w:pPr>
      <w:r>
        <w:t>pii</w:t>
      </w:r>
      <w:r>
        <w:tab/>
        <w:t>False</w:t>
      </w:r>
    </w:p>
    <w:p w14:paraId="6EB1C7B1" w14:textId="77777777" w:rsidR="008D753F" w:rsidRDefault="001061C7">
      <w:pPr>
        <w:pStyle w:val="GDefaultWidgetOption"/>
        <w:keepNext/>
        <w:tabs>
          <w:tab w:val="left" w:pos="2160"/>
        </w:tabs>
      </w:pPr>
      <w:r>
        <w:t>chart_layout</w:t>
      </w:r>
      <w:r>
        <w:tab/>
        <w:t>1</w:t>
      </w:r>
    </w:p>
    <w:p w14:paraId="3546C7FD" w14:textId="77777777" w:rsidR="008D753F" w:rsidRDefault="001061C7">
      <w:pPr>
        <w:pStyle w:val="GDefaultWidgetOption"/>
        <w:keepNext/>
        <w:tabs>
          <w:tab w:val="left" w:pos="2160"/>
        </w:tabs>
      </w:pPr>
      <w:r>
        <w:t>displaymax</w:t>
      </w:r>
      <w:r>
        <w:tab/>
      </w:r>
    </w:p>
    <w:p w14:paraId="777303F5" w14:textId="77777777" w:rsidR="008D753F" w:rsidRDefault="001061C7">
      <w:pPr>
        <w:pStyle w:val="GWidgetOption"/>
        <w:keepNext/>
        <w:tabs>
          <w:tab w:val="left" w:pos="2160"/>
        </w:tabs>
      </w:pPr>
      <w:proofErr w:type="spellStart"/>
      <w:r>
        <w:t>varlabel</w:t>
      </w:r>
      <w:proofErr w:type="spellEnd"/>
      <w:r>
        <w:tab/>
        <w:t>Emergency expense</w:t>
      </w:r>
    </w:p>
    <w:p w14:paraId="126BC00C" w14:textId="77777777" w:rsidR="008D753F" w:rsidRDefault="001061C7">
      <w:pPr>
        <w:pStyle w:val="GDefaultWidgetOption"/>
        <w:keepNext/>
        <w:tabs>
          <w:tab w:val="left" w:pos="2160"/>
        </w:tabs>
      </w:pPr>
      <w:r>
        <w:t>topic</w:t>
      </w:r>
      <w:r>
        <w:tab/>
      </w:r>
    </w:p>
    <w:p w14:paraId="4AB3515E" w14:textId="77777777" w:rsidR="008D753F" w:rsidRDefault="001061C7">
      <w:pPr>
        <w:pStyle w:val="GDefaultWidgetOption"/>
        <w:keepNext/>
        <w:tabs>
          <w:tab w:val="left" w:pos="2160"/>
        </w:tabs>
      </w:pPr>
      <w:r>
        <w:t>chart_color</w:t>
      </w:r>
      <w:r>
        <w:tab/>
        <w:t>green</w:t>
      </w:r>
    </w:p>
    <w:p w14:paraId="5C456826" w14:textId="77777777" w:rsidR="008D753F" w:rsidRDefault="001061C7">
      <w:pPr>
        <w:pStyle w:val="GDefaultWidgetOption"/>
        <w:keepNext/>
        <w:tabs>
          <w:tab w:val="left" w:pos="2160"/>
        </w:tabs>
      </w:pPr>
      <w:r>
        <w:t>chart_type</w:t>
      </w:r>
      <w:r>
        <w:tab/>
        <w:t>bar</w:t>
      </w:r>
    </w:p>
    <w:p w14:paraId="6DB9744F" w14:textId="77777777" w:rsidR="008D753F" w:rsidRDefault="001061C7">
      <w:pPr>
        <w:pStyle w:val="GDefaultWidgetOption"/>
        <w:keepNext/>
        <w:tabs>
          <w:tab w:val="left" w:pos="2160"/>
        </w:tabs>
      </w:pPr>
      <w:r>
        <w:t>crossbreak</w:t>
      </w:r>
      <w:r>
        <w:tab/>
        <w:t>Total</w:t>
      </w:r>
    </w:p>
    <w:p w14:paraId="7EAFFA39" w14:textId="77777777" w:rsidR="008D753F" w:rsidRDefault="001061C7">
      <w:pPr>
        <w:pStyle w:val="GDefaultWidgetOption"/>
        <w:keepNext/>
        <w:tabs>
          <w:tab w:val="left" w:pos="2160"/>
        </w:tabs>
      </w:pPr>
      <w:r>
        <w:t>wrap</w:t>
      </w:r>
      <w:r>
        <w:tab/>
        <w:t>True</w:t>
      </w:r>
    </w:p>
    <w:p w14:paraId="401F62C1" w14:textId="77777777" w:rsidR="008D753F" w:rsidRDefault="001061C7">
      <w:pPr>
        <w:pStyle w:val="GDefaultWidgetOption"/>
        <w:keepNext/>
        <w:tabs>
          <w:tab w:val="left" w:pos="2160"/>
        </w:tabs>
      </w:pPr>
      <w:r>
        <w:t>required_text</w:t>
      </w:r>
      <w:r>
        <w:tab/>
        <w:t>Please choose an answer</w:t>
      </w:r>
    </w:p>
    <w:p w14:paraId="0F1C5E4F" w14:textId="77777777" w:rsidR="008D753F" w:rsidRDefault="001061C7">
      <w:pPr>
        <w:pStyle w:val="GDefaultWidgetOption"/>
        <w:keepNext/>
        <w:tabs>
          <w:tab w:val="left" w:pos="2160"/>
        </w:tabs>
      </w:pPr>
      <w:r>
        <w:t>min_columns</w:t>
      </w:r>
      <w:r>
        <w:tab/>
        <w:t>1</w:t>
      </w:r>
    </w:p>
    <w:p w14:paraId="4E5AA828" w14:textId="77777777" w:rsidR="008D753F" w:rsidRDefault="001061C7">
      <w:pPr>
        <w:pStyle w:val="GDefaultWidgetOption"/>
        <w:keepNext/>
        <w:tabs>
          <w:tab w:val="left" w:pos="2160"/>
        </w:tabs>
      </w:pPr>
      <w:r>
        <w:t>min</w:t>
      </w:r>
      <w:r>
        <w:tab/>
      </w:r>
    </w:p>
    <w:p w14:paraId="06F1EDDC" w14:textId="77777777" w:rsidR="008D753F" w:rsidRDefault="001061C7">
      <w:pPr>
        <w:pStyle w:val="GDefaultWidgetOption"/>
        <w:keepNext/>
        <w:tabs>
          <w:tab w:val="left" w:pos="2160"/>
        </w:tabs>
      </w:pPr>
      <w:r>
        <w:t>sample_type</w:t>
      </w:r>
      <w:r>
        <w:tab/>
      </w:r>
    </w:p>
    <w:p w14:paraId="0A3ED6E9" w14:textId="77777777" w:rsidR="008D753F" w:rsidRDefault="001061C7">
      <w:pPr>
        <w:pStyle w:val="GDefaultWidgetOption"/>
        <w:keepNext/>
        <w:tabs>
          <w:tab w:val="left" w:pos="2160"/>
        </w:tabs>
      </w:pPr>
      <w:r>
        <w:t>access</w:t>
      </w:r>
      <w:r>
        <w:tab/>
      </w:r>
    </w:p>
    <w:p w14:paraId="27C74EC9" w14:textId="77777777" w:rsidR="008D753F" w:rsidRDefault="001061C7">
      <w:pPr>
        <w:pStyle w:val="GDefaultWidgetOption"/>
        <w:keepNext/>
        <w:tabs>
          <w:tab w:val="left" w:pos="2160"/>
        </w:tabs>
      </w:pPr>
      <w:r>
        <w:t>autoadvance</w:t>
      </w:r>
      <w:r>
        <w:tab/>
        <w:t>False</w:t>
      </w:r>
    </w:p>
    <w:p w14:paraId="242639F5" w14:textId="77777777" w:rsidR="008D753F" w:rsidRDefault="001061C7">
      <w:pPr>
        <w:pStyle w:val="GDefaultWidgetOption"/>
        <w:keepNext/>
        <w:tabs>
          <w:tab w:val="left" w:pos="2160"/>
        </w:tabs>
      </w:pPr>
      <w:r>
        <w:t>columns</w:t>
      </w:r>
      <w:r>
        <w:tab/>
        <w:t>1</w:t>
      </w:r>
    </w:p>
    <w:p w14:paraId="698A23AC" w14:textId="77777777" w:rsidR="008D753F" w:rsidRDefault="001061C7">
      <w:pPr>
        <w:pStyle w:val="GDefaultWidgetOption"/>
        <w:keepNext/>
        <w:tabs>
          <w:tab w:val="left" w:pos="2160"/>
        </w:tabs>
      </w:pPr>
      <w:r>
        <w:t>filter_text</w:t>
      </w:r>
      <w:r>
        <w:tab/>
      </w:r>
    </w:p>
    <w:p w14:paraId="73877C1C" w14:textId="77777777" w:rsidR="008D753F" w:rsidRDefault="001061C7">
      <w:pPr>
        <w:pStyle w:val="GDefaultWidgetOption"/>
        <w:keepNext/>
        <w:tabs>
          <w:tab w:val="left" w:pos="2160"/>
        </w:tabs>
      </w:pPr>
      <w:r>
        <w:t>as_banner</w:t>
      </w:r>
      <w:r>
        <w:tab/>
        <w:t>False</w:t>
      </w:r>
    </w:p>
    <w:p w14:paraId="2FB13D54" w14:textId="77777777" w:rsidR="008D753F" w:rsidRDefault="001061C7">
      <w:pPr>
        <w:pStyle w:val="GDefaultWidgetOption"/>
        <w:keepNext/>
        <w:tabs>
          <w:tab w:val="left" w:pos="2160"/>
        </w:tabs>
      </w:pPr>
      <w:r>
        <w:t>description</w:t>
      </w:r>
      <w:r>
        <w:tab/>
      </w:r>
    </w:p>
    <w:p w14:paraId="3D8A7C6F" w14:textId="77777777" w:rsidR="008D753F" w:rsidRDefault="001061C7">
      <w:pPr>
        <w:pStyle w:val="GDefaultWidgetOption"/>
        <w:keepNext/>
        <w:tabs>
          <w:tab w:val="left" w:pos="2160"/>
        </w:tabs>
      </w:pPr>
      <w:r>
        <w:t>spd_category</w:t>
      </w:r>
      <w:r>
        <w:tab/>
      </w:r>
    </w:p>
    <w:p w14:paraId="04D47BA7" w14:textId="77777777" w:rsidR="008D753F" w:rsidRDefault="001061C7">
      <w:pPr>
        <w:pStyle w:val="GDefaultWidgetOption"/>
        <w:keepNext/>
        <w:tabs>
          <w:tab w:val="left" w:pos="2160"/>
        </w:tabs>
      </w:pPr>
      <w:r>
        <w:t>tags</w:t>
      </w:r>
      <w:r>
        <w:tab/>
      </w:r>
    </w:p>
    <w:p w14:paraId="66987A86" w14:textId="77777777" w:rsidR="008D753F" w:rsidRDefault="001061C7">
      <w:pPr>
        <w:pStyle w:val="GDefaultWidgetOption"/>
        <w:keepNext/>
        <w:tabs>
          <w:tab w:val="left" w:pos="2160"/>
        </w:tabs>
      </w:pPr>
      <w:r>
        <w:t>max</w:t>
      </w:r>
      <w:r>
        <w:tab/>
      </w:r>
    </w:p>
    <w:p w14:paraId="02A1641D" w14:textId="77777777" w:rsidR="008D753F" w:rsidRDefault="001061C7">
      <w:pPr>
        <w:pStyle w:val="GDefaultWidgetOption"/>
        <w:keepNext/>
        <w:tabs>
          <w:tab w:val="left" w:pos="2160"/>
        </w:tabs>
      </w:pPr>
      <w:r>
        <w:t>exactly</w:t>
      </w:r>
      <w:r>
        <w:tab/>
      </w:r>
    </w:p>
    <w:p w14:paraId="048A6290" w14:textId="77777777" w:rsidR="008D753F" w:rsidRDefault="001061C7">
      <w:pPr>
        <w:pStyle w:val="GDefaultWidgetOption"/>
        <w:keepNext/>
        <w:tabs>
          <w:tab w:val="left" w:pos="2160"/>
        </w:tabs>
      </w:pPr>
      <w:r>
        <w:t>horizontal</w:t>
      </w:r>
      <w:r>
        <w:tab/>
        <w:t>False</w:t>
      </w:r>
    </w:p>
    <w:p w14:paraId="4BF3E05E" w14:textId="77777777" w:rsidR="008D753F" w:rsidRDefault="001061C7">
      <w:pPr>
        <w:pStyle w:val="GDefaultWidgetOption"/>
        <w:keepNext/>
        <w:tabs>
          <w:tab w:val="left" w:pos="2160"/>
        </w:tabs>
      </w:pPr>
      <w:r>
        <w:t>grid_chart_type</w:t>
      </w:r>
      <w:r>
        <w:tab/>
        <w:t>stacked_bar</w:t>
      </w:r>
    </w:p>
    <w:p w14:paraId="65F34D82" w14:textId="77777777" w:rsidR="008D753F" w:rsidRDefault="001061C7">
      <w:pPr>
        <w:pStyle w:val="GDefaultWidgetOption"/>
        <w:keepNext/>
        <w:tabs>
          <w:tab w:val="left" w:pos="2160"/>
        </w:tabs>
      </w:pPr>
      <w:r>
        <w:t>sort_order</w:t>
      </w:r>
      <w:r>
        <w:tab/>
        <w:t>none</w:t>
      </w:r>
    </w:p>
    <w:p w14:paraId="41F164D8" w14:textId="77777777" w:rsidR="008D753F" w:rsidRDefault="001061C7">
      <w:pPr>
        <w:pStyle w:val="GDefaultWidgetOption"/>
        <w:keepNext/>
        <w:tabs>
          <w:tab w:val="left" w:pos="2160"/>
        </w:tabs>
      </w:pPr>
      <w:r>
        <w:t>sample</w:t>
      </w:r>
      <w:r>
        <w:tab/>
      </w:r>
    </w:p>
    <w:p w14:paraId="64B68C88" w14:textId="77777777" w:rsidR="008D753F" w:rsidRDefault="001061C7">
      <w:pPr>
        <w:pStyle w:val="GDefaultWidgetOption"/>
        <w:keepNext/>
        <w:tabs>
          <w:tab w:val="left" w:pos="2160"/>
        </w:tabs>
      </w:pPr>
      <w:r>
        <w:t>slide_title</w:t>
      </w:r>
      <w:r>
        <w:tab/>
      </w:r>
    </w:p>
    <w:p w14:paraId="4A3A23FC" w14:textId="77777777" w:rsidR="008D753F" w:rsidRDefault="001061C7">
      <w:pPr>
        <w:pStyle w:val="GDefaultWidgetOption"/>
        <w:keepNext/>
        <w:tabs>
          <w:tab w:val="left" w:pos="2160"/>
        </w:tabs>
      </w:pPr>
      <w:r>
        <w:t>set_active</w:t>
      </w:r>
      <w:r>
        <w:tab/>
      </w:r>
    </w:p>
    <w:p w14:paraId="33834793" w14:textId="77777777" w:rsidR="008D753F" w:rsidRDefault="001061C7">
      <w:pPr>
        <w:pStyle w:val="GDefaultWidgetOption"/>
        <w:keepNext/>
        <w:tabs>
          <w:tab w:val="left" w:pos="2160"/>
        </w:tabs>
      </w:pPr>
      <w:r>
        <w:t>required</w:t>
      </w:r>
      <w:r>
        <w:tab/>
        <w:t>NONE</w:t>
      </w:r>
    </w:p>
    <w:p w14:paraId="4E5DA1C0" w14:textId="77777777" w:rsidR="008D753F" w:rsidRDefault="001061C7">
      <w:pPr>
        <w:pStyle w:val="GDefaultWidgetOption"/>
        <w:keepNext/>
        <w:tabs>
          <w:tab w:val="left" w:pos="2160"/>
        </w:tabs>
      </w:pPr>
      <w:r>
        <w:t>mask</w:t>
      </w:r>
      <w:r>
        <w:tab/>
      </w:r>
    </w:p>
    <w:p w14:paraId="79132A4C" w14:textId="77777777" w:rsidR="008D753F" w:rsidRDefault="001061C7">
      <w:pPr>
        <w:pStyle w:val="GDefaultWidgetOption"/>
        <w:keepNext/>
        <w:tabs>
          <w:tab w:val="left" w:pos="2160"/>
        </w:tabs>
      </w:pPr>
      <w:r>
        <w:t>custom_order</w:t>
      </w:r>
      <w:r>
        <w:tab/>
      </w:r>
    </w:p>
    <w:p w14:paraId="6F4AA6DC" w14:textId="77777777" w:rsidR="008D753F" w:rsidRDefault="001061C7">
      <w:pPr>
        <w:pStyle w:val="GDefaultWidgetOption"/>
        <w:keepNext/>
        <w:tabs>
          <w:tab w:val="left" w:pos="2160"/>
        </w:tabs>
      </w:pPr>
      <w:r>
        <w:t>client</w:t>
      </w:r>
      <w:r>
        <w:tab/>
      </w:r>
    </w:p>
    <w:p w14:paraId="1DF02C80"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00FD600" w14:textId="77777777">
        <w:tc>
          <w:tcPr>
            <w:tcW w:w="336" w:type="dxa"/>
          </w:tcPr>
          <w:p w14:paraId="21E7F79A" w14:textId="77777777" w:rsidR="008D753F" w:rsidRDefault="001061C7">
            <w:pPr>
              <w:keepNext/>
            </w:pPr>
            <w:r>
              <w:rPr>
                <w:rStyle w:val="GResponseCode"/>
              </w:rPr>
              <w:t>1</w:t>
            </w:r>
          </w:p>
        </w:tc>
        <w:tc>
          <w:tcPr>
            <w:tcW w:w="361" w:type="dxa"/>
          </w:tcPr>
          <w:p w14:paraId="5B12A543" w14:textId="77777777" w:rsidR="008D753F" w:rsidRDefault="001061C7">
            <w:pPr>
              <w:keepNext/>
            </w:pPr>
            <w:r>
              <w:t>□</w:t>
            </w:r>
          </w:p>
        </w:tc>
        <w:tc>
          <w:tcPr>
            <w:tcW w:w="3731" w:type="dxa"/>
          </w:tcPr>
          <w:p w14:paraId="755ADEC4" w14:textId="77777777" w:rsidR="008D753F" w:rsidRDefault="001061C7">
            <w:pPr>
              <w:keepNext/>
            </w:pPr>
            <w:r>
              <w:t>Put it on my credit card and pay it off in full at the next statement</w:t>
            </w:r>
          </w:p>
        </w:tc>
        <w:tc>
          <w:tcPr>
            <w:tcW w:w="4428" w:type="dxa"/>
          </w:tcPr>
          <w:p w14:paraId="3A2106D4" w14:textId="77777777" w:rsidR="008D753F" w:rsidRDefault="008D753F">
            <w:pPr>
              <w:keepNext/>
              <w:jc w:val="right"/>
              <w:rPr>
                <w:i/>
              </w:rPr>
            </w:pPr>
          </w:p>
        </w:tc>
      </w:tr>
      <w:tr w:rsidR="008D753F" w14:paraId="7F035268" w14:textId="77777777">
        <w:tc>
          <w:tcPr>
            <w:tcW w:w="336" w:type="dxa"/>
          </w:tcPr>
          <w:p w14:paraId="1A916F75" w14:textId="77777777" w:rsidR="008D753F" w:rsidRDefault="001061C7">
            <w:pPr>
              <w:keepNext/>
            </w:pPr>
            <w:r>
              <w:rPr>
                <w:rStyle w:val="GResponseCode"/>
              </w:rPr>
              <w:t>2</w:t>
            </w:r>
          </w:p>
        </w:tc>
        <w:tc>
          <w:tcPr>
            <w:tcW w:w="361" w:type="dxa"/>
          </w:tcPr>
          <w:p w14:paraId="586D8A7C" w14:textId="77777777" w:rsidR="008D753F" w:rsidRDefault="001061C7">
            <w:pPr>
              <w:keepNext/>
            </w:pPr>
            <w:r>
              <w:t>□</w:t>
            </w:r>
          </w:p>
        </w:tc>
        <w:tc>
          <w:tcPr>
            <w:tcW w:w="3731" w:type="dxa"/>
          </w:tcPr>
          <w:p w14:paraId="7D668C9D" w14:textId="77777777" w:rsidR="008D753F" w:rsidRDefault="001061C7">
            <w:pPr>
              <w:keepNext/>
            </w:pPr>
            <w:r>
              <w:t>Put it on my credit card and pay it off over time</w:t>
            </w:r>
          </w:p>
        </w:tc>
        <w:tc>
          <w:tcPr>
            <w:tcW w:w="4428" w:type="dxa"/>
          </w:tcPr>
          <w:p w14:paraId="622D4D82" w14:textId="77777777" w:rsidR="008D753F" w:rsidRDefault="008D753F">
            <w:pPr>
              <w:keepNext/>
              <w:jc w:val="right"/>
              <w:rPr>
                <w:i/>
              </w:rPr>
            </w:pPr>
          </w:p>
        </w:tc>
      </w:tr>
      <w:tr w:rsidR="008D753F" w14:paraId="2878DF51" w14:textId="77777777">
        <w:tc>
          <w:tcPr>
            <w:tcW w:w="336" w:type="dxa"/>
          </w:tcPr>
          <w:p w14:paraId="3D7D6C59" w14:textId="77777777" w:rsidR="008D753F" w:rsidRDefault="001061C7">
            <w:pPr>
              <w:keepNext/>
            </w:pPr>
            <w:r>
              <w:rPr>
                <w:rStyle w:val="GResponseCode"/>
              </w:rPr>
              <w:t>3</w:t>
            </w:r>
          </w:p>
        </w:tc>
        <w:tc>
          <w:tcPr>
            <w:tcW w:w="361" w:type="dxa"/>
          </w:tcPr>
          <w:p w14:paraId="0FB262E2" w14:textId="77777777" w:rsidR="008D753F" w:rsidRDefault="001061C7">
            <w:pPr>
              <w:keepNext/>
            </w:pPr>
            <w:r>
              <w:t>□</w:t>
            </w:r>
          </w:p>
        </w:tc>
        <w:tc>
          <w:tcPr>
            <w:tcW w:w="3731" w:type="dxa"/>
          </w:tcPr>
          <w:p w14:paraId="498835B1" w14:textId="77777777" w:rsidR="008D753F" w:rsidRDefault="001061C7">
            <w:pPr>
              <w:keepNext/>
            </w:pPr>
            <w:r>
              <w:t>With the money currently in my checking/savings account or with cash</w:t>
            </w:r>
          </w:p>
        </w:tc>
        <w:tc>
          <w:tcPr>
            <w:tcW w:w="4428" w:type="dxa"/>
          </w:tcPr>
          <w:p w14:paraId="0980ACFB" w14:textId="77777777" w:rsidR="008D753F" w:rsidRDefault="008D753F">
            <w:pPr>
              <w:keepNext/>
              <w:jc w:val="right"/>
              <w:rPr>
                <w:i/>
              </w:rPr>
            </w:pPr>
          </w:p>
        </w:tc>
      </w:tr>
      <w:tr w:rsidR="008D753F" w14:paraId="7AD29D2A" w14:textId="77777777">
        <w:tc>
          <w:tcPr>
            <w:tcW w:w="336" w:type="dxa"/>
          </w:tcPr>
          <w:p w14:paraId="401C00DD" w14:textId="77777777" w:rsidR="008D753F" w:rsidRDefault="001061C7">
            <w:pPr>
              <w:keepNext/>
            </w:pPr>
            <w:r>
              <w:rPr>
                <w:rStyle w:val="GResponseCode"/>
              </w:rPr>
              <w:t>4</w:t>
            </w:r>
          </w:p>
        </w:tc>
        <w:tc>
          <w:tcPr>
            <w:tcW w:w="361" w:type="dxa"/>
          </w:tcPr>
          <w:p w14:paraId="0D5A0158" w14:textId="77777777" w:rsidR="008D753F" w:rsidRDefault="001061C7">
            <w:pPr>
              <w:keepNext/>
            </w:pPr>
            <w:r>
              <w:t>□</w:t>
            </w:r>
          </w:p>
        </w:tc>
        <w:tc>
          <w:tcPr>
            <w:tcW w:w="3731" w:type="dxa"/>
          </w:tcPr>
          <w:p w14:paraId="50F24564" w14:textId="77777777" w:rsidR="008D753F" w:rsidRDefault="001061C7">
            <w:pPr>
              <w:keepNext/>
            </w:pPr>
            <w:r>
              <w:t>Using money from a bank loan or line of credit</w:t>
            </w:r>
          </w:p>
        </w:tc>
        <w:tc>
          <w:tcPr>
            <w:tcW w:w="4428" w:type="dxa"/>
          </w:tcPr>
          <w:p w14:paraId="795CDE8C" w14:textId="77777777" w:rsidR="008D753F" w:rsidRDefault="008D753F">
            <w:pPr>
              <w:keepNext/>
              <w:jc w:val="right"/>
              <w:rPr>
                <w:i/>
              </w:rPr>
            </w:pPr>
          </w:p>
        </w:tc>
      </w:tr>
      <w:tr w:rsidR="008D753F" w14:paraId="0CF0CB26" w14:textId="77777777">
        <w:tc>
          <w:tcPr>
            <w:tcW w:w="336" w:type="dxa"/>
          </w:tcPr>
          <w:p w14:paraId="7CE43B48" w14:textId="77777777" w:rsidR="008D753F" w:rsidRDefault="001061C7">
            <w:pPr>
              <w:keepNext/>
            </w:pPr>
            <w:r>
              <w:rPr>
                <w:rStyle w:val="GResponseCode"/>
              </w:rPr>
              <w:t>5</w:t>
            </w:r>
          </w:p>
        </w:tc>
        <w:tc>
          <w:tcPr>
            <w:tcW w:w="361" w:type="dxa"/>
          </w:tcPr>
          <w:p w14:paraId="5AC33011" w14:textId="77777777" w:rsidR="008D753F" w:rsidRDefault="001061C7">
            <w:pPr>
              <w:keepNext/>
            </w:pPr>
            <w:r>
              <w:t>□</w:t>
            </w:r>
          </w:p>
        </w:tc>
        <w:tc>
          <w:tcPr>
            <w:tcW w:w="3731" w:type="dxa"/>
          </w:tcPr>
          <w:p w14:paraId="0D17E035" w14:textId="77777777" w:rsidR="008D753F" w:rsidRDefault="001061C7">
            <w:pPr>
              <w:keepNext/>
            </w:pPr>
            <w:r>
              <w:t>By borrowing from a friend or family member</w:t>
            </w:r>
          </w:p>
        </w:tc>
        <w:tc>
          <w:tcPr>
            <w:tcW w:w="4428" w:type="dxa"/>
          </w:tcPr>
          <w:p w14:paraId="68011789" w14:textId="77777777" w:rsidR="008D753F" w:rsidRDefault="008D753F">
            <w:pPr>
              <w:keepNext/>
              <w:jc w:val="right"/>
              <w:rPr>
                <w:i/>
              </w:rPr>
            </w:pPr>
          </w:p>
        </w:tc>
      </w:tr>
      <w:tr w:rsidR="008D753F" w14:paraId="4E43D55A" w14:textId="77777777">
        <w:tc>
          <w:tcPr>
            <w:tcW w:w="336" w:type="dxa"/>
          </w:tcPr>
          <w:p w14:paraId="0CAE2542" w14:textId="77777777" w:rsidR="008D753F" w:rsidRDefault="001061C7">
            <w:pPr>
              <w:keepNext/>
            </w:pPr>
            <w:r>
              <w:rPr>
                <w:rStyle w:val="GResponseCode"/>
              </w:rPr>
              <w:t>6</w:t>
            </w:r>
          </w:p>
        </w:tc>
        <w:tc>
          <w:tcPr>
            <w:tcW w:w="361" w:type="dxa"/>
          </w:tcPr>
          <w:p w14:paraId="0FD80E26" w14:textId="77777777" w:rsidR="008D753F" w:rsidRDefault="001061C7">
            <w:pPr>
              <w:keepNext/>
            </w:pPr>
            <w:r>
              <w:t>□</w:t>
            </w:r>
          </w:p>
        </w:tc>
        <w:tc>
          <w:tcPr>
            <w:tcW w:w="3731" w:type="dxa"/>
          </w:tcPr>
          <w:p w14:paraId="6EA391FB" w14:textId="77777777" w:rsidR="008D753F" w:rsidRDefault="001061C7">
            <w:pPr>
              <w:keepNext/>
            </w:pPr>
            <w:r>
              <w:t>Using a payday loan, deposit advance, or overdraft</w:t>
            </w:r>
          </w:p>
        </w:tc>
        <w:tc>
          <w:tcPr>
            <w:tcW w:w="4428" w:type="dxa"/>
          </w:tcPr>
          <w:p w14:paraId="142443A5" w14:textId="77777777" w:rsidR="008D753F" w:rsidRDefault="008D753F">
            <w:pPr>
              <w:keepNext/>
              <w:jc w:val="right"/>
              <w:rPr>
                <w:i/>
              </w:rPr>
            </w:pPr>
          </w:p>
        </w:tc>
      </w:tr>
      <w:tr w:rsidR="008D753F" w14:paraId="2C5870EC" w14:textId="77777777">
        <w:tc>
          <w:tcPr>
            <w:tcW w:w="336" w:type="dxa"/>
          </w:tcPr>
          <w:p w14:paraId="1B5CB151" w14:textId="77777777" w:rsidR="008D753F" w:rsidRDefault="001061C7">
            <w:pPr>
              <w:keepNext/>
            </w:pPr>
            <w:r>
              <w:rPr>
                <w:rStyle w:val="GResponseCode"/>
              </w:rPr>
              <w:t>7</w:t>
            </w:r>
          </w:p>
        </w:tc>
        <w:tc>
          <w:tcPr>
            <w:tcW w:w="361" w:type="dxa"/>
          </w:tcPr>
          <w:p w14:paraId="4E0B3F2D" w14:textId="77777777" w:rsidR="008D753F" w:rsidRDefault="001061C7">
            <w:pPr>
              <w:keepNext/>
            </w:pPr>
            <w:r>
              <w:t>□</w:t>
            </w:r>
          </w:p>
        </w:tc>
        <w:tc>
          <w:tcPr>
            <w:tcW w:w="3731" w:type="dxa"/>
          </w:tcPr>
          <w:p w14:paraId="20837784" w14:textId="77777777" w:rsidR="008D753F" w:rsidRDefault="001061C7">
            <w:pPr>
              <w:keepNext/>
            </w:pPr>
            <w:r>
              <w:t>By selling something</w:t>
            </w:r>
          </w:p>
        </w:tc>
        <w:tc>
          <w:tcPr>
            <w:tcW w:w="4428" w:type="dxa"/>
          </w:tcPr>
          <w:p w14:paraId="6E8CD872" w14:textId="77777777" w:rsidR="008D753F" w:rsidRDefault="008D753F">
            <w:pPr>
              <w:keepNext/>
              <w:jc w:val="right"/>
              <w:rPr>
                <w:i/>
              </w:rPr>
            </w:pPr>
          </w:p>
        </w:tc>
      </w:tr>
      <w:tr w:rsidR="008D753F" w14:paraId="01BCFF1E" w14:textId="77777777">
        <w:tc>
          <w:tcPr>
            <w:tcW w:w="336" w:type="dxa"/>
          </w:tcPr>
          <w:p w14:paraId="57F0C99A" w14:textId="77777777" w:rsidR="008D753F" w:rsidRDefault="001061C7">
            <w:pPr>
              <w:keepNext/>
            </w:pPr>
            <w:r>
              <w:rPr>
                <w:rStyle w:val="GResponseCode"/>
              </w:rPr>
              <w:t>8</w:t>
            </w:r>
          </w:p>
        </w:tc>
        <w:tc>
          <w:tcPr>
            <w:tcW w:w="361" w:type="dxa"/>
          </w:tcPr>
          <w:p w14:paraId="4B72F7CE" w14:textId="77777777" w:rsidR="008D753F" w:rsidRDefault="001061C7">
            <w:pPr>
              <w:keepNext/>
            </w:pPr>
            <w:r>
              <w:t>□</w:t>
            </w:r>
          </w:p>
        </w:tc>
        <w:tc>
          <w:tcPr>
            <w:tcW w:w="3731" w:type="dxa"/>
          </w:tcPr>
          <w:p w14:paraId="14997208" w14:textId="77777777" w:rsidR="008D753F" w:rsidRDefault="001061C7">
            <w:pPr>
              <w:keepNext/>
            </w:pPr>
            <w:r>
              <w:t>I wouldn't be able to pay for the expense right now</w:t>
            </w:r>
          </w:p>
        </w:tc>
        <w:tc>
          <w:tcPr>
            <w:tcW w:w="4428" w:type="dxa"/>
          </w:tcPr>
          <w:p w14:paraId="5DB8485D" w14:textId="77777777" w:rsidR="008D753F" w:rsidRDefault="001061C7">
            <w:pPr>
              <w:keepNext/>
              <w:jc w:val="right"/>
              <w:rPr>
                <w:i/>
              </w:rPr>
            </w:pPr>
            <w:r>
              <w:rPr>
                <w:i/>
              </w:rPr>
              <w:t>Exclude other punches</w:t>
            </w:r>
          </w:p>
        </w:tc>
      </w:tr>
      <w:tr w:rsidR="008D753F" w14:paraId="3BD12DB9" w14:textId="77777777">
        <w:tc>
          <w:tcPr>
            <w:tcW w:w="336" w:type="dxa"/>
          </w:tcPr>
          <w:p w14:paraId="4A93C185" w14:textId="77777777" w:rsidR="008D753F" w:rsidRDefault="001061C7">
            <w:pPr>
              <w:keepNext/>
            </w:pPr>
            <w:r>
              <w:rPr>
                <w:rStyle w:val="GResponseCode"/>
              </w:rPr>
              <w:t>9</w:t>
            </w:r>
          </w:p>
        </w:tc>
        <w:tc>
          <w:tcPr>
            <w:tcW w:w="361" w:type="dxa"/>
          </w:tcPr>
          <w:p w14:paraId="2173D7D3" w14:textId="77777777" w:rsidR="008D753F" w:rsidRDefault="001061C7">
            <w:pPr>
              <w:keepNext/>
            </w:pPr>
            <w:r>
              <w:t>□</w:t>
            </w:r>
          </w:p>
        </w:tc>
        <w:tc>
          <w:tcPr>
            <w:tcW w:w="3731" w:type="dxa"/>
          </w:tcPr>
          <w:p w14:paraId="742B6F39" w14:textId="77777777" w:rsidR="008D753F" w:rsidRDefault="001061C7">
            <w:pPr>
              <w:keepNext/>
            </w:pPr>
            <w:r>
              <w:t>Other (open [CC24_309d_t])</w:t>
            </w:r>
          </w:p>
        </w:tc>
        <w:tc>
          <w:tcPr>
            <w:tcW w:w="4428" w:type="dxa"/>
          </w:tcPr>
          <w:p w14:paraId="4156D90A" w14:textId="77777777" w:rsidR="008D753F" w:rsidRDefault="008D753F">
            <w:pPr>
              <w:keepNext/>
              <w:jc w:val="right"/>
              <w:rPr>
                <w:i/>
              </w:rPr>
            </w:pPr>
          </w:p>
        </w:tc>
      </w:tr>
    </w:tbl>
    <w:p w14:paraId="62D3EAEC" w14:textId="77777777" w:rsidR="008D753F" w:rsidRDefault="008D753F">
      <w:pPr>
        <w:pStyle w:val="GQuestionSpacer"/>
      </w:pPr>
    </w:p>
    <w:p w14:paraId="76E83BF8" w14:textId="77777777" w:rsidR="008D753F" w:rsidRDefault="001061C7">
      <w:pPr>
        <w:pStyle w:val="GPage"/>
        <w:keepNext/>
      </w:pPr>
      <w:bookmarkStart w:id="171" w:name="_Toc175835918"/>
      <w:r>
        <w:t>Page: implicit_page_CC24_310grid</w:t>
      </w:r>
      <w:bookmarkEnd w:id="171"/>
    </w:p>
    <w:p w14:paraId="465189F0"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1683"/>
        <w:gridCol w:w="7677"/>
      </w:tblGrid>
      <w:tr w:rsidR="008D753F" w14:paraId="3B106085" w14:textId="77777777">
        <w:tc>
          <w:tcPr>
            <w:tcW w:w="0" w:type="dxa"/>
            <w:shd w:val="clear" w:color="auto" w:fill="D0D0D0"/>
          </w:tcPr>
          <w:p w14:paraId="412584CB" w14:textId="77777777" w:rsidR="008D753F" w:rsidRDefault="001061C7">
            <w:pPr>
              <w:pStyle w:val="GVariableNameP"/>
              <w:keepNext/>
            </w:pPr>
            <w:r>
              <w:lastRenderedPageBreak/>
              <w:fldChar w:fldCharType="begin"/>
            </w:r>
            <w:r>
              <w:instrText>TC CC24_310grid \\l 2 \\f a</w:instrText>
            </w:r>
            <w:r>
              <w:fldChar w:fldCharType="end"/>
            </w:r>
            <w:r>
              <w:t>CC24_310grid</w:t>
            </w:r>
            <w:r>
              <w:rPr>
                <w:i/>
              </w:rPr>
              <w:t>- prompt once on skip</w:t>
            </w:r>
          </w:p>
        </w:tc>
        <w:tc>
          <w:tcPr>
            <w:tcW w:w="0" w:type="dxa"/>
            <w:shd w:val="clear" w:color="auto" w:fill="D0D0D0"/>
            <w:vAlign w:val="bottom"/>
          </w:tcPr>
          <w:p w14:paraId="576439F5" w14:textId="77777777" w:rsidR="008D753F" w:rsidRDefault="001061C7">
            <w:pPr>
              <w:keepNext/>
              <w:jc w:val="right"/>
            </w:pPr>
            <w:r>
              <w:t>GRID</w:t>
            </w:r>
          </w:p>
        </w:tc>
      </w:tr>
      <w:tr w:rsidR="008D753F" w14:paraId="673F1C8B" w14:textId="77777777">
        <w:tc>
          <w:tcPr>
            <w:tcW w:w="8856" w:type="dxa"/>
            <w:gridSpan w:val="2"/>
            <w:shd w:val="clear" w:color="auto" w:fill="D0D0D0"/>
          </w:tcPr>
          <w:p w14:paraId="7E539319" w14:textId="77777777" w:rsidR="008D753F" w:rsidRDefault="001061C7">
            <w:pPr>
              <w:keepNext/>
            </w:pPr>
            <w:r>
              <w:t>Which party has a majority of seats in the ...</w:t>
            </w:r>
          </w:p>
        </w:tc>
      </w:tr>
    </w:tbl>
    <w:p w14:paraId="7B36E113" w14:textId="77777777" w:rsidR="008D753F" w:rsidRDefault="008D753F">
      <w:pPr>
        <w:pStyle w:val="GQuestionSpacer"/>
        <w:keepNext/>
      </w:pPr>
    </w:p>
    <w:p w14:paraId="03659B47" w14:textId="77777777" w:rsidR="008D753F" w:rsidRDefault="001061C7">
      <w:pPr>
        <w:pStyle w:val="GDefaultWidgetOption"/>
        <w:keepNext/>
        <w:tabs>
          <w:tab w:val="left" w:pos="2160"/>
        </w:tabs>
      </w:pPr>
      <w:r>
        <w:t>collapsible</w:t>
      </w:r>
      <w:r>
        <w:tab/>
        <w:t>True</w:t>
      </w:r>
    </w:p>
    <w:p w14:paraId="6C02B28E" w14:textId="77777777" w:rsidR="008D753F" w:rsidRDefault="001061C7">
      <w:pPr>
        <w:pStyle w:val="GDefaultWidgetOption"/>
        <w:keepNext/>
        <w:tabs>
          <w:tab w:val="left" w:pos="2160"/>
        </w:tabs>
      </w:pPr>
      <w:r>
        <w:t>dk_text</w:t>
      </w:r>
      <w:r>
        <w:tab/>
        <w:t>Don't know</w:t>
      </w:r>
    </w:p>
    <w:p w14:paraId="3E88E187" w14:textId="77777777" w:rsidR="008D753F" w:rsidRDefault="001061C7">
      <w:pPr>
        <w:pStyle w:val="GDefaultWidgetOption"/>
        <w:keepNext/>
        <w:tabs>
          <w:tab w:val="left" w:pos="2160"/>
        </w:tabs>
      </w:pPr>
      <w:r>
        <w:t>chart_layout</w:t>
      </w:r>
      <w:r>
        <w:tab/>
        <w:t>1</w:t>
      </w:r>
    </w:p>
    <w:p w14:paraId="2440E01F" w14:textId="77777777" w:rsidR="008D753F" w:rsidRDefault="001061C7">
      <w:pPr>
        <w:pStyle w:val="GDefaultWidgetOption"/>
        <w:keepNext/>
        <w:tabs>
          <w:tab w:val="left" w:pos="2160"/>
        </w:tabs>
      </w:pPr>
      <w:r>
        <w:t>displaymax</w:t>
      </w:r>
      <w:r>
        <w:tab/>
      </w:r>
    </w:p>
    <w:p w14:paraId="67E2C433" w14:textId="77777777" w:rsidR="008D753F" w:rsidRDefault="001061C7">
      <w:pPr>
        <w:pStyle w:val="GDefaultWidgetOption"/>
        <w:keepNext/>
        <w:tabs>
          <w:tab w:val="left" w:pos="2160"/>
        </w:tabs>
      </w:pPr>
      <w:r>
        <w:t>filter_text</w:t>
      </w:r>
      <w:r>
        <w:tab/>
      </w:r>
    </w:p>
    <w:p w14:paraId="018DC88D" w14:textId="77777777" w:rsidR="008D753F" w:rsidRDefault="001061C7">
      <w:pPr>
        <w:pStyle w:val="GDefaultWidgetOption"/>
        <w:keepNext/>
        <w:tabs>
          <w:tab w:val="left" w:pos="2160"/>
        </w:tabs>
      </w:pPr>
      <w:r>
        <w:t>custom_colorder</w:t>
      </w:r>
      <w:r>
        <w:tab/>
      </w:r>
    </w:p>
    <w:p w14:paraId="37536B8A" w14:textId="77777777" w:rsidR="008D753F" w:rsidRDefault="001061C7">
      <w:pPr>
        <w:pStyle w:val="GDefaultWidgetOption"/>
        <w:keepNext/>
        <w:tabs>
          <w:tab w:val="left" w:pos="2160"/>
        </w:tabs>
      </w:pPr>
      <w:r>
        <w:t>custom_roworder</w:t>
      </w:r>
      <w:r>
        <w:tab/>
      </w:r>
    </w:p>
    <w:p w14:paraId="16516E52" w14:textId="77777777" w:rsidR="008D753F" w:rsidRDefault="001061C7">
      <w:pPr>
        <w:pStyle w:val="GDefaultWidgetOption"/>
        <w:keepNext/>
        <w:tabs>
          <w:tab w:val="left" w:pos="2160"/>
        </w:tabs>
      </w:pPr>
      <w:r>
        <w:t>topic</w:t>
      </w:r>
      <w:r>
        <w:tab/>
      </w:r>
    </w:p>
    <w:p w14:paraId="4D01EEEB" w14:textId="77777777" w:rsidR="008D753F" w:rsidRDefault="001061C7">
      <w:pPr>
        <w:pStyle w:val="GDefaultWidgetOption"/>
        <w:keepNext/>
        <w:tabs>
          <w:tab w:val="left" w:pos="2160"/>
        </w:tabs>
      </w:pPr>
      <w:r>
        <w:t>header_alignment</w:t>
      </w:r>
      <w:r>
        <w:tab/>
        <w:t>center</w:t>
      </w:r>
    </w:p>
    <w:p w14:paraId="5E3790E0" w14:textId="77777777" w:rsidR="008D753F" w:rsidRDefault="001061C7">
      <w:pPr>
        <w:pStyle w:val="GDefaultWidgetOption"/>
        <w:keepNext/>
        <w:tabs>
          <w:tab w:val="left" w:pos="2160"/>
        </w:tabs>
      </w:pPr>
      <w:r>
        <w:t>chart_color</w:t>
      </w:r>
      <w:r>
        <w:tab/>
        <w:t>green</w:t>
      </w:r>
    </w:p>
    <w:p w14:paraId="14BDC39C" w14:textId="77777777" w:rsidR="008D753F" w:rsidRDefault="001061C7">
      <w:pPr>
        <w:pStyle w:val="GDefaultWidgetOption"/>
        <w:keepNext/>
        <w:tabs>
          <w:tab w:val="left" w:pos="2160"/>
        </w:tabs>
      </w:pPr>
      <w:r>
        <w:t>chart_type</w:t>
      </w:r>
      <w:r>
        <w:tab/>
        <w:t>bar</w:t>
      </w:r>
    </w:p>
    <w:p w14:paraId="4F05F02B" w14:textId="77777777" w:rsidR="008D753F" w:rsidRDefault="001061C7">
      <w:pPr>
        <w:pStyle w:val="GDefaultWidgetOption"/>
        <w:keepNext/>
        <w:tabs>
          <w:tab w:val="left" w:pos="2160"/>
        </w:tabs>
      </w:pPr>
      <w:r>
        <w:t>rowsample</w:t>
      </w:r>
      <w:r>
        <w:tab/>
      </w:r>
    </w:p>
    <w:p w14:paraId="31DB79D0" w14:textId="77777777" w:rsidR="008D753F" w:rsidRDefault="001061C7">
      <w:pPr>
        <w:pStyle w:val="GDefaultWidgetOption"/>
        <w:keepNext/>
        <w:tabs>
          <w:tab w:val="left" w:pos="2160"/>
        </w:tabs>
      </w:pPr>
      <w:r>
        <w:t>crossbreak</w:t>
      </w:r>
      <w:r>
        <w:tab/>
        <w:t>Total</w:t>
      </w:r>
    </w:p>
    <w:p w14:paraId="4BDCF262" w14:textId="77777777" w:rsidR="008D753F" w:rsidRDefault="001061C7">
      <w:pPr>
        <w:pStyle w:val="GDefaultWidgetOption"/>
        <w:keepNext/>
        <w:tabs>
          <w:tab w:val="left" w:pos="2160"/>
        </w:tabs>
      </w:pPr>
      <w:r>
        <w:t>is_rating</w:t>
      </w:r>
      <w:r>
        <w:tab/>
        <w:t>False</w:t>
      </w:r>
    </w:p>
    <w:p w14:paraId="764B80ED" w14:textId="77777777" w:rsidR="008D753F" w:rsidRDefault="001061C7">
      <w:pPr>
        <w:pStyle w:val="GDefaultWidgetOption"/>
        <w:keepNext/>
        <w:tabs>
          <w:tab w:val="left" w:pos="2160"/>
        </w:tabs>
      </w:pPr>
      <w:r>
        <w:t>roworder</w:t>
      </w:r>
      <w:r>
        <w:tab/>
        <w:t>as-is</w:t>
      </w:r>
    </w:p>
    <w:p w14:paraId="499DF072" w14:textId="77777777" w:rsidR="008D753F" w:rsidRDefault="001061C7">
      <w:pPr>
        <w:pStyle w:val="GDefaultWidgetOption"/>
        <w:keepNext/>
        <w:tabs>
          <w:tab w:val="left" w:pos="2160"/>
        </w:tabs>
      </w:pPr>
      <w:r>
        <w:t>required_text</w:t>
      </w:r>
      <w:r>
        <w:tab/>
      </w:r>
    </w:p>
    <w:p w14:paraId="4B1E11EA" w14:textId="77777777" w:rsidR="008D753F" w:rsidRDefault="001061C7">
      <w:pPr>
        <w:pStyle w:val="GDefaultWidgetOption"/>
        <w:keepNext/>
        <w:tabs>
          <w:tab w:val="left" w:pos="2160"/>
        </w:tabs>
      </w:pPr>
      <w:r>
        <w:t>dk</w:t>
      </w:r>
      <w:r>
        <w:tab/>
        <w:t>False</w:t>
      </w:r>
    </w:p>
    <w:p w14:paraId="5BA2294E" w14:textId="77777777" w:rsidR="008D753F" w:rsidRDefault="001061C7">
      <w:pPr>
        <w:pStyle w:val="GDefaultWidgetOption"/>
        <w:keepNext/>
        <w:tabs>
          <w:tab w:val="left" w:pos="2160"/>
        </w:tabs>
      </w:pPr>
      <w:r>
        <w:t>unique</w:t>
      </w:r>
      <w:r>
        <w:tab/>
        <w:t>False</w:t>
      </w:r>
    </w:p>
    <w:p w14:paraId="7717735E" w14:textId="77777777" w:rsidR="008D753F" w:rsidRDefault="001061C7">
      <w:pPr>
        <w:pStyle w:val="GWidgetOption"/>
        <w:keepNext/>
        <w:tabs>
          <w:tab w:val="left" w:pos="2160"/>
        </w:tabs>
      </w:pPr>
      <w:proofErr w:type="spellStart"/>
      <w:r>
        <w:t>collapse_expanded</w:t>
      </w:r>
      <w:proofErr w:type="spellEnd"/>
      <w:r>
        <w:tab/>
        <w:t>True</w:t>
      </w:r>
    </w:p>
    <w:p w14:paraId="59B1DBC7" w14:textId="77777777" w:rsidR="008D753F" w:rsidRDefault="001061C7">
      <w:pPr>
        <w:pStyle w:val="GDefaultWidgetOption"/>
        <w:keepNext/>
        <w:tabs>
          <w:tab w:val="left" w:pos="2160"/>
        </w:tabs>
      </w:pPr>
      <w:r>
        <w:t>rowsum</w:t>
      </w:r>
      <w:r>
        <w:tab/>
      </w:r>
    </w:p>
    <w:p w14:paraId="17493A16" w14:textId="77777777" w:rsidR="008D753F" w:rsidRDefault="001061C7">
      <w:pPr>
        <w:pStyle w:val="GDefaultWidgetOption"/>
        <w:keepNext/>
        <w:tabs>
          <w:tab w:val="left" w:pos="2160"/>
        </w:tabs>
      </w:pPr>
      <w:r>
        <w:t>sample_type</w:t>
      </w:r>
      <w:r>
        <w:tab/>
      </w:r>
    </w:p>
    <w:p w14:paraId="6F461AD5" w14:textId="77777777" w:rsidR="008D753F" w:rsidRDefault="001061C7">
      <w:pPr>
        <w:pStyle w:val="GDefaultWidgetOption"/>
        <w:keepNext/>
        <w:tabs>
          <w:tab w:val="left" w:pos="2160"/>
        </w:tabs>
      </w:pPr>
      <w:r>
        <w:t>access</w:t>
      </w:r>
      <w:r>
        <w:tab/>
      </w:r>
    </w:p>
    <w:p w14:paraId="6F804A19" w14:textId="77777777" w:rsidR="008D753F" w:rsidRDefault="001061C7">
      <w:pPr>
        <w:pStyle w:val="GDefaultWidgetOption"/>
        <w:keepNext/>
        <w:tabs>
          <w:tab w:val="left" w:pos="2160"/>
        </w:tabs>
      </w:pPr>
      <w:r>
        <w:t>width</w:t>
      </w:r>
      <w:r>
        <w:tab/>
        <w:t>0</w:t>
      </w:r>
    </w:p>
    <w:p w14:paraId="27A79081" w14:textId="77777777" w:rsidR="008D753F" w:rsidRDefault="001061C7">
      <w:pPr>
        <w:pStyle w:val="GDefaultWidgetOption"/>
        <w:keepNext/>
        <w:tabs>
          <w:tab w:val="left" w:pos="2160"/>
        </w:tabs>
      </w:pPr>
      <w:r>
        <w:t>dk_missing</w:t>
      </w:r>
      <w:r>
        <w:tab/>
        <w:t>False</w:t>
      </w:r>
    </w:p>
    <w:p w14:paraId="625F5C3C" w14:textId="77777777" w:rsidR="008D753F" w:rsidRDefault="001061C7">
      <w:pPr>
        <w:pStyle w:val="GDefaultWidgetOption"/>
        <w:keepNext/>
        <w:tabs>
          <w:tab w:val="left" w:pos="2160"/>
        </w:tabs>
      </w:pPr>
      <w:r>
        <w:t>widget</w:t>
      </w:r>
      <w:r>
        <w:tab/>
      </w:r>
    </w:p>
    <w:p w14:paraId="7F624C8C" w14:textId="77777777" w:rsidR="008D753F" w:rsidRDefault="001061C7">
      <w:pPr>
        <w:pStyle w:val="GWidgetOption"/>
        <w:keepNext/>
        <w:tabs>
          <w:tab w:val="left" w:pos="2160"/>
        </w:tabs>
      </w:pPr>
      <w:proofErr w:type="spellStart"/>
      <w:r>
        <w:t>varlabel</w:t>
      </w:r>
      <w:proofErr w:type="spellEnd"/>
      <w:r>
        <w:tab/>
        <w:t>Know Party in Government</w:t>
      </w:r>
    </w:p>
    <w:p w14:paraId="791FA67E" w14:textId="77777777" w:rsidR="008D753F" w:rsidRDefault="001061C7">
      <w:pPr>
        <w:pStyle w:val="GDefaultWidgetOption"/>
        <w:keepNext/>
        <w:tabs>
          <w:tab w:val="left" w:pos="2160"/>
        </w:tabs>
      </w:pPr>
      <w:r>
        <w:t>as_banner</w:t>
      </w:r>
      <w:r>
        <w:tab/>
        <w:t>False</w:t>
      </w:r>
    </w:p>
    <w:p w14:paraId="4E4337EB" w14:textId="77777777" w:rsidR="008D753F" w:rsidRDefault="001061C7">
      <w:pPr>
        <w:pStyle w:val="GDefaultWidgetOption"/>
        <w:keepNext/>
        <w:tabs>
          <w:tab w:val="left" w:pos="2160"/>
        </w:tabs>
      </w:pPr>
      <w:r>
        <w:t>description</w:t>
      </w:r>
      <w:r>
        <w:tab/>
      </w:r>
    </w:p>
    <w:p w14:paraId="03C50DDD" w14:textId="77777777" w:rsidR="008D753F" w:rsidRDefault="001061C7">
      <w:pPr>
        <w:pStyle w:val="GDefaultWidgetOption"/>
        <w:keepNext/>
        <w:tabs>
          <w:tab w:val="left" w:pos="2160"/>
        </w:tabs>
      </w:pPr>
      <w:r>
        <w:t>spd_category</w:t>
      </w:r>
      <w:r>
        <w:tab/>
      </w:r>
    </w:p>
    <w:p w14:paraId="39B18272" w14:textId="77777777" w:rsidR="008D753F" w:rsidRDefault="001061C7">
      <w:pPr>
        <w:pStyle w:val="GDefaultWidgetOption"/>
        <w:keepNext/>
        <w:tabs>
          <w:tab w:val="left" w:pos="2160"/>
        </w:tabs>
      </w:pPr>
      <w:r>
        <w:t>tags</w:t>
      </w:r>
      <w:r>
        <w:tab/>
      </w:r>
    </w:p>
    <w:p w14:paraId="69E61ADD" w14:textId="77777777" w:rsidR="008D753F" w:rsidRDefault="001061C7">
      <w:pPr>
        <w:pStyle w:val="GDefaultWidgetOption"/>
        <w:keepNext/>
        <w:tabs>
          <w:tab w:val="left" w:pos="2160"/>
        </w:tabs>
      </w:pPr>
      <w:r>
        <w:t>transpose</w:t>
      </w:r>
      <w:r>
        <w:tab/>
        <w:t>False</w:t>
      </w:r>
    </w:p>
    <w:p w14:paraId="3BA18D1E" w14:textId="77777777" w:rsidR="008D753F" w:rsidRDefault="001061C7">
      <w:pPr>
        <w:pStyle w:val="GDefaultWidgetOption"/>
        <w:keepNext/>
        <w:tabs>
          <w:tab w:val="left" w:pos="2160"/>
        </w:tabs>
      </w:pPr>
      <w:r>
        <w:t>stripes</w:t>
      </w:r>
      <w:r>
        <w:tab/>
        <w:t>False</w:t>
      </w:r>
    </w:p>
    <w:p w14:paraId="3FAF82E7" w14:textId="77777777" w:rsidR="008D753F" w:rsidRDefault="001061C7">
      <w:pPr>
        <w:pStyle w:val="GDefaultWidgetOption"/>
        <w:keepNext/>
        <w:tabs>
          <w:tab w:val="left" w:pos="2160"/>
        </w:tabs>
      </w:pPr>
      <w:r>
        <w:t>sticky_header</w:t>
      </w:r>
      <w:r>
        <w:tab/>
        <w:t>False</w:t>
      </w:r>
    </w:p>
    <w:p w14:paraId="4B3DAAF0" w14:textId="77777777" w:rsidR="008D753F" w:rsidRDefault="001061C7">
      <w:pPr>
        <w:pStyle w:val="GDefaultWidgetOption"/>
        <w:keepNext/>
        <w:tabs>
          <w:tab w:val="left" w:pos="2160"/>
        </w:tabs>
      </w:pPr>
      <w:r>
        <w:t>splitlabels</w:t>
      </w:r>
      <w:r>
        <w:tab/>
        <w:t>False</w:t>
      </w:r>
    </w:p>
    <w:p w14:paraId="17D39CEB" w14:textId="77777777" w:rsidR="008D753F" w:rsidRDefault="001061C7">
      <w:pPr>
        <w:pStyle w:val="GDefaultWidgetOption"/>
        <w:keepNext/>
        <w:tabs>
          <w:tab w:val="left" w:pos="2160"/>
        </w:tabs>
      </w:pPr>
      <w:r>
        <w:t>offset</w:t>
      </w:r>
      <w:r>
        <w:tab/>
        <w:t>0</w:t>
      </w:r>
    </w:p>
    <w:p w14:paraId="2C37B425" w14:textId="77777777" w:rsidR="008D753F" w:rsidRDefault="001061C7">
      <w:pPr>
        <w:pStyle w:val="GDefaultWidgetOption"/>
        <w:keepNext/>
        <w:tabs>
          <w:tab w:val="left" w:pos="2160"/>
        </w:tabs>
      </w:pPr>
      <w:r>
        <w:t>visible_rows</w:t>
      </w:r>
      <w:r>
        <w:tab/>
      </w:r>
    </w:p>
    <w:p w14:paraId="7006C1EF" w14:textId="77777777" w:rsidR="008D753F" w:rsidRDefault="001061C7">
      <w:pPr>
        <w:pStyle w:val="GDefaultWidgetOption"/>
        <w:keepNext/>
        <w:tabs>
          <w:tab w:val="left" w:pos="2160"/>
        </w:tabs>
      </w:pPr>
      <w:r>
        <w:t>grid_chart_type</w:t>
      </w:r>
      <w:r>
        <w:tab/>
        <w:t>stacked_bar</w:t>
      </w:r>
    </w:p>
    <w:p w14:paraId="4E4AED80" w14:textId="77777777" w:rsidR="008D753F" w:rsidRDefault="001061C7">
      <w:pPr>
        <w:pStyle w:val="GDefaultWidgetOption"/>
        <w:keepNext/>
        <w:tabs>
          <w:tab w:val="left" w:pos="2160"/>
        </w:tabs>
      </w:pPr>
      <w:r>
        <w:t>sort_order</w:t>
      </w:r>
      <w:r>
        <w:tab/>
        <w:t>none</w:t>
      </w:r>
    </w:p>
    <w:p w14:paraId="2B86351F" w14:textId="77777777" w:rsidR="008D753F" w:rsidRDefault="001061C7">
      <w:pPr>
        <w:pStyle w:val="GDefaultWidgetOption"/>
        <w:keepNext/>
        <w:tabs>
          <w:tab w:val="left" w:pos="2160"/>
        </w:tabs>
      </w:pPr>
      <w:r>
        <w:t>colsum</w:t>
      </w:r>
      <w:r>
        <w:tab/>
      </w:r>
    </w:p>
    <w:p w14:paraId="56B0B622" w14:textId="77777777" w:rsidR="008D753F" w:rsidRDefault="001061C7">
      <w:pPr>
        <w:pStyle w:val="GDefaultWidgetOption"/>
        <w:keepNext/>
        <w:tabs>
          <w:tab w:val="left" w:pos="2160"/>
        </w:tabs>
      </w:pPr>
      <w:r>
        <w:t>slide_title</w:t>
      </w:r>
      <w:r>
        <w:tab/>
      </w:r>
    </w:p>
    <w:p w14:paraId="54482851" w14:textId="77777777" w:rsidR="008D753F" w:rsidRDefault="001061C7">
      <w:pPr>
        <w:pStyle w:val="GWidgetOption"/>
        <w:keepNext/>
        <w:tabs>
          <w:tab w:val="left" w:pos="2160"/>
        </w:tabs>
      </w:pPr>
      <w:r>
        <w:t>required</w:t>
      </w:r>
      <w:r>
        <w:tab/>
        <w:t>SOFT</w:t>
      </w:r>
    </w:p>
    <w:p w14:paraId="6F3F8FD4" w14:textId="77777777" w:rsidR="008D753F" w:rsidRDefault="001061C7">
      <w:pPr>
        <w:pStyle w:val="GDefaultWidgetOption"/>
        <w:keepNext/>
        <w:tabs>
          <w:tab w:val="left" w:pos="2160"/>
        </w:tabs>
      </w:pPr>
      <w:r>
        <w:t>collapse_width</w:t>
      </w:r>
      <w:r>
        <w:tab/>
        <w:t>575</w:t>
      </w:r>
    </w:p>
    <w:p w14:paraId="747DA123" w14:textId="77777777" w:rsidR="008D753F" w:rsidRDefault="001061C7">
      <w:pPr>
        <w:pStyle w:val="GDefaultWidgetOption"/>
        <w:keepNext/>
        <w:tabs>
          <w:tab w:val="left" w:pos="2160"/>
        </w:tabs>
      </w:pPr>
      <w:r>
        <w:t>client</w:t>
      </w:r>
      <w:r>
        <w:tab/>
      </w:r>
    </w:p>
    <w:p w14:paraId="129BB5ED" w14:textId="77777777" w:rsidR="008D753F" w:rsidRDefault="001061C7">
      <w:pPr>
        <w:pStyle w:val="GDefaultWidgetOption"/>
        <w:keepNext/>
        <w:tabs>
          <w:tab w:val="left" w:pos="2160"/>
        </w:tabs>
      </w:pPr>
      <w:r>
        <w:t>colsample</w:t>
      </w:r>
      <w:r>
        <w:tab/>
      </w:r>
    </w:p>
    <w:p w14:paraId="7A9F0276" w14:textId="77777777" w:rsidR="008D753F" w:rsidRDefault="001061C7">
      <w:pPr>
        <w:pStyle w:val="GDefaultWidgetOption"/>
        <w:keepNext/>
        <w:tabs>
          <w:tab w:val="left" w:pos="2160"/>
        </w:tabs>
      </w:pPr>
      <w:r>
        <w:t>colorder</w:t>
      </w:r>
      <w:r>
        <w:tab/>
        <w:t>as-is</w:t>
      </w:r>
    </w:p>
    <w:p w14:paraId="412E6001"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40EF706B" w14:textId="77777777">
        <w:tc>
          <w:tcPr>
            <w:tcW w:w="2952" w:type="dxa"/>
          </w:tcPr>
          <w:p w14:paraId="2B25D8DC" w14:textId="77777777" w:rsidR="008D753F" w:rsidRDefault="001061C7">
            <w:pPr>
              <w:keepNext/>
            </w:pPr>
            <w:r>
              <w:t>CC24_310a</w:t>
            </w:r>
          </w:p>
        </w:tc>
        <w:tc>
          <w:tcPr>
            <w:tcW w:w="5904" w:type="dxa"/>
          </w:tcPr>
          <w:p w14:paraId="65FD493C" w14:textId="77777777" w:rsidR="008D753F" w:rsidRDefault="001061C7">
            <w:pPr>
              <w:keepNext/>
            </w:pPr>
            <w:r>
              <w:t>U.S. House of Representatives</w:t>
            </w:r>
          </w:p>
        </w:tc>
      </w:tr>
      <w:tr w:rsidR="008D753F" w14:paraId="00451851" w14:textId="77777777">
        <w:tc>
          <w:tcPr>
            <w:tcW w:w="2952" w:type="dxa"/>
          </w:tcPr>
          <w:p w14:paraId="3CB888BF" w14:textId="77777777" w:rsidR="008D753F" w:rsidRDefault="001061C7">
            <w:pPr>
              <w:keepNext/>
            </w:pPr>
            <w:r>
              <w:t>CC24_310b</w:t>
            </w:r>
          </w:p>
        </w:tc>
        <w:tc>
          <w:tcPr>
            <w:tcW w:w="5904" w:type="dxa"/>
          </w:tcPr>
          <w:p w14:paraId="0E62D2FE" w14:textId="77777777" w:rsidR="008D753F" w:rsidRDefault="001061C7">
            <w:pPr>
              <w:keepNext/>
            </w:pPr>
            <w:r>
              <w:t>U.S. Senate</w:t>
            </w:r>
          </w:p>
        </w:tc>
      </w:tr>
      <w:tr w:rsidR="008D753F" w14:paraId="708CBB53" w14:textId="77777777">
        <w:tc>
          <w:tcPr>
            <w:tcW w:w="2952" w:type="dxa"/>
          </w:tcPr>
          <w:p w14:paraId="75C29E2F" w14:textId="77777777" w:rsidR="008D753F" w:rsidRDefault="001061C7">
            <w:pPr>
              <w:keepNext/>
            </w:pPr>
            <w:r>
              <w:t>CC24_310c</w:t>
            </w:r>
            <w:r>
              <w:rPr>
                <w:i/>
              </w:rPr>
              <w:t xml:space="preserve">- Show if </w:t>
            </w:r>
            <w:proofErr w:type="spellStart"/>
            <w:proofErr w:type="gramStart"/>
            <w:r>
              <w:rPr>
                <w:i/>
              </w:rPr>
              <w:t>inputstate</w:t>
            </w:r>
            <w:proofErr w:type="spellEnd"/>
            <w:r>
              <w:rPr>
                <w:i/>
              </w:rPr>
              <w:t xml:space="preserve"> !</w:t>
            </w:r>
            <w:proofErr w:type="gramEnd"/>
            <w:r>
              <w:rPr>
                <w:i/>
              </w:rPr>
              <w:t>= 11</w:t>
            </w:r>
          </w:p>
        </w:tc>
        <w:tc>
          <w:tcPr>
            <w:tcW w:w="5904" w:type="dxa"/>
          </w:tcPr>
          <w:p w14:paraId="463B6B35" w14:textId="77777777" w:rsidR="008D753F" w:rsidRDefault="001061C7">
            <w:pPr>
              <w:keepNext/>
            </w:pPr>
            <w:r>
              <w:t>$</w:t>
            </w:r>
            <w:proofErr w:type="spellStart"/>
            <w:r>
              <w:t>inputstate</w:t>
            </w:r>
            <w:proofErr w:type="spellEnd"/>
            <w:r>
              <w:t xml:space="preserve"> State Senate</w:t>
            </w:r>
          </w:p>
        </w:tc>
      </w:tr>
      <w:tr w:rsidR="008D753F" w14:paraId="36275CB5" w14:textId="77777777">
        <w:tc>
          <w:tcPr>
            <w:tcW w:w="2952" w:type="dxa"/>
          </w:tcPr>
          <w:p w14:paraId="61FB4EA5" w14:textId="77777777" w:rsidR="008D753F" w:rsidRDefault="001061C7">
            <w:pPr>
              <w:keepNext/>
            </w:pPr>
            <w:r>
              <w:t>CC24_310d</w:t>
            </w:r>
            <w:r>
              <w:rPr>
                <w:i/>
              </w:rPr>
              <w:t xml:space="preserve">- Show if </w:t>
            </w:r>
            <w:proofErr w:type="spellStart"/>
            <w:r>
              <w:rPr>
                <w:i/>
              </w:rPr>
              <w:t>LowerChamberName</w:t>
            </w:r>
            <w:proofErr w:type="spellEnd"/>
          </w:p>
        </w:tc>
        <w:tc>
          <w:tcPr>
            <w:tcW w:w="5904" w:type="dxa"/>
          </w:tcPr>
          <w:p w14:paraId="0104F493" w14:textId="77777777" w:rsidR="008D753F" w:rsidRDefault="001061C7">
            <w:pPr>
              <w:keepNext/>
            </w:pPr>
            <w:r>
              <w:t>$</w:t>
            </w:r>
            <w:proofErr w:type="spellStart"/>
            <w:r>
              <w:t>LowerChamberName</w:t>
            </w:r>
            <w:proofErr w:type="spellEnd"/>
          </w:p>
        </w:tc>
      </w:tr>
    </w:tbl>
    <w:p w14:paraId="1F1C532A"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E6E0F33" w14:textId="77777777">
        <w:tc>
          <w:tcPr>
            <w:tcW w:w="336" w:type="dxa"/>
          </w:tcPr>
          <w:p w14:paraId="1CAF352C" w14:textId="77777777" w:rsidR="008D753F" w:rsidRDefault="001061C7">
            <w:pPr>
              <w:keepNext/>
            </w:pPr>
            <w:r>
              <w:rPr>
                <w:rStyle w:val="GResponseCode"/>
              </w:rPr>
              <w:t>1</w:t>
            </w:r>
          </w:p>
        </w:tc>
        <w:tc>
          <w:tcPr>
            <w:tcW w:w="361" w:type="dxa"/>
          </w:tcPr>
          <w:p w14:paraId="08979455" w14:textId="77777777" w:rsidR="008D753F" w:rsidRDefault="001061C7">
            <w:pPr>
              <w:keepNext/>
            </w:pPr>
            <w:r>
              <w:t>○</w:t>
            </w:r>
          </w:p>
        </w:tc>
        <w:tc>
          <w:tcPr>
            <w:tcW w:w="3731" w:type="dxa"/>
          </w:tcPr>
          <w:p w14:paraId="3A222EF6" w14:textId="77777777" w:rsidR="008D753F" w:rsidRDefault="001061C7">
            <w:pPr>
              <w:keepNext/>
            </w:pPr>
            <w:r>
              <w:t>Republicans</w:t>
            </w:r>
          </w:p>
        </w:tc>
        <w:tc>
          <w:tcPr>
            <w:tcW w:w="4428" w:type="dxa"/>
          </w:tcPr>
          <w:p w14:paraId="4C70620B" w14:textId="77777777" w:rsidR="008D753F" w:rsidRDefault="008D753F">
            <w:pPr>
              <w:keepNext/>
              <w:jc w:val="right"/>
              <w:rPr>
                <w:i/>
              </w:rPr>
            </w:pPr>
          </w:p>
        </w:tc>
      </w:tr>
      <w:tr w:rsidR="008D753F" w14:paraId="50FDEB68" w14:textId="77777777">
        <w:tc>
          <w:tcPr>
            <w:tcW w:w="336" w:type="dxa"/>
          </w:tcPr>
          <w:p w14:paraId="2F49CAC8" w14:textId="77777777" w:rsidR="008D753F" w:rsidRDefault="001061C7">
            <w:pPr>
              <w:keepNext/>
            </w:pPr>
            <w:r>
              <w:rPr>
                <w:rStyle w:val="GResponseCode"/>
              </w:rPr>
              <w:t>2</w:t>
            </w:r>
          </w:p>
        </w:tc>
        <w:tc>
          <w:tcPr>
            <w:tcW w:w="361" w:type="dxa"/>
          </w:tcPr>
          <w:p w14:paraId="3CF5176C" w14:textId="77777777" w:rsidR="008D753F" w:rsidRDefault="001061C7">
            <w:pPr>
              <w:keepNext/>
            </w:pPr>
            <w:r>
              <w:t>○</w:t>
            </w:r>
          </w:p>
        </w:tc>
        <w:tc>
          <w:tcPr>
            <w:tcW w:w="3731" w:type="dxa"/>
          </w:tcPr>
          <w:p w14:paraId="21906FFD" w14:textId="77777777" w:rsidR="008D753F" w:rsidRDefault="001061C7">
            <w:pPr>
              <w:keepNext/>
            </w:pPr>
            <w:r>
              <w:t>Democrats</w:t>
            </w:r>
          </w:p>
        </w:tc>
        <w:tc>
          <w:tcPr>
            <w:tcW w:w="4428" w:type="dxa"/>
          </w:tcPr>
          <w:p w14:paraId="3D250A03" w14:textId="77777777" w:rsidR="008D753F" w:rsidRDefault="008D753F">
            <w:pPr>
              <w:keepNext/>
              <w:jc w:val="right"/>
              <w:rPr>
                <w:i/>
              </w:rPr>
            </w:pPr>
          </w:p>
        </w:tc>
      </w:tr>
      <w:tr w:rsidR="008D753F" w14:paraId="5CE6A6BD" w14:textId="77777777">
        <w:tc>
          <w:tcPr>
            <w:tcW w:w="336" w:type="dxa"/>
          </w:tcPr>
          <w:p w14:paraId="383CD836" w14:textId="77777777" w:rsidR="008D753F" w:rsidRDefault="001061C7">
            <w:pPr>
              <w:keepNext/>
            </w:pPr>
            <w:r>
              <w:rPr>
                <w:rStyle w:val="GResponseCode"/>
              </w:rPr>
              <w:t>3</w:t>
            </w:r>
          </w:p>
        </w:tc>
        <w:tc>
          <w:tcPr>
            <w:tcW w:w="361" w:type="dxa"/>
          </w:tcPr>
          <w:p w14:paraId="113F6AE2" w14:textId="77777777" w:rsidR="008D753F" w:rsidRDefault="001061C7">
            <w:pPr>
              <w:keepNext/>
            </w:pPr>
            <w:r>
              <w:t>○</w:t>
            </w:r>
          </w:p>
        </w:tc>
        <w:tc>
          <w:tcPr>
            <w:tcW w:w="3731" w:type="dxa"/>
          </w:tcPr>
          <w:p w14:paraId="48F41CB8" w14:textId="77777777" w:rsidR="008D753F" w:rsidRDefault="001061C7">
            <w:pPr>
              <w:keepNext/>
            </w:pPr>
            <w:r>
              <w:t>Neither</w:t>
            </w:r>
          </w:p>
        </w:tc>
        <w:tc>
          <w:tcPr>
            <w:tcW w:w="4428" w:type="dxa"/>
          </w:tcPr>
          <w:p w14:paraId="57FE96A9" w14:textId="77777777" w:rsidR="008D753F" w:rsidRDefault="008D753F">
            <w:pPr>
              <w:keepNext/>
              <w:jc w:val="right"/>
              <w:rPr>
                <w:i/>
              </w:rPr>
            </w:pPr>
          </w:p>
        </w:tc>
      </w:tr>
      <w:tr w:rsidR="008D753F" w14:paraId="6B78DD2A" w14:textId="77777777">
        <w:tc>
          <w:tcPr>
            <w:tcW w:w="336" w:type="dxa"/>
          </w:tcPr>
          <w:p w14:paraId="1797763B" w14:textId="77777777" w:rsidR="008D753F" w:rsidRDefault="001061C7">
            <w:pPr>
              <w:keepNext/>
            </w:pPr>
            <w:r>
              <w:rPr>
                <w:rStyle w:val="GResponseCode"/>
              </w:rPr>
              <w:t>4</w:t>
            </w:r>
          </w:p>
        </w:tc>
        <w:tc>
          <w:tcPr>
            <w:tcW w:w="361" w:type="dxa"/>
          </w:tcPr>
          <w:p w14:paraId="289F798C" w14:textId="77777777" w:rsidR="008D753F" w:rsidRDefault="001061C7">
            <w:pPr>
              <w:keepNext/>
            </w:pPr>
            <w:r>
              <w:t>○</w:t>
            </w:r>
          </w:p>
        </w:tc>
        <w:tc>
          <w:tcPr>
            <w:tcW w:w="3731" w:type="dxa"/>
          </w:tcPr>
          <w:p w14:paraId="0906A79C" w14:textId="77777777" w:rsidR="008D753F" w:rsidRDefault="001061C7">
            <w:pPr>
              <w:keepNext/>
            </w:pPr>
            <w:r>
              <w:t>Not sure</w:t>
            </w:r>
          </w:p>
        </w:tc>
        <w:tc>
          <w:tcPr>
            <w:tcW w:w="4428" w:type="dxa"/>
          </w:tcPr>
          <w:p w14:paraId="5F58C48A" w14:textId="77777777" w:rsidR="008D753F" w:rsidRDefault="008D753F">
            <w:pPr>
              <w:keepNext/>
              <w:jc w:val="right"/>
              <w:rPr>
                <w:i/>
              </w:rPr>
            </w:pPr>
          </w:p>
        </w:tc>
      </w:tr>
      <w:tr w:rsidR="008D753F" w14:paraId="4EACEE48" w14:textId="77777777">
        <w:tc>
          <w:tcPr>
            <w:tcW w:w="336" w:type="dxa"/>
          </w:tcPr>
          <w:p w14:paraId="16C977D7" w14:textId="77777777" w:rsidR="008D753F" w:rsidRDefault="001061C7">
            <w:pPr>
              <w:keepNext/>
            </w:pPr>
            <w:r>
              <w:rPr>
                <w:rStyle w:val="GResponseCode"/>
              </w:rPr>
              <w:t>8</w:t>
            </w:r>
          </w:p>
        </w:tc>
        <w:tc>
          <w:tcPr>
            <w:tcW w:w="361" w:type="dxa"/>
          </w:tcPr>
          <w:p w14:paraId="4A073604" w14:textId="77777777" w:rsidR="008D753F" w:rsidRDefault="008D753F">
            <w:pPr>
              <w:keepNext/>
            </w:pPr>
          </w:p>
        </w:tc>
        <w:tc>
          <w:tcPr>
            <w:tcW w:w="3731" w:type="dxa"/>
          </w:tcPr>
          <w:p w14:paraId="11B0192A" w14:textId="77777777" w:rsidR="008D753F" w:rsidRDefault="001061C7">
            <w:pPr>
              <w:pStyle w:val="GAdminOption"/>
              <w:keepNext/>
            </w:pPr>
            <w:r>
              <w:t>Skipped</w:t>
            </w:r>
          </w:p>
        </w:tc>
        <w:tc>
          <w:tcPr>
            <w:tcW w:w="4428" w:type="dxa"/>
          </w:tcPr>
          <w:p w14:paraId="2BC20E57" w14:textId="77777777" w:rsidR="008D753F" w:rsidRDefault="008D753F">
            <w:pPr>
              <w:keepNext/>
              <w:jc w:val="right"/>
              <w:rPr>
                <w:i/>
              </w:rPr>
            </w:pPr>
          </w:p>
        </w:tc>
      </w:tr>
      <w:tr w:rsidR="008D753F" w14:paraId="14A88A5C" w14:textId="77777777">
        <w:tc>
          <w:tcPr>
            <w:tcW w:w="336" w:type="dxa"/>
          </w:tcPr>
          <w:p w14:paraId="5B3E0F5B" w14:textId="77777777" w:rsidR="008D753F" w:rsidRDefault="001061C7">
            <w:pPr>
              <w:keepNext/>
            </w:pPr>
            <w:r>
              <w:rPr>
                <w:rStyle w:val="GResponseCode"/>
              </w:rPr>
              <w:t>9</w:t>
            </w:r>
          </w:p>
        </w:tc>
        <w:tc>
          <w:tcPr>
            <w:tcW w:w="361" w:type="dxa"/>
          </w:tcPr>
          <w:p w14:paraId="76DFEFAB" w14:textId="77777777" w:rsidR="008D753F" w:rsidRDefault="008D753F">
            <w:pPr>
              <w:keepNext/>
            </w:pPr>
          </w:p>
        </w:tc>
        <w:tc>
          <w:tcPr>
            <w:tcW w:w="3731" w:type="dxa"/>
          </w:tcPr>
          <w:p w14:paraId="07FA7C9E" w14:textId="77777777" w:rsidR="008D753F" w:rsidRDefault="001061C7">
            <w:pPr>
              <w:pStyle w:val="GAdminOption"/>
              <w:keepNext/>
            </w:pPr>
            <w:r>
              <w:t>Not Asked</w:t>
            </w:r>
          </w:p>
        </w:tc>
        <w:tc>
          <w:tcPr>
            <w:tcW w:w="4428" w:type="dxa"/>
          </w:tcPr>
          <w:p w14:paraId="2F8B78DD" w14:textId="77777777" w:rsidR="008D753F" w:rsidRDefault="008D753F">
            <w:pPr>
              <w:keepNext/>
              <w:jc w:val="right"/>
              <w:rPr>
                <w:i/>
              </w:rPr>
            </w:pPr>
          </w:p>
        </w:tc>
      </w:tr>
    </w:tbl>
    <w:p w14:paraId="20D09742" w14:textId="77777777" w:rsidR="008D753F" w:rsidRDefault="008D753F">
      <w:pPr>
        <w:pStyle w:val="GQuestionSpacer"/>
      </w:pPr>
    </w:p>
    <w:p w14:paraId="7D477C6A" w14:textId="77777777" w:rsidR="008D753F" w:rsidRDefault="001061C7">
      <w:pPr>
        <w:pStyle w:val="GPage"/>
        <w:keepNext/>
      </w:pPr>
      <w:bookmarkStart w:id="172" w:name="_Toc175835919"/>
      <w:r>
        <w:t xml:space="preserve">Page: pageCC24_311grid if </w:t>
      </w:r>
      <w:proofErr w:type="spellStart"/>
      <w:r>
        <w:t>CurrentGovName</w:t>
      </w:r>
      <w:proofErr w:type="spellEnd"/>
      <w:r>
        <w:t xml:space="preserve"> or CurrentSen1Name or CurrentSen2Name or </w:t>
      </w:r>
      <w:proofErr w:type="spellStart"/>
      <w:r>
        <w:t>CurrentHouseName</w:t>
      </w:r>
      <w:bookmarkEnd w:id="172"/>
      <w:proofErr w:type="spellEnd"/>
    </w:p>
    <w:p w14:paraId="3A7CEC9D"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3272"/>
        <w:gridCol w:w="6088"/>
      </w:tblGrid>
      <w:tr w:rsidR="008D753F" w14:paraId="6F0BB95E" w14:textId="77777777">
        <w:tc>
          <w:tcPr>
            <w:tcW w:w="0" w:type="dxa"/>
            <w:shd w:val="clear" w:color="auto" w:fill="D0D0D0"/>
          </w:tcPr>
          <w:p w14:paraId="658E117C" w14:textId="77777777" w:rsidR="008D753F" w:rsidRDefault="001061C7">
            <w:pPr>
              <w:pStyle w:val="GVariableNameP"/>
              <w:keepNext/>
            </w:pPr>
            <w:r>
              <w:lastRenderedPageBreak/>
              <w:fldChar w:fldCharType="begin"/>
            </w:r>
            <w:r>
              <w:instrText>TC CC24_311grid \\l 2 \\f a</w:instrText>
            </w:r>
            <w:r>
              <w:fldChar w:fldCharType="end"/>
            </w:r>
            <w:r>
              <w:t>CC24_311grid</w:t>
            </w:r>
            <w:r>
              <w:rPr>
                <w:i/>
              </w:rPr>
              <w:t xml:space="preserve">- Show if </w:t>
            </w:r>
            <w:proofErr w:type="spellStart"/>
            <w:r>
              <w:rPr>
                <w:i/>
              </w:rPr>
              <w:t>CurrentGovName</w:t>
            </w:r>
            <w:proofErr w:type="spellEnd"/>
            <w:r>
              <w:rPr>
                <w:i/>
              </w:rPr>
              <w:t xml:space="preserve"> or CurrentSen1Name or CurrentSen2Name or </w:t>
            </w:r>
            <w:proofErr w:type="spellStart"/>
            <w:r>
              <w:rPr>
                <w:i/>
              </w:rPr>
              <w:t>CurrentHouseName</w:t>
            </w:r>
            <w:proofErr w:type="spellEnd"/>
            <w:r>
              <w:rPr>
                <w:i/>
              </w:rPr>
              <w:t>/prompt once on skip</w:t>
            </w:r>
          </w:p>
        </w:tc>
        <w:tc>
          <w:tcPr>
            <w:tcW w:w="0" w:type="dxa"/>
            <w:shd w:val="clear" w:color="auto" w:fill="D0D0D0"/>
            <w:vAlign w:val="bottom"/>
          </w:tcPr>
          <w:p w14:paraId="1641A2B5" w14:textId="77777777" w:rsidR="008D753F" w:rsidRDefault="001061C7">
            <w:pPr>
              <w:keepNext/>
              <w:jc w:val="right"/>
            </w:pPr>
            <w:r>
              <w:t>GRID</w:t>
            </w:r>
          </w:p>
        </w:tc>
      </w:tr>
      <w:tr w:rsidR="008D753F" w14:paraId="5378217C" w14:textId="77777777">
        <w:tc>
          <w:tcPr>
            <w:tcW w:w="8856" w:type="dxa"/>
            <w:gridSpan w:val="2"/>
            <w:shd w:val="clear" w:color="auto" w:fill="D0D0D0"/>
          </w:tcPr>
          <w:p w14:paraId="2FD32D28" w14:textId="77777777" w:rsidR="008D753F" w:rsidRDefault="001061C7">
            <w:pPr>
              <w:keepNext/>
            </w:pPr>
            <w:r>
              <w:t>Please indicate whether you've heard of this person and if so which party he or she is affiliated with.</w:t>
            </w:r>
          </w:p>
        </w:tc>
      </w:tr>
    </w:tbl>
    <w:p w14:paraId="42A9769A" w14:textId="77777777" w:rsidR="008D753F" w:rsidRDefault="008D753F">
      <w:pPr>
        <w:pStyle w:val="GQuestionSpacer"/>
        <w:keepNext/>
      </w:pPr>
    </w:p>
    <w:p w14:paraId="7A37C2A4" w14:textId="77777777" w:rsidR="008D753F" w:rsidRDefault="001061C7">
      <w:pPr>
        <w:pStyle w:val="GDefaultWidgetOption"/>
        <w:keepNext/>
        <w:tabs>
          <w:tab w:val="left" w:pos="2160"/>
        </w:tabs>
      </w:pPr>
      <w:r>
        <w:t>collapsible</w:t>
      </w:r>
      <w:r>
        <w:tab/>
        <w:t>True</w:t>
      </w:r>
    </w:p>
    <w:p w14:paraId="4832FF78" w14:textId="77777777" w:rsidR="008D753F" w:rsidRDefault="001061C7">
      <w:pPr>
        <w:pStyle w:val="GDefaultWidgetOption"/>
        <w:keepNext/>
        <w:tabs>
          <w:tab w:val="left" w:pos="2160"/>
        </w:tabs>
      </w:pPr>
      <w:r>
        <w:t>dk_text</w:t>
      </w:r>
      <w:r>
        <w:tab/>
        <w:t>Don't know</w:t>
      </w:r>
    </w:p>
    <w:p w14:paraId="677F7C07" w14:textId="77777777" w:rsidR="008D753F" w:rsidRDefault="001061C7">
      <w:pPr>
        <w:pStyle w:val="GDefaultWidgetOption"/>
        <w:keepNext/>
        <w:tabs>
          <w:tab w:val="left" w:pos="2160"/>
        </w:tabs>
      </w:pPr>
      <w:r>
        <w:t>chart_layout</w:t>
      </w:r>
      <w:r>
        <w:tab/>
        <w:t>1</w:t>
      </w:r>
    </w:p>
    <w:p w14:paraId="20C605CA" w14:textId="77777777" w:rsidR="008D753F" w:rsidRDefault="001061C7">
      <w:pPr>
        <w:pStyle w:val="GDefaultWidgetOption"/>
        <w:keepNext/>
        <w:tabs>
          <w:tab w:val="left" w:pos="2160"/>
        </w:tabs>
      </w:pPr>
      <w:r>
        <w:t>displaymax</w:t>
      </w:r>
      <w:r>
        <w:tab/>
      </w:r>
    </w:p>
    <w:p w14:paraId="67D8E9C7" w14:textId="77777777" w:rsidR="008D753F" w:rsidRDefault="001061C7">
      <w:pPr>
        <w:pStyle w:val="GDefaultWidgetOption"/>
        <w:keepNext/>
        <w:tabs>
          <w:tab w:val="left" w:pos="2160"/>
        </w:tabs>
      </w:pPr>
      <w:r>
        <w:t>filter_text</w:t>
      </w:r>
      <w:r>
        <w:tab/>
      </w:r>
    </w:p>
    <w:p w14:paraId="078D5781" w14:textId="77777777" w:rsidR="008D753F" w:rsidRDefault="001061C7">
      <w:pPr>
        <w:pStyle w:val="GDefaultWidgetOption"/>
        <w:keepNext/>
        <w:tabs>
          <w:tab w:val="left" w:pos="2160"/>
        </w:tabs>
      </w:pPr>
      <w:r>
        <w:t>custom_colorder</w:t>
      </w:r>
      <w:r>
        <w:tab/>
      </w:r>
    </w:p>
    <w:p w14:paraId="5462AC08" w14:textId="77777777" w:rsidR="008D753F" w:rsidRDefault="001061C7">
      <w:pPr>
        <w:pStyle w:val="GDefaultWidgetOption"/>
        <w:keepNext/>
        <w:tabs>
          <w:tab w:val="left" w:pos="2160"/>
        </w:tabs>
      </w:pPr>
      <w:r>
        <w:t>custom_roworder</w:t>
      </w:r>
      <w:r>
        <w:tab/>
      </w:r>
    </w:p>
    <w:p w14:paraId="686E8346" w14:textId="77777777" w:rsidR="008D753F" w:rsidRDefault="001061C7">
      <w:pPr>
        <w:pStyle w:val="GDefaultWidgetOption"/>
        <w:keepNext/>
        <w:tabs>
          <w:tab w:val="left" w:pos="2160"/>
        </w:tabs>
      </w:pPr>
      <w:r>
        <w:t>topic</w:t>
      </w:r>
      <w:r>
        <w:tab/>
      </w:r>
    </w:p>
    <w:p w14:paraId="72AF027F" w14:textId="77777777" w:rsidR="008D753F" w:rsidRDefault="001061C7">
      <w:pPr>
        <w:pStyle w:val="GDefaultWidgetOption"/>
        <w:keepNext/>
        <w:tabs>
          <w:tab w:val="left" w:pos="2160"/>
        </w:tabs>
      </w:pPr>
      <w:r>
        <w:t>header_alignment</w:t>
      </w:r>
      <w:r>
        <w:tab/>
        <w:t>center</w:t>
      </w:r>
    </w:p>
    <w:p w14:paraId="3EFFBBD2" w14:textId="77777777" w:rsidR="008D753F" w:rsidRDefault="001061C7">
      <w:pPr>
        <w:pStyle w:val="GDefaultWidgetOption"/>
        <w:keepNext/>
        <w:tabs>
          <w:tab w:val="left" w:pos="2160"/>
        </w:tabs>
      </w:pPr>
      <w:r>
        <w:t>chart_color</w:t>
      </w:r>
      <w:r>
        <w:tab/>
        <w:t>green</w:t>
      </w:r>
    </w:p>
    <w:p w14:paraId="73D54087" w14:textId="77777777" w:rsidR="008D753F" w:rsidRDefault="001061C7">
      <w:pPr>
        <w:pStyle w:val="GDefaultWidgetOption"/>
        <w:keepNext/>
        <w:tabs>
          <w:tab w:val="left" w:pos="2160"/>
        </w:tabs>
      </w:pPr>
      <w:r>
        <w:t>chart_type</w:t>
      </w:r>
      <w:r>
        <w:tab/>
        <w:t>bar</w:t>
      </w:r>
    </w:p>
    <w:p w14:paraId="571961B2" w14:textId="77777777" w:rsidR="008D753F" w:rsidRDefault="001061C7">
      <w:pPr>
        <w:pStyle w:val="GDefaultWidgetOption"/>
        <w:keepNext/>
        <w:tabs>
          <w:tab w:val="left" w:pos="2160"/>
        </w:tabs>
      </w:pPr>
      <w:r>
        <w:t>rowsample</w:t>
      </w:r>
      <w:r>
        <w:tab/>
      </w:r>
    </w:p>
    <w:p w14:paraId="03C5BDAA" w14:textId="77777777" w:rsidR="008D753F" w:rsidRDefault="001061C7">
      <w:pPr>
        <w:pStyle w:val="GDefaultWidgetOption"/>
        <w:keepNext/>
        <w:tabs>
          <w:tab w:val="left" w:pos="2160"/>
        </w:tabs>
      </w:pPr>
      <w:r>
        <w:t>crossbreak</w:t>
      </w:r>
      <w:r>
        <w:tab/>
        <w:t>Total</w:t>
      </w:r>
    </w:p>
    <w:p w14:paraId="5409C79F" w14:textId="77777777" w:rsidR="008D753F" w:rsidRDefault="001061C7">
      <w:pPr>
        <w:pStyle w:val="GDefaultWidgetOption"/>
        <w:keepNext/>
        <w:tabs>
          <w:tab w:val="left" w:pos="2160"/>
        </w:tabs>
      </w:pPr>
      <w:r>
        <w:t>is_rating</w:t>
      </w:r>
      <w:r>
        <w:tab/>
        <w:t>False</w:t>
      </w:r>
    </w:p>
    <w:p w14:paraId="163C06B1" w14:textId="77777777" w:rsidR="008D753F" w:rsidRDefault="001061C7">
      <w:pPr>
        <w:pStyle w:val="GDefaultWidgetOption"/>
        <w:keepNext/>
        <w:tabs>
          <w:tab w:val="left" w:pos="2160"/>
        </w:tabs>
      </w:pPr>
      <w:r>
        <w:t>roworder</w:t>
      </w:r>
      <w:r>
        <w:tab/>
        <w:t>as-is</w:t>
      </w:r>
    </w:p>
    <w:p w14:paraId="17D9654F" w14:textId="77777777" w:rsidR="008D753F" w:rsidRDefault="001061C7">
      <w:pPr>
        <w:pStyle w:val="GDefaultWidgetOption"/>
        <w:keepNext/>
        <w:tabs>
          <w:tab w:val="left" w:pos="2160"/>
        </w:tabs>
      </w:pPr>
      <w:r>
        <w:t>required_text</w:t>
      </w:r>
      <w:r>
        <w:tab/>
      </w:r>
    </w:p>
    <w:p w14:paraId="0A10333C" w14:textId="77777777" w:rsidR="008D753F" w:rsidRDefault="001061C7">
      <w:pPr>
        <w:pStyle w:val="GDefaultWidgetOption"/>
        <w:keepNext/>
        <w:tabs>
          <w:tab w:val="left" w:pos="2160"/>
        </w:tabs>
      </w:pPr>
      <w:r>
        <w:t>dk</w:t>
      </w:r>
      <w:r>
        <w:tab/>
        <w:t>False</w:t>
      </w:r>
    </w:p>
    <w:p w14:paraId="2A8A4CBB" w14:textId="77777777" w:rsidR="008D753F" w:rsidRDefault="001061C7">
      <w:pPr>
        <w:pStyle w:val="GDefaultWidgetOption"/>
        <w:keepNext/>
        <w:tabs>
          <w:tab w:val="left" w:pos="2160"/>
        </w:tabs>
      </w:pPr>
      <w:r>
        <w:t>unique</w:t>
      </w:r>
      <w:r>
        <w:tab/>
        <w:t>False</w:t>
      </w:r>
    </w:p>
    <w:p w14:paraId="16AE63CC" w14:textId="77777777" w:rsidR="008D753F" w:rsidRDefault="001061C7">
      <w:pPr>
        <w:pStyle w:val="GWidgetOption"/>
        <w:keepNext/>
        <w:tabs>
          <w:tab w:val="left" w:pos="2160"/>
        </w:tabs>
      </w:pPr>
      <w:proofErr w:type="spellStart"/>
      <w:r>
        <w:t>collapse_expanded</w:t>
      </w:r>
      <w:proofErr w:type="spellEnd"/>
      <w:r>
        <w:tab/>
        <w:t>True</w:t>
      </w:r>
    </w:p>
    <w:p w14:paraId="3B3755FD" w14:textId="77777777" w:rsidR="008D753F" w:rsidRDefault="001061C7">
      <w:pPr>
        <w:pStyle w:val="GDefaultWidgetOption"/>
        <w:keepNext/>
        <w:tabs>
          <w:tab w:val="left" w:pos="2160"/>
        </w:tabs>
      </w:pPr>
      <w:r>
        <w:t>rowsum</w:t>
      </w:r>
      <w:r>
        <w:tab/>
      </w:r>
    </w:p>
    <w:p w14:paraId="54EA8C52" w14:textId="77777777" w:rsidR="008D753F" w:rsidRDefault="001061C7">
      <w:pPr>
        <w:pStyle w:val="GDefaultWidgetOption"/>
        <w:keepNext/>
        <w:tabs>
          <w:tab w:val="left" w:pos="2160"/>
        </w:tabs>
      </w:pPr>
      <w:r>
        <w:t>sample_type</w:t>
      </w:r>
      <w:r>
        <w:tab/>
      </w:r>
    </w:p>
    <w:p w14:paraId="45161595" w14:textId="77777777" w:rsidR="008D753F" w:rsidRDefault="001061C7">
      <w:pPr>
        <w:pStyle w:val="GDefaultWidgetOption"/>
        <w:keepNext/>
        <w:tabs>
          <w:tab w:val="left" w:pos="2160"/>
        </w:tabs>
      </w:pPr>
      <w:r>
        <w:t>access</w:t>
      </w:r>
      <w:r>
        <w:tab/>
      </w:r>
    </w:p>
    <w:p w14:paraId="7B46CF44" w14:textId="77777777" w:rsidR="008D753F" w:rsidRDefault="001061C7">
      <w:pPr>
        <w:pStyle w:val="GDefaultWidgetOption"/>
        <w:keepNext/>
        <w:tabs>
          <w:tab w:val="left" w:pos="2160"/>
        </w:tabs>
      </w:pPr>
      <w:r>
        <w:t>width</w:t>
      </w:r>
      <w:r>
        <w:tab/>
        <w:t>0</w:t>
      </w:r>
    </w:p>
    <w:p w14:paraId="668A513F" w14:textId="77777777" w:rsidR="008D753F" w:rsidRDefault="001061C7">
      <w:pPr>
        <w:pStyle w:val="GDefaultWidgetOption"/>
        <w:keepNext/>
        <w:tabs>
          <w:tab w:val="left" w:pos="2160"/>
        </w:tabs>
      </w:pPr>
      <w:r>
        <w:t>dk_missing</w:t>
      </w:r>
      <w:r>
        <w:tab/>
        <w:t>False</w:t>
      </w:r>
    </w:p>
    <w:p w14:paraId="635BCD27" w14:textId="77777777" w:rsidR="008D753F" w:rsidRDefault="001061C7">
      <w:pPr>
        <w:pStyle w:val="GDefaultWidgetOption"/>
        <w:keepNext/>
        <w:tabs>
          <w:tab w:val="left" w:pos="2160"/>
        </w:tabs>
      </w:pPr>
      <w:r>
        <w:t>widget</w:t>
      </w:r>
      <w:r>
        <w:tab/>
      </w:r>
    </w:p>
    <w:p w14:paraId="53DA4741" w14:textId="77777777" w:rsidR="008D753F" w:rsidRDefault="001061C7">
      <w:pPr>
        <w:pStyle w:val="GWidgetOption"/>
        <w:keepNext/>
        <w:tabs>
          <w:tab w:val="left" w:pos="2160"/>
        </w:tabs>
      </w:pPr>
      <w:proofErr w:type="spellStart"/>
      <w:r>
        <w:t>varlabel</w:t>
      </w:r>
      <w:proofErr w:type="spellEnd"/>
      <w:r>
        <w:tab/>
        <w:t>Know Party of Representative</w:t>
      </w:r>
    </w:p>
    <w:p w14:paraId="77EC6CA4" w14:textId="77777777" w:rsidR="008D753F" w:rsidRDefault="001061C7">
      <w:pPr>
        <w:pStyle w:val="GDefaultWidgetOption"/>
        <w:keepNext/>
        <w:tabs>
          <w:tab w:val="left" w:pos="2160"/>
        </w:tabs>
      </w:pPr>
      <w:r>
        <w:t>as_banner</w:t>
      </w:r>
      <w:r>
        <w:tab/>
        <w:t>False</w:t>
      </w:r>
    </w:p>
    <w:p w14:paraId="4410BC39" w14:textId="77777777" w:rsidR="008D753F" w:rsidRDefault="001061C7">
      <w:pPr>
        <w:pStyle w:val="GDefaultWidgetOption"/>
        <w:keepNext/>
        <w:tabs>
          <w:tab w:val="left" w:pos="2160"/>
        </w:tabs>
      </w:pPr>
      <w:r>
        <w:t>description</w:t>
      </w:r>
      <w:r>
        <w:tab/>
      </w:r>
    </w:p>
    <w:p w14:paraId="5111BF15" w14:textId="77777777" w:rsidR="008D753F" w:rsidRDefault="001061C7">
      <w:pPr>
        <w:pStyle w:val="GDefaultWidgetOption"/>
        <w:keepNext/>
        <w:tabs>
          <w:tab w:val="left" w:pos="2160"/>
        </w:tabs>
      </w:pPr>
      <w:r>
        <w:t>spd_category</w:t>
      </w:r>
      <w:r>
        <w:tab/>
      </w:r>
    </w:p>
    <w:p w14:paraId="30DC6371" w14:textId="77777777" w:rsidR="008D753F" w:rsidRDefault="001061C7">
      <w:pPr>
        <w:pStyle w:val="GDefaultWidgetOption"/>
        <w:keepNext/>
        <w:tabs>
          <w:tab w:val="left" w:pos="2160"/>
        </w:tabs>
      </w:pPr>
      <w:r>
        <w:t>tags</w:t>
      </w:r>
      <w:r>
        <w:tab/>
      </w:r>
    </w:p>
    <w:p w14:paraId="11DFC596" w14:textId="77777777" w:rsidR="008D753F" w:rsidRDefault="001061C7">
      <w:pPr>
        <w:pStyle w:val="GDefaultWidgetOption"/>
        <w:keepNext/>
        <w:tabs>
          <w:tab w:val="left" w:pos="2160"/>
        </w:tabs>
      </w:pPr>
      <w:r>
        <w:t>transpose</w:t>
      </w:r>
      <w:r>
        <w:tab/>
        <w:t>False</w:t>
      </w:r>
    </w:p>
    <w:p w14:paraId="50ABD5AC" w14:textId="77777777" w:rsidR="008D753F" w:rsidRDefault="001061C7">
      <w:pPr>
        <w:pStyle w:val="GDefaultWidgetOption"/>
        <w:keepNext/>
        <w:tabs>
          <w:tab w:val="left" w:pos="2160"/>
        </w:tabs>
      </w:pPr>
      <w:r>
        <w:t>stripes</w:t>
      </w:r>
      <w:r>
        <w:tab/>
        <w:t>False</w:t>
      </w:r>
    </w:p>
    <w:p w14:paraId="6B30FA94" w14:textId="77777777" w:rsidR="008D753F" w:rsidRDefault="001061C7">
      <w:pPr>
        <w:pStyle w:val="GDefaultWidgetOption"/>
        <w:keepNext/>
        <w:tabs>
          <w:tab w:val="left" w:pos="2160"/>
        </w:tabs>
      </w:pPr>
      <w:r>
        <w:t>sticky_header</w:t>
      </w:r>
      <w:r>
        <w:tab/>
        <w:t>False</w:t>
      </w:r>
    </w:p>
    <w:p w14:paraId="5109EA76" w14:textId="77777777" w:rsidR="008D753F" w:rsidRDefault="001061C7">
      <w:pPr>
        <w:pStyle w:val="GDefaultWidgetOption"/>
        <w:keepNext/>
        <w:tabs>
          <w:tab w:val="left" w:pos="2160"/>
        </w:tabs>
      </w:pPr>
      <w:r>
        <w:t>splitlabels</w:t>
      </w:r>
      <w:r>
        <w:tab/>
        <w:t>False</w:t>
      </w:r>
    </w:p>
    <w:p w14:paraId="0474A3E3" w14:textId="77777777" w:rsidR="008D753F" w:rsidRDefault="001061C7">
      <w:pPr>
        <w:pStyle w:val="GDefaultWidgetOption"/>
        <w:keepNext/>
        <w:tabs>
          <w:tab w:val="left" w:pos="2160"/>
        </w:tabs>
      </w:pPr>
      <w:r>
        <w:t>offset</w:t>
      </w:r>
      <w:r>
        <w:tab/>
        <w:t>0</w:t>
      </w:r>
    </w:p>
    <w:p w14:paraId="09BFE7FA" w14:textId="77777777" w:rsidR="008D753F" w:rsidRDefault="001061C7">
      <w:pPr>
        <w:pStyle w:val="GDefaultWidgetOption"/>
        <w:keepNext/>
        <w:tabs>
          <w:tab w:val="left" w:pos="2160"/>
        </w:tabs>
      </w:pPr>
      <w:r>
        <w:t>visible_rows</w:t>
      </w:r>
      <w:r>
        <w:tab/>
      </w:r>
    </w:p>
    <w:p w14:paraId="22331141" w14:textId="77777777" w:rsidR="008D753F" w:rsidRDefault="001061C7">
      <w:pPr>
        <w:pStyle w:val="GDefaultWidgetOption"/>
        <w:keepNext/>
        <w:tabs>
          <w:tab w:val="left" w:pos="2160"/>
        </w:tabs>
      </w:pPr>
      <w:r>
        <w:t>grid_chart_type</w:t>
      </w:r>
      <w:r>
        <w:tab/>
        <w:t>stacked_bar</w:t>
      </w:r>
    </w:p>
    <w:p w14:paraId="1C299D44" w14:textId="77777777" w:rsidR="008D753F" w:rsidRDefault="001061C7">
      <w:pPr>
        <w:pStyle w:val="GDefaultWidgetOption"/>
        <w:keepNext/>
        <w:tabs>
          <w:tab w:val="left" w:pos="2160"/>
        </w:tabs>
      </w:pPr>
      <w:r>
        <w:t>sort_order</w:t>
      </w:r>
      <w:r>
        <w:tab/>
        <w:t>none</w:t>
      </w:r>
    </w:p>
    <w:p w14:paraId="03830B74" w14:textId="77777777" w:rsidR="008D753F" w:rsidRDefault="001061C7">
      <w:pPr>
        <w:pStyle w:val="GDefaultWidgetOption"/>
        <w:keepNext/>
        <w:tabs>
          <w:tab w:val="left" w:pos="2160"/>
        </w:tabs>
      </w:pPr>
      <w:r>
        <w:t>colsum</w:t>
      </w:r>
      <w:r>
        <w:tab/>
      </w:r>
    </w:p>
    <w:p w14:paraId="555B1B22" w14:textId="77777777" w:rsidR="008D753F" w:rsidRDefault="001061C7">
      <w:pPr>
        <w:pStyle w:val="GDefaultWidgetOption"/>
        <w:keepNext/>
        <w:tabs>
          <w:tab w:val="left" w:pos="2160"/>
        </w:tabs>
      </w:pPr>
      <w:r>
        <w:t>slide_title</w:t>
      </w:r>
      <w:r>
        <w:tab/>
      </w:r>
    </w:p>
    <w:p w14:paraId="232CD7D2" w14:textId="77777777" w:rsidR="008D753F" w:rsidRDefault="001061C7">
      <w:pPr>
        <w:pStyle w:val="GWidgetOption"/>
        <w:keepNext/>
        <w:tabs>
          <w:tab w:val="left" w:pos="2160"/>
        </w:tabs>
      </w:pPr>
      <w:r>
        <w:t>required</w:t>
      </w:r>
      <w:r>
        <w:tab/>
        <w:t>SOFT</w:t>
      </w:r>
    </w:p>
    <w:p w14:paraId="0A605F6B" w14:textId="77777777" w:rsidR="008D753F" w:rsidRDefault="001061C7">
      <w:pPr>
        <w:pStyle w:val="GDefaultWidgetOption"/>
        <w:keepNext/>
        <w:tabs>
          <w:tab w:val="left" w:pos="2160"/>
        </w:tabs>
      </w:pPr>
      <w:r>
        <w:t>collapse_width</w:t>
      </w:r>
      <w:r>
        <w:tab/>
        <w:t>575</w:t>
      </w:r>
    </w:p>
    <w:p w14:paraId="2E395454" w14:textId="77777777" w:rsidR="008D753F" w:rsidRDefault="001061C7">
      <w:pPr>
        <w:pStyle w:val="GDefaultWidgetOption"/>
        <w:keepNext/>
        <w:tabs>
          <w:tab w:val="left" w:pos="2160"/>
        </w:tabs>
      </w:pPr>
      <w:r>
        <w:t>client</w:t>
      </w:r>
      <w:r>
        <w:tab/>
      </w:r>
    </w:p>
    <w:p w14:paraId="6864E6CA" w14:textId="77777777" w:rsidR="008D753F" w:rsidRDefault="001061C7">
      <w:pPr>
        <w:pStyle w:val="GDefaultWidgetOption"/>
        <w:keepNext/>
        <w:tabs>
          <w:tab w:val="left" w:pos="2160"/>
        </w:tabs>
      </w:pPr>
      <w:r>
        <w:t>colsample</w:t>
      </w:r>
      <w:r>
        <w:tab/>
      </w:r>
    </w:p>
    <w:p w14:paraId="01F6D024" w14:textId="77777777" w:rsidR="008D753F" w:rsidRDefault="001061C7">
      <w:pPr>
        <w:pStyle w:val="GDefaultWidgetOption"/>
        <w:keepNext/>
        <w:tabs>
          <w:tab w:val="left" w:pos="2160"/>
        </w:tabs>
      </w:pPr>
      <w:r>
        <w:t>colorder</w:t>
      </w:r>
      <w:r>
        <w:tab/>
        <w:t>as-is</w:t>
      </w:r>
    </w:p>
    <w:p w14:paraId="749BB91C"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2A442B7C" w14:textId="77777777">
        <w:tc>
          <w:tcPr>
            <w:tcW w:w="2952" w:type="dxa"/>
          </w:tcPr>
          <w:p w14:paraId="151964AF" w14:textId="77777777" w:rsidR="008D753F" w:rsidRDefault="001061C7">
            <w:pPr>
              <w:keepNext/>
            </w:pPr>
            <w:r>
              <w:t>CC24_311a</w:t>
            </w:r>
            <w:r>
              <w:rPr>
                <w:i/>
              </w:rPr>
              <w:t xml:space="preserve">- Show if </w:t>
            </w:r>
            <w:proofErr w:type="spellStart"/>
            <w:r>
              <w:rPr>
                <w:i/>
              </w:rPr>
              <w:t>CurrentGovName</w:t>
            </w:r>
            <w:proofErr w:type="spellEnd"/>
          </w:p>
        </w:tc>
        <w:tc>
          <w:tcPr>
            <w:tcW w:w="5904" w:type="dxa"/>
          </w:tcPr>
          <w:p w14:paraId="0A383B36" w14:textId="77777777" w:rsidR="008D753F" w:rsidRDefault="001061C7">
            <w:pPr>
              <w:keepNext/>
            </w:pPr>
            <w:r>
              <w:t>$</w:t>
            </w:r>
            <w:proofErr w:type="spellStart"/>
            <w:r>
              <w:t>CurrentGovName</w:t>
            </w:r>
            <w:proofErr w:type="spellEnd"/>
          </w:p>
        </w:tc>
      </w:tr>
      <w:tr w:rsidR="008D753F" w14:paraId="758C0687" w14:textId="77777777">
        <w:tc>
          <w:tcPr>
            <w:tcW w:w="2952" w:type="dxa"/>
          </w:tcPr>
          <w:p w14:paraId="1444F59D" w14:textId="77777777" w:rsidR="008D753F" w:rsidRDefault="001061C7">
            <w:pPr>
              <w:keepNext/>
            </w:pPr>
            <w:r>
              <w:t>CC24_311b</w:t>
            </w:r>
            <w:r>
              <w:rPr>
                <w:i/>
              </w:rPr>
              <w:t>- Show if CurrentSen1Name</w:t>
            </w:r>
          </w:p>
        </w:tc>
        <w:tc>
          <w:tcPr>
            <w:tcW w:w="5904" w:type="dxa"/>
          </w:tcPr>
          <w:p w14:paraId="348F390A" w14:textId="77777777" w:rsidR="008D753F" w:rsidRDefault="001061C7">
            <w:pPr>
              <w:keepNext/>
            </w:pPr>
            <w:r>
              <w:t>$CurrentSen1Name</w:t>
            </w:r>
          </w:p>
        </w:tc>
      </w:tr>
      <w:tr w:rsidR="008D753F" w14:paraId="4959D678" w14:textId="77777777">
        <w:tc>
          <w:tcPr>
            <w:tcW w:w="2952" w:type="dxa"/>
          </w:tcPr>
          <w:p w14:paraId="17E35757" w14:textId="77777777" w:rsidR="008D753F" w:rsidRDefault="001061C7">
            <w:pPr>
              <w:keepNext/>
            </w:pPr>
            <w:r>
              <w:t>CC24_311c</w:t>
            </w:r>
            <w:r>
              <w:rPr>
                <w:i/>
              </w:rPr>
              <w:t>- Show if CurrentSen2Name</w:t>
            </w:r>
          </w:p>
        </w:tc>
        <w:tc>
          <w:tcPr>
            <w:tcW w:w="5904" w:type="dxa"/>
          </w:tcPr>
          <w:p w14:paraId="079A6679" w14:textId="77777777" w:rsidR="008D753F" w:rsidRDefault="001061C7">
            <w:pPr>
              <w:keepNext/>
            </w:pPr>
            <w:r>
              <w:t>$CurrentSen2Name</w:t>
            </w:r>
          </w:p>
        </w:tc>
      </w:tr>
      <w:tr w:rsidR="008D753F" w14:paraId="6C8831B0" w14:textId="77777777">
        <w:tc>
          <w:tcPr>
            <w:tcW w:w="2952" w:type="dxa"/>
          </w:tcPr>
          <w:p w14:paraId="1685A15F" w14:textId="77777777" w:rsidR="008D753F" w:rsidRDefault="001061C7">
            <w:pPr>
              <w:keepNext/>
            </w:pPr>
            <w:r>
              <w:t>CC24_311d</w:t>
            </w:r>
            <w:r>
              <w:rPr>
                <w:i/>
              </w:rPr>
              <w:t xml:space="preserve">- Show if </w:t>
            </w:r>
            <w:proofErr w:type="spellStart"/>
            <w:r>
              <w:rPr>
                <w:i/>
              </w:rPr>
              <w:t>CurrentHouseName</w:t>
            </w:r>
            <w:proofErr w:type="spellEnd"/>
          </w:p>
        </w:tc>
        <w:tc>
          <w:tcPr>
            <w:tcW w:w="5904" w:type="dxa"/>
          </w:tcPr>
          <w:p w14:paraId="1F8C82F2" w14:textId="77777777" w:rsidR="008D753F" w:rsidRDefault="001061C7">
            <w:pPr>
              <w:keepNext/>
            </w:pPr>
            <w:r>
              <w:t>$</w:t>
            </w:r>
            <w:proofErr w:type="spellStart"/>
            <w:r>
              <w:t>CurrentHouseName</w:t>
            </w:r>
            <w:proofErr w:type="spellEnd"/>
          </w:p>
        </w:tc>
      </w:tr>
    </w:tbl>
    <w:p w14:paraId="3FE71A7C"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2881BA1" w14:textId="77777777">
        <w:tc>
          <w:tcPr>
            <w:tcW w:w="336" w:type="dxa"/>
          </w:tcPr>
          <w:p w14:paraId="1FEFCFF4" w14:textId="77777777" w:rsidR="008D753F" w:rsidRDefault="001061C7">
            <w:pPr>
              <w:keepNext/>
            </w:pPr>
            <w:r>
              <w:rPr>
                <w:rStyle w:val="GResponseCode"/>
              </w:rPr>
              <w:t>1</w:t>
            </w:r>
          </w:p>
        </w:tc>
        <w:tc>
          <w:tcPr>
            <w:tcW w:w="361" w:type="dxa"/>
          </w:tcPr>
          <w:p w14:paraId="4E09935D" w14:textId="77777777" w:rsidR="008D753F" w:rsidRDefault="001061C7">
            <w:pPr>
              <w:keepNext/>
            </w:pPr>
            <w:r>
              <w:t>○</w:t>
            </w:r>
          </w:p>
        </w:tc>
        <w:tc>
          <w:tcPr>
            <w:tcW w:w="3731" w:type="dxa"/>
          </w:tcPr>
          <w:p w14:paraId="60673AD0" w14:textId="77777777" w:rsidR="008D753F" w:rsidRDefault="001061C7">
            <w:pPr>
              <w:keepNext/>
            </w:pPr>
            <w:r>
              <w:t xml:space="preserve">Never Heard </w:t>
            </w:r>
            <w:r>
              <w:br/>
              <w:t>of Person</w:t>
            </w:r>
          </w:p>
        </w:tc>
        <w:tc>
          <w:tcPr>
            <w:tcW w:w="4428" w:type="dxa"/>
          </w:tcPr>
          <w:p w14:paraId="73482A35" w14:textId="77777777" w:rsidR="008D753F" w:rsidRDefault="008D753F">
            <w:pPr>
              <w:keepNext/>
              <w:jc w:val="right"/>
              <w:rPr>
                <w:i/>
              </w:rPr>
            </w:pPr>
          </w:p>
        </w:tc>
      </w:tr>
      <w:tr w:rsidR="008D753F" w14:paraId="715D3F70" w14:textId="77777777">
        <w:tc>
          <w:tcPr>
            <w:tcW w:w="336" w:type="dxa"/>
          </w:tcPr>
          <w:p w14:paraId="2A98CA61" w14:textId="77777777" w:rsidR="008D753F" w:rsidRDefault="001061C7">
            <w:pPr>
              <w:keepNext/>
            </w:pPr>
            <w:r>
              <w:rPr>
                <w:rStyle w:val="GResponseCode"/>
              </w:rPr>
              <w:t>2</w:t>
            </w:r>
          </w:p>
        </w:tc>
        <w:tc>
          <w:tcPr>
            <w:tcW w:w="361" w:type="dxa"/>
          </w:tcPr>
          <w:p w14:paraId="4298AB61" w14:textId="77777777" w:rsidR="008D753F" w:rsidRDefault="001061C7">
            <w:pPr>
              <w:keepNext/>
            </w:pPr>
            <w:r>
              <w:t>○</w:t>
            </w:r>
          </w:p>
        </w:tc>
        <w:tc>
          <w:tcPr>
            <w:tcW w:w="3731" w:type="dxa"/>
          </w:tcPr>
          <w:p w14:paraId="75F36E4B" w14:textId="77777777" w:rsidR="008D753F" w:rsidRDefault="001061C7">
            <w:pPr>
              <w:keepNext/>
            </w:pPr>
            <w:r>
              <w:t>Republican</w:t>
            </w:r>
          </w:p>
        </w:tc>
        <w:tc>
          <w:tcPr>
            <w:tcW w:w="4428" w:type="dxa"/>
          </w:tcPr>
          <w:p w14:paraId="16DB2D15" w14:textId="77777777" w:rsidR="008D753F" w:rsidRDefault="008D753F">
            <w:pPr>
              <w:keepNext/>
              <w:jc w:val="right"/>
              <w:rPr>
                <w:i/>
              </w:rPr>
            </w:pPr>
          </w:p>
        </w:tc>
      </w:tr>
      <w:tr w:rsidR="008D753F" w14:paraId="01E3B15A" w14:textId="77777777">
        <w:tc>
          <w:tcPr>
            <w:tcW w:w="336" w:type="dxa"/>
          </w:tcPr>
          <w:p w14:paraId="2157B076" w14:textId="77777777" w:rsidR="008D753F" w:rsidRDefault="001061C7">
            <w:pPr>
              <w:keepNext/>
            </w:pPr>
            <w:r>
              <w:rPr>
                <w:rStyle w:val="GResponseCode"/>
              </w:rPr>
              <w:t>3</w:t>
            </w:r>
          </w:p>
        </w:tc>
        <w:tc>
          <w:tcPr>
            <w:tcW w:w="361" w:type="dxa"/>
          </w:tcPr>
          <w:p w14:paraId="3C19739D" w14:textId="77777777" w:rsidR="008D753F" w:rsidRDefault="001061C7">
            <w:pPr>
              <w:keepNext/>
            </w:pPr>
            <w:r>
              <w:t>○</w:t>
            </w:r>
          </w:p>
        </w:tc>
        <w:tc>
          <w:tcPr>
            <w:tcW w:w="3731" w:type="dxa"/>
          </w:tcPr>
          <w:p w14:paraId="37751239" w14:textId="77777777" w:rsidR="008D753F" w:rsidRDefault="001061C7">
            <w:pPr>
              <w:keepNext/>
            </w:pPr>
            <w:r>
              <w:t>Democrat</w:t>
            </w:r>
          </w:p>
        </w:tc>
        <w:tc>
          <w:tcPr>
            <w:tcW w:w="4428" w:type="dxa"/>
          </w:tcPr>
          <w:p w14:paraId="2148D36D" w14:textId="77777777" w:rsidR="008D753F" w:rsidRDefault="008D753F">
            <w:pPr>
              <w:keepNext/>
              <w:jc w:val="right"/>
              <w:rPr>
                <w:i/>
              </w:rPr>
            </w:pPr>
          </w:p>
        </w:tc>
      </w:tr>
      <w:tr w:rsidR="008D753F" w14:paraId="5F995883" w14:textId="77777777">
        <w:tc>
          <w:tcPr>
            <w:tcW w:w="336" w:type="dxa"/>
          </w:tcPr>
          <w:p w14:paraId="17177861" w14:textId="77777777" w:rsidR="008D753F" w:rsidRDefault="001061C7">
            <w:pPr>
              <w:keepNext/>
            </w:pPr>
            <w:r>
              <w:rPr>
                <w:rStyle w:val="GResponseCode"/>
              </w:rPr>
              <w:t>4</w:t>
            </w:r>
          </w:p>
        </w:tc>
        <w:tc>
          <w:tcPr>
            <w:tcW w:w="361" w:type="dxa"/>
          </w:tcPr>
          <w:p w14:paraId="7A71DAEF" w14:textId="77777777" w:rsidR="008D753F" w:rsidRDefault="001061C7">
            <w:pPr>
              <w:keepNext/>
            </w:pPr>
            <w:r>
              <w:t>○</w:t>
            </w:r>
          </w:p>
        </w:tc>
        <w:tc>
          <w:tcPr>
            <w:tcW w:w="3731" w:type="dxa"/>
          </w:tcPr>
          <w:p w14:paraId="7CE8EE6B" w14:textId="77777777" w:rsidR="008D753F" w:rsidRDefault="001061C7">
            <w:pPr>
              <w:keepNext/>
            </w:pPr>
            <w:r>
              <w:t>Other Party / Independent</w:t>
            </w:r>
          </w:p>
        </w:tc>
        <w:tc>
          <w:tcPr>
            <w:tcW w:w="4428" w:type="dxa"/>
          </w:tcPr>
          <w:p w14:paraId="0F0F78C8" w14:textId="77777777" w:rsidR="008D753F" w:rsidRDefault="008D753F">
            <w:pPr>
              <w:keepNext/>
              <w:jc w:val="right"/>
              <w:rPr>
                <w:i/>
              </w:rPr>
            </w:pPr>
          </w:p>
        </w:tc>
      </w:tr>
      <w:tr w:rsidR="008D753F" w14:paraId="4A0C1708" w14:textId="77777777">
        <w:tc>
          <w:tcPr>
            <w:tcW w:w="336" w:type="dxa"/>
          </w:tcPr>
          <w:p w14:paraId="18E57AD9" w14:textId="77777777" w:rsidR="008D753F" w:rsidRDefault="001061C7">
            <w:pPr>
              <w:keepNext/>
            </w:pPr>
            <w:r>
              <w:rPr>
                <w:rStyle w:val="GResponseCode"/>
              </w:rPr>
              <w:t>5</w:t>
            </w:r>
          </w:p>
        </w:tc>
        <w:tc>
          <w:tcPr>
            <w:tcW w:w="361" w:type="dxa"/>
          </w:tcPr>
          <w:p w14:paraId="36A6A7D5" w14:textId="77777777" w:rsidR="008D753F" w:rsidRDefault="001061C7">
            <w:pPr>
              <w:keepNext/>
            </w:pPr>
            <w:r>
              <w:t>○</w:t>
            </w:r>
          </w:p>
        </w:tc>
        <w:tc>
          <w:tcPr>
            <w:tcW w:w="3731" w:type="dxa"/>
          </w:tcPr>
          <w:p w14:paraId="3281576B" w14:textId="77777777" w:rsidR="008D753F" w:rsidRDefault="001061C7">
            <w:pPr>
              <w:keepNext/>
            </w:pPr>
            <w:r>
              <w:t>Not sure</w:t>
            </w:r>
          </w:p>
        </w:tc>
        <w:tc>
          <w:tcPr>
            <w:tcW w:w="4428" w:type="dxa"/>
          </w:tcPr>
          <w:p w14:paraId="270370D3" w14:textId="77777777" w:rsidR="008D753F" w:rsidRDefault="008D753F">
            <w:pPr>
              <w:keepNext/>
              <w:jc w:val="right"/>
              <w:rPr>
                <w:i/>
              </w:rPr>
            </w:pPr>
          </w:p>
        </w:tc>
      </w:tr>
      <w:tr w:rsidR="008D753F" w14:paraId="76EB1473" w14:textId="77777777">
        <w:tc>
          <w:tcPr>
            <w:tcW w:w="336" w:type="dxa"/>
          </w:tcPr>
          <w:p w14:paraId="4CDC7994" w14:textId="77777777" w:rsidR="008D753F" w:rsidRDefault="001061C7">
            <w:pPr>
              <w:keepNext/>
            </w:pPr>
            <w:r>
              <w:rPr>
                <w:rStyle w:val="GResponseCode"/>
              </w:rPr>
              <w:t>8</w:t>
            </w:r>
          </w:p>
        </w:tc>
        <w:tc>
          <w:tcPr>
            <w:tcW w:w="361" w:type="dxa"/>
          </w:tcPr>
          <w:p w14:paraId="4130FD47" w14:textId="77777777" w:rsidR="008D753F" w:rsidRDefault="008D753F">
            <w:pPr>
              <w:keepNext/>
            </w:pPr>
          </w:p>
        </w:tc>
        <w:tc>
          <w:tcPr>
            <w:tcW w:w="3731" w:type="dxa"/>
          </w:tcPr>
          <w:p w14:paraId="0F7176D2" w14:textId="77777777" w:rsidR="008D753F" w:rsidRDefault="001061C7">
            <w:pPr>
              <w:pStyle w:val="GAdminOption"/>
              <w:keepNext/>
            </w:pPr>
            <w:r>
              <w:t>Skipped</w:t>
            </w:r>
          </w:p>
        </w:tc>
        <w:tc>
          <w:tcPr>
            <w:tcW w:w="4428" w:type="dxa"/>
          </w:tcPr>
          <w:p w14:paraId="0EE80A98" w14:textId="77777777" w:rsidR="008D753F" w:rsidRDefault="008D753F">
            <w:pPr>
              <w:keepNext/>
              <w:jc w:val="right"/>
              <w:rPr>
                <w:i/>
              </w:rPr>
            </w:pPr>
          </w:p>
        </w:tc>
      </w:tr>
      <w:tr w:rsidR="008D753F" w14:paraId="35237E29" w14:textId="77777777">
        <w:tc>
          <w:tcPr>
            <w:tcW w:w="336" w:type="dxa"/>
          </w:tcPr>
          <w:p w14:paraId="337C7890" w14:textId="77777777" w:rsidR="008D753F" w:rsidRDefault="001061C7">
            <w:pPr>
              <w:keepNext/>
            </w:pPr>
            <w:r>
              <w:rPr>
                <w:rStyle w:val="GResponseCode"/>
              </w:rPr>
              <w:t>9</w:t>
            </w:r>
          </w:p>
        </w:tc>
        <w:tc>
          <w:tcPr>
            <w:tcW w:w="361" w:type="dxa"/>
          </w:tcPr>
          <w:p w14:paraId="4929FEA9" w14:textId="77777777" w:rsidR="008D753F" w:rsidRDefault="008D753F">
            <w:pPr>
              <w:keepNext/>
            </w:pPr>
          </w:p>
        </w:tc>
        <w:tc>
          <w:tcPr>
            <w:tcW w:w="3731" w:type="dxa"/>
          </w:tcPr>
          <w:p w14:paraId="6B1B64C5" w14:textId="77777777" w:rsidR="008D753F" w:rsidRDefault="001061C7">
            <w:pPr>
              <w:pStyle w:val="GAdminOption"/>
              <w:keepNext/>
            </w:pPr>
            <w:r>
              <w:t>Not Asked</w:t>
            </w:r>
          </w:p>
        </w:tc>
        <w:tc>
          <w:tcPr>
            <w:tcW w:w="4428" w:type="dxa"/>
          </w:tcPr>
          <w:p w14:paraId="14F5CF6E" w14:textId="77777777" w:rsidR="008D753F" w:rsidRDefault="008D753F">
            <w:pPr>
              <w:keepNext/>
              <w:jc w:val="right"/>
              <w:rPr>
                <w:i/>
              </w:rPr>
            </w:pPr>
          </w:p>
        </w:tc>
      </w:tr>
    </w:tbl>
    <w:p w14:paraId="2DABC483" w14:textId="77777777" w:rsidR="008D753F" w:rsidRDefault="008D753F">
      <w:pPr>
        <w:pStyle w:val="GQuestionSpacer"/>
      </w:pPr>
    </w:p>
    <w:p w14:paraId="319E925C" w14:textId="77777777" w:rsidR="008D753F" w:rsidRDefault="001061C7">
      <w:pPr>
        <w:pStyle w:val="GPage"/>
        <w:keepNext/>
      </w:pPr>
      <w:bookmarkStart w:id="173" w:name="_Toc175835920"/>
      <w:r>
        <w:t>Page: implicit_page_CC24_312grid</w:t>
      </w:r>
      <w:bookmarkEnd w:id="173"/>
    </w:p>
    <w:p w14:paraId="2B6192D0" w14:textId="77777777" w:rsidR="008D753F" w:rsidRDefault="001061C7">
      <w:r>
        <w:t>&lt;style</w:t>
      </w:r>
      <w:proofErr w:type="gramStart"/>
      <w:r>
        <w:t>&gt; .grid</w:t>
      </w:r>
      <w:proofErr w:type="gramEnd"/>
      <w:r>
        <w:t>-layout .grid-item-text-left{     font-size: 16px!important; } &lt;/style&gt; &lt;b&gt;We'd now like to ask you some questions about the people who represent you in government.&lt;/b&gt;</w:t>
      </w:r>
    </w:p>
    <w:tbl>
      <w:tblPr>
        <w:tblStyle w:val="GQuestionCommonProperties"/>
        <w:tblW w:w="0" w:type="auto"/>
        <w:tblInd w:w="0" w:type="dxa"/>
        <w:tblLook w:val="04A0" w:firstRow="1" w:lastRow="0" w:firstColumn="1" w:lastColumn="0" w:noHBand="0" w:noVBand="1"/>
      </w:tblPr>
      <w:tblGrid>
        <w:gridCol w:w="1683"/>
        <w:gridCol w:w="7677"/>
      </w:tblGrid>
      <w:tr w:rsidR="008D753F" w14:paraId="64705E55" w14:textId="77777777">
        <w:tc>
          <w:tcPr>
            <w:tcW w:w="0" w:type="dxa"/>
            <w:shd w:val="clear" w:color="auto" w:fill="D0D0D0"/>
          </w:tcPr>
          <w:p w14:paraId="594A02AA" w14:textId="77777777" w:rsidR="008D753F" w:rsidRDefault="001061C7">
            <w:pPr>
              <w:pStyle w:val="GVariableNameP"/>
              <w:keepNext/>
            </w:pPr>
            <w:r>
              <w:lastRenderedPageBreak/>
              <w:fldChar w:fldCharType="begin"/>
            </w:r>
            <w:r>
              <w:instrText>TC CC24_312grid \\l 2 \\f a</w:instrText>
            </w:r>
            <w:r>
              <w:fldChar w:fldCharType="end"/>
            </w:r>
            <w:r>
              <w:t>CC24_312grid</w:t>
            </w:r>
            <w:r>
              <w:rPr>
                <w:i/>
              </w:rPr>
              <w:t>- prompt once on skip</w:t>
            </w:r>
          </w:p>
        </w:tc>
        <w:tc>
          <w:tcPr>
            <w:tcW w:w="0" w:type="dxa"/>
            <w:shd w:val="clear" w:color="auto" w:fill="D0D0D0"/>
            <w:vAlign w:val="bottom"/>
          </w:tcPr>
          <w:p w14:paraId="07550A14" w14:textId="77777777" w:rsidR="008D753F" w:rsidRDefault="001061C7">
            <w:pPr>
              <w:keepNext/>
              <w:jc w:val="right"/>
            </w:pPr>
            <w:r>
              <w:t>GRID</w:t>
            </w:r>
          </w:p>
        </w:tc>
      </w:tr>
      <w:tr w:rsidR="008D753F" w14:paraId="338E4E0F" w14:textId="77777777">
        <w:tc>
          <w:tcPr>
            <w:tcW w:w="8856" w:type="dxa"/>
            <w:gridSpan w:val="2"/>
            <w:shd w:val="clear" w:color="auto" w:fill="D0D0D0"/>
          </w:tcPr>
          <w:p w14:paraId="45DFBE24" w14:textId="77777777" w:rsidR="008D753F" w:rsidRDefault="001061C7">
            <w:pPr>
              <w:keepNext/>
            </w:pPr>
            <w:r>
              <w:t>Do you approve of the way each is doing their job?</w:t>
            </w:r>
          </w:p>
        </w:tc>
      </w:tr>
    </w:tbl>
    <w:p w14:paraId="75556D43" w14:textId="77777777" w:rsidR="008D753F" w:rsidRDefault="008D753F">
      <w:pPr>
        <w:pStyle w:val="GQuestionSpacer"/>
        <w:keepNext/>
      </w:pPr>
    </w:p>
    <w:p w14:paraId="694D9F0B" w14:textId="77777777" w:rsidR="008D753F" w:rsidRDefault="001061C7">
      <w:pPr>
        <w:pStyle w:val="GDefaultWidgetOption"/>
        <w:keepNext/>
        <w:tabs>
          <w:tab w:val="left" w:pos="2160"/>
        </w:tabs>
      </w:pPr>
      <w:r>
        <w:t>collapsible</w:t>
      </w:r>
      <w:r>
        <w:tab/>
        <w:t>True</w:t>
      </w:r>
    </w:p>
    <w:p w14:paraId="61DB6500" w14:textId="77777777" w:rsidR="008D753F" w:rsidRDefault="001061C7">
      <w:pPr>
        <w:pStyle w:val="GDefaultWidgetOption"/>
        <w:keepNext/>
        <w:tabs>
          <w:tab w:val="left" w:pos="2160"/>
        </w:tabs>
      </w:pPr>
      <w:r>
        <w:t>dk_text</w:t>
      </w:r>
      <w:r>
        <w:tab/>
        <w:t>Don't know</w:t>
      </w:r>
    </w:p>
    <w:p w14:paraId="38BEA271" w14:textId="77777777" w:rsidR="008D753F" w:rsidRDefault="001061C7">
      <w:pPr>
        <w:pStyle w:val="GDefaultWidgetOption"/>
        <w:keepNext/>
        <w:tabs>
          <w:tab w:val="left" w:pos="2160"/>
        </w:tabs>
      </w:pPr>
      <w:r>
        <w:t>chart_layout</w:t>
      </w:r>
      <w:r>
        <w:tab/>
        <w:t>1</w:t>
      </w:r>
    </w:p>
    <w:p w14:paraId="046AA30B" w14:textId="77777777" w:rsidR="008D753F" w:rsidRDefault="001061C7">
      <w:pPr>
        <w:pStyle w:val="GDefaultWidgetOption"/>
        <w:keepNext/>
        <w:tabs>
          <w:tab w:val="left" w:pos="2160"/>
        </w:tabs>
      </w:pPr>
      <w:r>
        <w:t>displaymax</w:t>
      </w:r>
      <w:r>
        <w:tab/>
      </w:r>
    </w:p>
    <w:p w14:paraId="09FD963F" w14:textId="77777777" w:rsidR="008D753F" w:rsidRDefault="001061C7">
      <w:pPr>
        <w:pStyle w:val="GDefaultWidgetOption"/>
        <w:keepNext/>
        <w:tabs>
          <w:tab w:val="left" w:pos="2160"/>
        </w:tabs>
      </w:pPr>
      <w:r>
        <w:t>filter_text</w:t>
      </w:r>
      <w:r>
        <w:tab/>
      </w:r>
    </w:p>
    <w:p w14:paraId="607999AB" w14:textId="77777777" w:rsidR="008D753F" w:rsidRDefault="001061C7">
      <w:pPr>
        <w:pStyle w:val="GDefaultWidgetOption"/>
        <w:keepNext/>
        <w:tabs>
          <w:tab w:val="left" w:pos="2160"/>
        </w:tabs>
      </w:pPr>
      <w:r>
        <w:t>custom_colorder</w:t>
      </w:r>
      <w:r>
        <w:tab/>
      </w:r>
    </w:p>
    <w:p w14:paraId="34092A76" w14:textId="77777777" w:rsidR="008D753F" w:rsidRDefault="001061C7">
      <w:pPr>
        <w:pStyle w:val="GDefaultWidgetOption"/>
        <w:keepNext/>
        <w:tabs>
          <w:tab w:val="left" w:pos="2160"/>
        </w:tabs>
      </w:pPr>
      <w:r>
        <w:t>custom_roworder</w:t>
      </w:r>
      <w:r>
        <w:tab/>
      </w:r>
    </w:p>
    <w:p w14:paraId="5EAEB593" w14:textId="77777777" w:rsidR="008D753F" w:rsidRDefault="001061C7">
      <w:pPr>
        <w:pStyle w:val="GDefaultWidgetOption"/>
        <w:keepNext/>
        <w:tabs>
          <w:tab w:val="left" w:pos="2160"/>
        </w:tabs>
      </w:pPr>
      <w:r>
        <w:t>topic</w:t>
      </w:r>
      <w:r>
        <w:tab/>
      </w:r>
    </w:p>
    <w:p w14:paraId="6F78B7E5" w14:textId="77777777" w:rsidR="008D753F" w:rsidRDefault="001061C7">
      <w:pPr>
        <w:pStyle w:val="GDefaultWidgetOption"/>
        <w:keepNext/>
        <w:tabs>
          <w:tab w:val="left" w:pos="2160"/>
        </w:tabs>
      </w:pPr>
      <w:r>
        <w:t>header_alignment</w:t>
      </w:r>
      <w:r>
        <w:tab/>
        <w:t>center</w:t>
      </w:r>
    </w:p>
    <w:p w14:paraId="0533B0D3" w14:textId="77777777" w:rsidR="008D753F" w:rsidRDefault="001061C7">
      <w:pPr>
        <w:pStyle w:val="GDefaultWidgetOption"/>
        <w:keepNext/>
        <w:tabs>
          <w:tab w:val="left" w:pos="2160"/>
        </w:tabs>
      </w:pPr>
      <w:r>
        <w:t>chart_color</w:t>
      </w:r>
      <w:r>
        <w:tab/>
        <w:t>green</w:t>
      </w:r>
    </w:p>
    <w:p w14:paraId="2B134008" w14:textId="77777777" w:rsidR="008D753F" w:rsidRDefault="001061C7">
      <w:pPr>
        <w:pStyle w:val="GDefaultWidgetOption"/>
        <w:keepNext/>
        <w:tabs>
          <w:tab w:val="left" w:pos="2160"/>
        </w:tabs>
      </w:pPr>
      <w:r>
        <w:t>chart_type</w:t>
      </w:r>
      <w:r>
        <w:tab/>
        <w:t>bar</w:t>
      </w:r>
    </w:p>
    <w:p w14:paraId="1C8C4149" w14:textId="77777777" w:rsidR="008D753F" w:rsidRDefault="001061C7">
      <w:pPr>
        <w:pStyle w:val="GDefaultWidgetOption"/>
        <w:keepNext/>
        <w:tabs>
          <w:tab w:val="left" w:pos="2160"/>
        </w:tabs>
      </w:pPr>
      <w:r>
        <w:t>rowsample</w:t>
      </w:r>
      <w:r>
        <w:tab/>
      </w:r>
    </w:p>
    <w:p w14:paraId="4BB140D8" w14:textId="77777777" w:rsidR="008D753F" w:rsidRDefault="001061C7">
      <w:pPr>
        <w:pStyle w:val="GDefaultWidgetOption"/>
        <w:keepNext/>
        <w:tabs>
          <w:tab w:val="left" w:pos="2160"/>
        </w:tabs>
      </w:pPr>
      <w:r>
        <w:t>crossbreak</w:t>
      </w:r>
      <w:r>
        <w:tab/>
        <w:t>Total</w:t>
      </w:r>
    </w:p>
    <w:p w14:paraId="6A118891" w14:textId="77777777" w:rsidR="008D753F" w:rsidRDefault="001061C7">
      <w:pPr>
        <w:pStyle w:val="GDefaultWidgetOption"/>
        <w:keepNext/>
        <w:tabs>
          <w:tab w:val="left" w:pos="2160"/>
        </w:tabs>
      </w:pPr>
      <w:r>
        <w:t>is_rating</w:t>
      </w:r>
      <w:r>
        <w:tab/>
        <w:t>False</w:t>
      </w:r>
    </w:p>
    <w:p w14:paraId="3DB1044F" w14:textId="77777777" w:rsidR="008D753F" w:rsidRDefault="001061C7">
      <w:pPr>
        <w:pStyle w:val="GDefaultWidgetOption"/>
        <w:keepNext/>
        <w:tabs>
          <w:tab w:val="left" w:pos="2160"/>
        </w:tabs>
      </w:pPr>
      <w:r>
        <w:t>roworder</w:t>
      </w:r>
      <w:r>
        <w:tab/>
        <w:t>as-is</w:t>
      </w:r>
    </w:p>
    <w:p w14:paraId="4AFF182D" w14:textId="77777777" w:rsidR="008D753F" w:rsidRDefault="001061C7">
      <w:pPr>
        <w:pStyle w:val="GDefaultWidgetOption"/>
        <w:keepNext/>
        <w:tabs>
          <w:tab w:val="left" w:pos="2160"/>
        </w:tabs>
      </w:pPr>
      <w:r>
        <w:t>required_text</w:t>
      </w:r>
      <w:r>
        <w:tab/>
      </w:r>
    </w:p>
    <w:p w14:paraId="374F4925" w14:textId="77777777" w:rsidR="008D753F" w:rsidRDefault="001061C7">
      <w:pPr>
        <w:pStyle w:val="GDefaultWidgetOption"/>
        <w:keepNext/>
        <w:tabs>
          <w:tab w:val="left" w:pos="2160"/>
        </w:tabs>
      </w:pPr>
      <w:r>
        <w:t>dk</w:t>
      </w:r>
      <w:r>
        <w:tab/>
        <w:t>False</w:t>
      </w:r>
    </w:p>
    <w:p w14:paraId="77B5DF43" w14:textId="77777777" w:rsidR="008D753F" w:rsidRDefault="001061C7">
      <w:pPr>
        <w:pStyle w:val="GDefaultWidgetOption"/>
        <w:keepNext/>
        <w:tabs>
          <w:tab w:val="left" w:pos="2160"/>
        </w:tabs>
      </w:pPr>
      <w:r>
        <w:t>unique</w:t>
      </w:r>
      <w:r>
        <w:tab/>
        <w:t>False</w:t>
      </w:r>
    </w:p>
    <w:p w14:paraId="174310D8" w14:textId="77777777" w:rsidR="008D753F" w:rsidRDefault="001061C7">
      <w:pPr>
        <w:pStyle w:val="GWidgetOption"/>
        <w:keepNext/>
        <w:tabs>
          <w:tab w:val="left" w:pos="2160"/>
        </w:tabs>
      </w:pPr>
      <w:proofErr w:type="spellStart"/>
      <w:r>
        <w:t>collapse_expanded</w:t>
      </w:r>
      <w:proofErr w:type="spellEnd"/>
      <w:r>
        <w:tab/>
        <w:t>True</w:t>
      </w:r>
    </w:p>
    <w:p w14:paraId="02E9D98E" w14:textId="77777777" w:rsidR="008D753F" w:rsidRDefault="001061C7">
      <w:pPr>
        <w:pStyle w:val="GDefaultWidgetOption"/>
        <w:keepNext/>
        <w:tabs>
          <w:tab w:val="left" w:pos="2160"/>
        </w:tabs>
      </w:pPr>
      <w:r>
        <w:t>rowsum</w:t>
      </w:r>
      <w:r>
        <w:tab/>
      </w:r>
    </w:p>
    <w:p w14:paraId="604BE112" w14:textId="77777777" w:rsidR="008D753F" w:rsidRDefault="001061C7">
      <w:pPr>
        <w:pStyle w:val="GDefaultWidgetOption"/>
        <w:keepNext/>
        <w:tabs>
          <w:tab w:val="left" w:pos="2160"/>
        </w:tabs>
      </w:pPr>
      <w:r>
        <w:t>sample_type</w:t>
      </w:r>
      <w:r>
        <w:tab/>
      </w:r>
    </w:p>
    <w:p w14:paraId="5A064A21" w14:textId="77777777" w:rsidR="008D753F" w:rsidRDefault="001061C7">
      <w:pPr>
        <w:pStyle w:val="GDefaultWidgetOption"/>
        <w:keepNext/>
        <w:tabs>
          <w:tab w:val="left" w:pos="2160"/>
        </w:tabs>
      </w:pPr>
      <w:r>
        <w:t>access</w:t>
      </w:r>
      <w:r>
        <w:tab/>
      </w:r>
    </w:p>
    <w:p w14:paraId="3E56B59F" w14:textId="77777777" w:rsidR="008D753F" w:rsidRDefault="001061C7">
      <w:pPr>
        <w:pStyle w:val="GDefaultWidgetOption"/>
        <w:keepNext/>
        <w:tabs>
          <w:tab w:val="left" w:pos="2160"/>
        </w:tabs>
      </w:pPr>
      <w:r>
        <w:t>width</w:t>
      </w:r>
      <w:r>
        <w:tab/>
        <w:t>0</w:t>
      </w:r>
    </w:p>
    <w:p w14:paraId="1F82623D" w14:textId="77777777" w:rsidR="008D753F" w:rsidRDefault="001061C7">
      <w:pPr>
        <w:pStyle w:val="GDefaultWidgetOption"/>
        <w:keepNext/>
        <w:tabs>
          <w:tab w:val="left" w:pos="2160"/>
        </w:tabs>
      </w:pPr>
      <w:r>
        <w:t>dk_missing</w:t>
      </w:r>
      <w:r>
        <w:tab/>
        <w:t>False</w:t>
      </w:r>
    </w:p>
    <w:p w14:paraId="67FF90F4" w14:textId="77777777" w:rsidR="008D753F" w:rsidRDefault="001061C7">
      <w:pPr>
        <w:pStyle w:val="GDefaultWidgetOption"/>
        <w:keepNext/>
        <w:tabs>
          <w:tab w:val="left" w:pos="2160"/>
        </w:tabs>
      </w:pPr>
      <w:r>
        <w:t>widget</w:t>
      </w:r>
      <w:r>
        <w:tab/>
      </w:r>
    </w:p>
    <w:p w14:paraId="5268D5D4" w14:textId="77777777" w:rsidR="008D753F" w:rsidRDefault="001061C7">
      <w:pPr>
        <w:pStyle w:val="GWidgetOption"/>
        <w:keepNext/>
        <w:tabs>
          <w:tab w:val="left" w:pos="2160"/>
        </w:tabs>
      </w:pPr>
      <w:proofErr w:type="spellStart"/>
      <w:r>
        <w:t>varlabel</w:t>
      </w:r>
      <w:proofErr w:type="spellEnd"/>
      <w:r>
        <w:tab/>
        <w:t>Job Approval Institutions</w:t>
      </w:r>
    </w:p>
    <w:p w14:paraId="1AE00327" w14:textId="77777777" w:rsidR="008D753F" w:rsidRDefault="001061C7">
      <w:pPr>
        <w:pStyle w:val="GDefaultWidgetOption"/>
        <w:keepNext/>
        <w:tabs>
          <w:tab w:val="left" w:pos="2160"/>
        </w:tabs>
      </w:pPr>
      <w:r>
        <w:t>as_banner</w:t>
      </w:r>
      <w:r>
        <w:tab/>
        <w:t>False</w:t>
      </w:r>
    </w:p>
    <w:p w14:paraId="1EE5C08B" w14:textId="77777777" w:rsidR="008D753F" w:rsidRDefault="001061C7">
      <w:pPr>
        <w:pStyle w:val="GDefaultWidgetOption"/>
        <w:keepNext/>
        <w:tabs>
          <w:tab w:val="left" w:pos="2160"/>
        </w:tabs>
      </w:pPr>
      <w:r>
        <w:t>description</w:t>
      </w:r>
      <w:r>
        <w:tab/>
      </w:r>
    </w:p>
    <w:p w14:paraId="6F185202" w14:textId="77777777" w:rsidR="008D753F" w:rsidRDefault="001061C7">
      <w:pPr>
        <w:pStyle w:val="GDefaultWidgetOption"/>
        <w:keepNext/>
        <w:tabs>
          <w:tab w:val="left" w:pos="2160"/>
        </w:tabs>
      </w:pPr>
      <w:r>
        <w:t>spd_category</w:t>
      </w:r>
      <w:r>
        <w:tab/>
      </w:r>
    </w:p>
    <w:p w14:paraId="130F1BCD" w14:textId="77777777" w:rsidR="008D753F" w:rsidRDefault="001061C7">
      <w:pPr>
        <w:pStyle w:val="GDefaultWidgetOption"/>
        <w:keepNext/>
        <w:tabs>
          <w:tab w:val="left" w:pos="2160"/>
        </w:tabs>
      </w:pPr>
      <w:r>
        <w:t>tags</w:t>
      </w:r>
      <w:r>
        <w:tab/>
      </w:r>
    </w:p>
    <w:p w14:paraId="45AA51BA" w14:textId="77777777" w:rsidR="008D753F" w:rsidRDefault="001061C7">
      <w:pPr>
        <w:pStyle w:val="GDefaultWidgetOption"/>
        <w:keepNext/>
        <w:tabs>
          <w:tab w:val="left" w:pos="2160"/>
        </w:tabs>
      </w:pPr>
      <w:r>
        <w:t>transpose</w:t>
      </w:r>
      <w:r>
        <w:tab/>
        <w:t>False</w:t>
      </w:r>
    </w:p>
    <w:p w14:paraId="320E26A3" w14:textId="77777777" w:rsidR="008D753F" w:rsidRDefault="001061C7">
      <w:pPr>
        <w:pStyle w:val="GDefaultWidgetOption"/>
        <w:keepNext/>
        <w:tabs>
          <w:tab w:val="left" w:pos="2160"/>
        </w:tabs>
      </w:pPr>
      <w:r>
        <w:t>stripes</w:t>
      </w:r>
      <w:r>
        <w:tab/>
        <w:t>False</w:t>
      </w:r>
    </w:p>
    <w:p w14:paraId="63ECFB6D" w14:textId="77777777" w:rsidR="008D753F" w:rsidRDefault="001061C7">
      <w:pPr>
        <w:pStyle w:val="GDefaultWidgetOption"/>
        <w:keepNext/>
        <w:tabs>
          <w:tab w:val="left" w:pos="2160"/>
        </w:tabs>
      </w:pPr>
      <w:r>
        <w:t>sticky_header</w:t>
      </w:r>
      <w:r>
        <w:tab/>
        <w:t>False</w:t>
      </w:r>
    </w:p>
    <w:p w14:paraId="157677FD" w14:textId="77777777" w:rsidR="008D753F" w:rsidRDefault="001061C7">
      <w:pPr>
        <w:pStyle w:val="GDefaultWidgetOption"/>
        <w:keepNext/>
        <w:tabs>
          <w:tab w:val="left" w:pos="2160"/>
        </w:tabs>
      </w:pPr>
      <w:r>
        <w:t>splitlabels</w:t>
      </w:r>
      <w:r>
        <w:tab/>
        <w:t>False</w:t>
      </w:r>
    </w:p>
    <w:p w14:paraId="7CE5F441" w14:textId="77777777" w:rsidR="008D753F" w:rsidRDefault="001061C7">
      <w:pPr>
        <w:pStyle w:val="GDefaultWidgetOption"/>
        <w:keepNext/>
        <w:tabs>
          <w:tab w:val="left" w:pos="2160"/>
        </w:tabs>
      </w:pPr>
      <w:r>
        <w:t>offset</w:t>
      </w:r>
      <w:r>
        <w:tab/>
        <w:t>0</w:t>
      </w:r>
    </w:p>
    <w:p w14:paraId="1CD86F88" w14:textId="77777777" w:rsidR="008D753F" w:rsidRDefault="001061C7">
      <w:pPr>
        <w:pStyle w:val="GDefaultWidgetOption"/>
        <w:keepNext/>
        <w:tabs>
          <w:tab w:val="left" w:pos="2160"/>
        </w:tabs>
      </w:pPr>
      <w:r>
        <w:t>visible_rows</w:t>
      </w:r>
      <w:r>
        <w:tab/>
      </w:r>
    </w:p>
    <w:p w14:paraId="363B68EF" w14:textId="77777777" w:rsidR="008D753F" w:rsidRDefault="001061C7">
      <w:pPr>
        <w:pStyle w:val="GDefaultWidgetOption"/>
        <w:keepNext/>
        <w:tabs>
          <w:tab w:val="left" w:pos="2160"/>
        </w:tabs>
      </w:pPr>
      <w:r>
        <w:t>grid_chart_type</w:t>
      </w:r>
      <w:r>
        <w:tab/>
        <w:t>stacked_bar</w:t>
      </w:r>
    </w:p>
    <w:p w14:paraId="203558F7" w14:textId="77777777" w:rsidR="008D753F" w:rsidRDefault="001061C7">
      <w:pPr>
        <w:pStyle w:val="GDefaultWidgetOption"/>
        <w:keepNext/>
        <w:tabs>
          <w:tab w:val="left" w:pos="2160"/>
        </w:tabs>
      </w:pPr>
      <w:r>
        <w:t>sort_order</w:t>
      </w:r>
      <w:r>
        <w:tab/>
        <w:t>none</w:t>
      </w:r>
    </w:p>
    <w:p w14:paraId="39A2C1CA" w14:textId="77777777" w:rsidR="008D753F" w:rsidRDefault="001061C7">
      <w:pPr>
        <w:pStyle w:val="GDefaultWidgetOption"/>
        <w:keepNext/>
        <w:tabs>
          <w:tab w:val="left" w:pos="2160"/>
        </w:tabs>
      </w:pPr>
      <w:r>
        <w:t>colsum</w:t>
      </w:r>
      <w:r>
        <w:tab/>
      </w:r>
    </w:p>
    <w:p w14:paraId="33F135DB" w14:textId="77777777" w:rsidR="008D753F" w:rsidRDefault="001061C7">
      <w:pPr>
        <w:pStyle w:val="GDefaultWidgetOption"/>
        <w:keepNext/>
        <w:tabs>
          <w:tab w:val="left" w:pos="2160"/>
        </w:tabs>
      </w:pPr>
      <w:r>
        <w:t>slide_title</w:t>
      </w:r>
      <w:r>
        <w:tab/>
      </w:r>
    </w:p>
    <w:p w14:paraId="47ABD35F" w14:textId="77777777" w:rsidR="008D753F" w:rsidRDefault="001061C7">
      <w:pPr>
        <w:pStyle w:val="GWidgetOption"/>
        <w:keepNext/>
        <w:tabs>
          <w:tab w:val="left" w:pos="2160"/>
        </w:tabs>
      </w:pPr>
      <w:r>
        <w:t>required</w:t>
      </w:r>
      <w:r>
        <w:tab/>
        <w:t>SOFT</w:t>
      </w:r>
    </w:p>
    <w:p w14:paraId="25D8C1EC" w14:textId="77777777" w:rsidR="008D753F" w:rsidRDefault="001061C7">
      <w:pPr>
        <w:pStyle w:val="GDefaultWidgetOption"/>
        <w:keepNext/>
        <w:tabs>
          <w:tab w:val="left" w:pos="2160"/>
        </w:tabs>
      </w:pPr>
      <w:r>
        <w:t>collapse_width</w:t>
      </w:r>
      <w:r>
        <w:tab/>
        <w:t>575</w:t>
      </w:r>
    </w:p>
    <w:p w14:paraId="07944F7B" w14:textId="77777777" w:rsidR="008D753F" w:rsidRDefault="001061C7">
      <w:pPr>
        <w:pStyle w:val="GDefaultWidgetOption"/>
        <w:keepNext/>
        <w:tabs>
          <w:tab w:val="left" w:pos="2160"/>
        </w:tabs>
      </w:pPr>
      <w:r>
        <w:t>client</w:t>
      </w:r>
      <w:r>
        <w:tab/>
      </w:r>
    </w:p>
    <w:p w14:paraId="5FB9E5DE" w14:textId="77777777" w:rsidR="008D753F" w:rsidRDefault="001061C7">
      <w:pPr>
        <w:pStyle w:val="GDefaultWidgetOption"/>
        <w:keepNext/>
        <w:tabs>
          <w:tab w:val="left" w:pos="2160"/>
        </w:tabs>
      </w:pPr>
      <w:r>
        <w:t>colsample</w:t>
      </w:r>
      <w:r>
        <w:tab/>
      </w:r>
    </w:p>
    <w:p w14:paraId="79B45AB9" w14:textId="77777777" w:rsidR="008D753F" w:rsidRDefault="001061C7">
      <w:pPr>
        <w:pStyle w:val="GDefaultWidgetOption"/>
        <w:keepNext/>
        <w:tabs>
          <w:tab w:val="left" w:pos="2160"/>
        </w:tabs>
      </w:pPr>
      <w:r>
        <w:t>colorder</w:t>
      </w:r>
      <w:r>
        <w:tab/>
        <w:t>as-is</w:t>
      </w:r>
    </w:p>
    <w:p w14:paraId="17096CB0"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50E2B019" w14:textId="77777777">
        <w:tc>
          <w:tcPr>
            <w:tcW w:w="2952" w:type="dxa"/>
          </w:tcPr>
          <w:p w14:paraId="5F9B4A9E" w14:textId="77777777" w:rsidR="008D753F" w:rsidRDefault="001061C7">
            <w:pPr>
              <w:keepNext/>
            </w:pPr>
            <w:r>
              <w:t>CC24_312a</w:t>
            </w:r>
          </w:p>
        </w:tc>
        <w:tc>
          <w:tcPr>
            <w:tcW w:w="5904" w:type="dxa"/>
          </w:tcPr>
          <w:p w14:paraId="638A6F74" w14:textId="77777777" w:rsidR="008D753F" w:rsidRDefault="001061C7">
            <w:pPr>
              <w:keepNext/>
            </w:pPr>
            <w:r>
              <w:t>President Biden</w:t>
            </w:r>
          </w:p>
        </w:tc>
      </w:tr>
      <w:tr w:rsidR="008D753F" w14:paraId="38F19820" w14:textId="77777777">
        <w:tc>
          <w:tcPr>
            <w:tcW w:w="2952" w:type="dxa"/>
          </w:tcPr>
          <w:p w14:paraId="238A8BB2" w14:textId="77777777" w:rsidR="008D753F" w:rsidRDefault="001061C7">
            <w:pPr>
              <w:keepNext/>
            </w:pPr>
            <w:r>
              <w:t>CC24_312i</w:t>
            </w:r>
          </w:p>
        </w:tc>
        <w:tc>
          <w:tcPr>
            <w:tcW w:w="5904" w:type="dxa"/>
          </w:tcPr>
          <w:p w14:paraId="151DF2A0" w14:textId="77777777" w:rsidR="008D753F" w:rsidRDefault="001061C7">
            <w:pPr>
              <w:keepNext/>
            </w:pPr>
            <w:r>
              <w:t>Vice President Harris</w:t>
            </w:r>
          </w:p>
        </w:tc>
      </w:tr>
      <w:tr w:rsidR="008D753F" w14:paraId="7459B306" w14:textId="77777777">
        <w:tc>
          <w:tcPr>
            <w:tcW w:w="2952" w:type="dxa"/>
          </w:tcPr>
          <w:p w14:paraId="2765DFB7" w14:textId="77777777" w:rsidR="008D753F" w:rsidRDefault="001061C7">
            <w:pPr>
              <w:keepNext/>
            </w:pPr>
            <w:r>
              <w:t>CC24_312b</w:t>
            </w:r>
          </w:p>
        </w:tc>
        <w:tc>
          <w:tcPr>
            <w:tcW w:w="5904" w:type="dxa"/>
          </w:tcPr>
          <w:p w14:paraId="0A442C07" w14:textId="77777777" w:rsidR="008D753F" w:rsidRDefault="001061C7">
            <w:pPr>
              <w:keepNext/>
            </w:pPr>
            <w:r>
              <w:t>The U.S. Congress</w:t>
            </w:r>
          </w:p>
        </w:tc>
      </w:tr>
      <w:tr w:rsidR="008D753F" w14:paraId="5F2B375D" w14:textId="77777777">
        <w:tc>
          <w:tcPr>
            <w:tcW w:w="2952" w:type="dxa"/>
          </w:tcPr>
          <w:p w14:paraId="3035ED02" w14:textId="77777777" w:rsidR="008D753F" w:rsidRDefault="001061C7">
            <w:pPr>
              <w:keepNext/>
            </w:pPr>
            <w:r>
              <w:t>CC24_312c</w:t>
            </w:r>
          </w:p>
        </w:tc>
        <w:tc>
          <w:tcPr>
            <w:tcW w:w="5904" w:type="dxa"/>
          </w:tcPr>
          <w:p w14:paraId="1FD23AEC" w14:textId="77777777" w:rsidR="008D753F" w:rsidRDefault="001061C7">
            <w:pPr>
              <w:keepNext/>
            </w:pPr>
            <w:r>
              <w:t>The U.S. Supreme Court</w:t>
            </w:r>
          </w:p>
        </w:tc>
      </w:tr>
      <w:tr w:rsidR="008D753F" w14:paraId="6A396232" w14:textId="77777777">
        <w:tc>
          <w:tcPr>
            <w:tcW w:w="2952" w:type="dxa"/>
          </w:tcPr>
          <w:p w14:paraId="17F7DD81" w14:textId="77777777" w:rsidR="008D753F" w:rsidRDefault="001061C7">
            <w:pPr>
              <w:keepNext/>
            </w:pPr>
            <w:r>
              <w:t>CC24_312d</w:t>
            </w:r>
            <w:r>
              <w:rPr>
                <w:i/>
              </w:rPr>
              <w:t xml:space="preserve">- Show if </w:t>
            </w:r>
            <w:proofErr w:type="spellStart"/>
            <w:proofErr w:type="gramStart"/>
            <w:r>
              <w:rPr>
                <w:i/>
              </w:rPr>
              <w:t>inputstate</w:t>
            </w:r>
            <w:proofErr w:type="spellEnd"/>
            <w:r>
              <w:rPr>
                <w:i/>
              </w:rPr>
              <w:t>!=</w:t>
            </w:r>
            <w:proofErr w:type="gramEnd"/>
            <w:r>
              <w:rPr>
                <w:i/>
              </w:rPr>
              <w:t xml:space="preserve">11 and </w:t>
            </w:r>
            <w:proofErr w:type="spellStart"/>
            <w:r>
              <w:rPr>
                <w:i/>
              </w:rPr>
              <w:t>inputstate</w:t>
            </w:r>
            <w:proofErr w:type="spellEnd"/>
          </w:p>
        </w:tc>
        <w:tc>
          <w:tcPr>
            <w:tcW w:w="5904" w:type="dxa"/>
          </w:tcPr>
          <w:p w14:paraId="1AF954DD" w14:textId="77777777" w:rsidR="008D753F" w:rsidRDefault="001061C7">
            <w:pPr>
              <w:keepNext/>
            </w:pPr>
            <w:r>
              <w:t>The Governor of $</w:t>
            </w:r>
            <w:proofErr w:type="spellStart"/>
            <w:r>
              <w:t>inputstate</w:t>
            </w:r>
            <w:proofErr w:type="spellEnd"/>
          </w:p>
        </w:tc>
      </w:tr>
      <w:tr w:rsidR="008D753F" w14:paraId="2B814212" w14:textId="77777777">
        <w:tc>
          <w:tcPr>
            <w:tcW w:w="2952" w:type="dxa"/>
          </w:tcPr>
          <w:p w14:paraId="3679160B" w14:textId="77777777" w:rsidR="008D753F" w:rsidRDefault="001061C7">
            <w:pPr>
              <w:keepNext/>
            </w:pPr>
            <w:r>
              <w:t>CC24_312e</w:t>
            </w:r>
            <w:r>
              <w:rPr>
                <w:i/>
              </w:rPr>
              <w:t xml:space="preserve">- Show if </w:t>
            </w:r>
            <w:proofErr w:type="spellStart"/>
            <w:proofErr w:type="gramStart"/>
            <w:r>
              <w:rPr>
                <w:i/>
              </w:rPr>
              <w:t>inputstate</w:t>
            </w:r>
            <w:proofErr w:type="spellEnd"/>
            <w:r>
              <w:rPr>
                <w:i/>
              </w:rPr>
              <w:t>!=</w:t>
            </w:r>
            <w:proofErr w:type="gramEnd"/>
            <w:r>
              <w:rPr>
                <w:i/>
              </w:rPr>
              <w:t xml:space="preserve">11 and </w:t>
            </w:r>
            <w:proofErr w:type="spellStart"/>
            <w:r>
              <w:rPr>
                <w:i/>
              </w:rPr>
              <w:t>LegName</w:t>
            </w:r>
            <w:proofErr w:type="spellEnd"/>
          </w:p>
        </w:tc>
        <w:tc>
          <w:tcPr>
            <w:tcW w:w="5904" w:type="dxa"/>
          </w:tcPr>
          <w:p w14:paraId="5E4F83D4" w14:textId="77777777" w:rsidR="008D753F" w:rsidRDefault="001061C7">
            <w:pPr>
              <w:keepNext/>
            </w:pPr>
            <w:r>
              <w:t>$</w:t>
            </w:r>
            <w:proofErr w:type="spellStart"/>
            <w:r>
              <w:t>LegName</w:t>
            </w:r>
            <w:proofErr w:type="spellEnd"/>
          </w:p>
        </w:tc>
      </w:tr>
      <w:tr w:rsidR="008D753F" w14:paraId="62DE71ED" w14:textId="77777777">
        <w:tc>
          <w:tcPr>
            <w:tcW w:w="2952" w:type="dxa"/>
          </w:tcPr>
          <w:p w14:paraId="18D06F27" w14:textId="77777777" w:rsidR="008D753F" w:rsidRDefault="001061C7">
            <w:pPr>
              <w:keepNext/>
            </w:pPr>
            <w:r>
              <w:t>CC24_312f</w:t>
            </w:r>
            <w:r>
              <w:rPr>
                <w:i/>
              </w:rPr>
              <w:t xml:space="preserve">- Show if </w:t>
            </w:r>
            <w:proofErr w:type="spellStart"/>
            <w:r>
              <w:rPr>
                <w:i/>
              </w:rPr>
              <w:t>CurrentHouseName</w:t>
            </w:r>
            <w:proofErr w:type="spellEnd"/>
          </w:p>
        </w:tc>
        <w:tc>
          <w:tcPr>
            <w:tcW w:w="5904" w:type="dxa"/>
          </w:tcPr>
          <w:p w14:paraId="0F44F101" w14:textId="77777777" w:rsidR="008D753F" w:rsidRDefault="001061C7">
            <w:pPr>
              <w:keepNext/>
            </w:pPr>
            <w:r>
              <w:t>$</w:t>
            </w:r>
            <w:proofErr w:type="spellStart"/>
            <w:r>
              <w:t>CurrentHouseName</w:t>
            </w:r>
            <w:proofErr w:type="spellEnd"/>
          </w:p>
        </w:tc>
      </w:tr>
      <w:tr w:rsidR="008D753F" w14:paraId="443093CF" w14:textId="77777777">
        <w:tc>
          <w:tcPr>
            <w:tcW w:w="2952" w:type="dxa"/>
          </w:tcPr>
          <w:p w14:paraId="0AC584A4" w14:textId="77777777" w:rsidR="008D753F" w:rsidRDefault="001061C7">
            <w:pPr>
              <w:keepNext/>
            </w:pPr>
            <w:r>
              <w:t>CC24_312g</w:t>
            </w:r>
            <w:r>
              <w:rPr>
                <w:i/>
              </w:rPr>
              <w:t>- Show if CurrentSen1Name</w:t>
            </w:r>
          </w:p>
        </w:tc>
        <w:tc>
          <w:tcPr>
            <w:tcW w:w="5904" w:type="dxa"/>
          </w:tcPr>
          <w:p w14:paraId="567E3E80" w14:textId="77777777" w:rsidR="008D753F" w:rsidRDefault="001061C7">
            <w:pPr>
              <w:keepNext/>
            </w:pPr>
            <w:r>
              <w:t>$CurrentSen1Name</w:t>
            </w:r>
          </w:p>
        </w:tc>
      </w:tr>
      <w:tr w:rsidR="008D753F" w14:paraId="70CBDA19" w14:textId="77777777">
        <w:tc>
          <w:tcPr>
            <w:tcW w:w="2952" w:type="dxa"/>
          </w:tcPr>
          <w:p w14:paraId="16A347D7" w14:textId="77777777" w:rsidR="008D753F" w:rsidRDefault="001061C7">
            <w:pPr>
              <w:keepNext/>
            </w:pPr>
            <w:r>
              <w:t>CC24_312h</w:t>
            </w:r>
            <w:r>
              <w:rPr>
                <w:i/>
              </w:rPr>
              <w:t>- Show if CurrentSen2Name</w:t>
            </w:r>
          </w:p>
        </w:tc>
        <w:tc>
          <w:tcPr>
            <w:tcW w:w="5904" w:type="dxa"/>
          </w:tcPr>
          <w:p w14:paraId="1107BC34" w14:textId="77777777" w:rsidR="008D753F" w:rsidRDefault="001061C7">
            <w:pPr>
              <w:keepNext/>
            </w:pPr>
            <w:r>
              <w:t>$CurrentSen2Name</w:t>
            </w:r>
          </w:p>
        </w:tc>
      </w:tr>
    </w:tbl>
    <w:p w14:paraId="577AEEA9"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601CBDC" w14:textId="77777777">
        <w:tc>
          <w:tcPr>
            <w:tcW w:w="336" w:type="dxa"/>
          </w:tcPr>
          <w:p w14:paraId="2222B3B8" w14:textId="77777777" w:rsidR="008D753F" w:rsidRDefault="001061C7">
            <w:pPr>
              <w:keepNext/>
            </w:pPr>
            <w:r>
              <w:rPr>
                <w:rStyle w:val="GResponseCode"/>
              </w:rPr>
              <w:t>1</w:t>
            </w:r>
          </w:p>
        </w:tc>
        <w:tc>
          <w:tcPr>
            <w:tcW w:w="361" w:type="dxa"/>
          </w:tcPr>
          <w:p w14:paraId="28556A05" w14:textId="77777777" w:rsidR="008D753F" w:rsidRDefault="001061C7">
            <w:pPr>
              <w:keepNext/>
            </w:pPr>
            <w:r>
              <w:t>○</w:t>
            </w:r>
          </w:p>
        </w:tc>
        <w:tc>
          <w:tcPr>
            <w:tcW w:w="3731" w:type="dxa"/>
          </w:tcPr>
          <w:p w14:paraId="6FD102ED" w14:textId="77777777" w:rsidR="008D753F" w:rsidRDefault="001061C7">
            <w:pPr>
              <w:keepNext/>
            </w:pPr>
            <w:r>
              <w:t>Strongly approve</w:t>
            </w:r>
          </w:p>
        </w:tc>
        <w:tc>
          <w:tcPr>
            <w:tcW w:w="4428" w:type="dxa"/>
          </w:tcPr>
          <w:p w14:paraId="406A3862" w14:textId="77777777" w:rsidR="008D753F" w:rsidRDefault="008D753F">
            <w:pPr>
              <w:keepNext/>
              <w:jc w:val="right"/>
              <w:rPr>
                <w:i/>
              </w:rPr>
            </w:pPr>
          </w:p>
        </w:tc>
      </w:tr>
      <w:tr w:rsidR="008D753F" w14:paraId="076B6191" w14:textId="77777777">
        <w:tc>
          <w:tcPr>
            <w:tcW w:w="336" w:type="dxa"/>
          </w:tcPr>
          <w:p w14:paraId="4DF6A2F8" w14:textId="77777777" w:rsidR="008D753F" w:rsidRDefault="001061C7">
            <w:pPr>
              <w:keepNext/>
            </w:pPr>
            <w:r>
              <w:rPr>
                <w:rStyle w:val="GResponseCode"/>
              </w:rPr>
              <w:t>2</w:t>
            </w:r>
          </w:p>
        </w:tc>
        <w:tc>
          <w:tcPr>
            <w:tcW w:w="361" w:type="dxa"/>
          </w:tcPr>
          <w:p w14:paraId="09D6DB17" w14:textId="77777777" w:rsidR="008D753F" w:rsidRDefault="001061C7">
            <w:pPr>
              <w:keepNext/>
            </w:pPr>
            <w:r>
              <w:t>○</w:t>
            </w:r>
          </w:p>
        </w:tc>
        <w:tc>
          <w:tcPr>
            <w:tcW w:w="3731" w:type="dxa"/>
          </w:tcPr>
          <w:p w14:paraId="129FB06A" w14:textId="77777777" w:rsidR="008D753F" w:rsidRDefault="001061C7">
            <w:pPr>
              <w:keepNext/>
            </w:pPr>
            <w:r>
              <w:t>Somewhat approve</w:t>
            </w:r>
          </w:p>
        </w:tc>
        <w:tc>
          <w:tcPr>
            <w:tcW w:w="4428" w:type="dxa"/>
          </w:tcPr>
          <w:p w14:paraId="133F88AF" w14:textId="77777777" w:rsidR="008D753F" w:rsidRDefault="008D753F">
            <w:pPr>
              <w:keepNext/>
              <w:jc w:val="right"/>
              <w:rPr>
                <w:i/>
              </w:rPr>
            </w:pPr>
          </w:p>
        </w:tc>
      </w:tr>
      <w:tr w:rsidR="008D753F" w14:paraId="64BAE36A" w14:textId="77777777">
        <w:tc>
          <w:tcPr>
            <w:tcW w:w="336" w:type="dxa"/>
          </w:tcPr>
          <w:p w14:paraId="3D8AAFCC" w14:textId="77777777" w:rsidR="008D753F" w:rsidRDefault="001061C7">
            <w:pPr>
              <w:keepNext/>
            </w:pPr>
            <w:r>
              <w:rPr>
                <w:rStyle w:val="GResponseCode"/>
              </w:rPr>
              <w:t>3</w:t>
            </w:r>
          </w:p>
        </w:tc>
        <w:tc>
          <w:tcPr>
            <w:tcW w:w="361" w:type="dxa"/>
          </w:tcPr>
          <w:p w14:paraId="0C8700D3" w14:textId="77777777" w:rsidR="008D753F" w:rsidRDefault="001061C7">
            <w:pPr>
              <w:keepNext/>
            </w:pPr>
            <w:r>
              <w:t>○</w:t>
            </w:r>
          </w:p>
        </w:tc>
        <w:tc>
          <w:tcPr>
            <w:tcW w:w="3731" w:type="dxa"/>
          </w:tcPr>
          <w:p w14:paraId="32375EB8" w14:textId="77777777" w:rsidR="008D753F" w:rsidRDefault="001061C7">
            <w:pPr>
              <w:keepNext/>
            </w:pPr>
            <w:r>
              <w:t>Somewhat disapprove</w:t>
            </w:r>
          </w:p>
        </w:tc>
        <w:tc>
          <w:tcPr>
            <w:tcW w:w="4428" w:type="dxa"/>
          </w:tcPr>
          <w:p w14:paraId="113977F0" w14:textId="77777777" w:rsidR="008D753F" w:rsidRDefault="008D753F">
            <w:pPr>
              <w:keepNext/>
              <w:jc w:val="right"/>
              <w:rPr>
                <w:i/>
              </w:rPr>
            </w:pPr>
          </w:p>
        </w:tc>
      </w:tr>
      <w:tr w:rsidR="008D753F" w14:paraId="14E1FE16" w14:textId="77777777">
        <w:tc>
          <w:tcPr>
            <w:tcW w:w="336" w:type="dxa"/>
          </w:tcPr>
          <w:p w14:paraId="70B3404F" w14:textId="77777777" w:rsidR="008D753F" w:rsidRDefault="001061C7">
            <w:pPr>
              <w:keepNext/>
            </w:pPr>
            <w:r>
              <w:rPr>
                <w:rStyle w:val="GResponseCode"/>
              </w:rPr>
              <w:t>4</w:t>
            </w:r>
          </w:p>
        </w:tc>
        <w:tc>
          <w:tcPr>
            <w:tcW w:w="361" w:type="dxa"/>
          </w:tcPr>
          <w:p w14:paraId="27B6F8A2" w14:textId="77777777" w:rsidR="008D753F" w:rsidRDefault="001061C7">
            <w:pPr>
              <w:keepNext/>
            </w:pPr>
            <w:r>
              <w:t>○</w:t>
            </w:r>
          </w:p>
        </w:tc>
        <w:tc>
          <w:tcPr>
            <w:tcW w:w="3731" w:type="dxa"/>
          </w:tcPr>
          <w:p w14:paraId="316D21EA" w14:textId="77777777" w:rsidR="008D753F" w:rsidRDefault="001061C7">
            <w:pPr>
              <w:keepNext/>
            </w:pPr>
            <w:r>
              <w:t>Strongly disapprove</w:t>
            </w:r>
          </w:p>
        </w:tc>
        <w:tc>
          <w:tcPr>
            <w:tcW w:w="4428" w:type="dxa"/>
          </w:tcPr>
          <w:p w14:paraId="42BAD74A" w14:textId="77777777" w:rsidR="008D753F" w:rsidRDefault="008D753F">
            <w:pPr>
              <w:keepNext/>
              <w:jc w:val="right"/>
              <w:rPr>
                <w:i/>
              </w:rPr>
            </w:pPr>
          </w:p>
        </w:tc>
      </w:tr>
      <w:tr w:rsidR="008D753F" w14:paraId="2B471A4E" w14:textId="77777777">
        <w:tc>
          <w:tcPr>
            <w:tcW w:w="336" w:type="dxa"/>
          </w:tcPr>
          <w:p w14:paraId="3CDD616B" w14:textId="77777777" w:rsidR="008D753F" w:rsidRDefault="001061C7">
            <w:pPr>
              <w:keepNext/>
            </w:pPr>
            <w:r>
              <w:rPr>
                <w:rStyle w:val="GResponseCode"/>
              </w:rPr>
              <w:t>5</w:t>
            </w:r>
          </w:p>
        </w:tc>
        <w:tc>
          <w:tcPr>
            <w:tcW w:w="361" w:type="dxa"/>
          </w:tcPr>
          <w:p w14:paraId="13EF0E08" w14:textId="77777777" w:rsidR="008D753F" w:rsidRDefault="001061C7">
            <w:pPr>
              <w:keepNext/>
            </w:pPr>
            <w:r>
              <w:t>○</w:t>
            </w:r>
          </w:p>
        </w:tc>
        <w:tc>
          <w:tcPr>
            <w:tcW w:w="3731" w:type="dxa"/>
          </w:tcPr>
          <w:p w14:paraId="54F9F94F" w14:textId="77777777" w:rsidR="008D753F" w:rsidRDefault="001061C7">
            <w:pPr>
              <w:keepNext/>
            </w:pPr>
            <w:r>
              <w:t>Not sure</w:t>
            </w:r>
          </w:p>
        </w:tc>
        <w:tc>
          <w:tcPr>
            <w:tcW w:w="4428" w:type="dxa"/>
          </w:tcPr>
          <w:p w14:paraId="14DE3294" w14:textId="77777777" w:rsidR="008D753F" w:rsidRDefault="008D753F">
            <w:pPr>
              <w:keepNext/>
              <w:jc w:val="right"/>
              <w:rPr>
                <w:i/>
              </w:rPr>
            </w:pPr>
          </w:p>
        </w:tc>
      </w:tr>
      <w:tr w:rsidR="008D753F" w14:paraId="54D44D8B" w14:textId="77777777">
        <w:tc>
          <w:tcPr>
            <w:tcW w:w="336" w:type="dxa"/>
          </w:tcPr>
          <w:p w14:paraId="61C8E133" w14:textId="77777777" w:rsidR="008D753F" w:rsidRDefault="001061C7">
            <w:pPr>
              <w:keepNext/>
            </w:pPr>
            <w:r>
              <w:rPr>
                <w:rStyle w:val="GResponseCode"/>
              </w:rPr>
              <w:t>8</w:t>
            </w:r>
          </w:p>
        </w:tc>
        <w:tc>
          <w:tcPr>
            <w:tcW w:w="361" w:type="dxa"/>
          </w:tcPr>
          <w:p w14:paraId="72744A93" w14:textId="77777777" w:rsidR="008D753F" w:rsidRDefault="008D753F">
            <w:pPr>
              <w:keepNext/>
            </w:pPr>
          </w:p>
        </w:tc>
        <w:tc>
          <w:tcPr>
            <w:tcW w:w="3731" w:type="dxa"/>
          </w:tcPr>
          <w:p w14:paraId="725DDC90" w14:textId="77777777" w:rsidR="008D753F" w:rsidRDefault="001061C7">
            <w:pPr>
              <w:pStyle w:val="GAdminOption"/>
              <w:keepNext/>
            </w:pPr>
            <w:r>
              <w:t>Skipped</w:t>
            </w:r>
          </w:p>
        </w:tc>
        <w:tc>
          <w:tcPr>
            <w:tcW w:w="4428" w:type="dxa"/>
          </w:tcPr>
          <w:p w14:paraId="15E38790" w14:textId="77777777" w:rsidR="008D753F" w:rsidRDefault="008D753F">
            <w:pPr>
              <w:keepNext/>
              <w:jc w:val="right"/>
              <w:rPr>
                <w:i/>
              </w:rPr>
            </w:pPr>
          </w:p>
        </w:tc>
      </w:tr>
      <w:tr w:rsidR="008D753F" w14:paraId="04551075" w14:textId="77777777">
        <w:tc>
          <w:tcPr>
            <w:tcW w:w="336" w:type="dxa"/>
          </w:tcPr>
          <w:p w14:paraId="6FAFAA1B" w14:textId="77777777" w:rsidR="008D753F" w:rsidRDefault="001061C7">
            <w:pPr>
              <w:keepNext/>
            </w:pPr>
            <w:r>
              <w:rPr>
                <w:rStyle w:val="GResponseCode"/>
              </w:rPr>
              <w:t>9</w:t>
            </w:r>
          </w:p>
        </w:tc>
        <w:tc>
          <w:tcPr>
            <w:tcW w:w="361" w:type="dxa"/>
          </w:tcPr>
          <w:p w14:paraId="411DBB21" w14:textId="77777777" w:rsidR="008D753F" w:rsidRDefault="008D753F">
            <w:pPr>
              <w:keepNext/>
            </w:pPr>
          </w:p>
        </w:tc>
        <w:tc>
          <w:tcPr>
            <w:tcW w:w="3731" w:type="dxa"/>
          </w:tcPr>
          <w:p w14:paraId="2CA0BB6E" w14:textId="77777777" w:rsidR="008D753F" w:rsidRDefault="001061C7">
            <w:pPr>
              <w:pStyle w:val="GAdminOption"/>
              <w:keepNext/>
            </w:pPr>
            <w:r>
              <w:t>Not Asked</w:t>
            </w:r>
          </w:p>
        </w:tc>
        <w:tc>
          <w:tcPr>
            <w:tcW w:w="4428" w:type="dxa"/>
          </w:tcPr>
          <w:p w14:paraId="2D4327A8" w14:textId="77777777" w:rsidR="008D753F" w:rsidRDefault="008D753F">
            <w:pPr>
              <w:keepNext/>
              <w:jc w:val="right"/>
              <w:rPr>
                <w:i/>
              </w:rPr>
            </w:pPr>
          </w:p>
        </w:tc>
      </w:tr>
    </w:tbl>
    <w:p w14:paraId="4E65035D" w14:textId="77777777" w:rsidR="008D753F" w:rsidRDefault="008D753F">
      <w:pPr>
        <w:pStyle w:val="GQuestionSpacer"/>
      </w:pPr>
    </w:p>
    <w:p w14:paraId="143EDCBB" w14:textId="77777777" w:rsidR="008D753F" w:rsidRDefault="001061C7">
      <w:pPr>
        <w:pStyle w:val="GPage"/>
        <w:keepNext/>
      </w:pPr>
      <w:bookmarkStart w:id="174" w:name="_Toc175835921"/>
      <w:r>
        <w:t>Page: implicit_page_cit1</w:t>
      </w:r>
      <w:bookmarkEnd w:id="174"/>
    </w:p>
    <w:tbl>
      <w:tblPr>
        <w:tblStyle w:val="GQuestionCommonProperties"/>
        <w:tblW w:w="0" w:type="auto"/>
        <w:tblInd w:w="0" w:type="dxa"/>
        <w:tblLook w:val="04A0" w:firstRow="1" w:lastRow="0" w:firstColumn="1" w:lastColumn="0" w:noHBand="0" w:noVBand="1"/>
      </w:tblPr>
      <w:tblGrid>
        <w:gridCol w:w="425"/>
        <w:gridCol w:w="8856"/>
      </w:tblGrid>
      <w:tr w:rsidR="008D753F" w14:paraId="5344542E" w14:textId="77777777">
        <w:tc>
          <w:tcPr>
            <w:tcW w:w="0" w:type="dxa"/>
            <w:shd w:val="clear" w:color="auto" w:fill="D0D0D0"/>
          </w:tcPr>
          <w:p w14:paraId="4AA6B285" w14:textId="77777777" w:rsidR="008D753F" w:rsidRDefault="001061C7">
            <w:pPr>
              <w:pStyle w:val="GVariableNameP"/>
              <w:keepNext/>
            </w:pPr>
            <w:r>
              <w:fldChar w:fldCharType="begin"/>
            </w:r>
            <w:r>
              <w:instrText>TC cit1 \\l 2 \\f a</w:instrText>
            </w:r>
            <w:r>
              <w:fldChar w:fldCharType="end"/>
            </w:r>
            <w:r>
              <w:t>cit1</w:t>
            </w:r>
          </w:p>
        </w:tc>
        <w:tc>
          <w:tcPr>
            <w:tcW w:w="0" w:type="dxa"/>
            <w:shd w:val="clear" w:color="auto" w:fill="D0D0D0"/>
            <w:vAlign w:val="bottom"/>
          </w:tcPr>
          <w:p w14:paraId="781B882E" w14:textId="77777777" w:rsidR="008D753F" w:rsidRDefault="001061C7">
            <w:pPr>
              <w:keepNext/>
              <w:jc w:val="right"/>
            </w:pPr>
            <w:r>
              <w:t>SINGLE CHOICE</w:t>
            </w:r>
          </w:p>
        </w:tc>
      </w:tr>
      <w:tr w:rsidR="008D753F" w14:paraId="6081D1FE" w14:textId="77777777">
        <w:tc>
          <w:tcPr>
            <w:tcW w:w="8856" w:type="dxa"/>
            <w:gridSpan w:val="2"/>
            <w:shd w:val="clear" w:color="auto" w:fill="D0D0D0"/>
          </w:tcPr>
          <w:p w14:paraId="7F5E5222" w14:textId="77777777" w:rsidR="008D753F" w:rsidRDefault="001061C7">
            <w:pPr>
              <w:keepNext/>
            </w:pPr>
            <w:r>
              <w:t>Are you a United States citizen?</w:t>
            </w:r>
          </w:p>
        </w:tc>
      </w:tr>
    </w:tbl>
    <w:p w14:paraId="6F61EFD6" w14:textId="77777777" w:rsidR="008D753F" w:rsidRDefault="008D753F">
      <w:pPr>
        <w:pStyle w:val="GQuestionSpacer"/>
        <w:keepNext/>
      </w:pPr>
    </w:p>
    <w:p w14:paraId="1B3ADA88" w14:textId="77777777" w:rsidR="008D753F" w:rsidRDefault="001061C7">
      <w:pPr>
        <w:pStyle w:val="GDefaultWidgetOption"/>
        <w:keepNext/>
        <w:tabs>
          <w:tab w:val="left" w:pos="2160"/>
        </w:tabs>
      </w:pPr>
      <w:r>
        <w:t>pii</w:t>
      </w:r>
      <w:r>
        <w:tab/>
        <w:t>False</w:t>
      </w:r>
    </w:p>
    <w:p w14:paraId="3BDE5B90" w14:textId="77777777" w:rsidR="008D753F" w:rsidRDefault="001061C7">
      <w:pPr>
        <w:pStyle w:val="GDefaultWidgetOption"/>
        <w:keepNext/>
        <w:tabs>
          <w:tab w:val="left" w:pos="2160"/>
        </w:tabs>
      </w:pPr>
      <w:r>
        <w:t>chart_layout</w:t>
      </w:r>
      <w:r>
        <w:tab/>
        <w:t>1</w:t>
      </w:r>
    </w:p>
    <w:p w14:paraId="5C6B7A14" w14:textId="77777777" w:rsidR="008D753F" w:rsidRDefault="001061C7">
      <w:pPr>
        <w:pStyle w:val="GWidgetOption"/>
        <w:keepNext/>
        <w:tabs>
          <w:tab w:val="left" w:pos="2160"/>
        </w:tabs>
      </w:pPr>
      <w:proofErr w:type="spellStart"/>
      <w:r>
        <w:t>varlabel</w:t>
      </w:r>
      <w:proofErr w:type="spellEnd"/>
      <w:r>
        <w:tab/>
        <w:t>US citizen</w:t>
      </w:r>
    </w:p>
    <w:p w14:paraId="22373825" w14:textId="77777777" w:rsidR="008D753F" w:rsidRDefault="001061C7">
      <w:pPr>
        <w:pStyle w:val="GDefaultWidgetOption"/>
        <w:keepNext/>
        <w:tabs>
          <w:tab w:val="left" w:pos="2160"/>
        </w:tabs>
      </w:pPr>
      <w:r>
        <w:t>topic</w:t>
      </w:r>
      <w:r>
        <w:tab/>
      </w:r>
    </w:p>
    <w:p w14:paraId="3B71A5FA" w14:textId="77777777" w:rsidR="008D753F" w:rsidRDefault="001061C7">
      <w:pPr>
        <w:pStyle w:val="GDefaultWidgetOption"/>
        <w:keepNext/>
        <w:tabs>
          <w:tab w:val="left" w:pos="2160"/>
        </w:tabs>
      </w:pPr>
      <w:r>
        <w:t>chart_color</w:t>
      </w:r>
      <w:r>
        <w:tab/>
        <w:t>green</w:t>
      </w:r>
    </w:p>
    <w:p w14:paraId="11F94D0D" w14:textId="77777777" w:rsidR="008D753F" w:rsidRDefault="001061C7">
      <w:pPr>
        <w:pStyle w:val="GDefaultWidgetOption"/>
        <w:keepNext/>
        <w:tabs>
          <w:tab w:val="left" w:pos="2160"/>
        </w:tabs>
      </w:pPr>
      <w:r>
        <w:t>chart_type</w:t>
      </w:r>
      <w:r>
        <w:tab/>
        <w:t>bar</w:t>
      </w:r>
    </w:p>
    <w:p w14:paraId="240DAE69" w14:textId="77777777" w:rsidR="008D753F" w:rsidRDefault="001061C7">
      <w:pPr>
        <w:pStyle w:val="GDefaultWidgetOption"/>
        <w:keepNext/>
        <w:tabs>
          <w:tab w:val="left" w:pos="2160"/>
        </w:tabs>
      </w:pPr>
      <w:r>
        <w:t>crossbreak</w:t>
      </w:r>
      <w:r>
        <w:tab/>
        <w:t>Total</w:t>
      </w:r>
    </w:p>
    <w:p w14:paraId="3BE8BEF2" w14:textId="77777777" w:rsidR="008D753F" w:rsidRDefault="001061C7">
      <w:pPr>
        <w:pStyle w:val="GDefaultWidgetOption"/>
        <w:keepNext/>
        <w:tabs>
          <w:tab w:val="left" w:pos="2160"/>
        </w:tabs>
      </w:pPr>
      <w:r>
        <w:t>wrap</w:t>
      </w:r>
      <w:r>
        <w:tab/>
        <w:t>True</w:t>
      </w:r>
    </w:p>
    <w:p w14:paraId="6AF22AB8" w14:textId="77777777" w:rsidR="008D753F" w:rsidRDefault="001061C7">
      <w:pPr>
        <w:pStyle w:val="GDefaultWidgetOption"/>
        <w:keepNext/>
        <w:tabs>
          <w:tab w:val="left" w:pos="2160"/>
        </w:tabs>
      </w:pPr>
      <w:r>
        <w:t>is_rating</w:t>
      </w:r>
      <w:r>
        <w:tab/>
        <w:t>False</w:t>
      </w:r>
    </w:p>
    <w:p w14:paraId="675DC8C1" w14:textId="77777777" w:rsidR="008D753F" w:rsidRDefault="001061C7">
      <w:pPr>
        <w:pStyle w:val="GDefaultWidgetOption"/>
        <w:keepNext/>
        <w:tabs>
          <w:tab w:val="left" w:pos="2160"/>
        </w:tabs>
      </w:pPr>
      <w:r>
        <w:t>required_text</w:t>
      </w:r>
      <w:r>
        <w:tab/>
        <w:t>Please choose an answer</w:t>
      </w:r>
    </w:p>
    <w:p w14:paraId="13EB9452" w14:textId="77777777" w:rsidR="008D753F" w:rsidRDefault="001061C7">
      <w:pPr>
        <w:pStyle w:val="GDefaultWidgetOption"/>
        <w:keepNext/>
        <w:tabs>
          <w:tab w:val="left" w:pos="2160"/>
        </w:tabs>
      </w:pPr>
      <w:r>
        <w:t>min_columns</w:t>
      </w:r>
      <w:r>
        <w:tab/>
        <w:t>1</w:t>
      </w:r>
    </w:p>
    <w:p w14:paraId="4FA5B919" w14:textId="77777777" w:rsidR="008D753F" w:rsidRDefault="001061C7">
      <w:pPr>
        <w:pStyle w:val="GDefaultWidgetOption"/>
        <w:keepNext/>
        <w:tabs>
          <w:tab w:val="left" w:pos="2160"/>
        </w:tabs>
      </w:pPr>
      <w:r>
        <w:t>sample_type</w:t>
      </w:r>
      <w:r>
        <w:tab/>
      </w:r>
    </w:p>
    <w:p w14:paraId="23BACD79" w14:textId="77777777" w:rsidR="008D753F" w:rsidRDefault="001061C7">
      <w:pPr>
        <w:pStyle w:val="GDefaultWidgetOption"/>
        <w:keepNext/>
        <w:tabs>
          <w:tab w:val="left" w:pos="2160"/>
        </w:tabs>
      </w:pPr>
      <w:r>
        <w:t>access</w:t>
      </w:r>
      <w:r>
        <w:tab/>
      </w:r>
    </w:p>
    <w:p w14:paraId="5069692E" w14:textId="77777777" w:rsidR="008D753F" w:rsidRDefault="001061C7">
      <w:pPr>
        <w:pStyle w:val="GDefaultWidgetOption"/>
        <w:keepNext/>
        <w:tabs>
          <w:tab w:val="left" w:pos="2160"/>
        </w:tabs>
      </w:pPr>
      <w:r>
        <w:t>autoadvance</w:t>
      </w:r>
      <w:r>
        <w:tab/>
        <w:t>False</w:t>
      </w:r>
    </w:p>
    <w:p w14:paraId="76F4FBD3" w14:textId="77777777" w:rsidR="008D753F" w:rsidRDefault="001061C7">
      <w:pPr>
        <w:pStyle w:val="GDefaultWidgetOption"/>
        <w:keepNext/>
        <w:tabs>
          <w:tab w:val="left" w:pos="2160"/>
        </w:tabs>
      </w:pPr>
      <w:r>
        <w:t>columns</w:t>
      </w:r>
      <w:r>
        <w:tab/>
        <w:t>1</w:t>
      </w:r>
    </w:p>
    <w:p w14:paraId="2F6DBFFF" w14:textId="77777777" w:rsidR="008D753F" w:rsidRDefault="001061C7">
      <w:pPr>
        <w:pStyle w:val="GDefaultWidgetOption"/>
        <w:keepNext/>
        <w:tabs>
          <w:tab w:val="left" w:pos="2160"/>
        </w:tabs>
      </w:pPr>
      <w:r>
        <w:t>widget</w:t>
      </w:r>
      <w:r>
        <w:tab/>
      </w:r>
    </w:p>
    <w:p w14:paraId="206B5428" w14:textId="77777777" w:rsidR="008D753F" w:rsidRDefault="001061C7">
      <w:pPr>
        <w:pStyle w:val="GDefaultWidgetOption"/>
        <w:keepNext/>
        <w:tabs>
          <w:tab w:val="left" w:pos="2160"/>
        </w:tabs>
      </w:pPr>
      <w:r>
        <w:t>filter_text</w:t>
      </w:r>
      <w:r>
        <w:tab/>
      </w:r>
    </w:p>
    <w:p w14:paraId="5088570D" w14:textId="77777777" w:rsidR="008D753F" w:rsidRDefault="001061C7">
      <w:pPr>
        <w:pStyle w:val="GDefaultWidgetOption"/>
        <w:keepNext/>
        <w:tabs>
          <w:tab w:val="left" w:pos="2160"/>
        </w:tabs>
      </w:pPr>
      <w:r>
        <w:t>as_banner</w:t>
      </w:r>
      <w:r>
        <w:tab/>
        <w:t>False</w:t>
      </w:r>
    </w:p>
    <w:p w14:paraId="1980635E" w14:textId="77777777" w:rsidR="008D753F" w:rsidRDefault="001061C7">
      <w:pPr>
        <w:pStyle w:val="GDefaultWidgetOption"/>
        <w:keepNext/>
        <w:tabs>
          <w:tab w:val="left" w:pos="2160"/>
        </w:tabs>
      </w:pPr>
      <w:r>
        <w:t>description</w:t>
      </w:r>
      <w:r>
        <w:tab/>
      </w:r>
    </w:p>
    <w:p w14:paraId="6D70D839" w14:textId="77777777" w:rsidR="008D753F" w:rsidRDefault="001061C7">
      <w:pPr>
        <w:pStyle w:val="GDefaultWidgetOption"/>
        <w:keepNext/>
        <w:tabs>
          <w:tab w:val="left" w:pos="2160"/>
        </w:tabs>
      </w:pPr>
      <w:r>
        <w:t>spd_category</w:t>
      </w:r>
      <w:r>
        <w:tab/>
      </w:r>
    </w:p>
    <w:p w14:paraId="1D240310" w14:textId="77777777" w:rsidR="008D753F" w:rsidRDefault="001061C7">
      <w:pPr>
        <w:pStyle w:val="GDefaultWidgetOption"/>
        <w:keepNext/>
        <w:tabs>
          <w:tab w:val="left" w:pos="2160"/>
        </w:tabs>
      </w:pPr>
      <w:r>
        <w:t>tags</w:t>
      </w:r>
      <w:r>
        <w:tab/>
      </w:r>
    </w:p>
    <w:p w14:paraId="09963623" w14:textId="77777777" w:rsidR="008D753F" w:rsidRDefault="001061C7">
      <w:pPr>
        <w:pStyle w:val="GDefaultWidgetOption"/>
        <w:keepNext/>
        <w:tabs>
          <w:tab w:val="left" w:pos="2160"/>
        </w:tabs>
      </w:pPr>
      <w:r>
        <w:t>horizontal</w:t>
      </w:r>
      <w:r>
        <w:tab/>
        <w:t>False</w:t>
      </w:r>
    </w:p>
    <w:p w14:paraId="62A78E77" w14:textId="77777777" w:rsidR="008D753F" w:rsidRDefault="001061C7">
      <w:pPr>
        <w:pStyle w:val="GDefaultWidgetOption"/>
        <w:keepNext/>
        <w:tabs>
          <w:tab w:val="left" w:pos="2160"/>
        </w:tabs>
      </w:pPr>
      <w:r>
        <w:t>grid_chart_type</w:t>
      </w:r>
      <w:r>
        <w:tab/>
        <w:t>stacked_bar</w:t>
      </w:r>
    </w:p>
    <w:p w14:paraId="51115C72" w14:textId="77777777" w:rsidR="008D753F" w:rsidRDefault="001061C7">
      <w:pPr>
        <w:pStyle w:val="GDefaultWidgetOption"/>
        <w:keepNext/>
        <w:tabs>
          <w:tab w:val="left" w:pos="2160"/>
        </w:tabs>
      </w:pPr>
      <w:r>
        <w:t>sort_order</w:t>
      </w:r>
      <w:r>
        <w:tab/>
        <w:t>none</w:t>
      </w:r>
    </w:p>
    <w:p w14:paraId="22146CDD" w14:textId="77777777" w:rsidR="008D753F" w:rsidRDefault="001061C7">
      <w:pPr>
        <w:pStyle w:val="GDefaultWidgetOption"/>
        <w:keepNext/>
        <w:tabs>
          <w:tab w:val="left" w:pos="2160"/>
        </w:tabs>
      </w:pPr>
      <w:r>
        <w:t>sample</w:t>
      </w:r>
      <w:r>
        <w:tab/>
      </w:r>
    </w:p>
    <w:p w14:paraId="04A11FE6" w14:textId="77777777" w:rsidR="008D753F" w:rsidRDefault="001061C7">
      <w:pPr>
        <w:pStyle w:val="GDefaultWidgetOption"/>
        <w:keepNext/>
        <w:tabs>
          <w:tab w:val="left" w:pos="2160"/>
        </w:tabs>
      </w:pPr>
      <w:r>
        <w:t>slide_title</w:t>
      </w:r>
      <w:r>
        <w:tab/>
      </w:r>
    </w:p>
    <w:p w14:paraId="34516437" w14:textId="77777777" w:rsidR="008D753F" w:rsidRDefault="001061C7">
      <w:pPr>
        <w:pStyle w:val="GDefaultWidgetOption"/>
        <w:keepNext/>
        <w:tabs>
          <w:tab w:val="left" w:pos="2160"/>
        </w:tabs>
      </w:pPr>
      <w:r>
        <w:t>set_active</w:t>
      </w:r>
      <w:r>
        <w:tab/>
      </w:r>
    </w:p>
    <w:p w14:paraId="317E6B85" w14:textId="77777777" w:rsidR="008D753F" w:rsidRDefault="001061C7">
      <w:pPr>
        <w:pStyle w:val="GDefaultWidgetOption"/>
        <w:keepNext/>
        <w:tabs>
          <w:tab w:val="left" w:pos="2160"/>
        </w:tabs>
      </w:pPr>
      <w:r>
        <w:t>required</w:t>
      </w:r>
      <w:r>
        <w:tab/>
        <w:t>NONE</w:t>
      </w:r>
    </w:p>
    <w:p w14:paraId="59EFA97A" w14:textId="77777777" w:rsidR="008D753F" w:rsidRDefault="001061C7">
      <w:pPr>
        <w:pStyle w:val="GDefaultWidgetOption"/>
        <w:keepNext/>
        <w:tabs>
          <w:tab w:val="left" w:pos="2160"/>
        </w:tabs>
      </w:pPr>
      <w:r>
        <w:t>mask</w:t>
      </w:r>
      <w:r>
        <w:tab/>
      </w:r>
    </w:p>
    <w:p w14:paraId="5A459731" w14:textId="77777777" w:rsidR="008D753F" w:rsidRDefault="001061C7">
      <w:pPr>
        <w:pStyle w:val="GDefaultWidgetOption"/>
        <w:keepNext/>
        <w:tabs>
          <w:tab w:val="left" w:pos="2160"/>
        </w:tabs>
      </w:pPr>
      <w:r>
        <w:t>custom_order</w:t>
      </w:r>
      <w:r>
        <w:tab/>
      </w:r>
    </w:p>
    <w:p w14:paraId="3AC625E4" w14:textId="77777777" w:rsidR="008D753F" w:rsidRDefault="001061C7">
      <w:pPr>
        <w:pStyle w:val="GDefaultWidgetOption"/>
        <w:keepNext/>
        <w:tabs>
          <w:tab w:val="left" w:pos="2160"/>
        </w:tabs>
      </w:pPr>
      <w:r>
        <w:t>client</w:t>
      </w:r>
      <w:r>
        <w:tab/>
      </w:r>
    </w:p>
    <w:p w14:paraId="5EA875AA"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93AE235" w14:textId="77777777">
        <w:tc>
          <w:tcPr>
            <w:tcW w:w="336" w:type="dxa"/>
          </w:tcPr>
          <w:p w14:paraId="7FB6F2CA" w14:textId="77777777" w:rsidR="008D753F" w:rsidRDefault="001061C7">
            <w:pPr>
              <w:keepNext/>
            </w:pPr>
            <w:r>
              <w:rPr>
                <w:rStyle w:val="GResponseCode"/>
              </w:rPr>
              <w:t>1</w:t>
            </w:r>
          </w:p>
        </w:tc>
        <w:tc>
          <w:tcPr>
            <w:tcW w:w="361" w:type="dxa"/>
          </w:tcPr>
          <w:p w14:paraId="288D2F23" w14:textId="77777777" w:rsidR="008D753F" w:rsidRDefault="001061C7">
            <w:pPr>
              <w:keepNext/>
            </w:pPr>
            <w:r>
              <w:t>○</w:t>
            </w:r>
          </w:p>
        </w:tc>
        <w:tc>
          <w:tcPr>
            <w:tcW w:w="3731" w:type="dxa"/>
          </w:tcPr>
          <w:p w14:paraId="4B562004" w14:textId="77777777" w:rsidR="008D753F" w:rsidRDefault="001061C7">
            <w:pPr>
              <w:keepNext/>
            </w:pPr>
            <w:r>
              <w:t>Yes</w:t>
            </w:r>
          </w:p>
        </w:tc>
        <w:tc>
          <w:tcPr>
            <w:tcW w:w="4428" w:type="dxa"/>
          </w:tcPr>
          <w:p w14:paraId="42170C2D" w14:textId="77777777" w:rsidR="008D753F" w:rsidRDefault="008D753F">
            <w:pPr>
              <w:keepNext/>
              <w:jc w:val="right"/>
              <w:rPr>
                <w:i/>
              </w:rPr>
            </w:pPr>
          </w:p>
        </w:tc>
      </w:tr>
      <w:tr w:rsidR="008D753F" w14:paraId="7D048BF8" w14:textId="77777777">
        <w:tc>
          <w:tcPr>
            <w:tcW w:w="336" w:type="dxa"/>
          </w:tcPr>
          <w:p w14:paraId="3304C626" w14:textId="77777777" w:rsidR="008D753F" w:rsidRDefault="001061C7">
            <w:pPr>
              <w:keepNext/>
            </w:pPr>
            <w:r>
              <w:rPr>
                <w:rStyle w:val="GResponseCode"/>
              </w:rPr>
              <w:t>2</w:t>
            </w:r>
          </w:p>
        </w:tc>
        <w:tc>
          <w:tcPr>
            <w:tcW w:w="361" w:type="dxa"/>
          </w:tcPr>
          <w:p w14:paraId="593270CD" w14:textId="77777777" w:rsidR="008D753F" w:rsidRDefault="001061C7">
            <w:pPr>
              <w:keepNext/>
            </w:pPr>
            <w:r>
              <w:t>○</w:t>
            </w:r>
          </w:p>
        </w:tc>
        <w:tc>
          <w:tcPr>
            <w:tcW w:w="3731" w:type="dxa"/>
          </w:tcPr>
          <w:p w14:paraId="7F1E4FDF" w14:textId="77777777" w:rsidR="008D753F" w:rsidRDefault="001061C7">
            <w:pPr>
              <w:keepNext/>
            </w:pPr>
            <w:r>
              <w:t>No</w:t>
            </w:r>
          </w:p>
        </w:tc>
        <w:tc>
          <w:tcPr>
            <w:tcW w:w="4428" w:type="dxa"/>
          </w:tcPr>
          <w:p w14:paraId="48EB1153" w14:textId="77777777" w:rsidR="008D753F" w:rsidRDefault="008D753F">
            <w:pPr>
              <w:keepNext/>
              <w:jc w:val="right"/>
              <w:rPr>
                <w:i/>
              </w:rPr>
            </w:pPr>
          </w:p>
        </w:tc>
      </w:tr>
      <w:tr w:rsidR="008D753F" w14:paraId="705DD3F4" w14:textId="77777777">
        <w:tc>
          <w:tcPr>
            <w:tcW w:w="336" w:type="dxa"/>
          </w:tcPr>
          <w:p w14:paraId="327A9BBC" w14:textId="77777777" w:rsidR="008D753F" w:rsidRDefault="001061C7">
            <w:pPr>
              <w:keepNext/>
            </w:pPr>
            <w:r>
              <w:rPr>
                <w:rStyle w:val="GResponseCode"/>
              </w:rPr>
              <w:t>8</w:t>
            </w:r>
          </w:p>
        </w:tc>
        <w:tc>
          <w:tcPr>
            <w:tcW w:w="361" w:type="dxa"/>
          </w:tcPr>
          <w:p w14:paraId="24B551B1" w14:textId="77777777" w:rsidR="008D753F" w:rsidRDefault="008D753F">
            <w:pPr>
              <w:keepNext/>
            </w:pPr>
          </w:p>
        </w:tc>
        <w:tc>
          <w:tcPr>
            <w:tcW w:w="3731" w:type="dxa"/>
          </w:tcPr>
          <w:p w14:paraId="5B0BB756" w14:textId="77777777" w:rsidR="008D753F" w:rsidRDefault="001061C7">
            <w:pPr>
              <w:pStyle w:val="GAdminOption"/>
              <w:keepNext/>
            </w:pPr>
            <w:r>
              <w:t>Skipped</w:t>
            </w:r>
          </w:p>
        </w:tc>
        <w:tc>
          <w:tcPr>
            <w:tcW w:w="4428" w:type="dxa"/>
          </w:tcPr>
          <w:p w14:paraId="6B853562" w14:textId="77777777" w:rsidR="008D753F" w:rsidRDefault="008D753F">
            <w:pPr>
              <w:keepNext/>
              <w:jc w:val="right"/>
              <w:rPr>
                <w:i/>
              </w:rPr>
            </w:pPr>
          </w:p>
        </w:tc>
      </w:tr>
      <w:tr w:rsidR="008D753F" w14:paraId="7CB0DCEF" w14:textId="77777777">
        <w:tc>
          <w:tcPr>
            <w:tcW w:w="336" w:type="dxa"/>
          </w:tcPr>
          <w:p w14:paraId="5A99324C" w14:textId="77777777" w:rsidR="008D753F" w:rsidRDefault="001061C7">
            <w:pPr>
              <w:keepNext/>
            </w:pPr>
            <w:r>
              <w:rPr>
                <w:rStyle w:val="GResponseCode"/>
              </w:rPr>
              <w:t>9</w:t>
            </w:r>
          </w:p>
        </w:tc>
        <w:tc>
          <w:tcPr>
            <w:tcW w:w="361" w:type="dxa"/>
          </w:tcPr>
          <w:p w14:paraId="422B74C9" w14:textId="77777777" w:rsidR="008D753F" w:rsidRDefault="008D753F">
            <w:pPr>
              <w:keepNext/>
            </w:pPr>
          </w:p>
        </w:tc>
        <w:tc>
          <w:tcPr>
            <w:tcW w:w="3731" w:type="dxa"/>
          </w:tcPr>
          <w:p w14:paraId="182C216F" w14:textId="77777777" w:rsidR="008D753F" w:rsidRDefault="001061C7">
            <w:pPr>
              <w:pStyle w:val="GAdminOption"/>
              <w:keepNext/>
            </w:pPr>
            <w:r>
              <w:t>Not Asked</w:t>
            </w:r>
          </w:p>
        </w:tc>
        <w:tc>
          <w:tcPr>
            <w:tcW w:w="4428" w:type="dxa"/>
          </w:tcPr>
          <w:p w14:paraId="700B4DB4" w14:textId="77777777" w:rsidR="008D753F" w:rsidRDefault="008D753F">
            <w:pPr>
              <w:keepNext/>
              <w:jc w:val="right"/>
              <w:rPr>
                <w:i/>
              </w:rPr>
            </w:pPr>
          </w:p>
        </w:tc>
      </w:tr>
    </w:tbl>
    <w:p w14:paraId="2818C844" w14:textId="77777777" w:rsidR="008D753F" w:rsidRDefault="008D753F">
      <w:pPr>
        <w:pStyle w:val="GQuestionSpacer"/>
      </w:pPr>
    </w:p>
    <w:p w14:paraId="59C7B3E4" w14:textId="77777777" w:rsidR="008D753F" w:rsidRDefault="001061C7">
      <w:pPr>
        <w:pStyle w:val="GPage"/>
        <w:keepNext/>
      </w:pPr>
      <w:bookmarkStart w:id="175" w:name="_Toc175835922"/>
      <w:r>
        <w:lastRenderedPageBreak/>
        <w:t xml:space="preserve">Page: </w:t>
      </w:r>
      <w:proofErr w:type="spellStart"/>
      <w:r>
        <w:t>implicit_page_immstat</w:t>
      </w:r>
      <w:bookmarkEnd w:id="175"/>
      <w:proofErr w:type="spellEnd"/>
    </w:p>
    <w:tbl>
      <w:tblPr>
        <w:tblStyle w:val="GQuestionCommonProperties"/>
        <w:tblW w:w="0" w:type="auto"/>
        <w:tblInd w:w="0" w:type="dxa"/>
        <w:tblLook w:val="04A0" w:firstRow="1" w:lastRow="0" w:firstColumn="1" w:lastColumn="0" w:noHBand="0" w:noVBand="1"/>
      </w:tblPr>
      <w:tblGrid>
        <w:gridCol w:w="1055"/>
        <w:gridCol w:w="8305"/>
      </w:tblGrid>
      <w:tr w:rsidR="008D753F" w14:paraId="027EF3F8" w14:textId="77777777">
        <w:tc>
          <w:tcPr>
            <w:tcW w:w="0" w:type="dxa"/>
            <w:shd w:val="clear" w:color="auto" w:fill="D0D0D0"/>
          </w:tcPr>
          <w:p w14:paraId="5D4D0DD7" w14:textId="77777777" w:rsidR="008D753F" w:rsidRDefault="001061C7">
            <w:pPr>
              <w:pStyle w:val="GVariableNameP"/>
              <w:keepNext/>
            </w:pPr>
            <w:r>
              <w:fldChar w:fldCharType="begin"/>
            </w:r>
            <w:r>
              <w:instrText>TC immstat \\l 2 \\f a</w:instrText>
            </w:r>
            <w:r>
              <w:fldChar w:fldCharType="end"/>
            </w:r>
            <w:proofErr w:type="spellStart"/>
            <w:r>
              <w:t>immstat</w:t>
            </w:r>
            <w:proofErr w:type="spellEnd"/>
            <w:r>
              <w:rPr>
                <w:i/>
              </w:rPr>
              <w:t>- Show if cit1 == 1 or not cit1</w:t>
            </w:r>
          </w:p>
        </w:tc>
        <w:tc>
          <w:tcPr>
            <w:tcW w:w="0" w:type="dxa"/>
            <w:shd w:val="clear" w:color="auto" w:fill="D0D0D0"/>
            <w:vAlign w:val="bottom"/>
          </w:tcPr>
          <w:p w14:paraId="7018CD0A" w14:textId="77777777" w:rsidR="008D753F" w:rsidRDefault="001061C7">
            <w:pPr>
              <w:keepNext/>
              <w:jc w:val="right"/>
            </w:pPr>
            <w:r>
              <w:t>SINGLE CHOICE</w:t>
            </w:r>
          </w:p>
        </w:tc>
      </w:tr>
      <w:tr w:rsidR="008D753F" w14:paraId="5F050801" w14:textId="77777777">
        <w:tc>
          <w:tcPr>
            <w:tcW w:w="8856" w:type="dxa"/>
            <w:gridSpan w:val="2"/>
            <w:shd w:val="clear" w:color="auto" w:fill="D0D0D0"/>
          </w:tcPr>
          <w:p w14:paraId="5B6223D2" w14:textId="77777777" w:rsidR="008D753F" w:rsidRDefault="001061C7">
            <w:pPr>
              <w:keepNext/>
            </w:pPr>
            <w:r>
              <w:t>Which of these statements best describes you?</w:t>
            </w:r>
          </w:p>
        </w:tc>
      </w:tr>
    </w:tbl>
    <w:p w14:paraId="5F11019A" w14:textId="77777777" w:rsidR="008D753F" w:rsidRDefault="008D753F">
      <w:pPr>
        <w:pStyle w:val="GQuestionSpacer"/>
        <w:keepNext/>
      </w:pPr>
    </w:p>
    <w:p w14:paraId="2A7758B9" w14:textId="77777777" w:rsidR="008D753F" w:rsidRDefault="001061C7">
      <w:pPr>
        <w:pStyle w:val="GDefaultWidgetOption"/>
        <w:keepNext/>
        <w:tabs>
          <w:tab w:val="left" w:pos="2160"/>
        </w:tabs>
      </w:pPr>
      <w:r>
        <w:t>pii</w:t>
      </w:r>
      <w:r>
        <w:tab/>
        <w:t>False</w:t>
      </w:r>
    </w:p>
    <w:p w14:paraId="3F937AA3" w14:textId="77777777" w:rsidR="008D753F" w:rsidRDefault="001061C7">
      <w:pPr>
        <w:pStyle w:val="GDefaultWidgetOption"/>
        <w:keepNext/>
        <w:tabs>
          <w:tab w:val="left" w:pos="2160"/>
        </w:tabs>
      </w:pPr>
      <w:r>
        <w:t>chart_layout</w:t>
      </w:r>
      <w:r>
        <w:tab/>
        <w:t>1</w:t>
      </w:r>
    </w:p>
    <w:p w14:paraId="17D4995B" w14:textId="77777777" w:rsidR="008D753F" w:rsidRDefault="001061C7">
      <w:pPr>
        <w:pStyle w:val="GWidgetOption"/>
        <w:keepNext/>
        <w:tabs>
          <w:tab w:val="left" w:pos="2160"/>
        </w:tabs>
      </w:pPr>
      <w:proofErr w:type="spellStart"/>
      <w:r>
        <w:t>varlabel</w:t>
      </w:r>
      <w:proofErr w:type="spellEnd"/>
      <w:r>
        <w:tab/>
        <w:t>Immigration background</w:t>
      </w:r>
    </w:p>
    <w:p w14:paraId="520BFF3D" w14:textId="77777777" w:rsidR="008D753F" w:rsidRDefault="001061C7">
      <w:pPr>
        <w:pStyle w:val="GDefaultWidgetOption"/>
        <w:keepNext/>
        <w:tabs>
          <w:tab w:val="left" w:pos="2160"/>
        </w:tabs>
      </w:pPr>
      <w:r>
        <w:t>topic</w:t>
      </w:r>
      <w:r>
        <w:tab/>
      </w:r>
    </w:p>
    <w:p w14:paraId="314BB66E" w14:textId="77777777" w:rsidR="008D753F" w:rsidRDefault="001061C7">
      <w:pPr>
        <w:pStyle w:val="GDefaultWidgetOption"/>
        <w:keepNext/>
        <w:tabs>
          <w:tab w:val="left" w:pos="2160"/>
        </w:tabs>
      </w:pPr>
      <w:r>
        <w:t>chart_color</w:t>
      </w:r>
      <w:r>
        <w:tab/>
        <w:t>green</w:t>
      </w:r>
    </w:p>
    <w:p w14:paraId="40A269AF" w14:textId="77777777" w:rsidR="008D753F" w:rsidRDefault="001061C7">
      <w:pPr>
        <w:pStyle w:val="GDefaultWidgetOption"/>
        <w:keepNext/>
        <w:tabs>
          <w:tab w:val="left" w:pos="2160"/>
        </w:tabs>
      </w:pPr>
      <w:r>
        <w:t>chart_type</w:t>
      </w:r>
      <w:r>
        <w:tab/>
        <w:t>bar</w:t>
      </w:r>
    </w:p>
    <w:p w14:paraId="31BD429B" w14:textId="77777777" w:rsidR="008D753F" w:rsidRDefault="001061C7">
      <w:pPr>
        <w:pStyle w:val="GDefaultWidgetOption"/>
        <w:keepNext/>
        <w:tabs>
          <w:tab w:val="left" w:pos="2160"/>
        </w:tabs>
      </w:pPr>
      <w:r>
        <w:t>crossbreak</w:t>
      </w:r>
      <w:r>
        <w:tab/>
        <w:t>Total</w:t>
      </w:r>
    </w:p>
    <w:p w14:paraId="44B0FA97" w14:textId="77777777" w:rsidR="008D753F" w:rsidRDefault="001061C7">
      <w:pPr>
        <w:pStyle w:val="GDefaultWidgetOption"/>
        <w:keepNext/>
        <w:tabs>
          <w:tab w:val="left" w:pos="2160"/>
        </w:tabs>
      </w:pPr>
      <w:r>
        <w:t>wrap</w:t>
      </w:r>
      <w:r>
        <w:tab/>
        <w:t>True</w:t>
      </w:r>
    </w:p>
    <w:p w14:paraId="548A5B3B" w14:textId="77777777" w:rsidR="008D753F" w:rsidRDefault="001061C7">
      <w:pPr>
        <w:pStyle w:val="GDefaultWidgetOption"/>
        <w:keepNext/>
        <w:tabs>
          <w:tab w:val="left" w:pos="2160"/>
        </w:tabs>
      </w:pPr>
      <w:r>
        <w:t>is_rating</w:t>
      </w:r>
      <w:r>
        <w:tab/>
        <w:t>False</w:t>
      </w:r>
    </w:p>
    <w:p w14:paraId="5ADAC13F" w14:textId="77777777" w:rsidR="008D753F" w:rsidRDefault="001061C7">
      <w:pPr>
        <w:pStyle w:val="GDefaultWidgetOption"/>
        <w:keepNext/>
        <w:tabs>
          <w:tab w:val="left" w:pos="2160"/>
        </w:tabs>
      </w:pPr>
      <w:r>
        <w:t>required_text</w:t>
      </w:r>
      <w:r>
        <w:tab/>
        <w:t>Please choose an answer</w:t>
      </w:r>
    </w:p>
    <w:p w14:paraId="15346D6C" w14:textId="77777777" w:rsidR="008D753F" w:rsidRDefault="001061C7">
      <w:pPr>
        <w:pStyle w:val="GDefaultWidgetOption"/>
        <w:keepNext/>
        <w:tabs>
          <w:tab w:val="left" w:pos="2160"/>
        </w:tabs>
      </w:pPr>
      <w:r>
        <w:t>min_columns</w:t>
      </w:r>
      <w:r>
        <w:tab/>
        <w:t>1</w:t>
      </w:r>
    </w:p>
    <w:p w14:paraId="1756926B" w14:textId="77777777" w:rsidR="008D753F" w:rsidRDefault="001061C7">
      <w:pPr>
        <w:pStyle w:val="GDefaultWidgetOption"/>
        <w:keepNext/>
        <w:tabs>
          <w:tab w:val="left" w:pos="2160"/>
        </w:tabs>
      </w:pPr>
      <w:r>
        <w:t>sample_type</w:t>
      </w:r>
      <w:r>
        <w:tab/>
      </w:r>
    </w:p>
    <w:p w14:paraId="6F3BBF9A" w14:textId="77777777" w:rsidR="008D753F" w:rsidRDefault="001061C7">
      <w:pPr>
        <w:pStyle w:val="GDefaultWidgetOption"/>
        <w:keepNext/>
        <w:tabs>
          <w:tab w:val="left" w:pos="2160"/>
        </w:tabs>
      </w:pPr>
      <w:r>
        <w:t>access</w:t>
      </w:r>
      <w:r>
        <w:tab/>
      </w:r>
    </w:p>
    <w:p w14:paraId="623261A4" w14:textId="77777777" w:rsidR="008D753F" w:rsidRDefault="001061C7">
      <w:pPr>
        <w:pStyle w:val="GDefaultWidgetOption"/>
        <w:keepNext/>
        <w:tabs>
          <w:tab w:val="left" w:pos="2160"/>
        </w:tabs>
      </w:pPr>
      <w:r>
        <w:t>autoadvance</w:t>
      </w:r>
      <w:r>
        <w:tab/>
        <w:t>False</w:t>
      </w:r>
    </w:p>
    <w:p w14:paraId="41D8C398" w14:textId="77777777" w:rsidR="008D753F" w:rsidRDefault="001061C7">
      <w:pPr>
        <w:pStyle w:val="GDefaultWidgetOption"/>
        <w:keepNext/>
        <w:tabs>
          <w:tab w:val="left" w:pos="2160"/>
        </w:tabs>
      </w:pPr>
      <w:r>
        <w:t>columns</w:t>
      </w:r>
      <w:r>
        <w:tab/>
        <w:t>1</w:t>
      </w:r>
    </w:p>
    <w:p w14:paraId="33D47117" w14:textId="77777777" w:rsidR="008D753F" w:rsidRDefault="001061C7">
      <w:pPr>
        <w:pStyle w:val="GDefaultWidgetOption"/>
        <w:keepNext/>
        <w:tabs>
          <w:tab w:val="left" w:pos="2160"/>
        </w:tabs>
      </w:pPr>
      <w:r>
        <w:t>widget</w:t>
      </w:r>
      <w:r>
        <w:tab/>
      </w:r>
    </w:p>
    <w:p w14:paraId="78035525" w14:textId="77777777" w:rsidR="008D753F" w:rsidRDefault="001061C7">
      <w:pPr>
        <w:pStyle w:val="GDefaultWidgetOption"/>
        <w:keepNext/>
        <w:tabs>
          <w:tab w:val="left" w:pos="2160"/>
        </w:tabs>
      </w:pPr>
      <w:r>
        <w:t>filter_text</w:t>
      </w:r>
      <w:r>
        <w:tab/>
      </w:r>
    </w:p>
    <w:p w14:paraId="32E66BD2" w14:textId="77777777" w:rsidR="008D753F" w:rsidRDefault="001061C7">
      <w:pPr>
        <w:pStyle w:val="GDefaultWidgetOption"/>
        <w:keepNext/>
        <w:tabs>
          <w:tab w:val="left" w:pos="2160"/>
        </w:tabs>
      </w:pPr>
      <w:r>
        <w:t>as_banner</w:t>
      </w:r>
      <w:r>
        <w:tab/>
        <w:t>False</w:t>
      </w:r>
    </w:p>
    <w:p w14:paraId="4CC32909" w14:textId="77777777" w:rsidR="008D753F" w:rsidRDefault="001061C7">
      <w:pPr>
        <w:pStyle w:val="GDefaultWidgetOption"/>
        <w:keepNext/>
        <w:tabs>
          <w:tab w:val="left" w:pos="2160"/>
        </w:tabs>
      </w:pPr>
      <w:r>
        <w:t>description</w:t>
      </w:r>
      <w:r>
        <w:tab/>
      </w:r>
    </w:p>
    <w:p w14:paraId="760A1EA0" w14:textId="77777777" w:rsidR="008D753F" w:rsidRDefault="001061C7">
      <w:pPr>
        <w:pStyle w:val="GDefaultWidgetOption"/>
        <w:keepNext/>
        <w:tabs>
          <w:tab w:val="left" w:pos="2160"/>
        </w:tabs>
      </w:pPr>
      <w:r>
        <w:t>spd_category</w:t>
      </w:r>
      <w:r>
        <w:tab/>
      </w:r>
    </w:p>
    <w:p w14:paraId="7D45D097" w14:textId="77777777" w:rsidR="008D753F" w:rsidRDefault="001061C7">
      <w:pPr>
        <w:pStyle w:val="GDefaultWidgetOption"/>
        <w:keepNext/>
        <w:tabs>
          <w:tab w:val="left" w:pos="2160"/>
        </w:tabs>
      </w:pPr>
      <w:r>
        <w:t>tags</w:t>
      </w:r>
      <w:r>
        <w:tab/>
      </w:r>
    </w:p>
    <w:p w14:paraId="7A60236B" w14:textId="77777777" w:rsidR="008D753F" w:rsidRDefault="001061C7">
      <w:pPr>
        <w:pStyle w:val="GDefaultWidgetOption"/>
        <w:keepNext/>
        <w:tabs>
          <w:tab w:val="left" w:pos="2160"/>
        </w:tabs>
      </w:pPr>
      <w:r>
        <w:t>horizontal</w:t>
      </w:r>
      <w:r>
        <w:tab/>
        <w:t>False</w:t>
      </w:r>
    </w:p>
    <w:p w14:paraId="553BB5BB" w14:textId="77777777" w:rsidR="008D753F" w:rsidRDefault="001061C7">
      <w:pPr>
        <w:pStyle w:val="GDefaultWidgetOption"/>
        <w:keepNext/>
        <w:tabs>
          <w:tab w:val="left" w:pos="2160"/>
        </w:tabs>
      </w:pPr>
      <w:r>
        <w:t>grid_chart_type</w:t>
      </w:r>
      <w:r>
        <w:tab/>
        <w:t>stacked_bar</w:t>
      </w:r>
    </w:p>
    <w:p w14:paraId="6EB7BC7E" w14:textId="77777777" w:rsidR="008D753F" w:rsidRDefault="001061C7">
      <w:pPr>
        <w:pStyle w:val="GDefaultWidgetOption"/>
        <w:keepNext/>
        <w:tabs>
          <w:tab w:val="left" w:pos="2160"/>
        </w:tabs>
      </w:pPr>
      <w:r>
        <w:t>sort_order</w:t>
      </w:r>
      <w:r>
        <w:tab/>
        <w:t>none</w:t>
      </w:r>
    </w:p>
    <w:p w14:paraId="19C72DC1" w14:textId="77777777" w:rsidR="008D753F" w:rsidRDefault="001061C7">
      <w:pPr>
        <w:pStyle w:val="GDefaultWidgetOption"/>
        <w:keepNext/>
        <w:tabs>
          <w:tab w:val="left" w:pos="2160"/>
        </w:tabs>
      </w:pPr>
      <w:r>
        <w:t>sample</w:t>
      </w:r>
      <w:r>
        <w:tab/>
      </w:r>
    </w:p>
    <w:p w14:paraId="093301E2" w14:textId="77777777" w:rsidR="008D753F" w:rsidRDefault="001061C7">
      <w:pPr>
        <w:pStyle w:val="GDefaultWidgetOption"/>
        <w:keepNext/>
        <w:tabs>
          <w:tab w:val="left" w:pos="2160"/>
        </w:tabs>
      </w:pPr>
      <w:r>
        <w:t>slide_title</w:t>
      </w:r>
      <w:r>
        <w:tab/>
      </w:r>
    </w:p>
    <w:p w14:paraId="04DBFA7F" w14:textId="77777777" w:rsidR="008D753F" w:rsidRDefault="001061C7">
      <w:pPr>
        <w:pStyle w:val="GDefaultWidgetOption"/>
        <w:keepNext/>
        <w:tabs>
          <w:tab w:val="left" w:pos="2160"/>
        </w:tabs>
      </w:pPr>
      <w:r>
        <w:t>set_active</w:t>
      </w:r>
      <w:r>
        <w:tab/>
      </w:r>
    </w:p>
    <w:p w14:paraId="062580E1" w14:textId="77777777" w:rsidR="008D753F" w:rsidRDefault="001061C7">
      <w:pPr>
        <w:pStyle w:val="GDefaultWidgetOption"/>
        <w:keepNext/>
        <w:tabs>
          <w:tab w:val="left" w:pos="2160"/>
        </w:tabs>
      </w:pPr>
      <w:r>
        <w:t>required</w:t>
      </w:r>
      <w:r>
        <w:tab/>
        <w:t>NONE</w:t>
      </w:r>
    </w:p>
    <w:p w14:paraId="67CDE7B1" w14:textId="77777777" w:rsidR="008D753F" w:rsidRDefault="001061C7">
      <w:pPr>
        <w:pStyle w:val="GDefaultWidgetOption"/>
        <w:keepNext/>
        <w:tabs>
          <w:tab w:val="left" w:pos="2160"/>
        </w:tabs>
      </w:pPr>
      <w:r>
        <w:t>mask</w:t>
      </w:r>
      <w:r>
        <w:tab/>
      </w:r>
    </w:p>
    <w:p w14:paraId="613E54BB" w14:textId="77777777" w:rsidR="008D753F" w:rsidRDefault="001061C7">
      <w:pPr>
        <w:pStyle w:val="GDefaultWidgetOption"/>
        <w:keepNext/>
        <w:tabs>
          <w:tab w:val="left" w:pos="2160"/>
        </w:tabs>
      </w:pPr>
      <w:r>
        <w:t>custom_order</w:t>
      </w:r>
      <w:r>
        <w:tab/>
      </w:r>
    </w:p>
    <w:p w14:paraId="2F456533" w14:textId="77777777" w:rsidR="008D753F" w:rsidRDefault="001061C7">
      <w:pPr>
        <w:pStyle w:val="GDefaultWidgetOption"/>
        <w:keepNext/>
        <w:tabs>
          <w:tab w:val="left" w:pos="2160"/>
        </w:tabs>
      </w:pPr>
      <w:r>
        <w:t>client</w:t>
      </w:r>
      <w:r>
        <w:tab/>
      </w:r>
    </w:p>
    <w:p w14:paraId="14481226"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B12E984" w14:textId="77777777">
        <w:tc>
          <w:tcPr>
            <w:tcW w:w="336" w:type="dxa"/>
          </w:tcPr>
          <w:p w14:paraId="2BECED42" w14:textId="77777777" w:rsidR="008D753F" w:rsidRDefault="001061C7">
            <w:pPr>
              <w:keepNext/>
            </w:pPr>
            <w:r>
              <w:rPr>
                <w:rStyle w:val="GResponseCode"/>
              </w:rPr>
              <w:t>1</w:t>
            </w:r>
          </w:p>
        </w:tc>
        <w:tc>
          <w:tcPr>
            <w:tcW w:w="361" w:type="dxa"/>
          </w:tcPr>
          <w:p w14:paraId="3B56D252" w14:textId="77777777" w:rsidR="008D753F" w:rsidRDefault="001061C7">
            <w:pPr>
              <w:keepNext/>
            </w:pPr>
            <w:r>
              <w:t>○</w:t>
            </w:r>
          </w:p>
        </w:tc>
        <w:tc>
          <w:tcPr>
            <w:tcW w:w="3731" w:type="dxa"/>
          </w:tcPr>
          <w:p w14:paraId="0CCF695C" w14:textId="77777777" w:rsidR="008D753F" w:rsidRDefault="001061C7">
            <w:pPr>
              <w:keepNext/>
            </w:pPr>
            <w:r>
              <w:t>I am an immigrant to the USA and a naturalized citizen</w:t>
            </w:r>
          </w:p>
        </w:tc>
        <w:tc>
          <w:tcPr>
            <w:tcW w:w="4428" w:type="dxa"/>
          </w:tcPr>
          <w:p w14:paraId="0C09B289" w14:textId="77777777" w:rsidR="008D753F" w:rsidRDefault="008D753F">
            <w:pPr>
              <w:keepNext/>
              <w:jc w:val="right"/>
              <w:rPr>
                <w:i/>
              </w:rPr>
            </w:pPr>
          </w:p>
        </w:tc>
      </w:tr>
      <w:tr w:rsidR="008D753F" w14:paraId="5017AA33" w14:textId="77777777">
        <w:tc>
          <w:tcPr>
            <w:tcW w:w="336" w:type="dxa"/>
          </w:tcPr>
          <w:p w14:paraId="4F954C30" w14:textId="77777777" w:rsidR="008D753F" w:rsidRDefault="001061C7">
            <w:pPr>
              <w:keepNext/>
            </w:pPr>
            <w:r>
              <w:rPr>
                <w:rStyle w:val="GResponseCode"/>
              </w:rPr>
              <w:t>2</w:t>
            </w:r>
          </w:p>
        </w:tc>
        <w:tc>
          <w:tcPr>
            <w:tcW w:w="361" w:type="dxa"/>
          </w:tcPr>
          <w:p w14:paraId="2D98A22F" w14:textId="77777777" w:rsidR="008D753F" w:rsidRDefault="001061C7">
            <w:pPr>
              <w:keepNext/>
            </w:pPr>
            <w:r>
              <w:t>○</w:t>
            </w:r>
          </w:p>
        </w:tc>
        <w:tc>
          <w:tcPr>
            <w:tcW w:w="3731" w:type="dxa"/>
          </w:tcPr>
          <w:p w14:paraId="5392A942" w14:textId="77777777" w:rsidR="008D753F" w:rsidRDefault="001061C7">
            <w:pPr>
              <w:keepNext/>
            </w:pPr>
            <w:r>
              <w:t>I am an immigrant to the USA but not a citizen</w:t>
            </w:r>
          </w:p>
        </w:tc>
        <w:tc>
          <w:tcPr>
            <w:tcW w:w="4428" w:type="dxa"/>
          </w:tcPr>
          <w:p w14:paraId="3C742E0E" w14:textId="77777777" w:rsidR="008D753F" w:rsidRDefault="001061C7">
            <w:pPr>
              <w:keepNext/>
              <w:jc w:val="right"/>
              <w:rPr>
                <w:i/>
              </w:rPr>
            </w:pPr>
            <w:r>
              <w:rPr>
                <w:i/>
              </w:rPr>
              <w:t>Show if not cit1</w:t>
            </w:r>
          </w:p>
        </w:tc>
      </w:tr>
      <w:tr w:rsidR="008D753F" w14:paraId="3031D5D3" w14:textId="77777777">
        <w:tc>
          <w:tcPr>
            <w:tcW w:w="336" w:type="dxa"/>
          </w:tcPr>
          <w:p w14:paraId="36E93B92" w14:textId="77777777" w:rsidR="008D753F" w:rsidRDefault="001061C7">
            <w:pPr>
              <w:keepNext/>
            </w:pPr>
            <w:r>
              <w:rPr>
                <w:rStyle w:val="GResponseCode"/>
              </w:rPr>
              <w:t>3</w:t>
            </w:r>
          </w:p>
        </w:tc>
        <w:tc>
          <w:tcPr>
            <w:tcW w:w="361" w:type="dxa"/>
          </w:tcPr>
          <w:p w14:paraId="2C9F3019" w14:textId="77777777" w:rsidR="008D753F" w:rsidRDefault="001061C7">
            <w:pPr>
              <w:keepNext/>
            </w:pPr>
            <w:r>
              <w:t>○</w:t>
            </w:r>
          </w:p>
        </w:tc>
        <w:tc>
          <w:tcPr>
            <w:tcW w:w="3731" w:type="dxa"/>
          </w:tcPr>
          <w:p w14:paraId="720503AC" w14:textId="77777777" w:rsidR="008D753F" w:rsidRDefault="001061C7">
            <w:pPr>
              <w:keepNext/>
            </w:pPr>
            <w:r>
              <w:t>I was born in the USA but at least one of my parents is an immigrant</w:t>
            </w:r>
          </w:p>
        </w:tc>
        <w:tc>
          <w:tcPr>
            <w:tcW w:w="4428" w:type="dxa"/>
          </w:tcPr>
          <w:p w14:paraId="456AE076" w14:textId="77777777" w:rsidR="008D753F" w:rsidRDefault="008D753F">
            <w:pPr>
              <w:keepNext/>
              <w:jc w:val="right"/>
              <w:rPr>
                <w:i/>
              </w:rPr>
            </w:pPr>
          </w:p>
        </w:tc>
      </w:tr>
      <w:tr w:rsidR="008D753F" w14:paraId="0143EC73" w14:textId="77777777">
        <w:tc>
          <w:tcPr>
            <w:tcW w:w="336" w:type="dxa"/>
          </w:tcPr>
          <w:p w14:paraId="02E4DA05" w14:textId="77777777" w:rsidR="008D753F" w:rsidRDefault="001061C7">
            <w:pPr>
              <w:keepNext/>
            </w:pPr>
            <w:r>
              <w:rPr>
                <w:rStyle w:val="GResponseCode"/>
              </w:rPr>
              <w:t>4</w:t>
            </w:r>
          </w:p>
        </w:tc>
        <w:tc>
          <w:tcPr>
            <w:tcW w:w="361" w:type="dxa"/>
          </w:tcPr>
          <w:p w14:paraId="208CA78B" w14:textId="77777777" w:rsidR="008D753F" w:rsidRDefault="001061C7">
            <w:pPr>
              <w:keepNext/>
            </w:pPr>
            <w:r>
              <w:t>○</w:t>
            </w:r>
          </w:p>
        </w:tc>
        <w:tc>
          <w:tcPr>
            <w:tcW w:w="3731" w:type="dxa"/>
          </w:tcPr>
          <w:p w14:paraId="4F043C0A" w14:textId="77777777" w:rsidR="008D753F" w:rsidRDefault="001061C7">
            <w:pPr>
              <w:keepNext/>
            </w:pPr>
            <w:r>
              <w:t>My parents and I were born in the USA but at least one of my grandparents was an immigrant</w:t>
            </w:r>
          </w:p>
        </w:tc>
        <w:tc>
          <w:tcPr>
            <w:tcW w:w="4428" w:type="dxa"/>
          </w:tcPr>
          <w:p w14:paraId="7080337B" w14:textId="77777777" w:rsidR="008D753F" w:rsidRDefault="008D753F">
            <w:pPr>
              <w:keepNext/>
              <w:jc w:val="right"/>
              <w:rPr>
                <w:i/>
              </w:rPr>
            </w:pPr>
          </w:p>
        </w:tc>
      </w:tr>
      <w:tr w:rsidR="008D753F" w14:paraId="38A7B388" w14:textId="77777777">
        <w:tc>
          <w:tcPr>
            <w:tcW w:w="336" w:type="dxa"/>
          </w:tcPr>
          <w:p w14:paraId="25D2A782" w14:textId="77777777" w:rsidR="008D753F" w:rsidRDefault="001061C7">
            <w:pPr>
              <w:keepNext/>
            </w:pPr>
            <w:r>
              <w:rPr>
                <w:rStyle w:val="GResponseCode"/>
              </w:rPr>
              <w:t>5</w:t>
            </w:r>
          </w:p>
        </w:tc>
        <w:tc>
          <w:tcPr>
            <w:tcW w:w="361" w:type="dxa"/>
          </w:tcPr>
          <w:p w14:paraId="1D70F4C1" w14:textId="77777777" w:rsidR="008D753F" w:rsidRDefault="001061C7">
            <w:pPr>
              <w:keepNext/>
            </w:pPr>
            <w:r>
              <w:t>○</w:t>
            </w:r>
          </w:p>
        </w:tc>
        <w:tc>
          <w:tcPr>
            <w:tcW w:w="3731" w:type="dxa"/>
          </w:tcPr>
          <w:p w14:paraId="116A5CE1" w14:textId="77777777" w:rsidR="008D753F" w:rsidRDefault="001061C7">
            <w:pPr>
              <w:keepNext/>
            </w:pPr>
            <w:r>
              <w:t>My parents, grandparents and I were all born in the USA</w:t>
            </w:r>
          </w:p>
        </w:tc>
        <w:tc>
          <w:tcPr>
            <w:tcW w:w="4428" w:type="dxa"/>
          </w:tcPr>
          <w:p w14:paraId="3879EDE1" w14:textId="77777777" w:rsidR="008D753F" w:rsidRDefault="008D753F">
            <w:pPr>
              <w:keepNext/>
              <w:jc w:val="right"/>
              <w:rPr>
                <w:i/>
              </w:rPr>
            </w:pPr>
          </w:p>
        </w:tc>
      </w:tr>
      <w:tr w:rsidR="008D753F" w14:paraId="457E3719" w14:textId="77777777">
        <w:tc>
          <w:tcPr>
            <w:tcW w:w="336" w:type="dxa"/>
          </w:tcPr>
          <w:p w14:paraId="149F4206" w14:textId="77777777" w:rsidR="008D753F" w:rsidRDefault="001061C7">
            <w:pPr>
              <w:keepNext/>
            </w:pPr>
            <w:r>
              <w:rPr>
                <w:rStyle w:val="GResponseCode"/>
              </w:rPr>
              <w:t>8</w:t>
            </w:r>
          </w:p>
        </w:tc>
        <w:tc>
          <w:tcPr>
            <w:tcW w:w="361" w:type="dxa"/>
          </w:tcPr>
          <w:p w14:paraId="3CB49CF2" w14:textId="77777777" w:rsidR="008D753F" w:rsidRDefault="008D753F">
            <w:pPr>
              <w:keepNext/>
            </w:pPr>
          </w:p>
        </w:tc>
        <w:tc>
          <w:tcPr>
            <w:tcW w:w="3731" w:type="dxa"/>
          </w:tcPr>
          <w:p w14:paraId="77F5D5AA" w14:textId="77777777" w:rsidR="008D753F" w:rsidRDefault="001061C7">
            <w:pPr>
              <w:pStyle w:val="GAdminOption"/>
              <w:keepNext/>
            </w:pPr>
            <w:r>
              <w:t>Skipped</w:t>
            </w:r>
          </w:p>
        </w:tc>
        <w:tc>
          <w:tcPr>
            <w:tcW w:w="4428" w:type="dxa"/>
          </w:tcPr>
          <w:p w14:paraId="2D12CE39" w14:textId="77777777" w:rsidR="008D753F" w:rsidRDefault="008D753F">
            <w:pPr>
              <w:keepNext/>
              <w:jc w:val="right"/>
              <w:rPr>
                <w:i/>
              </w:rPr>
            </w:pPr>
          </w:p>
        </w:tc>
      </w:tr>
      <w:tr w:rsidR="008D753F" w14:paraId="3AFEF2EB" w14:textId="77777777">
        <w:tc>
          <w:tcPr>
            <w:tcW w:w="336" w:type="dxa"/>
          </w:tcPr>
          <w:p w14:paraId="1614A47C" w14:textId="77777777" w:rsidR="008D753F" w:rsidRDefault="001061C7">
            <w:pPr>
              <w:keepNext/>
            </w:pPr>
            <w:r>
              <w:rPr>
                <w:rStyle w:val="GResponseCode"/>
              </w:rPr>
              <w:t>9</w:t>
            </w:r>
          </w:p>
        </w:tc>
        <w:tc>
          <w:tcPr>
            <w:tcW w:w="361" w:type="dxa"/>
          </w:tcPr>
          <w:p w14:paraId="30F6D9D4" w14:textId="77777777" w:rsidR="008D753F" w:rsidRDefault="008D753F">
            <w:pPr>
              <w:keepNext/>
            </w:pPr>
          </w:p>
        </w:tc>
        <w:tc>
          <w:tcPr>
            <w:tcW w:w="3731" w:type="dxa"/>
          </w:tcPr>
          <w:p w14:paraId="090F5703" w14:textId="77777777" w:rsidR="008D753F" w:rsidRDefault="001061C7">
            <w:pPr>
              <w:pStyle w:val="GAdminOption"/>
              <w:keepNext/>
            </w:pPr>
            <w:r>
              <w:t>Not Asked</w:t>
            </w:r>
          </w:p>
        </w:tc>
        <w:tc>
          <w:tcPr>
            <w:tcW w:w="4428" w:type="dxa"/>
          </w:tcPr>
          <w:p w14:paraId="2C89BC06" w14:textId="77777777" w:rsidR="008D753F" w:rsidRDefault="008D753F">
            <w:pPr>
              <w:keepNext/>
              <w:jc w:val="right"/>
              <w:rPr>
                <w:i/>
              </w:rPr>
            </w:pPr>
          </w:p>
        </w:tc>
      </w:tr>
    </w:tbl>
    <w:p w14:paraId="61B9F8D0" w14:textId="77777777" w:rsidR="008D753F" w:rsidRDefault="008D753F">
      <w:pPr>
        <w:pStyle w:val="GQuestionSpacer"/>
      </w:pPr>
    </w:p>
    <w:p w14:paraId="368B1C6E" w14:textId="77777777" w:rsidR="008D753F" w:rsidRDefault="001061C7">
      <w:pPr>
        <w:pStyle w:val="GPage"/>
        <w:keepNext/>
      </w:pPr>
      <w:bookmarkStart w:id="176" w:name="_Toc175835923"/>
      <w:r>
        <w:lastRenderedPageBreak/>
        <w:t>Page: implicit_page_CC24_321grid</w:t>
      </w:r>
      <w:bookmarkEnd w:id="176"/>
    </w:p>
    <w:tbl>
      <w:tblPr>
        <w:tblStyle w:val="GQuestionCommonProperties"/>
        <w:tblW w:w="0" w:type="auto"/>
        <w:tblInd w:w="0" w:type="dxa"/>
        <w:tblLook w:val="04A0" w:firstRow="1" w:lastRow="0" w:firstColumn="1" w:lastColumn="0" w:noHBand="0" w:noVBand="1"/>
      </w:tblPr>
      <w:tblGrid>
        <w:gridCol w:w="1683"/>
        <w:gridCol w:w="7677"/>
      </w:tblGrid>
      <w:tr w:rsidR="008D753F" w14:paraId="7AE233F9" w14:textId="77777777">
        <w:tc>
          <w:tcPr>
            <w:tcW w:w="0" w:type="dxa"/>
            <w:shd w:val="clear" w:color="auto" w:fill="D0D0D0"/>
          </w:tcPr>
          <w:p w14:paraId="11CE6BC6" w14:textId="77777777" w:rsidR="008D753F" w:rsidRDefault="001061C7">
            <w:pPr>
              <w:pStyle w:val="GVariableNameP"/>
              <w:keepNext/>
            </w:pPr>
            <w:r>
              <w:fldChar w:fldCharType="begin"/>
            </w:r>
            <w:r>
              <w:instrText>TC CC24_321grid \\l 2 \\f a</w:instrText>
            </w:r>
            <w:r>
              <w:fldChar w:fldCharType="end"/>
            </w:r>
            <w:r>
              <w:t>CC24_321grid</w:t>
            </w:r>
            <w:r>
              <w:rPr>
                <w:i/>
              </w:rPr>
              <w:t>- prompt once on skip</w:t>
            </w:r>
          </w:p>
        </w:tc>
        <w:tc>
          <w:tcPr>
            <w:tcW w:w="0" w:type="dxa"/>
            <w:shd w:val="clear" w:color="auto" w:fill="D0D0D0"/>
            <w:vAlign w:val="bottom"/>
          </w:tcPr>
          <w:p w14:paraId="37094D2B" w14:textId="77777777" w:rsidR="008D753F" w:rsidRDefault="001061C7">
            <w:pPr>
              <w:keepNext/>
              <w:jc w:val="right"/>
            </w:pPr>
            <w:r>
              <w:t>DYNAMIC GRID</w:t>
            </w:r>
          </w:p>
        </w:tc>
      </w:tr>
      <w:tr w:rsidR="008D753F" w14:paraId="7B8E6B93" w14:textId="77777777">
        <w:tc>
          <w:tcPr>
            <w:tcW w:w="8856" w:type="dxa"/>
            <w:gridSpan w:val="2"/>
            <w:shd w:val="clear" w:color="auto" w:fill="D0D0D0"/>
          </w:tcPr>
          <w:p w14:paraId="52F0D0FD" w14:textId="77777777" w:rsidR="008D753F" w:rsidRDefault="001061C7">
            <w:pPr>
              <w:keepNext/>
            </w:pPr>
            <w:r>
              <w:t>On the issue of gun regulation, do you support or oppose a proposal that would do the following?</w:t>
            </w:r>
          </w:p>
        </w:tc>
      </w:tr>
    </w:tbl>
    <w:p w14:paraId="21C1D54C" w14:textId="77777777" w:rsidR="008D753F" w:rsidRDefault="008D753F">
      <w:pPr>
        <w:pStyle w:val="GQuestionSpacer"/>
        <w:keepNext/>
      </w:pPr>
    </w:p>
    <w:p w14:paraId="242097DB" w14:textId="77777777" w:rsidR="008D753F" w:rsidRDefault="001061C7">
      <w:pPr>
        <w:pStyle w:val="GDefaultWidgetOption"/>
        <w:keepNext/>
        <w:tabs>
          <w:tab w:val="left" w:pos="2160"/>
        </w:tabs>
      </w:pPr>
      <w:r>
        <w:t>collapsible</w:t>
      </w:r>
      <w:r>
        <w:tab/>
        <w:t>True</w:t>
      </w:r>
    </w:p>
    <w:p w14:paraId="116E7ED5" w14:textId="77777777" w:rsidR="008D753F" w:rsidRDefault="001061C7">
      <w:pPr>
        <w:pStyle w:val="GDefaultWidgetOption"/>
        <w:keepNext/>
        <w:tabs>
          <w:tab w:val="left" w:pos="2160"/>
        </w:tabs>
      </w:pPr>
      <w:r>
        <w:t>row_align</w:t>
      </w:r>
      <w:r>
        <w:tab/>
      </w:r>
    </w:p>
    <w:p w14:paraId="570475CA" w14:textId="77777777" w:rsidR="008D753F" w:rsidRDefault="001061C7">
      <w:pPr>
        <w:pStyle w:val="GDefaultWidgetOption"/>
        <w:keepNext/>
        <w:tabs>
          <w:tab w:val="left" w:pos="2160"/>
        </w:tabs>
      </w:pPr>
      <w:r>
        <w:t>color</w:t>
      </w:r>
      <w:r>
        <w:tab/>
        <w:t>teal</w:t>
      </w:r>
    </w:p>
    <w:p w14:paraId="61279A00" w14:textId="77777777" w:rsidR="008D753F" w:rsidRDefault="001061C7">
      <w:pPr>
        <w:pStyle w:val="GDefaultWidgetOption"/>
        <w:keepNext/>
        <w:tabs>
          <w:tab w:val="left" w:pos="2160"/>
        </w:tabs>
      </w:pPr>
      <w:r>
        <w:t>chart_layout</w:t>
      </w:r>
      <w:r>
        <w:tab/>
        <w:t>1</w:t>
      </w:r>
    </w:p>
    <w:p w14:paraId="474BE71D" w14:textId="77777777" w:rsidR="008D753F" w:rsidRDefault="001061C7">
      <w:pPr>
        <w:pStyle w:val="GDefaultWidgetOption"/>
        <w:keepNext/>
        <w:tabs>
          <w:tab w:val="left" w:pos="2160"/>
        </w:tabs>
      </w:pPr>
      <w:r>
        <w:t>filter_text</w:t>
      </w:r>
      <w:r>
        <w:tab/>
      </w:r>
    </w:p>
    <w:p w14:paraId="45EE19B4" w14:textId="77777777" w:rsidR="008D753F" w:rsidRDefault="001061C7">
      <w:pPr>
        <w:pStyle w:val="GDefaultWidgetOption"/>
        <w:keepNext/>
        <w:tabs>
          <w:tab w:val="left" w:pos="2160"/>
        </w:tabs>
      </w:pPr>
      <w:r>
        <w:t>topic</w:t>
      </w:r>
      <w:r>
        <w:tab/>
      </w:r>
    </w:p>
    <w:p w14:paraId="5A5CE3E2" w14:textId="77777777" w:rsidR="008D753F" w:rsidRDefault="001061C7">
      <w:pPr>
        <w:pStyle w:val="GDefaultWidgetOption"/>
        <w:keepNext/>
        <w:tabs>
          <w:tab w:val="left" w:pos="2160"/>
        </w:tabs>
      </w:pPr>
      <w:r>
        <w:t>chart_color</w:t>
      </w:r>
      <w:r>
        <w:tab/>
        <w:t>green</w:t>
      </w:r>
    </w:p>
    <w:p w14:paraId="389F389B" w14:textId="77777777" w:rsidR="008D753F" w:rsidRDefault="001061C7">
      <w:pPr>
        <w:pStyle w:val="GDefaultWidgetOption"/>
        <w:keepNext/>
        <w:tabs>
          <w:tab w:val="left" w:pos="2160"/>
        </w:tabs>
      </w:pPr>
      <w:r>
        <w:t>chart_type</w:t>
      </w:r>
      <w:r>
        <w:tab/>
        <w:t>bar</w:t>
      </w:r>
    </w:p>
    <w:p w14:paraId="4F4B748A" w14:textId="77777777" w:rsidR="008D753F" w:rsidRDefault="001061C7">
      <w:pPr>
        <w:pStyle w:val="GDefaultWidgetOption"/>
        <w:keepNext/>
        <w:tabs>
          <w:tab w:val="left" w:pos="2160"/>
        </w:tabs>
      </w:pPr>
      <w:r>
        <w:t>rowsample</w:t>
      </w:r>
      <w:r>
        <w:tab/>
      </w:r>
    </w:p>
    <w:p w14:paraId="1CC2B0FF" w14:textId="77777777" w:rsidR="008D753F" w:rsidRDefault="001061C7">
      <w:pPr>
        <w:pStyle w:val="GDefaultWidgetOption"/>
        <w:keepNext/>
        <w:tabs>
          <w:tab w:val="left" w:pos="2160"/>
        </w:tabs>
      </w:pPr>
      <w:r>
        <w:t>crossbreak</w:t>
      </w:r>
      <w:r>
        <w:tab/>
        <w:t>Total</w:t>
      </w:r>
    </w:p>
    <w:p w14:paraId="740CD876" w14:textId="77777777" w:rsidR="008D753F" w:rsidRDefault="001061C7">
      <w:pPr>
        <w:pStyle w:val="GDefaultWidgetOption"/>
        <w:keepNext/>
        <w:tabs>
          <w:tab w:val="left" w:pos="2160"/>
        </w:tabs>
      </w:pPr>
      <w:r>
        <w:t>wrap</w:t>
      </w:r>
      <w:r>
        <w:tab/>
        <w:t>True</w:t>
      </w:r>
    </w:p>
    <w:p w14:paraId="2BD91F0E" w14:textId="77777777" w:rsidR="008D753F" w:rsidRDefault="001061C7">
      <w:pPr>
        <w:pStyle w:val="GDefaultWidgetOption"/>
        <w:keepNext/>
        <w:tabs>
          <w:tab w:val="left" w:pos="2160"/>
        </w:tabs>
      </w:pPr>
      <w:r>
        <w:t>is_rating</w:t>
      </w:r>
      <w:r>
        <w:tab/>
        <w:t>False</w:t>
      </w:r>
    </w:p>
    <w:p w14:paraId="43891D0D" w14:textId="77777777" w:rsidR="008D753F" w:rsidRDefault="001061C7">
      <w:pPr>
        <w:pStyle w:val="GDefaultWidgetOption"/>
        <w:keepNext/>
        <w:tabs>
          <w:tab w:val="left" w:pos="2160"/>
        </w:tabs>
      </w:pPr>
      <w:r>
        <w:t>roworder</w:t>
      </w:r>
      <w:r>
        <w:tab/>
        <w:t>as-is</w:t>
      </w:r>
    </w:p>
    <w:p w14:paraId="7E2C41B4" w14:textId="77777777" w:rsidR="008D753F" w:rsidRDefault="001061C7">
      <w:pPr>
        <w:pStyle w:val="GDefaultWidgetOption"/>
        <w:keepNext/>
        <w:tabs>
          <w:tab w:val="left" w:pos="2160"/>
        </w:tabs>
      </w:pPr>
      <w:r>
        <w:t>horizontal</w:t>
      </w:r>
      <w:r>
        <w:tab/>
        <w:t>True</w:t>
      </w:r>
    </w:p>
    <w:p w14:paraId="02E18942" w14:textId="77777777" w:rsidR="008D753F" w:rsidRDefault="001061C7">
      <w:pPr>
        <w:pStyle w:val="GDefaultWidgetOption"/>
        <w:keepNext/>
        <w:tabs>
          <w:tab w:val="left" w:pos="2160"/>
        </w:tabs>
      </w:pPr>
      <w:r>
        <w:t>required_text</w:t>
      </w:r>
      <w:r>
        <w:tab/>
      </w:r>
    </w:p>
    <w:p w14:paraId="215B6DFD" w14:textId="77777777" w:rsidR="008D753F" w:rsidRDefault="001061C7">
      <w:pPr>
        <w:pStyle w:val="GDefaultWidgetOption"/>
        <w:keepNext/>
        <w:tabs>
          <w:tab w:val="left" w:pos="2160"/>
        </w:tabs>
      </w:pPr>
      <w:r>
        <w:t>min_columns</w:t>
      </w:r>
      <w:r>
        <w:tab/>
        <w:t>1</w:t>
      </w:r>
    </w:p>
    <w:p w14:paraId="4B97418D" w14:textId="77777777" w:rsidR="008D753F" w:rsidRDefault="001061C7">
      <w:pPr>
        <w:pStyle w:val="GDefaultWidgetOption"/>
        <w:keepNext/>
        <w:tabs>
          <w:tab w:val="left" w:pos="2160"/>
        </w:tabs>
      </w:pPr>
      <w:r>
        <w:t>collapse_expanded</w:t>
      </w:r>
      <w:r>
        <w:tab/>
        <w:t>False</w:t>
      </w:r>
    </w:p>
    <w:p w14:paraId="04BAA960" w14:textId="77777777" w:rsidR="008D753F" w:rsidRDefault="001061C7">
      <w:pPr>
        <w:pStyle w:val="GDefaultWidgetOption"/>
        <w:keepNext/>
        <w:tabs>
          <w:tab w:val="left" w:pos="2160"/>
        </w:tabs>
      </w:pPr>
      <w:r>
        <w:t>rowsum</w:t>
      </w:r>
      <w:r>
        <w:tab/>
      </w:r>
    </w:p>
    <w:p w14:paraId="0800719D" w14:textId="77777777" w:rsidR="008D753F" w:rsidRDefault="001061C7">
      <w:pPr>
        <w:pStyle w:val="GDefaultWidgetOption"/>
        <w:keepNext/>
        <w:tabs>
          <w:tab w:val="left" w:pos="2160"/>
        </w:tabs>
      </w:pPr>
      <w:r>
        <w:t>sample_type</w:t>
      </w:r>
      <w:r>
        <w:tab/>
      </w:r>
    </w:p>
    <w:p w14:paraId="14134E2F" w14:textId="77777777" w:rsidR="008D753F" w:rsidRDefault="001061C7">
      <w:pPr>
        <w:pStyle w:val="GDefaultWidgetOption"/>
        <w:keepNext/>
        <w:tabs>
          <w:tab w:val="left" w:pos="2160"/>
        </w:tabs>
      </w:pPr>
      <w:r>
        <w:t>access</w:t>
      </w:r>
      <w:r>
        <w:tab/>
      </w:r>
    </w:p>
    <w:p w14:paraId="43AB12C0" w14:textId="77777777" w:rsidR="008D753F" w:rsidRDefault="001061C7">
      <w:pPr>
        <w:pStyle w:val="GDefaultWidgetOption"/>
        <w:keepNext/>
        <w:tabs>
          <w:tab w:val="left" w:pos="2160"/>
        </w:tabs>
      </w:pPr>
      <w:r>
        <w:t>wrap_break</w:t>
      </w:r>
      <w:r>
        <w:tab/>
        <w:t>-&lt;br /&gt;</w:t>
      </w:r>
    </w:p>
    <w:p w14:paraId="14FB3A00" w14:textId="77777777" w:rsidR="008D753F" w:rsidRDefault="001061C7">
      <w:pPr>
        <w:pStyle w:val="GDefaultWidgetOption"/>
        <w:keepNext/>
        <w:tabs>
          <w:tab w:val="left" w:pos="2160"/>
        </w:tabs>
      </w:pPr>
      <w:r>
        <w:t>columns</w:t>
      </w:r>
      <w:r>
        <w:tab/>
        <w:t>0</w:t>
      </w:r>
    </w:p>
    <w:p w14:paraId="04ECDB35" w14:textId="77777777" w:rsidR="008D753F" w:rsidRDefault="001061C7">
      <w:pPr>
        <w:pStyle w:val="GWidgetOption"/>
        <w:keepNext/>
        <w:tabs>
          <w:tab w:val="left" w:pos="2160"/>
        </w:tabs>
      </w:pPr>
      <w:proofErr w:type="spellStart"/>
      <w:r>
        <w:t>varlabel</w:t>
      </w:r>
      <w:proofErr w:type="spellEnd"/>
      <w:r>
        <w:tab/>
        <w:t>Gun control</w:t>
      </w:r>
    </w:p>
    <w:p w14:paraId="0DA2457E" w14:textId="77777777" w:rsidR="008D753F" w:rsidRDefault="001061C7">
      <w:pPr>
        <w:pStyle w:val="GDefaultWidgetOption"/>
        <w:keepNext/>
        <w:tabs>
          <w:tab w:val="left" w:pos="2160"/>
        </w:tabs>
      </w:pPr>
      <w:r>
        <w:t>as_banner</w:t>
      </w:r>
      <w:r>
        <w:tab/>
        <w:t>False</w:t>
      </w:r>
    </w:p>
    <w:p w14:paraId="25509FF5" w14:textId="77777777" w:rsidR="008D753F" w:rsidRDefault="001061C7">
      <w:pPr>
        <w:pStyle w:val="GDefaultWidgetOption"/>
        <w:keepNext/>
        <w:tabs>
          <w:tab w:val="left" w:pos="2160"/>
        </w:tabs>
      </w:pPr>
      <w:r>
        <w:t>description</w:t>
      </w:r>
      <w:r>
        <w:tab/>
      </w:r>
    </w:p>
    <w:p w14:paraId="211541CA" w14:textId="77777777" w:rsidR="008D753F" w:rsidRDefault="001061C7">
      <w:pPr>
        <w:pStyle w:val="GDefaultWidgetOption"/>
        <w:keepNext/>
        <w:tabs>
          <w:tab w:val="left" w:pos="2160"/>
        </w:tabs>
      </w:pPr>
      <w:r>
        <w:t>spd_category</w:t>
      </w:r>
      <w:r>
        <w:tab/>
      </w:r>
    </w:p>
    <w:p w14:paraId="4789964F" w14:textId="77777777" w:rsidR="008D753F" w:rsidRDefault="001061C7">
      <w:pPr>
        <w:pStyle w:val="GDefaultWidgetOption"/>
        <w:keepNext/>
        <w:tabs>
          <w:tab w:val="left" w:pos="2160"/>
        </w:tabs>
      </w:pPr>
      <w:r>
        <w:t>tags</w:t>
      </w:r>
      <w:r>
        <w:tab/>
      </w:r>
    </w:p>
    <w:p w14:paraId="045829D2" w14:textId="77777777" w:rsidR="008D753F" w:rsidRDefault="001061C7">
      <w:pPr>
        <w:pStyle w:val="GDefaultWidgetOption"/>
        <w:keepNext/>
        <w:tabs>
          <w:tab w:val="left" w:pos="2160"/>
        </w:tabs>
      </w:pPr>
      <w:r>
        <w:t>transpose</w:t>
      </w:r>
      <w:r>
        <w:tab/>
        <w:t>False</w:t>
      </w:r>
    </w:p>
    <w:p w14:paraId="45491DF4" w14:textId="77777777" w:rsidR="008D753F" w:rsidRDefault="001061C7">
      <w:pPr>
        <w:pStyle w:val="GDefaultWidgetOption"/>
        <w:keepNext/>
        <w:tabs>
          <w:tab w:val="left" w:pos="2160"/>
        </w:tabs>
      </w:pPr>
      <w:r>
        <w:t>visible_rows</w:t>
      </w:r>
      <w:r>
        <w:tab/>
      </w:r>
    </w:p>
    <w:p w14:paraId="210EEA1E" w14:textId="77777777" w:rsidR="008D753F" w:rsidRDefault="001061C7">
      <w:pPr>
        <w:pStyle w:val="GDefaultWidgetOption"/>
        <w:keepNext/>
        <w:tabs>
          <w:tab w:val="left" w:pos="2160"/>
        </w:tabs>
      </w:pPr>
      <w:r>
        <w:t>grid_chart_type</w:t>
      </w:r>
      <w:r>
        <w:tab/>
        <w:t>stacked_bar</w:t>
      </w:r>
    </w:p>
    <w:p w14:paraId="54383785" w14:textId="77777777" w:rsidR="008D753F" w:rsidRDefault="001061C7">
      <w:pPr>
        <w:pStyle w:val="GDefaultWidgetOption"/>
        <w:keepNext/>
        <w:tabs>
          <w:tab w:val="left" w:pos="2160"/>
        </w:tabs>
      </w:pPr>
      <w:r>
        <w:t>sort_order</w:t>
      </w:r>
      <w:r>
        <w:tab/>
        <w:t>none</w:t>
      </w:r>
    </w:p>
    <w:p w14:paraId="0BB6D31E" w14:textId="77777777" w:rsidR="008D753F" w:rsidRDefault="001061C7">
      <w:pPr>
        <w:pStyle w:val="GDefaultWidgetOption"/>
        <w:keepNext/>
        <w:tabs>
          <w:tab w:val="left" w:pos="2160"/>
        </w:tabs>
      </w:pPr>
      <w:r>
        <w:t>colsum</w:t>
      </w:r>
      <w:r>
        <w:tab/>
      </w:r>
    </w:p>
    <w:p w14:paraId="7FCDEBA7" w14:textId="77777777" w:rsidR="008D753F" w:rsidRDefault="001061C7">
      <w:pPr>
        <w:pStyle w:val="GDefaultWidgetOption"/>
        <w:keepNext/>
        <w:tabs>
          <w:tab w:val="left" w:pos="2160"/>
        </w:tabs>
      </w:pPr>
      <w:r>
        <w:t>slide_title</w:t>
      </w:r>
      <w:r>
        <w:tab/>
      </w:r>
    </w:p>
    <w:p w14:paraId="19D669FE" w14:textId="77777777" w:rsidR="008D753F" w:rsidRDefault="001061C7">
      <w:pPr>
        <w:pStyle w:val="GWidgetOption"/>
        <w:keepNext/>
        <w:tabs>
          <w:tab w:val="left" w:pos="2160"/>
        </w:tabs>
      </w:pPr>
      <w:r>
        <w:t>required</w:t>
      </w:r>
      <w:r>
        <w:tab/>
        <w:t>SOFT</w:t>
      </w:r>
    </w:p>
    <w:p w14:paraId="51AD0692" w14:textId="77777777" w:rsidR="008D753F" w:rsidRDefault="001061C7">
      <w:pPr>
        <w:pStyle w:val="GDefaultWidgetOption"/>
        <w:keepNext/>
        <w:tabs>
          <w:tab w:val="left" w:pos="2160"/>
        </w:tabs>
      </w:pPr>
      <w:r>
        <w:t>collapse_width</w:t>
      </w:r>
      <w:r>
        <w:tab/>
        <w:t>575</w:t>
      </w:r>
    </w:p>
    <w:p w14:paraId="75E1EBF2" w14:textId="77777777" w:rsidR="008D753F" w:rsidRDefault="001061C7">
      <w:pPr>
        <w:pStyle w:val="GDefaultWidgetOption"/>
        <w:keepNext/>
        <w:tabs>
          <w:tab w:val="left" w:pos="2160"/>
        </w:tabs>
      </w:pPr>
      <w:r>
        <w:t>client</w:t>
      </w:r>
      <w:r>
        <w:tab/>
      </w:r>
    </w:p>
    <w:p w14:paraId="7725AC1B" w14:textId="77777777" w:rsidR="008D753F" w:rsidRDefault="001061C7">
      <w:pPr>
        <w:pStyle w:val="GDefaultWidgetOption"/>
        <w:keepNext/>
        <w:tabs>
          <w:tab w:val="left" w:pos="2160"/>
        </w:tabs>
      </w:pPr>
      <w:r>
        <w:t>colsample</w:t>
      </w:r>
      <w:r>
        <w:tab/>
      </w:r>
    </w:p>
    <w:p w14:paraId="7B48781F" w14:textId="77777777" w:rsidR="008D753F" w:rsidRDefault="001061C7">
      <w:pPr>
        <w:pStyle w:val="GDefaultWidgetOption"/>
        <w:keepNext/>
        <w:tabs>
          <w:tab w:val="left" w:pos="2160"/>
        </w:tabs>
      </w:pPr>
      <w:r>
        <w:t>autoadvance</w:t>
      </w:r>
      <w:r>
        <w:tab/>
        <w:t>True</w:t>
      </w:r>
    </w:p>
    <w:p w14:paraId="26354841" w14:textId="77777777" w:rsidR="008D753F" w:rsidRDefault="001061C7">
      <w:pPr>
        <w:pStyle w:val="GDefaultWidgetOption"/>
        <w:keepNext/>
        <w:tabs>
          <w:tab w:val="left" w:pos="2160"/>
        </w:tabs>
      </w:pPr>
      <w:r>
        <w:t>colorder</w:t>
      </w:r>
      <w:r>
        <w:tab/>
        <w:t>as-is</w:t>
      </w:r>
    </w:p>
    <w:p w14:paraId="6521BD5A"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0DABD331" w14:textId="77777777">
        <w:tc>
          <w:tcPr>
            <w:tcW w:w="2952" w:type="dxa"/>
          </w:tcPr>
          <w:p w14:paraId="5A6A1A6F" w14:textId="77777777" w:rsidR="008D753F" w:rsidRDefault="001061C7">
            <w:pPr>
              <w:keepNext/>
            </w:pPr>
            <w:r>
              <w:t>CC24_321a</w:t>
            </w:r>
          </w:p>
        </w:tc>
        <w:tc>
          <w:tcPr>
            <w:tcW w:w="5904" w:type="dxa"/>
          </w:tcPr>
          <w:p w14:paraId="3384EE04" w14:textId="77777777" w:rsidR="008D753F" w:rsidRDefault="001061C7">
            <w:pPr>
              <w:keepNext/>
            </w:pPr>
            <w:r>
              <w:t>Ban assault rifles</w:t>
            </w:r>
          </w:p>
        </w:tc>
      </w:tr>
      <w:tr w:rsidR="008D753F" w14:paraId="68ABF63F" w14:textId="77777777">
        <w:tc>
          <w:tcPr>
            <w:tcW w:w="2952" w:type="dxa"/>
          </w:tcPr>
          <w:p w14:paraId="13D1BA12" w14:textId="77777777" w:rsidR="008D753F" w:rsidRDefault="001061C7">
            <w:pPr>
              <w:keepNext/>
            </w:pPr>
            <w:r>
              <w:t>CC24_321b</w:t>
            </w:r>
          </w:p>
        </w:tc>
        <w:tc>
          <w:tcPr>
            <w:tcW w:w="5904" w:type="dxa"/>
          </w:tcPr>
          <w:p w14:paraId="6FDC1203" w14:textId="77777777" w:rsidR="008D753F" w:rsidRDefault="001061C7">
            <w:pPr>
              <w:keepNext/>
            </w:pPr>
            <w:r>
              <w:t>Make it easier for people to obtain concealed-carry permit</w:t>
            </w:r>
          </w:p>
        </w:tc>
      </w:tr>
      <w:tr w:rsidR="008D753F" w14:paraId="407DBCE5" w14:textId="77777777">
        <w:tc>
          <w:tcPr>
            <w:tcW w:w="2952" w:type="dxa"/>
          </w:tcPr>
          <w:p w14:paraId="2812C427" w14:textId="77777777" w:rsidR="008D753F" w:rsidRDefault="001061C7">
            <w:pPr>
              <w:keepNext/>
            </w:pPr>
            <w:r>
              <w:t>CC24_321c</w:t>
            </w:r>
          </w:p>
        </w:tc>
        <w:tc>
          <w:tcPr>
            <w:tcW w:w="5904" w:type="dxa"/>
          </w:tcPr>
          <w:p w14:paraId="72FBC9E8" w14:textId="77777777" w:rsidR="008D753F" w:rsidRDefault="001061C7">
            <w:pPr>
              <w:keepNext/>
            </w:pPr>
            <w:r>
              <w:t>Require criminal background checks on all gun sales</w:t>
            </w:r>
          </w:p>
        </w:tc>
      </w:tr>
      <w:tr w:rsidR="008D753F" w14:paraId="0370D2DA" w14:textId="77777777">
        <w:tc>
          <w:tcPr>
            <w:tcW w:w="2952" w:type="dxa"/>
          </w:tcPr>
          <w:p w14:paraId="32C48186" w14:textId="77777777" w:rsidR="008D753F" w:rsidRDefault="001061C7">
            <w:pPr>
              <w:keepNext/>
            </w:pPr>
            <w:r>
              <w:t>CC24_321d</w:t>
            </w:r>
          </w:p>
        </w:tc>
        <w:tc>
          <w:tcPr>
            <w:tcW w:w="5904" w:type="dxa"/>
          </w:tcPr>
          <w:p w14:paraId="37A9AD79" w14:textId="77777777" w:rsidR="008D753F" w:rsidRDefault="001061C7">
            <w:pPr>
              <w:keepNext/>
            </w:pPr>
            <w:r>
              <w:t>Increase the number of police on the street by 10 percent, even if it means fewer funds for other public services</w:t>
            </w:r>
          </w:p>
        </w:tc>
      </w:tr>
      <w:tr w:rsidR="008D753F" w14:paraId="2C049E50" w14:textId="77777777">
        <w:tc>
          <w:tcPr>
            <w:tcW w:w="2952" w:type="dxa"/>
          </w:tcPr>
          <w:p w14:paraId="1A55AB25" w14:textId="77777777" w:rsidR="008D753F" w:rsidRDefault="001061C7">
            <w:pPr>
              <w:keepNext/>
            </w:pPr>
            <w:r>
              <w:t>CC24_321e</w:t>
            </w:r>
          </w:p>
        </w:tc>
        <w:tc>
          <w:tcPr>
            <w:tcW w:w="5904" w:type="dxa"/>
          </w:tcPr>
          <w:p w14:paraId="63937BE3" w14:textId="77777777" w:rsidR="008D753F" w:rsidRDefault="001061C7">
            <w:pPr>
              <w:keepNext/>
            </w:pPr>
            <w:r>
              <w:t>Decrease the number of police on the street by 10 percent, and increase funding for other public services</w:t>
            </w:r>
          </w:p>
        </w:tc>
      </w:tr>
      <w:tr w:rsidR="008D753F" w14:paraId="4C9E0C27" w14:textId="77777777">
        <w:tc>
          <w:tcPr>
            <w:tcW w:w="2952" w:type="dxa"/>
          </w:tcPr>
          <w:p w14:paraId="483A3DA7" w14:textId="77777777" w:rsidR="008D753F" w:rsidRDefault="001061C7">
            <w:pPr>
              <w:keepNext/>
            </w:pPr>
            <w:r>
              <w:t>CC24_321f</w:t>
            </w:r>
          </w:p>
        </w:tc>
        <w:tc>
          <w:tcPr>
            <w:tcW w:w="5904" w:type="dxa"/>
          </w:tcPr>
          <w:p w14:paraId="7D5BFA4B" w14:textId="77777777" w:rsidR="008D753F" w:rsidRDefault="001061C7">
            <w:pPr>
              <w:keepNext/>
            </w:pPr>
            <w:r>
              <w:t>&lt;</w:t>
            </w:r>
            <w:proofErr w:type="spellStart"/>
            <w:r>
              <w:t>ul</w:t>
            </w:r>
            <w:proofErr w:type="spellEnd"/>
            <w:r>
              <w:t xml:space="preserve">&gt;&lt;li&gt;Increase spending on mental health and school safety &lt;/li&gt;&lt;li&gt;Allow police to confiscate guns from people deemed to be dangerous by a judge &lt;/li&gt;&lt;li&gt;Prohibit people convicted of domestic violence from owning guns; enhance background checks on minors &lt;/li&gt;&lt;li&gt;Increase penalties for illegal gun </w:t>
            </w:r>
            <w:proofErr w:type="gramStart"/>
            <w:r>
              <w:t>purchases.&lt;</w:t>
            </w:r>
            <w:proofErr w:type="gramEnd"/>
            <w:r>
              <w:t>/li&gt;&lt;/</w:t>
            </w:r>
            <w:proofErr w:type="spellStart"/>
            <w:r>
              <w:t>ul</w:t>
            </w:r>
            <w:proofErr w:type="spellEnd"/>
            <w:r>
              <w:t>&gt;</w:t>
            </w:r>
          </w:p>
        </w:tc>
      </w:tr>
    </w:tbl>
    <w:p w14:paraId="66450636"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11C02CC" w14:textId="77777777">
        <w:tc>
          <w:tcPr>
            <w:tcW w:w="336" w:type="dxa"/>
          </w:tcPr>
          <w:p w14:paraId="010C41DA" w14:textId="77777777" w:rsidR="008D753F" w:rsidRDefault="001061C7">
            <w:pPr>
              <w:keepNext/>
            </w:pPr>
            <w:r>
              <w:rPr>
                <w:rStyle w:val="GResponseCode"/>
              </w:rPr>
              <w:t>1</w:t>
            </w:r>
          </w:p>
        </w:tc>
        <w:tc>
          <w:tcPr>
            <w:tcW w:w="361" w:type="dxa"/>
          </w:tcPr>
          <w:p w14:paraId="4E4701D1" w14:textId="77777777" w:rsidR="008D753F" w:rsidRDefault="001061C7">
            <w:pPr>
              <w:keepNext/>
            </w:pPr>
            <w:r>
              <w:t>○</w:t>
            </w:r>
          </w:p>
        </w:tc>
        <w:tc>
          <w:tcPr>
            <w:tcW w:w="3731" w:type="dxa"/>
          </w:tcPr>
          <w:p w14:paraId="151D7C8E" w14:textId="77777777" w:rsidR="008D753F" w:rsidRDefault="001061C7">
            <w:pPr>
              <w:keepNext/>
            </w:pPr>
            <w:r>
              <w:t>Support</w:t>
            </w:r>
          </w:p>
        </w:tc>
        <w:tc>
          <w:tcPr>
            <w:tcW w:w="4428" w:type="dxa"/>
          </w:tcPr>
          <w:p w14:paraId="2740196C" w14:textId="77777777" w:rsidR="008D753F" w:rsidRDefault="008D753F">
            <w:pPr>
              <w:keepNext/>
              <w:jc w:val="right"/>
              <w:rPr>
                <w:i/>
              </w:rPr>
            </w:pPr>
          </w:p>
        </w:tc>
      </w:tr>
      <w:tr w:rsidR="008D753F" w14:paraId="3CFC9EA7" w14:textId="77777777">
        <w:tc>
          <w:tcPr>
            <w:tcW w:w="336" w:type="dxa"/>
          </w:tcPr>
          <w:p w14:paraId="0AA43FA7" w14:textId="77777777" w:rsidR="008D753F" w:rsidRDefault="001061C7">
            <w:pPr>
              <w:keepNext/>
            </w:pPr>
            <w:r>
              <w:rPr>
                <w:rStyle w:val="GResponseCode"/>
              </w:rPr>
              <w:t>2</w:t>
            </w:r>
          </w:p>
        </w:tc>
        <w:tc>
          <w:tcPr>
            <w:tcW w:w="361" w:type="dxa"/>
          </w:tcPr>
          <w:p w14:paraId="5A2AA097" w14:textId="77777777" w:rsidR="008D753F" w:rsidRDefault="001061C7">
            <w:pPr>
              <w:keepNext/>
            </w:pPr>
            <w:r>
              <w:t>○</w:t>
            </w:r>
          </w:p>
        </w:tc>
        <w:tc>
          <w:tcPr>
            <w:tcW w:w="3731" w:type="dxa"/>
          </w:tcPr>
          <w:p w14:paraId="305FA02A" w14:textId="77777777" w:rsidR="008D753F" w:rsidRDefault="001061C7">
            <w:pPr>
              <w:keepNext/>
            </w:pPr>
            <w:r>
              <w:t>Oppose</w:t>
            </w:r>
          </w:p>
        </w:tc>
        <w:tc>
          <w:tcPr>
            <w:tcW w:w="4428" w:type="dxa"/>
          </w:tcPr>
          <w:p w14:paraId="5F9046E5" w14:textId="77777777" w:rsidR="008D753F" w:rsidRDefault="008D753F">
            <w:pPr>
              <w:keepNext/>
              <w:jc w:val="right"/>
              <w:rPr>
                <w:i/>
              </w:rPr>
            </w:pPr>
          </w:p>
        </w:tc>
      </w:tr>
      <w:tr w:rsidR="008D753F" w14:paraId="14FD1B66" w14:textId="77777777">
        <w:tc>
          <w:tcPr>
            <w:tcW w:w="336" w:type="dxa"/>
          </w:tcPr>
          <w:p w14:paraId="425F2FE1" w14:textId="77777777" w:rsidR="008D753F" w:rsidRDefault="001061C7">
            <w:pPr>
              <w:keepNext/>
            </w:pPr>
            <w:r>
              <w:rPr>
                <w:rStyle w:val="GResponseCode"/>
              </w:rPr>
              <w:t>8</w:t>
            </w:r>
          </w:p>
        </w:tc>
        <w:tc>
          <w:tcPr>
            <w:tcW w:w="361" w:type="dxa"/>
          </w:tcPr>
          <w:p w14:paraId="58BCA1F4" w14:textId="77777777" w:rsidR="008D753F" w:rsidRDefault="008D753F">
            <w:pPr>
              <w:keepNext/>
            </w:pPr>
          </w:p>
        </w:tc>
        <w:tc>
          <w:tcPr>
            <w:tcW w:w="3731" w:type="dxa"/>
          </w:tcPr>
          <w:p w14:paraId="579DF7F6" w14:textId="77777777" w:rsidR="008D753F" w:rsidRDefault="001061C7">
            <w:pPr>
              <w:pStyle w:val="GAdminOption"/>
              <w:keepNext/>
            </w:pPr>
            <w:r>
              <w:t>Skipped</w:t>
            </w:r>
          </w:p>
        </w:tc>
        <w:tc>
          <w:tcPr>
            <w:tcW w:w="4428" w:type="dxa"/>
          </w:tcPr>
          <w:p w14:paraId="623E8EE7" w14:textId="77777777" w:rsidR="008D753F" w:rsidRDefault="008D753F">
            <w:pPr>
              <w:keepNext/>
              <w:jc w:val="right"/>
              <w:rPr>
                <w:i/>
              </w:rPr>
            </w:pPr>
          </w:p>
        </w:tc>
      </w:tr>
      <w:tr w:rsidR="008D753F" w14:paraId="364BBA94" w14:textId="77777777">
        <w:tc>
          <w:tcPr>
            <w:tcW w:w="336" w:type="dxa"/>
          </w:tcPr>
          <w:p w14:paraId="4D10C59C" w14:textId="77777777" w:rsidR="008D753F" w:rsidRDefault="001061C7">
            <w:pPr>
              <w:keepNext/>
            </w:pPr>
            <w:r>
              <w:rPr>
                <w:rStyle w:val="GResponseCode"/>
              </w:rPr>
              <w:t>9</w:t>
            </w:r>
          </w:p>
        </w:tc>
        <w:tc>
          <w:tcPr>
            <w:tcW w:w="361" w:type="dxa"/>
          </w:tcPr>
          <w:p w14:paraId="1779DC4C" w14:textId="77777777" w:rsidR="008D753F" w:rsidRDefault="008D753F">
            <w:pPr>
              <w:keepNext/>
            </w:pPr>
          </w:p>
        </w:tc>
        <w:tc>
          <w:tcPr>
            <w:tcW w:w="3731" w:type="dxa"/>
          </w:tcPr>
          <w:p w14:paraId="3905154B" w14:textId="77777777" w:rsidR="008D753F" w:rsidRDefault="001061C7">
            <w:pPr>
              <w:pStyle w:val="GAdminOption"/>
              <w:keepNext/>
            </w:pPr>
            <w:r>
              <w:t>Not Asked</w:t>
            </w:r>
          </w:p>
        </w:tc>
        <w:tc>
          <w:tcPr>
            <w:tcW w:w="4428" w:type="dxa"/>
          </w:tcPr>
          <w:p w14:paraId="130EB53E" w14:textId="77777777" w:rsidR="008D753F" w:rsidRDefault="008D753F">
            <w:pPr>
              <w:keepNext/>
              <w:jc w:val="right"/>
              <w:rPr>
                <w:i/>
              </w:rPr>
            </w:pPr>
          </w:p>
        </w:tc>
      </w:tr>
    </w:tbl>
    <w:p w14:paraId="12419C4E" w14:textId="77777777" w:rsidR="008D753F" w:rsidRDefault="008D753F">
      <w:pPr>
        <w:pStyle w:val="GQuestionSpacer"/>
      </w:pPr>
    </w:p>
    <w:p w14:paraId="7A161C52" w14:textId="77777777" w:rsidR="008D753F" w:rsidRDefault="001061C7">
      <w:pPr>
        <w:pStyle w:val="GPage"/>
        <w:keepNext/>
      </w:pPr>
      <w:bookmarkStart w:id="177" w:name="_Toc175835924"/>
      <w:r>
        <w:lastRenderedPageBreak/>
        <w:t>Page: implicit_page_CC24_323grid</w:t>
      </w:r>
      <w:bookmarkEnd w:id="177"/>
    </w:p>
    <w:tbl>
      <w:tblPr>
        <w:tblStyle w:val="GQuestionCommonProperties"/>
        <w:tblW w:w="0" w:type="auto"/>
        <w:tblInd w:w="0" w:type="dxa"/>
        <w:tblLook w:val="04A0" w:firstRow="1" w:lastRow="0" w:firstColumn="1" w:lastColumn="0" w:noHBand="0" w:noVBand="1"/>
      </w:tblPr>
      <w:tblGrid>
        <w:gridCol w:w="1683"/>
        <w:gridCol w:w="7677"/>
      </w:tblGrid>
      <w:tr w:rsidR="008D753F" w14:paraId="64313C65" w14:textId="77777777">
        <w:tc>
          <w:tcPr>
            <w:tcW w:w="0" w:type="dxa"/>
            <w:shd w:val="clear" w:color="auto" w:fill="D0D0D0"/>
          </w:tcPr>
          <w:p w14:paraId="3D497AA3" w14:textId="77777777" w:rsidR="008D753F" w:rsidRDefault="001061C7">
            <w:pPr>
              <w:pStyle w:val="GVariableNameP"/>
              <w:keepNext/>
            </w:pPr>
            <w:r>
              <w:fldChar w:fldCharType="begin"/>
            </w:r>
            <w:r>
              <w:instrText>TC CC24_323grid \\l 2 \\f a</w:instrText>
            </w:r>
            <w:r>
              <w:fldChar w:fldCharType="end"/>
            </w:r>
            <w:r>
              <w:t>CC24_323grid</w:t>
            </w:r>
            <w:r>
              <w:rPr>
                <w:i/>
              </w:rPr>
              <w:t>- prompt once on skip</w:t>
            </w:r>
          </w:p>
        </w:tc>
        <w:tc>
          <w:tcPr>
            <w:tcW w:w="0" w:type="dxa"/>
            <w:shd w:val="clear" w:color="auto" w:fill="D0D0D0"/>
            <w:vAlign w:val="bottom"/>
          </w:tcPr>
          <w:p w14:paraId="46F29B00" w14:textId="77777777" w:rsidR="008D753F" w:rsidRDefault="001061C7">
            <w:pPr>
              <w:keepNext/>
              <w:jc w:val="right"/>
            </w:pPr>
            <w:r>
              <w:t>DYNAMIC GRID</w:t>
            </w:r>
          </w:p>
        </w:tc>
      </w:tr>
      <w:tr w:rsidR="008D753F" w14:paraId="64C74E25" w14:textId="77777777">
        <w:tc>
          <w:tcPr>
            <w:tcW w:w="8856" w:type="dxa"/>
            <w:gridSpan w:val="2"/>
            <w:shd w:val="clear" w:color="auto" w:fill="D0D0D0"/>
          </w:tcPr>
          <w:p w14:paraId="4FE6D006" w14:textId="77777777" w:rsidR="008D753F" w:rsidRDefault="001061C7">
            <w:pPr>
              <w:keepNext/>
            </w:pPr>
            <w:r>
              <w:t>What do you think the U.S. government should do about immigration? Do you support or oppose each of the following?</w:t>
            </w:r>
          </w:p>
        </w:tc>
      </w:tr>
    </w:tbl>
    <w:p w14:paraId="4D0DC4B9" w14:textId="77777777" w:rsidR="008D753F" w:rsidRDefault="008D753F">
      <w:pPr>
        <w:pStyle w:val="GQuestionSpacer"/>
        <w:keepNext/>
      </w:pPr>
    </w:p>
    <w:p w14:paraId="2440BA89" w14:textId="77777777" w:rsidR="008D753F" w:rsidRDefault="001061C7">
      <w:pPr>
        <w:pStyle w:val="GDefaultWidgetOption"/>
        <w:keepNext/>
        <w:tabs>
          <w:tab w:val="left" w:pos="2160"/>
        </w:tabs>
      </w:pPr>
      <w:r>
        <w:t>collapsible</w:t>
      </w:r>
      <w:r>
        <w:tab/>
        <w:t>True</w:t>
      </w:r>
    </w:p>
    <w:p w14:paraId="6240DEA0" w14:textId="77777777" w:rsidR="008D753F" w:rsidRDefault="001061C7">
      <w:pPr>
        <w:pStyle w:val="GDefaultWidgetOption"/>
        <w:keepNext/>
        <w:tabs>
          <w:tab w:val="left" w:pos="2160"/>
        </w:tabs>
      </w:pPr>
      <w:r>
        <w:t>row_align</w:t>
      </w:r>
      <w:r>
        <w:tab/>
      </w:r>
    </w:p>
    <w:p w14:paraId="6DA99D8D" w14:textId="77777777" w:rsidR="008D753F" w:rsidRDefault="001061C7">
      <w:pPr>
        <w:pStyle w:val="GDefaultWidgetOption"/>
        <w:keepNext/>
        <w:tabs>
          <w:tab w:val="left" w:pos="2160"/>
        </w:tabs>
      </w:pPr>
      <w:r>
        <w:t>color</w:t>
      </w:r>
      <w:r>
        <w:tab/>
        <w:t>teal</w:t>
      </w:r>
    </w:p>
    <w:p w14:paraId="1F0E2CFA" w14:textId="77777777" w:rsidR="008D753F" w:rsidRDefault="001061C7">
      <w:pPr>
        <w:pStyle w:val="GDefaultWidgetOption"/>
        <w:keepNext/>
        <w:tabs>
          <w:tab w:val="left" w:pos="2160"/>
        </w:tabs>
      </w:pPr>
      <w:r>
        <w:t>chart_layout</w:t>
      </w:r>
      <w:r>
        <w:tab/>
        <w:t>1</w:t>
      </w:r>
    </w:p>
    <w:p w14:paraId="7DE024F2" w14:textId="77777777" w:rsidR="008D753F" w:rsidRDefault="001061C7">
      <w:pPr>
        <w:pStyle w:val="GDefaultWidgetOption"/>
        <w:keepNext/>
        <w:tabs>
          <w:tab w:val="left" w:pos="2160"/>
        </w:tabs>
      </w:pPr>
      <w:r>
        <w:t>filter_text</w:t>
      </w:r>
      <w:r>
        <w:tab/>
      </w:r>
    </w:p>
    <w:p w14:paraId="1AF6459D" w14:textId="77777777" w:rsidR="008D753F" w:rsidRDefault="001061C7">
      <w:pPr>
        <w:pStyle w:val="GDefaultWidgetOption"/>
        <w:keepNext/>
        <w:tabs>
          <w:tab w:val="left" w:pos="2160"/>
        </w:tabs>
      </w:pPr>
      <w:r>
        <w:t>topic</w:t>
      </w:r>
      <w:r>
        <w:tab/>
      </w:r>
    </w:p>
    <w:p w14:paraId="74D94883" w14:textId="77777777" w:rsidR="008D753F" w:rsidRDefault="001061C7">
      <w:pPr>
        <w:pStyle w:val="GDefaultWidgetOption"/>
        <w:keepNext/>
        <w:tabs>
          <w:tab w:val="left" w:pos="2160"/>
        </w:tabs>
      </w:pPr>
      <w:r>
        <w:t>chart_color</w:t>
      </w:r>
      <w:r>
        <w:tab/>
        <w:t>green</w:t>
      </w:r>
    </w:p>
    <w:p w14:paraId="4EBFB76F" w14:textId="77777777" w:rsidR="008D753F" w:rsidRDefault="001061C7">
      <w:pPr>
        <w:pStyle w:val="GDefaultWidgetOption"/>
        <w:keepNext/>
        <w:tabs>
          <w:tab w:val="left" w:pos="2160"/>
        </w:tabs>
      </w:pPr>
      <w:r>
        <w:t>chart_type</w:t>
      </w:r>
      <w:r>
        <w:tab/>
        <w:t>bar</w:t>
      </w:r>
    </w:p>
    <w:p w14:paraId="2BED021B" w14:textId="77777777" w:rsidR="008D753F" w:rsidRDefault="001061C7">
      <w:pPr>
        <w:pStyle w:val="GDefaultWidgetOption"/>
        <w:keepNext/>
        <w:tabs>
          <w:tab w:val="left" w:pos="2160"/>
        </w:tabs>
      </w:pPr>
      <w:r>
        <w:t>rowsample</w:t>
      </w:r>
      <w:r>
        <w:tab/>
      </w:r>
    </w:p>
    <w:p w14:paraId="3E76850C" w14:textId="77777777" w:rsidR="008D753F" w:rsidRDefault="001061C7">
      <w:pPr>
        <w:pStyle w:val="GDefaultWidgetOption"/>
        <w:keepNext/>
        <w:tabs>
          <w:tab w:val="left" w:pos="2160"/>
        </w:tabs>
      </w:pPr>
      <w:r>
        <w:t>crossbreak</w:t>
      </w:r>
      <w:r>
        <w:tab/>
        <w:t>Total</w:t>
      </w:r>
    </w:p>
    <w:p w14:paraId="63DB02E3" w14:textId="77777777" w:rsidR="008D753F" w:rsidRDefault="001061C7">
      <w:pPr>
        <w:pStyle w:val="GDefaultWidgetOption"/>
        <w:keepNext/>
        <w:tabs>
          <w:tab w:val="left" w:pos="2160"/>
        </w:tabs>
      </w:pPr>
      <w:r>
        <w:t>wrap</w:t>
      </w:r>
      <w:r>
        <w:tab/>
        <w:t>True</w:t>
      </w:r>
    </w:p>
    <w:p w14:paraId="640A9D06" w14:textId="77777777" w:rsidR="008D753F" w:rsidRDefault="001061C7">
      <w:pPr>
        <w:pStyle w:val="GDefaultWidgetOption"/>
        <w:keepNext/>
        <w:tabs>
          <w:tab w:val="left" w:pos="2160"/>
        </w:tabs>
      </w:pPr>
      <w:r>
        <w:t>is_rating</w:t>
      </w:r>
      <w:r>
        <w:tab/>
        <w:t>False</w:t>
      </w:r>
    </w:p>
    <w:p w14:paraId="0636D1DD" w14:textId="77777777" w:rsidR="008D753F" w:rsidRDefault="001061C7">
      <w:pPr>
        <w:pStyle w:val="GDefaultWidgetOption"/>
        <w:keepNext/>
        <w:tabs>
          <w:tab w:val="left" w:pos="2160"/>
        </w:tabs>
      </w:pPr>
      <w:r>
        <w:t>roworder</w:t>
      </w:r>
      <w:r>
        <w:tab/>
        <w:t>as-is</w:t>
      </w:r>
    </w:p>
    <w:p w14:paraId="001DC73B" w14:textId="77777777" w:rsidR="008D753F" w:rsidRDefault="001061C7">
      <w:pPr>
        <w:pStyle w:val="GDefaultWidgetOption"/>
        <w:keepNext/>
        <w:tabs>
          <w:tab w:val="left" w:pos="2160"/>
        </w:tabs>
      </w:pPr>
      <w:r>
        <w:t>horizontal</w:t>
      </w:r>
      <w:r>
        <w:tab/>
        <w:t>True</w:t>
      </w:r>
    </w:p>
    <w:p w14:paraId="1170E1E7" w14:textId="77777777" w:rsidR="008D753F" w:rsidRDefault="001061C7">
      <w:pPr>
        <w:pStyle w:val="GDefaultWidgetOption"/>
        <w:keepNext/>
        <w:tabs>
          <w:tab w:val="left" w:pos="2160"/>
        </w:tabs>
      </w:pPr>
      <w:r>
        <w:t>required_text</w:t>
      </w:r>
      <w:r>
        <w:tab/>
      </w:r>
    </w:p>
    <w:p w14:paraId="329708A0" w14:textId="77777777" w:rsidR="008D753F" w:rsidRDefault="001061C7">
      <w:pPr>
        <w:pStyle w:val="GDefaultWidgetOption"/>
        <w:keepNext/>
        <w:tabs>
          <w:tab w:val="left" w:pos="2160"/>
        </w:tabs>
      </w:pPr>
      <w:r>
        <w:t>min_columns</w:t>
      </w:r>
      <w:r>
        <w:tab/>
        <w:t>1</w:t>
      </w:r>
    </w:p>
    <w:p w14:paraId="6732C2B0" w14:textId="77777777" w:rsidR="008D753F" w:rsidRDefault="001061C7">
      <w:pPr>
        <w:pStyle w:val="GDefaultWidgetOption"/>
        <w:keepNext/>
        <w:tabs>
          <w:tab w:val="left" w:pos="2160"/>
        </w:tabs>
      </w:pPr>
      <w:r>
        <w:t>collapse_expanded</w:t>
      </w:r>
      <w:r>
        <w:tab/>
        <w:t>False</w:t>
      </w:r>
    </w:p>
    <w:p w14:paraId="2163C0D1" w14:textId="77777777" w:rsidR="008D753F" w:rsidRDefault="001061C7">
      <w:pPr>
        <w:pStyle w:val="GDefaultWidgetOption"/>
        <w:keepNext/>
        <w:tabs>
          <w:tab w:val="left" w:pos="2160"/>
        </w:tabs>
      </w:pPr>
      <w:r>
        <w:t>rowsum</w:t>
      </w:r>
      <w:r>
        <w:tab/>
      </w:r>
    </w:p>
    <w:p w14:paraId="0AE8D477" w14:textId="77777777" w:rsidR="008D753F" w:rsidRDefault="001061C7">
      <w:pPr>
        <w:pStyle w:val="GDefaultWidgetOption"/>
        <w:keepNext/>
        <w:tabs>
          <w:tab w:val="left" w:pos="2160"/>
        </w:tabs>
      </w:pPr>
      <w:r>
        <w:t>sample_type</w:t>
      </w:r>
      <w:r>
        <w:tab/>
      </w:r>
    </w:p>
    <w:p w14:paraId="212B9819" w14:textId="77777777" w:rsidR="008D753F" w:rsidRDefault="001061C7">
      <w:pPr>
        <w:pStyle w:val="GDefaultWidgetOption"/>
        <w:keepNext/>
        <w:tabs>
          <w:tab w:val="left" w:pos="2160"/>
        </w:tabs>
      </w:pPr>
      <w:r>
        <w:t>access</w:t>
      </w:r>
      <w:r>
        <w:tab/>
      </w:r>
    </w:p>
    <w:p w14:paraId="2076B9C5" w14:textId="77777777" w:rsidR="008D753F" w:rsidRDefault="001061C7">
      <w:pPr>
        <w:pStyle w:val="GDefaultWidgetOption"/>
        <w:keepNext/>
        <w:tabs>
          <w:tab w:val="left" w:pos="2160"/>
        </w:tabs>
      </w:pPr>
      <w:r>
        <w:t>wrap_break</w:t>
      </w:r>
      <w:r>
        <w:tab/>
        <w:t>-&lt;br /&gt;</w:t>
      </w:r>
    </w:p>
    <w:p w14:paraId="05C1875F" w14:textId="77777777" w:rsidR="008D753F" w:rsidRDefault="001061C7">
      <w:pPr>
        <w:pStyle w:val="GDefaultWidgetOption"/>
        <w:keepNext/>
        <w:tabs>
          <w:tab w:val="left" w:pos="2160"/>
        </w:tabs>
      </w:pPr>
      <w:r>
        <w:t>columns</w:t>
      </w:r>
      <w:r>
        <w:tab/>
        <w:t>0</w:t>
      </w:r>
    </w:p>
    <w:p w14:paraId="6C7301F4" w14:textId="77777777" w:rsidR="008D753F" w:rsidRDefault="001061C7">
      <w:pPr>
        <w:pStyle w:val="GWidgetOption"/>
        <w:keepNext/>
        <w:tabs>
          <w:tab w:val="left" w:pos="2160"/>
        </w:tabs>
      </w:pPr>
      <w:proofErr w:type="spellStart"/>
      <w:r>
        <w:t>varlabel</w:t>
      </w:r>
      <w:proofErr w:type="spellEnd"/>
      <w:r>
        <w:tab/>
        <w:t>Immigration</w:t>
      </w:r>
    </w:p>
    <w:p w14:paraId="131EE18F" w14:textId="77777777" w:rsidR="008D753F" w:rsidRDefault="001061C7">
      <w:pPr>
        <w:pStyle w:val="GDefaultWidgetOption"/>
        <w:keepNext/>
        <w:tabs>
          <w:tab w:val="left" w:pos="2160"/>
        </w:tabs>
      </w:pPr>
      <w:r>
        <w:t>as_banner</w:t>
      </w:r>
      <w:r>
        <w:tab/>
        <w:t>False</w:t>
      </w:r>
    </w:p>
    <w:p w14:paraId="22BFDE6D" w14:textId="77777777" w:rsidR="008D753F" w:rsidRDefault="001061C7">
      <w:pPr>
        <w:pStyle w:val="GDefaultWidgetOption"/>
        <w:keepNext/>
        <w:tabs>
          <w:tab w:val="left" w:pos="2160"/>
        </w:tabs>
      </w:pPr>
      <w:r>
        <w:t>description</w:t>
      </w:r>
      <w:r>
        <w:tab/>
      </w:r>
    </w:p>
    <w:p w14:paraId="35C4CD45" w14:textId="77777777" w:rsidR="008D753F" w:rsidRDefault="001061C7">
      <w:pPr>
        <w:pStyle w:val="GDefaultWidgetOption"/>
        <w:keepNext/>
        <w:tabs>
          <w:tab w:val="left" w:pos="2160"/>
        </w:tabs>
      </w:pPr>
      <w:r>
        <w:t>spd_category</w:t>
      </w:r>
      <w:r>
        <w:tab/>
      </w:r>
    </w:p>
    <w:p w14:paraId="5A03A974" w14:textId="77777777" w:rsidR="008D753F" w:rsidRDefault="001061C7">
      <w:pPr>
        <w:pStyle w:val="GDefaultWidgetOption"/>
        <w:keepNext/>
        <w:tabs>
          <w:tab w:val="left" w:pos="2160"/>
        </w:tabs>
      </w:pPr>
      <w:r>
        <w:t>tags</w:t>
      </w:r>
      <w:r>
        <w:tab/>
      </w:r>
    </w:p>
    <w:p w14:paraId="5988BBBA" w14:textId="77777777" w:rsidR="008D753F" w:rsidRDefault="001061C7">
      <w:pPr>
        <w:pStyle w:val="GDefaultWidgetOption"/>
        <w:keepNext/>
        <w:tabs>
          <w:tab w:val="left" w:pos="2160"/>
        </w:tabs>
      </w:pPr>
      <w:r>
        <w:t>transpose</w:t>
      </w:r>
      <w:r>
        <w:tab/>
        <w:t>False</w:t>
      </w:r>
    </w:p>
    <w:p w14:paraId="6D96C0AF" w14:textId="77777777" w:rsidR="008D753F" w:rsidRDefault="001061C7">
      <w:pPr>
        <w:pStyle w:val="GDefaultWidgetOption"/>
        <w:keepNext/>
        <w:tabs>
          <w:tab w:val="left" w:pos="2160"/>
        </w:tabs>
      </w:pPr>
      <w:r>
        <w:t>visible_rows</w:t>
      </w:r>
      <w:r>
        <w:tab/>
      </w:r>
    </w:p>
    <w:p w14:paraId="4B6AEBEA" w14:textId="77777777" w:rsidR="008D753F" w:rsidRDefault="001061C7">
      <w:pPr>
        <w:pStyle w:val="GDefaultWidgetOption"/>
        <w:keepNext/>
        <w:tabs>
          <w:tab w:val="left" w:pos="2160"/>
        </w:tabs>
      </w:pPr>
      <w:r>
        <w:t>grid_chart_type</w:t>
      </w:r>
      <w:r>
        <w:tab/>
        <w:t>stacked_bar</w:t>
      </w:r>
    </w:p>
    <w:p w14:paraId="5FE950E3" w14:textId="77777777" w:rsidR="008D753F" w:rsidRDefault="001061C7">
      <w:pPr>
        <w:pStyle w:val="GDefaultWidgetOption"/>
        <w:keepNext/>
        <w:tabs>
          <w:tab w:val="left" w:pos="2160"/>
        </w:tabs>
      </w:pPr>
      <w:r>
        <w:t>sort_order</w:t>
      </w:r>
      <w:r>
        <w:tab/>
        <w:t>none</w:t>
      </w:r>
    </w:p>
    <w:p w14:paraId="14D10F5A" w14:textId="77777777" w:rsidR="008D753F" w:rsidRDefault="001061C7">
      <w:pPr>
        <w:pStyle w:val="GDefaultWidgetOption"/>
        <w:keepNext/>
        <w:tabs>
          <w:tab w:val="left" w:pos="2160"/>
        </w:tabs>
      </w:pPr>
      <w:r>
        <w:t>colsum</w:t>
      </w:r>
      <w:r>
        <w:tab/>
      </w:r>
    </w:p>
    <w:p w14:paraId="33469EFA" w14:textId="77777777" w:rsidR="008D753F" w:rsidRDefault="001061C7">
      <w:pPr>
        <w:pStyle w:val="GDefaultWidgetOption"/>
        <w:keepNext/>
        <w:tabs>
          <w:tab w:val="left" w:pos="2160"/>
        </w:tabs>
      </w:pPr>
      <w:r>
        <w:t>slide_title</w:t>
      </w:r>
      <w:r>
        <w:tab/>
      </w:r>
    </w:p>
    <w:p w14:paraId="374DA7E6" w14:textId="77777777" w:rsidR="008D753F" w:rsidRDefault="001061C7">
      <w:pPr>
        <w:pStyle w:val="GWidgetOption"/>
        <w:keepNext/>
        <w:tabs>
          <w:tab w:val="left" w:pos="2160"/>
        </w:tabs>
      </w:pPr>
      <w:r>
        <w:t>required</w:t>
      </w:r>
      <w:r>
        <w:tab/>
        <w:t>SOFT</w:t>
      </w:r>
    </w:p>
    <w:p w14:paraId="392EFC8B" w14:textId="77777777" w:rsidR="008D753F" w:rsidRDefault="001061C7">
      <w:pPr>
        <w:pStyle w:val="GDefaultWidgetOption"/>
        <w:keepNext/>
        <w:tabs>
          <w:tab w:val="left" w:pos="2160"/>
        </w:tabs>
      </w:pPr>
      <w:r>
        <w:t>collapse_width</w:t>
      </w:r>
      <w:r>
        <w:tab/>
        <w:t>575</w:t>
      </w:r>
    </w:p>
    <w:p w14:paraId="5A9B401A" w14:textId="77777777" w:rsidR="008D753F" w:rsidRDefault="001061C7">
      <w:pPr>
        <w:pStyle w:val="GDefaultWidgetOption"/>
        <w:keepNext/>
        <w:tabs>
          <w:tab w:val="left" w:pos="2160"/>
        </w:tabs>
      </w:pPr>
      <w:r>
        <w:t>client</w:t>
      </w:r>
      <w:r>
        <w:tab/>
      </w:r>
    </w:p>
    <w:p w14:paraId="10F71CF6" w14:textId="77777777" w:rsidR="008D753F" w:rsidRDefault="001061C7">
      <w:pPr>
        <w:pStyle w:val="GDefaultWidgetOption"/>
        <w:keepNext/>
        <w:tabs>
          <w:tab w:val="left" w:pos="2160"/>
        </w:tabs>
      </w:pPr>
      <w:r>
        <w:t>colsample</w:t>
      </w:r>
      <w:r>
        <w:tab/>
      </w:r>
    </w:p>
    <w:p w14:paraId="731EB1FA" w14:textId="77777777" w:rsidR="008D753F" w:rsidRDefault="001061C7">
      <w:pPr>
        <w:pStyle w:val="GDefaultWidgetOption"/>
        <w:keepNext/>
        <w:tabs>
          <w:tab w:val="left" w:pos="2160"/>
        </w:tabs>
      </w:pPr>
      <w:r>
        <w:t>autoadvance</w:t>
      </w:r>
      <w:r>
        <w:tab/>
        <w:t>True</w:t>
      </w:r>
    </w:p>
    <w:p w14:paraId="7B9EAEE4" w14:textId="77777777" w:rsidR="008D753F" w:rsidRDefault="001061C7">
      <w:pPr>
        <w:pStyle w:val="GDefaultWidgetOption"/>
        <w:keepNext/>
        <w:tabs>
          <w:tab w:val="left" w:pos="2160"/>
        </w:tabs>
      </w:pPr>
      <w:r>
        <w:t>colorder</w:t>
      </w:r>
      <w:r>
        <w:tab/>
        <w:t>as-is</w:t>
      </w:r>
    </w:p>
    <w:p w14:paraId="11A85066"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25F63DA3" w14:textId="77777777">
        <w:tc>
          <w:tcPr>
            <w:tcW w:w="2952" w:type="dxa"/>
          </w:tcPr>
          <w:p w14:paraId="01211E5E" w14:textId="77777777" w:rsidR="008D753F" w:rsidRDefault="001061C7">
            <w:pPr>
              <w:keepNext/>
            </w:pPr>
            <w:r>
              <w:t>CC24_323a</w:t>
            </w:r>
          </w:p>
        </w:tc>
        <w:tc>
          <w:tcPr>
            <w:tcW w:w="5904" w:type="dxa"/>
          </w:tcPr>
          <w:p w14:paraId="6E96B04C" w14:textId="77777777" w:rsidR="008D753F" w:rsidRDefault="001061C7">
            <w:pPr>
              <w:keepNext/>
            </w:pPr>
            <w:r>
              <w:t>Grant legal status to all illegal immigrants who have held jobs and paid taxes for at least 3 years, and not been convicted of any felony crimes</w:t>
            </w:r>
          </w:p>
        </w:tc>
      </w:tr>
      <w:tr w:rsidR="008D753F" w14:paraId="71BFEBEA" w14:textId="77777777">
        <w:tc>
          <w:tcPr>
            <w:tcW w:w="2952" w:type="dxa"/>
          </w:tcPr>
          <w:p w14:paraId="72A755FA" w14:textId="77777777" w:rsidR="008D753F" w:rsidRDefault="001061C7">
            <w:pPr>
              <w:keepNext/>
            </w:pPr>
            <w:r>
              <w:t>CC24_323b</w:t>
            </w:r>
          </w:p>
        </w:tc>
        <w:tc>
          <w:tcPr>
            <w:tcW w:w="5904" w:type="dxa"/>
          </w:tcPr>
          <w:p w14:paraId="189A47C4" w14:textId="77777777" w:rsidR="008D753F" w:rsidRDefault="001061C7">
            <w:pPr>
              <w:keepNext/>
            </w:pPr>
            <w:r>
              <w:t>Increase the number of border patrols on the US-Mexican border</w:t>
            </w:r>
          </w:p>
        </w:tc>
      </w:tr>
      <w:tr w:rsidR="008D753F" w14:paraId="452A0699" w14:textId="77777777">
        <w:tc>
          <w:tcPr>
            <w:tcW w:w="2952" w:type="dxa"/>
          </w:tcPr>
          <w:p w14:paraId="6ACA554F" w14:textId="77777777" w:rsidR="008D753F" w:rsidRDefault="001061C7">
            <w:pPr>
              <w:keepNext/>
            </w:pPr>
            <w:r>
              <w:t>CC24_323c</w:t>
            </w:r>
          </w:p>
        </w:tc>
        <w:tc>
          <w:tcPr>
            <w:tcW w:w="5904" w:type="dxa"/>
          </w:tcPr>
          <w:p w14:paraId="6F37A7B7" w14:textId="77777777" w:rsidR="008D753F" w:rsidRDefault="001061C7">
            <w:pPr>
              <w:keepNext/>
            </w:pPr>
            <w:r>
              <w:t>Build a wall between the U.S. and Mexico</w:t>
            </w:r>
          </w:p>
        </w:tc>
      </w:tr>
      <w:tr w:rsidR="008D753F" w14:paraId="4A0C65AE" w14:textId="77777777">
        <w:tc>
          <w:tcPr>
            <w:tcW w:w="2952" w:type="dxa"/>
          </w:tcPr>
          <w:p w14:paraId="784C03CE" w14:textId="77777777" w:rsidR="008D753F" w:rsidRDefault="001061C7">
            <w:pPr>
              <w:keepNext/>
            </w:pPr>
            <w:r>
              <w:t>CC24_323d</w:t>
            </w:r>
          </w:p>
        </w:tc>
        <w:tc>
          <w:tcPr>
            <w:tcW w:w="5904" w:type="dxa"/>
          </w:tcPr>
          <w:p w14:paraId="173AE914" w14:textId="77777777" w:rsidR="008D753F" w:rsidRDefault="001061C7">
            <w:pPr>
              <w:keepNext/>
            </w:pPr>
            <w:r>
              <w:t>Provide permanent resident status to children of immigrants who were brought to the United States by their parents (also known as Dreamers). Provide these immigrants a pathway to citizenship if they meet the citizenship requirements and have committed no crimes</w:t>
            </w:r>
          </w:p>
        </w:tc>
      </w:tr>
    </w:tbl>
    <w:p w14:paraId="58A58DA4"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91B9688" w14:textId="77777777">
        <w:tc>
          <w:tcPr>
            <w:tcW w:w="336" w:type="dxa"/>
          </w:tcPr>
          <w:p w14:paraId="6237A6B7" w14:textId="77777777" w:rsidR="008D753F" w:rsidRDefault="001061C7">
            <w:pPr>
              <w:keepNext/>
            </w:pPr>
            <w:r>
              <w:rPr>
                <w:rStyle w:val="GResponseCode"/>
              </w:rPr>
              <w:t>1</w:t>
            </w:r>
          </w:p>
        </w:tc>
        <w:tc>
          <w:tcPr>
            <w:tcW w:w="361" w:type="dxa"/>
          </w:tcPr>
          <w:p w14:paraId="0C03A807" w14:textId="77777777" w:rsidR="008D753F" w:rsidRDefault="001061C7">
            <w:pPr>
              <w:keepNext/>
            </w:pPr>
            <w:r>
              <w:t>○</w:t>
            </w:r>
          </w:p>
        </w:tc>
        <w:tc>
          <w:tcPr>
            <w:tcW w:w="3731" w:type="dxa"/>
          </w:tcPr>
          <w:p w14:paraId="0351DD74" w14:textId="77777777" w:rsidR="008D753F" w:rsidRDefault="001061C7">
            <w:pPr>
              <w:keepNext/>
            </w:pPr>
            <w:r>
              <w:t>Support</w:t>
            </w:r>
          </w:p>
        </w:tc>
        <w:tc>
          <w:tcPr>
            <w:tcW w:w="4428" w:type="dxa"/>
          </w:tcPr>
          <w:p w14:paraId="76A9547F" w14:textId="77777777" w:rsidR="008D753F" w:rsidRDefault="008D753F">
            <w:pPr>
              <w:keepNext/>
              <w:jc w:val="right"/>
              <w:rPr>
                <w:i/>
              </w:rPr>
            </w:pPr>
          </w:p>
        </w:tc>
      </w:tr>
      <w:tr w:rsidR="008D753F" w14:paraId="7A44971A" w14:textId="77777777">
        <w:tc>
          <w:tcPr>
            <w:tcW w:w="336" w:type="dxa"/>
          </w:tcPr>
          <w:p w14:paraId="126ABCB2" w14:textId="77777777" w:rsidR="008D753F" w:rsidRDefault="001061C7">
            <w:pPr>
              <w:keepNext/>
            </w:pPr>
            <w:r>
              <w:rPr>
                <w:rStyle w:val="GResponseCode"/>
              </w:rPr>
              <w:t>2</w:t>
            </w:r>
          </w:p>
        </w:tc>
        <w:tc>
          <w:tcPr>
            <w:tcW w:w="361" w:type="dxa"/>
          </w:tcPr>
          <w:p w14:paraId="23D5B19D" w14:textId="77777777" w:rsidR="008D753F" w:rsidRDefault="001061C7">
            <w:pPr>
              <w:keepNext/>
            </w:pPr>
            <w:r>
              <w:t>○</w:t>
            </w:r>
          </w:p>
        </w:tc>
        <w:tc>
          <w:tcPr>
            <w:tcW w:w="3731" w:type="dxa"/>
          </w:tcPr>
          <w:p w14:paraId="580B894F" w14:textId="77777777" w:rsidR="008D753F" w:rsidRDefault="001061C7">
            <w:pPr>
              <w:keepNext/>
            </w:pPr>
            <w:r>
              <w:t>Oppose</w:t>
            </w:r>
          </w:p>
        </w:tc>
        <w:tc>
          <w:tcPr>
            <w:tcW w:w="4428" w:type="dxa"/>
          </w:tcPr>
          <w:p w14:paraId="4D9F7B28" w14:textId="77777777" w:rsidR="008D753F" w:rsidRDefault="008D753F">
            <w:pPr>
              <w:keepNext/>
              <w:jc w:val="right"/>
              <w:rPr>
                <w:i/>
              </w:rPr>
            </w:pPr>
          </w:p>
        </w:tc>
      </w:tr>
      <w:tr w:rsidR="008D753F" w14:paraId="67ABEE61" w14:textId="77777777">
        <w:tc>
          <w:tcPr>
            <w:tcW w:w="336" w:type="dxa"/>
          </w:tcPr>
          <w:p w14:paraId="3465BE07" w14:textId="77777777" w:rsidR="008D753F" w:rsidRDefault="001061C7">
            <w:pPr>
              <w:keepNext/>
            </w:pPr>
            <w:r>
              <w:rPr>
                <w:rStyle w:val="GResponseCode"/>
              </w:rPr>
              <w:t>8</w:t>
            </w:r>
          </w:p>
        </w:tc>
        <w:tc>
          <w:tcPr>
            <w:tcW w:w="361" w:type="dxa"/>
          </w:tcPr>
          <w:p w14:paraId="3E37D681" w14:textId="77777777" w:rsidR="008D753F" w:rsidRDefault="008D753F">
            <w:pPr>
              <w:keepNext/>
            </w:pPr>
          </w:p>
        </w:tc>
        <w:tc>
          <w:tcPr>
            <w:tcW w:w="3731" w:type="dxa"/>
          </w:tcPr>
          <w:p w14:paraId="7F2CE308" w14:textId="77777777" w:rsidR="008D753F" w:rsidRDefault="001061C7">
            <w:pPr>
              <w:pStyle w:val="GAdminOption"/>
              <w:keepNext/>
            </w:pPr>
            <w:r>
              <w:t>Skipped</w:t>
            </w:r>
          </w:p>
        </w:tc>
        <w:tc>
          <w:tcPr>
            <w:tcW w:w="4428" w:type="dxa"/>
          </w:tcPr>
          <w:p w14:paraId="780EB7BE" w14:textId="77777777" w:rsidR="008D753F" w:rsidRDefault="008D753F">
            <w:pPr>
              <w:keepNext/>
              <w:jc w:val="right"/>
              <w:rPr>
                <w:i/>
              </w:rPr>
            </w:pPr>
          </w:p>
        </w:tc>
      </w:tr>
      <w:tr w:rsidR="008D753F" w14:paraId="4FCEFB3D" w14:textId="77777777">
        <w:tc>
          <w:tcPr>
            <w:tcW w:w="336" w:type="dxa"/>
          </w:tcPr>
          <w:p w14:paraId="49E4F0E7" w14:textId="77777777" w:rsidR="008D753F" w:rsidRDefault="001061C7">
            <w:pPr>
              <w:keepNext/>
            </w:pPr>
            <w:r>
              <w:rPr>
                <w:rStyle w:val="GResponseCode"/>
              </w:rPr>
              <w:t>9</w:t>
            </w:r>
          </w:p>
        </w:tc>
        <w:tc>
          <w:tcPr>
            <w:tcW w:w="361" w:type="dxa"/>
          </w:tcPr>
          <w:p w14:paraId="6EFABCCF" w14:textId="77777777" w:rsidR="008D753F" w:rsidRDefault="008D753F">
            <w:pPr>
              <w:keepNext/>
            </w:pPr>
          </w:p>
        </w:tc>
        <w:tc>
          <w:tcPr>
            <w:tcW w:w="3731" w:type="dxa"/>
          </w:tcPr>
          <w:p w14:paraId="242A4ACF" w14:textId="77777777" w:rsidR="008D753F" w:rsidRDefault="001061C7">
            <w:pPr>
              <w:pStyle w:val="GAdminOption"/>
              <w:keepNext/>
            </w:pPr>
            <w:r>
              <w:t>Not Asked</w:t>
            </w:r>
          </w:p>
        </w:tc>
        <w:tc>
          <w:tcPr>
            <w:tcW w:w="4428" w:type="dxa"/>
          </w:tcPr>
          <w:p w14:paraId="0584B98D" w14:textId="77777777" w:rsidR="008D753F" w:rsidRDefault="008D753F">
            <w:pPr>
              <w:keepNext/>
              <w:jc w:val="right"/>
              <w:rPr>
                <w:i/>
              </w:rPr>
            </w:pPr>
          </w:p>
        </w:tc>
      </w:tr>
    </w:tbl>
    <w:p w14:paraId="528922A9" w14:textId="77777777" w:rsidR="008D753F" w:rsidRDefault="008D753F">
      <w:pPr>
        <w:pStyle w:val="GQuestionSpacer"/>
      </w:pPr>
    </w:p>
    <w:p w14:paraId="72037C84" w14:textId="77777777" w:rsidR="008D753F" w:rsidRDefault="001061C7">
      <w:pPr>
        <w:pStyle w:val="GPage"/>
        <w:keepNext/>
      </w:pPr>
      <w:bookmarkStart w:id="178" w:name="_Toc175835925"/>
      <w:r>
        <w:t>Page: implicit_page_CC24_324grid</w:t>
      </w:r>
      <w:bookmarkEnd w:id="178"/>
    </w:p>
    <w:p w14:paraId="0ACCCCF7"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1683"/>
        <w:gridCol w:w="7677"/>
      </w:tblGrid>
      <w:tr w:rsidR="008D753F" w14:paraId="008CF6D0" w14:textId="77777777">
        <w:tc>
          <w:tcPr>
            <w:tcW w:w="0" w:type="dxa"/>
            <w:shd w:val="clear" w:color="auto" w:fill="D0D0D0"/>
          </w:tcPr>
          <w:p w14:paraId="6DDFE0B1" w14:textId="77777777" w:rsidR="008D753F" w:rsidRDefault="001061C7">
            <w:pPr>
              <w:pStyle w:val="GVariableNameP"/>
              <w:keepNext/>
            </w:pPr>
            <w:r>
              <w:lastRenderedPageBreak/>
              <w:fldChar w:fldCharType="begin"/>
            </w:r>
            <w:r>
              <w:instrText>TC CC24_324grid \\l 2 \\f a</w:instrText>
            </w:r>
            <w:r>
              <w:fldChar w:fldCharType="end"/>
            </w:r>
            <w:r>
              <w:t>CC24_324grid</w:t>
            </w:r>
            <w:r>
              <w:rPr>
                <w:i/>
              </w:rPr>
              <w:t>- prompt once on skip</w:t>
            </w:r>
          </w:p>
        </w:tc>
        <w:tc>
          <w:tcPr>
            <w:tcW w:w="0" w:type="dxa"/>
            <w:shd w:val="clear" w:color="auto" w:fill="D0D0D0"/>
            <w:vAlign w:val="bottom"/>
          </w:tcPr>
          <w:p w14:paraId="40BBD2A6" w14:textId="77777777" w:rsidR="008D753F" w:rsidRDefault="001061C7">
            <w:pPr>
              <w:keepNext/>
              <w:jc w:val="right"/>
            </w:pPr>
            <w:r>
              <w:t>GRID</w:t>
            </w:r>
          </w:p>
        </w:tc>
      </w:tr>
      <w:tr w:rsidR="008D753F" w14:paraId="04417E64" w14:textId="77777777">
        <w:tc>
          <w:tcPr>
            <w:tcW w:w="8856" w:type="dxa"/>
            <w:gridSpan w:val="2"/>
            <w:shd w:val="clear" w:color="auto" w:fill="D0D0D0"/>
          </w:tcPr>
          <w:p w14:paraId="3AE52822" w14:textId="77777777" w:rsidR="008D753F" w:rsidRDefault="001061C7">
            <w:pPr>
              <w:keepNext/>
            </w:pPr>
            <w:r>
              <w:t>On the topic of abortion, do you support or oppose each of the following proposals?</w:t>
            </w:r>
          </w:p>
        </w:tc>
      </w:tr>
    </w:tbl>
    <w:p w14:paraId="5F9A7FB1" w14:textId="77777777" w:rsidR="008D753F" w:rsidRDefault="008D753F">
      <w:pPr>
        <w:pStyle w:val="GQuestionSpacer"/>
        <w:keepNext/>
      </w:pPr>
    </w:p>
    <w:p w14:paraId="4521A070" w14:textId="77777777" w:rsidR="008D753F" w:rsidRDefault="001061C7">
      <w:pPr>
        <w:pStyle w:val="GDefaultWidgetOption"/>
        <w:keepNext/>
        <w:tabs>
          <w:tab w:val="left" w:pos="2160"/>
        </w:tabs>
      </w:pPr>
      <w:r>
        <w:t>collapsible</w:t>
      </w:r>
      <w:r>
        <w:tab/>
        <w:t>True</w:t>
      </w:r>
    </w:p>
    <w:p w14:paraId="3614BB2F" w14:textId="77777777" w:rsidR="008D753F" w:rsidRDefault="001061C7">
      <w:pPr>
        <w:pStyle w:val="GDefaultWidgetOption"/>
        <w:keepNext/>
        <w:tabs>
          <w:tab w:val="left" w:pos="2160"/>
        </w:tabs>
      </w:pPr>
      <w:r>
        <w:t>dk_text</w:t>
      </w:r>
      <w:r>
        <w:tab/>
        <w:t>Don't know</w:t>
      </w:r>
    </w:p>
    <w:p w14:paraId="545DD363" w14:textId="77777777" w:rsidR="008D753F" w:rsidRDefault="001061C7">
      <w:pPr>
        <w:pStyle w:val="GDefaultWidgetOption"/>
        <w:keepNext/>
        <w:tabs>
          <w:tab w:val="left" w:pos="2160"/>
        </w:tabs>
      </w:pPr>
      <w:r>
        <w:t>chart_layout</w:t>
      </w:r>
      <w:r>
        <w:tab/>
        <w:t>1</w:t>
      </w:r>
    </w:p>
    <w:p w14:paraId="2E836A96" w14:textId="77777777" w:rsidR="008D753F" w:rsidRDefault="001061C7">
      <w:pPr>
        <w:pStyle w:val="GDefaultWidgetOption"/>
        <w:keepNext/>
        <w:tabs>
          <w:tab w:val="left" w:pos="2160"/>
        </w:tabs>
      </w:pPr>
      <w:r>
        <w:t>displaymax</w:t>
      </w:r>
      <w:r>
        <w:tab/>
      </w:r>
    </w:p>
    <w:p w14:paraId="029CCC5F" w14:textId="77777777" w:rsidR="008D753F" w:rsidRDefault="001061C7">
      <w:pPr>
        <w:pStyle w:val="GDefaultWidgetOption"/>
        <w:keepNext/>
        <w:tabs>
          <w:tab w:val="left" w:pos="2160"/>
        </w:tabs>
      </w:pPr>
      <w:r>
        <w:t>filter_text</w:t>
      </w:r>
      <w:r>
        <w:tab/>
      </w:r>
    </w:p>
    <w:p w14:paraId="5458FDC0" w14:textId="77777777" w:rsidR="008D753F" w:rsidRDefault="001061C7">
      <w:pPr>
        <w:pStyle w:val="GDefaultWidgetOption"/>
        <w:keepNext/>
        <w:tabs>
          <w:tab w:val="left" w:pos="2160"/>
        </w:tabs>
      </w:pPr>
      <w:r>
        <w:t>custom_colorder</w:t>
      </w:r>
      <w:r>
        <w:tab/>
      </w:r>
    </w:p>
    <w:p w14:paraId="750B9327" w14:textId="77777777" w:rsidR="008D753F" w:rsidRDefault="001061C7">
      <w:pPr>
        <w:pStyle w:val="GDefaultWidgetOption"/>
        <w:keepNext/>
        <w:tabs>
          <w:tab w:val="left" w:pos="2160"/>
        </w:tabs>
      </w:pPr>
      <w:r>
        <w:t>custom_roworder</w:t>
      </w:r>
      <w:r>
        <w:tab/>
      </w:r>
    </w:p>
    <w:p w14:paraId="58193F4B" w14:textId="77777777" w:rsidR="008D753F" w:rsidRDefault="001061C7">
      <w:pPr>
        <w:pStyle w:val="GDefaultWidgetOption"/>
        <w:keepNext/>
        <w:tabs>
          <w:tab w:val="left" w:pos="2160"/>
        </w:tabs>
      </w:pPr>
      <w:r>
        <w:t>topic</w:t>
      </w:r>
      <w:r>
        <w:tab/>
      </w:r>
    </w:p>
    <w:p w14:paraId="5B9E1150" w14:textId="77777777" w:rsidR="008D753F" w:rsidRDefault="001061C7">
      <w:pPr>
        <w:pStyle w:val="GDefaultWidgetOption"/>
        <w:keepNext/>
        <w:tabs>
          <w:tab w:val="left" w:pos="2160"/>
        </w:tabs>
      </w:pPr>
      <w:r>
        <w:t>header_alignment</w:t>
      </w:r>
      <w:r>
        <w:tab/>
        <w:t>center</w:t>
      </w:r>
    </w:p>
    <w:p w14:paraId="5A0B0792" w14:textId="77777777" w:rsidR="008D753F" w:rsidRDefault="001061C7">
      <w:pPr>
        <w:pStyle w:val="GDefaultWidgetOption"/>
        <w:keepNext/>
        <w:tabs>
          <w:tab w:val="left" w:pos="2160"/>
        </w:tabs>
      </w:pPr>
      <w:r>
        <w:t>chart_color</w:t>
      </w:r>
      <w:r>
        <w:tab/>
        <w:t>green</w:t>
      </w:r>
    </w:p>
    <w:p w14:paraId="742E6040" w14:textId="77777777" w:rsidR="008D753F" w:rsidRDefault="001061C7">
      <w:pPr>
        <w:pStyle w:val="GDefaultWidgetOption"/>
        <w:keepNext/>
        <w:tabs>
          <w:tab w:val="left" w:pos="2160"/>
        </w:tabs>
      </w:pPr>
      <w:r>
        <w:t>chart_type</w:t>
      </w:r>
      <w:r>
        <w:tab/>
        <w:t>bar</w:t>
      </w:r>
    </w:p>
    <w:p w14:paraId="322F6CE3" w14:textId="77777777" w:rsidR="008D753F" w:rsidRDefault="001061C7">
      <w:pPr>
        <w:pStyle w:val="GDefaultWidgetOption"/>
        <w:keepNext/>
        <w:tabs>
          <w:tab w:val="left" w:pos="2160"/>
        </w:tabs>
      </w:pPr>
      <w:r>
        <w:t>rowsample</w:t>
      </w:r>
      <w:r>
        <w:tab/>
      </w:r>
    </w:p>
    <w:p w14:paraId="6071210C" w14:textId="77777777" w:rsidR="008D753F" w:rsidRDefault="001061C7">
      <w:pPr>
        <w:pStyle w:val="GDefaultWidgetOption"/>
        <w:keepNext/>
        <w:tabs>
          <w:tab w:val="left" w:pos="2160"/>
        </w:tabs>
      </w:pPr>
      <w:r>
        <w:t>crossbreak</w:t>
      </w:r>
      <w:r>
        <w:tab/>
        <w:t>Total</w:t>
      </w:r>
    </w:p>
    <w:p w14:paraId="6F0DA85E" w14:textId="77777777" w:rsidR="008D753F" w:rsidRDefault="001061C7">
      <w:pPr>
        <w:pStyle w:val="GDefaultWidgetOption"/>
        <w:keepNext/>
        <w:tabs>
          <w:tab w:val="left" w:pos="2160"/>
        </w:tabs>
      </w:pPr>
      <w:r>
        <w:t>is_rating</w:t>
      </w:r>
      <w:r>
        <w:tab/>
        <w:t>False</w:t>
      </w:r>
    </w:p>
    <w:p w14:paraId="7A010446" w14:textId="77777777" w:rsidR="008D753F" w:rsidRDefault="001061C7">
      <w:pPr>
        <w:pStyle w:val="GDefaultWidgetOption"/>
        <w:keepNext/>
        <w:tabs>
          <w:tab w:val="left" w:pos="2160"/>
        </w:tabs>
      </w:pPr>
      <w:r>
        <w:t>roworder</w:t>
      </w:r>
      <w:r>
        <w:tab/>
        <w:t>as-is</w:t>
      </w:r>
    </w:p>
    <w:p w14:paraId="140DE173" w14:textId="77777777" w:rsidR="008D753F" w:rsidRDefault="001061C7">
      <w:pPr>
        <w:pStyle w:val="GDefaultWidgetOption"/>
        <w:keepNext/>
        <w:tabs>
          <w:tab w:val="left" w:pos="2160"/>
        </w:tabs>
      </w:pPr>
      <w:r>
        <w:t>required_text</w:t>
      </w:r>
      <w:r>
        <w:tab/>
      </w:r>
    </w:p>
    <w:p w14:paraId="738EC188" w14:textId="77777777" w:rsidR="008D753F" w:rsidRDefault="001061C7">
      <w:pPr>
        <w:pStyle w:val="GDefaultWidgetOption"/>
        <w:keepNext/>
        <w:tabs>
          <w:tab w:val="left" w:pos="2160"/>
        </w:tabs>
      </w:pPr>
      <w:r>
        <w:t>dk</w:t>
      </w:r>
      <w:r>
        <w:tab/>
        <w:t>False</w:t>
      </w:r>
    </w:p>
    <w:p w14:paraId="46A3668E" w14:textId="77777777" w:rsidR="008D753F" w:rsidRDefault="001061C7">
      <w:pPr>
        <w:pStyle w:val="GDefaultWidgetOption"/>
        <w:keepNext/>
        <w:tabs>
          <w:tab w:val="left" w:pos="2160"/>
        </w:tabs>
      </w:pPr>
      <w:r>
        <w:t>unique</w:t>
      </w:r>
      <w:r>
        <w:tab/>
        <w:t>False</w:t>
      </w:r>
    </w:p>
    <w:p w14:paraId="05A241DC" w14:textId="77777777" w:rsidR="008D753F" w:rsidRDefault="001061C7">
      <w:pPr>
        <w:pStyle w:val="GWidgetOption"/>
        <w:keepNext/>
        <w:tabs>
          <w:tab w:val="left" w:pos="2160"/>
        </w:tabs>
      </w:pPr>
      <w:proofErr w:type="spellStart"/>
      <w:r>
        <w:t>collapse_expanded</w:t>
      </w:r>
      <w:proofErr w:type="spellEnd"/>
      <w:r>
        <w:tab/>
        <w:t>True</w:t>
      </w:r>
    </w:p>
    <w:p w14:paraId="3CC55A75" w14:textId="77777777" w:rsidR="008D753F" w:rsidRDefault="001061C7">
      <w:pPr>
        <w:pStyle w:val="GDefaultWidgetOption"/>
        <w:keepNext/>
        <w:tabs>
          <w:tab w:val="left" w:pos="2160"/>
        </w:tabs>
      </w:pPr>
      <w:r>
        <w:t>rowsum</w:t>
      </w:r>
      <w:r>
        <w:tab/>
      </w:r>
    </w:p>
    <w:p w14:paraId="7A2C038E" w14:textId="77777777" w:rsidR="008D753F" w:rsidRDefault="001061C7">
      <w:pPr>
        <w:pStyle w:val="GDefaultWidgetOption"/>
        <w:keepNext/>
        <w:tabs>
          <w:tab w:val="left" w:pos="2160"/>
        </w:tabs>
      </w:pPr>
      <w:r>
        <w:t>sample_type</w:t>
      </w:r>
      <w:r>
        <w:tab/>
      </w:r>
    </w:p>
    <w:p w14:paraId="0591629D" w14:textId="77777777" w:rsidR="008D753F" w:rsidRDefault="001061C7">
      <w:pPr>
        <w:pStyle w:val="GDefaultWidgetOption"/>
        <w:keepNext/>
        <w:tabs>
          <w:tab w:val="left" w:pos="2160"/>
        </w:tabs>
      </w:pPr>
      <w:r>
        <w:t>access</w:t>
      </w:r>
      <w:r>
        <w:tab/>
      </w:r>
    </w:p>
    <w:p w14:paraId="3580D676" w14:textId="77777777" w:rsidR="008D753F" w:rsidRDefault="001061C7">
      <w:pPr>
        <w:pStyle w:val="GWidgetOption"/>
        <w:keepNext/>
        <w:tabs>
          <w:tab w:val="left" w:pos="2160"/>
        </w:tabs>
      </w:pPr>
      <w:r>
        <w:t>width</w:t>
      </w:r>
      <w:r>
        <w:tab/>
        <w:t>150</w:t>
      </w:r>
    </w:p>
    <w:p w14:paraId="2AB033E7" w14:textId="77777777" w:rsidR="008D753F" w:rsidRDefault="001061C7">
      <w:pPr>
        <w:pStyle w:val="GDefaultWidgetOption"/>
        <w:keepNext/>
        <w:tabs>
          <w:tab w:val="left" w:pos="2160"/>
        </w:tabs>
      </w:pPr>
      <w:r>
        <w:t>dk_missing</w:t>
      </w:r>
      <w:r>
        <w:tab/>
        <w:t>False</w:t>
      </w:r>
    </w:p>
    <w:p w14:paraId="44C3DFE3" w14:textId="77777777" w:rsidR="008D753F" w:rsidRDefault="001061C7">
      <w:pPr>
        <w:pStyle w:val="GDefaultWidgetOption"/>
        <w:keepNext/>
        <w:tabs>
          <w:tab w:val="left" w:pos="2160"/>
        </w:tabs>
      </w:pPr>
      <w:r>
        <w:t>widget</w:t>
      </w:r>
      <w:r>
        <w:tab/>
      </w:r>
    </w:p>
    <w:p w14:paraId="2970DF6F" w14:textId="77777777" w:rsidR="008D753F" w:rsidRDefault="001061C7">
      <w:pPr>
        <w:pStyle w:val="GWidgetOption"/>
        <w:keepNext/>
        <w:tabs>
          <w:tab w:val="left" w:pos="2160"/>
        </w:tabs>
      </w:pPr>
      <w:proofErr w:type="spellStart"/>
      <w:r>
        <w:t>varlabel</w:t>
      </w:r>
      <w:proofErr w:type="spellEnd"/>
      <w:r>
        <w:tab/>
        <w:t>Abortion</w:t>
      </w:r>
    </w:p>
    <w:p w14:paraId="6A38623D" w14:textId="77777777" w:rsidR="008D753F" w:rsidRDefault="001061C7">
      <w:pPr>
        <w:pStyle w:val="GDefaultWidgetOption"/>
        <w:keepNext/>
        <w:tabs>
          <w:tab w:val="left" w:pos="2160"/>
        </w:tabs>
      </w:pPr>
      <w:r>
        <w:t>as_banner</w:t>
      </w:r>
      <w:r>
        <w:tab/>
        <w:t>False</w:t>
      </w:r>
    </w:p>
    <w:p w14:paraId="101DB1DA" w14:textId="77777777" w:rsidR="008D753F" w:rsidRDefault="001061C7">
      <w:pPr>
        <w:pStyle w:val="GDefaultWidgetOption"/>
        <w:keepNext/>
        <w:tabs>
          <w:tab w:val="left" w:pos="2160"/>
        </w:tabs>
      </w:pPr>
      <w:r>
        <w:t>description</w:t>
      </w:r>
      <w:r>
        <w:tab/>
      </w:r>
    </w:p>
    <w:p w14:paraId="5E3CBD0E" w14:textId="77777777" w:rsidR="008D753F" w:rsidRDefault="001061C7">
      <w:pPr>
        <w:pStyle w:val="GDefaultWidgetOption"/>
        <w:keepNext/>
        <w:tabs>
          <w:tab w:val="left" w:pos="2160"/>
        </w:tabs>
      </w:pPr>
      <w:r>
        <w:t>spd_category</w:t>
      </w:r>
      <w:r>
        <w:tab/>
      </w:r>
    </w:p>
    <w:p w14:paraId="5B2D9927" w14:textId="77777777" w:rsidR="008D753F" w:rsidRDefault="001061C7">
      <w:pPr>
        <w:pStyle w:val="GDefaultWidgetOption"/>
        <w:keepNext/>
        <w:tabs>
          <w:tab w:val="left" w:pos="2160"/>
        </w:tabs>
      </w:pPr>
      <w:r>
        <w:t>tags</w:t>
      </w:r>
      <w:r>
        <w:tab/>
      </w:r>
    </w:p>
    <w:p w14:paraId="7F59498D" w14:textId="77777777" w:rsidR="008D753F" w:rsidRDefault="001061C7">
      <w:pPr>
        <w:pStyle w:val="GDefaultWidgetOption"/>
        <w:keepNext/>
        <w:tabs>
          <w:tab w:val="left" w:pos="2160"/>
        </w:tabs>
      </w:pPr>
      <w:r>
        <w:t>transpose</w:t>
      </w:r>
      <w:r>
        <w:tab/>
        <w:t>False</w:t>
      </w:r>
    </w:p>
    <w:p w14:paraId="1F67A501" w14:textId="77777777" w:rsidR="008D753F" w:rsidRDefault="001061C7">
      <w:pPr>
        <w:pStyle w:val="GDefaultWidgetOption"/>
        <w:keepNext/>
        <w:tabs>
          <w:tab w:val="left" w:pos="2160"/>
        </w:tabs>
      </w:pPr>
      <w:r>
        <w:t>stripes</w:t>
      </w:r>
      <w:r>
        <w:tab/>
        <w:t>False</w:t>
      </w:r>
    </w:p>
    <w:p w14:paraId="6631D7BA" w14:textId="77777777" w:rsidR="008D753F" w:rsidRDefault="001061C7">
      <w:pPr>
        <w:pStyle w:val="GDefaultWidgetOption"/>
        <w:keepNext/>
        <w:tabs>
          <w:tab w:val="left" w:pos="2160"/>
        </w:tabs>
      </w:pPr>
      <w:r>
        <w:t>sticky_header</w:t>
      </w:r>
      <w:r>
        <w:tab/>
        <w:t>False</w:t>
      </w:r>
    </w:p>
    <w:p w14:paraId="212DD589" w14:textId="77777777" w:rsidR="008D753F" w:rsidRDefault="001061C7">
      <w:pPr>
        <w:pStyle w:val="GDefaultWidgetOption"/>
        <w:keepNext/>
        <w:tabs>
          <w:tab w:val="left" w:pos="2160"/>
        </w:tabs>
      </w:pPr>
      <w:r>
        <w:t>splitlabels</w:t>
      </w:r>
      <w:r>
        <w:tab/>
        <w:t>False</w:t>
      </w:r>
    </w:p>
    <w:p w14:paraId="7665AFE0" w14:textId="77777777" w:rsidR="008D753F" w:rsidRDefault="001061C7">
      <w:pPr>
        <w:pStyle w:val="GDefaultWidgetOption"/>
        <w:keepNext/>
        <w:tabs>
          <w:tab w:val="left" w:pos="2160"/>
        </w:tabs>
      </w:pPr>
      <w:r>
        <w:t>offset</w:t>
      </w:r>
      <w:r>
        <w:tab/>
        <w:t>0</w:t>
      </w:r>
    </w:p>
    <w:p w14:paraId="36190CAD" w14:textId="77777777" w:rsidR="008D753F" w:rsidRDefault="001061C7">
      <w:pPr>
        <w:pStyle w:val="GDefaultWidgetOption"/>
        <w:keepNext/>
        <w:tabs>
          <w:tab w:val="left" w:pos="2160"/>
        </w:tabs>
      </w:pPr>
      <w:r>
        <w:t>visible_rows</w:t>
      </w:r>
      <w:r>
        <w:tab/>
      </w:r>
    </w:p>
    <w:p w14:paraId="7A081CB0" w14:textId="77777777" w:rsidR="008D753F" w:rsidRDefault="001061C7">
      <w:pPr>
        <w:pStyle w:val="GDefaultWidgetOption"/>
        <w:keepNext/>
        <w:tabs>
          <w:tab w:val="left" w:pos="2160"/>
        </w:tabs>
      </w:pPr>
      <w:r>
        <w:t>grid_chart_type</w:t>
      </w:r>
      <w:r>
        <w:tab/>
        <w:t>stacked_bar</w:t>
      </w:r>
    </w:p>
    <w:p w14:paraId="244195F5" w14:textId="77777777" w:rsidR="008D753F" w:rsidRDefault="001061C7">
      <w:pPr>
        <w:pStyle w:val="GDefaultWidgetOption"/>
        <w:keepNext/>
        <w:tabs>
          <w:tab w:val="left" w:pos="2160"/>
        </w:tabs>
      </w:pPr>
      <w:r>
        <w:t>sort_order</w:t>
      </w:r>
      <w:r>
        <w:tab/>
        <w:t>none</w:t>
      </w:r>
    </w:p>
    <w:p w14:paraId="0322A1D0" w14:textId="77777777" w:rsidR="008D753F" w:rsidRDefault="001061C7">
      <w:pPr>
        <w:pStyle w:val="GDefaultWidgetOption"/>
        <w:keepNext/>
        <w:tabs>
          <w:tab w:val="left" w:pos="2160"/>
        </w:tabs>
      </w:pPr>
      <w:r>
        <w:t>colsum</w:t>
      </w:r>
      <w:r>
        <w:tab/>
      </w:r>
    </w:p>
    <w:p w14:paraId="62A658D1" w14:textId="77777777" w:rsidR="008D753F" w:rsidRDefault="001061C7">
      <w:pPr>
        <w:pStyle w:val="GDefaultWidgetOption"/>
        <w:keepNext/>
        <w:tabs>
          <w:tab w:val="left" w:pos="2160"/>
        </w:tabs>
      </w:pPr>
      <w:r>
        <w:t>slide_title</w:t>
      </w:r>
      <w:r>
        <w:tab/>
      </w:r>
    </w:p>
    <w:p w14:paraId="22AA22DF" w14:textId="77777777" w:rsidR="008D753F" w:rsidRDefault="001061C7">
      <w:pPr>
        <w:pStyle w:val="GWidgetOption"/>
        <w:keepNext/>
        <w:tabs>
          <w:tab w:val="left" w:pos="2160"/>
        </w:tabs>
      </w:pPr>
      <w:r>
        <w:t>required</w:t>
      </w:r>
      <w:r>
        <w:tab/>
        <w:t>SOFT</w:t>
      </w:r>
    </w:p>
    <w:p w14:paraId="7408806D" w14:textId="77777777" w:rsidR="008D753F" w:rsidRDefault="001061C7">
      <w:pPr>
        <w:pStyle w:val="GDefaultWidgetOption"/>
        <w:keepNext/>
        <w:tabs>
          <w:tab w:val="left" w:pos="2160"/>
        </w:tabs>
      </w:pPr>
      <w:r>
        <w:t>collapse_width</w:t>
      </w:r>
      <w:r>
        <w:tab/>
        <w:t>575</w:t>
      </w:r>
    </w:p>
    <w:p w14:paraId="0533D761" w14:textId="77777777" w:rsidR="008D753F" w:rsidRDefault="001061C7">
      <w:pPr>
        <w:pStyle w:val="GDefaultWidgetOption"/>
        <w:keepNext/>
        <w:tabs>
          <w:tab w:val="left" w:pos="2160"/>
        </w:tabs>
      </w:pPr>
      <w:r>
        <w:t>client</w:t>
      </w:r>
      <w:r>
        <w:tab/>
      </w:r>
    </w:p>
    <w:p w14:paraId="30DA486E" w14:textId="77777777" w:rsidR="008D753F" w:rsidRDefault="001061C7">
      <w:pPr>
        <w:pStyle w:val="GDefaultWidgetOption"/>
        <w:keepNext/>
        <w:tabs>
          <w:tab w:val="left" w:pos="2160"/>
        </w:tabs>
      </w:pPr>
      <w:r>
        <w:t>colsample</w:t>
      </w:r>
      <w:r>
        <w:tab/>
      </w:r>
    </w:p>
    <w:p w14:paraId="41197389" w14:textId="77777777" w:rsidR="008D753F" w:rsidRDefault="001061C7">
      <w:pPr>
        <w:pStyle w:val="GDefaultWidgetOption"/>
        <w:keepNext/>
        <w:tabs>
          <w:tab w:val="left" w:pos="2160"/>
        </w:tabs>
      </w:pPr>
      <w:r>
        <w:t>colorder</w:t>
      </w:r>
      <w:r>
        <w:tab/>
        <w:t>as-is</w:t>
      </w:r>
    </w:p>
    <w:p w14:paraId="087224DE"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53CE3C82" w14:textId="77777777">
        <w:tc>
          <w:tcPr>
            <w:tcW w:w="2952" w:type="dxa"/>
          </w:tcPr>
          <w:p w14:paraId="1DFD00D0" w14:textId="77777777" w:rsidR="008D753F" w:rsidRDefault="001061C7">
            <w:pPr>
              <w:keepNext/>
            </w:pPr>
            <w:r>
              <w:t>CC24_324a</w:t>
            </w:r>
          </w:p>
        </w:tc>
        <w:tc>
          <w:tcPr>
            <w:tcW w:w="5904" w:type="dxa"/>
          </w:tcPr>
          <w:p w14:paraId="0E14ECD4" w14:textId="77777777" w:rsidR="008D753F" w:rsidRDefault="001061C7">
            <w:pPr>
              <w:keepNext/>
            </w:pPr>
            <w:r>
              <w:t>Always allow a woman the right to obtain an abortion as a matter of choice</w:t>
            </w:r>
          </w:p>
        </w:tc>
      </w:tr>
      <w:tr w:rsidR="008D753F" w14:paraId="1EF637C2" w14:textId="77777777">
        <w:tc>
          <w:tcPr>
            <w:tcW w:w="2952" w:type="dxa"/>
          </w:tcPr>
          <w:p w14:paraId="29F4299C" w14:textId="77777777" w:rsidR="008D753F" w:rsidRDefault="001061C7">
            <w:pPr>
              <w:keepNext/>
            </w:pPr>
            <w:r>
              <w:t>CC24_324b</w:t>
            </w:r>
          </w:p>
        </w:tc>
        <w:tc>
          <w:tcPr>
            <w:tcW w:w="5904" w:type="dxa"/>
          </w:tcPr>
          <w:p w14:paraId="16ED0C1B" w14:textId="77777777" w:rsidR="008D753F" w:rsidRDefault="001061C7">
            <w:pPr>
              <w:keepNext/>
            </w:pPr>
            <w:r>
              <w:t>Permit abortion only in case of rape, incest or when the woman's life is in danger</w:t>
            </w:r>
          </w:p>
        </w:tc>
      </w:tr>
      <w:tr w:rsidR="008D753F" w14:paraId="04BED915" w14:textId="77777777">
        <w:tc>
          <w:tcPr>
            <w:tcW w:w="2952" w:type="dxa"/>
          </w:tcPr>
          <w:p w14:paraId="66C5E00C" w14:textId="77777777" w:rsidR="008D753F" w:rsidRDefault="001061C7">
            <w:pPr>
              <w:keepNext/>
            </w:pPr>
            <w:r>
              <w:t>CC24_324c</w:t>
            </w:r>
          </w:p>
        </w:tc>
        <w:tc>
          <w:tcPr>
            <w:tcW w:w="5904" w:type="dxa"/>
          </w:tcPr>
          <w:p w14:paraId="50310CA4" w14:textId="77777777" w:rsidR="008D753F" w:rsidRDefault="001061C7">
            <w:pPr>
              <w:keepNext/>
            </w:pPr>
            <w:r>
              <w:t>Make abortions illegal in all circumstances</w:t>
            </w:r>
          </w:p>
        </w:tc>
      </w:tr>
      <w:tr w:rsidR="008D753F" w14:paraId="33C13D12" w14:textId="77777777">
        <w:tc>
          <w:tcPr>
            <w:tcW w:w="2952" w:type="dxa"/>
          </w:tcPr>
          <w:p w14:paraId="289AA484" w14:textId="77777777" w:rsidR="008D753F" w:rsidRDefault="001061C7">
            <w:pPr>
              <w:keepNext/>
            </w:pPr>
            <w:r>
              <w:t>CC24_324d</w:t>
            </w:r>
          </w:p>
        </w:tc>
        <w:tc>
          <w:tcPr>
            <w:tcW w:w="5904" w:type="dxa"/>
          </w:tcPr>
          <w:p w14:paraId="4FA62409" w14:textId="77777777" w:rsidR="008D753F" w:rsidRDefault="001061C7">
            <w:pPr>
              <w:keepNext/>
            </w:pPr>
            <w:r>
              <w:t>Expand access to abortion, including making it more affordable, broadening the types of providers who can offer care, and protecting access to abortion clinics</w:t>
            </w:r>
          </w:p>
        </w:tc>
      </w:tr>
    </w:tbl>
    <w:p w14:paraId="1750A02D"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8292549" w14:textId="77777777">
        <w:tc>
          <w:tcPr>
            <w:tcW w:w="336" w:type="dxa"/>
          </w:tcPr>
          <w:p w14:paraId="0B1DA083" w14:textId="77777777" w:rsidR="008D753F" w:rsidRDefault="001061C7">
            <w:pPr>
              <w:keepNext/>
            </w:pPr>
            <w:r>
              <w:rPr>
                <w:rStyle w:val="GResponseCode"/>
              </w:rPr>
              <w:t>1</w:t>
            </w:r>
          </w:p>
        </w:tc>
        <w:tc>
          <w:tcPr>
            <w:tcW w:w="361" w:type="dxa"/>
          </w:tcPr>
          <w:p w14:paraId="0AA383FB" w14:textId="77777777" w:rsidR="008D753F" w:rsidRDefault="001061C7">
            <w:pPr>
              <w:keepNext/>
            </w:pPr>
            <w:r>
              <w:t>○</w:t>
            </w:r>
          </w:p>
        </w:tc>
        <w:tc>
          <w:tcPr>
            <w:tcW w:w="3731" w:type="dxa"/>
          </w:tcPr>
          <w:p w14:paraId="3E0AE51D" w14:textId="77777777" w:rsidR="008D753F" w:rsidRDefault="001061C7">
            <w:pPr>
              <w:keepNext/>
            </w:pPr>
            <w:r>
              <w:t>Support</w:t>
            </w:r>
          </w:p>
        </w:tc>
        <w:tc>
          <w:tcPr>
            <w:tcW w:w="4428" w:type="dxa"/>
          </w:tcPr>
          <w:p w14:paraId="43045477" w14:textId="77777777" w:rsidR="008D753F" w:rsidRDefault="008D753F">
            <w:pPr>
              <w:keepNext/>
              <w:jc w:val="right"/>
              <w:rPr>
                <w:i/>
              </w:rPr>
            </w:pPr>
          </w:p>
        </w:tc>
      </w:tr>
      <w:tr w:rsidR="008D753F" w14:paraId="2A03C7C7" w14:textId="77777777">
        <w:tc>
          <w:tcPr>
            <w:tcW w:w="336" w:type="dxa"/>
          </w:tcPr>
          <w:p w14:paraId="7D882301" w14:textId="77777777" w:rsidR="008D753F" w:rsidRDefault="001061C7">
            <w:pPr>
              <w:keepNext/>
            </w:pPr>
            <w:r>
              <w:rPr>
                <w:rStyle w:val="GResponseCode"/>
              </w:rPr>
              <w:t>2</w:t>
            </w:r>
          </w:p>
        </w:tc>
        <w:tc>
          <w:tcPr>
            <w:tcW w:w="361" w:type="dxa"/>
          </w:tcPr>
          <w:p w14:paraId="6AB3D41F" w14:textId="77777777" w:rsidR="008D753F" w:rsidRDefault="001061C7">
            <w:pPr>
              <w:keepNext/>
            </w:pPr>
            <w:r>
              <w:t>○</w:t>
            </w:r>
          </w:p>
        </w:tc>
        <w:tc>
          <w:tcPr>
            <w:tcW w:w="3731" w:type="dxa"/>
          </w:tcPr>
          <w:p w14:paraId="0FDDA5B9" w14:textId="77777777" w:rsidR="008D753F" w:rsidRDefault="001061C7">
            <w:pPr>
              <w:keepNext/>
            </w:pPr>
            <w:r>
              <w:t>Oppose</w:t>
            </w:r>
          </w:p>
        </w:tc>
        <w:tc>
          <w:tcPr>
            <w:tcW w:w="4428" w:type="dxa"/>
          </w:tcPr>
          <w:p w14:paraId="452B525E" w14:textId="77777777" w:rsidR="008D753F" w:rsidRDefault="008D753F">
            <w:pPr>
              <w:keepNext/>
              <w:jc w:val="right"/>
              <w:rPr>
                <w:i/>
              </w:rPr>
            </w:pPr>
          </w:p>
        </w:tc>
      </w:tr>
      <w:tr w:rsidR="008D753F" w14:paraId="1E2170E8" w14:textId="77777777">
        <w:tc>
          <w:tcPr>
            <w:tcW w:w="336" w:type="dxa"/>
          </w:tcPr>
          <w:p w14:paraId="6E13D8C9" w14:textId="77777777" w:rsidR="008D753F" w:rsidRDefault="001061C7">
            <w:pPr>
              <w:keepNext/>
            </w:pPr>
            <w:r>
              <w:rPr>
                <w:rStyle w:val="GResponseCode"/>
              </w:rPr>
              <w:t>8</w:t>
            </w:r>
          </w:p>
        </w:tc>
        <w:tc>
          <w:tcPr>
            <w:tcW w:w="361" w:type="dxa"/>
          </w:tcPr>
          <w:p w14:paraId="0A707967" w14:textId="77777777" w:rsidR="008D753F" w:rsidRDefault="008D753F">
            <w:pPr>
              <w:keepNext/>
            </w:pPr>
          </w:p>
        </w:tc>
        <w:tc>
          <w:tcPr>
            <w:tcW w:w="3731" w:type="dxa"/>
          </w:tcPr>
          <w:p w14:paraId="17EE2AEE" w14:textId="77777777" w:rsidR="008D753F" w:rsidRDefault="001061C7">
            <w:pPr>
              <w:pStyle w:val="GAdminOption"/>
              <w:keepNext/>
            </w:pPr>
            <w:r>
              <w:t>Skipped</w:t>
            </w:r>
          </w:p>
        </w:tc>
        <w:tc>
          <w:tcPr>
            <w:tcW w:w="4428" w:type="dxa"/>
          </w:tcPr>
          <w:p w14:paraId="26F19D04" w14:textId="77777777" w:rsidR="008D753F" w:rsidRDefault="008D753F">
            <w:pPr>
              <w:keepNext/>
              <w:jc w:val="right"/>
              <w:rPr>
                <w:i/>
              </w:rPr>
            </w:pPr>
          </w:p>
        </w:tc>
      </w:tr>
      <w:tr w:rsidR="008D753F" w14:paraId="62E560A8" w14:textId="77777777">
        <w:tc>
          <w:tcPr>
            <w:tcW w:w="336" w:type="dxa"/>
          </w:tcPr>
          <w:p w14:paraId="03F52E94" w14:textId="77777777" w:rsidR="008D753F" w:rsidRDefault="001061C7">
            <w:pPr>
              <w:keepNext/>
            </w:pPr>
            <w:r>
              <w:rPr>
                <w:rStyle w:val="GResponseCode"/>
              </w:rPr>
              <w:t>9</w:t>
            </w:r>
          </w:p>
        </w:tc>
        <w:tc>
          <w:tcPr>
            <w:tcW w:w="361" w:type="dxa"/>
          </w:tcPr>
          <w:p w14:paraId="7008A361" w14:textId="77777777" w:rsidR="008D753F" w:rsidRDefault="008D753F">
            <w:pPr>
              <w:keepNext/>
            </w:pPr>
          </w:p>
        </w:tc>
        <w:tc>
          <w:tcPr>
            <w:tcW w:w="3731" w:type="dxa"/>
          </w:tcPr>
          <w:p w14:paraId="1670A23F" w14:textId="77777777" w:rsidR="008D753F" w:rsidRDefault="001061C7">
            <w:pPr>
              <w:pStyle w:val="GAdminOption"/>
              <w:keepNext/>
            </w:pPr>
            <w:r>
              <w:t>Not Asked</w:t>
            </w:r>
          </w:p>
        </w:tc>
        <w:tc>
          <w:tcPr>
            <w:tcW w:w="4428" w:type="dxa"/>
          </w:tcPr>
          <w:p w14:paraId="7A0D14D6" w14:textId="77777777" w:rsidR="008D753F" w:rsidRDefault="008D753F">
            <w:pPr>
              <w:keepNext/>
              <w:jc w:val="right"/>
              <w:rPr>
                <w:i/>
              </w:rPr>
            </w:pPr>
          </w:p>
        </w:tc>
      </w:tr>
    </w:tbl>
    <w:p w14:paraId="14BA0418" w14:textId="77777777" w:rsidR="008D753F" w:rsidRDefault="008D753F">
      <w:pPr>
        <w:pStyle w:val="GQuestionSpacer"/>
      </w:pPr>
    </w:p>
    <w:p w14:paraId="3F3BD83F" w14:textId="77777777" w:rsidR="008D753F" w:rsidRDefault="001061C7">
      <w:pPr>
        <w:pStyle w:val="GPage"/>
        <w:keepNext/>
      </w:pPr>
      <w:bookmarkStart w:id="179" w:name="_Toc175835926"/>
      <w:r>
        <w:lastRenderedPageBreak/>
        <w:t>Page: implicit_page_CC24_325</w:t>
      </w:r>
      <w:bookmarkEnd w:id="179"/>
    </w:p>
    <w:tbl>
      <w:tblPr>
        <w:tblStyle w:val="GQuestionCommonProperties"/>
        <w:tblW w:w="0" w:type="auto"/>
        <w:tblInd w:w="0" w:type="dxa"/>
        <w:tblLook w:val="04A0" w:firstRow="1" w:lastRow="0" w:firstColumn="1" w:lastColumn="0" w:noHBand="0" w:noVBand="1"/>
      </w:tblPr>
      <w:tblGrid>
        <w:gridCol w:w="1146"/>
        <w:gridCol w:w="8214"/>
      </w:tblGrid>
      <w:tr w:rsidR="008D753F" w14:paraId="24659DAB" w14:textId="77777777">
        <w:tc>
          <w:tcPr>
            <w:tcW w:w="0" w:type="dxa"/>
            <w:shd w:val="clear" w:color="auto" w:fill="D0D0D0"/>
          </w:tcPr>
          <w:p w14:paraId="75E3C652" w14:textId="77777777" w:rsidR="008D753F" w:rsidRDefault="001061C7">
            <w:pPr>
              <w:pStyle w:val="GVariableNameP"/>
              <w:keepNext/>
            </w:pPr>
            <w:r>
              <w:fldChar w:fldCharType="begin"/>
            </w:r>
            <w:r>
              <w:instrText>TC CC24_325 \\l 2 \\f a</w:instrText>
            </w:r>
            <w:r>
              <w:fldChar w:fldCharType="end"/>
            </w:r>
            <w:r>
              <w:t>CC24_325</w:t>
            </w:r>
          </w:p>
        </w:tc>
        <w:tc>
          <w:tcPr>
            <w:tcW w:w="0" w:type="dxa"/>
            <w:shd w:val="clear" w:color="auto" w:fill="D0D0D0"/>
            <w:vAlign w:val="bottom"/>
          </w:tcPr>
          <w:p w14:paraId="3E3C2509" w14:textId="77777777" w:rsidR="008D753F" w:rsidRDefault="001061C7">
            <w:pPr>
              <w:keepNext/>
              <w:jc w:val="right"/>
            </w:pPr>
            <w:r>
              <w:t>RULE</w:t>
            </w:r>
          </w:p>
        </w:tc>
      </w:tr>
      <w:tr w:rsidR="008D753F" w14:paraId="65078042" w14:textId="77777777">
        <w:tc>
          <w:tcPr>
            <w:tcW w:w="8856" w:type="dxa"/>
            <w:gridSpan w:val="2"/>
            <w:shd w:val="clear" w:color="auto" w:fill="D0D0D0"/>
          </w:tcPr>
          <w:p w14:paraId="695E62F7" w14:textId="77777777" w:rsidR="008D753F" w:rsidRDefault="001061C7">
            <w:pPr>
              <w:keepNext/>
            </w:pPr>
            <w:r>
              <w:t>Different states are debating when, if at all, abortion should be legal during a woman</w:t>
            </w:r>
            <w:r>
              <w:t>’</w:t>
            </w:r>
            <w:r>
              <w:t>s pregnancy. A normal pregnancy could go up to as many as 40 weeks. Until what point in a pregnancy do you think a woman should be legally allowed to obtain an abortion?</w:t>
            </w:r>
          </w:p>
        </w:tc>
      </w:tr>
    </w:tbl>
    <w:p w14:paraId="6BD05EB5" w14:textId="77777777" w:rsidR="008D753F" w:rsidRDefault="008D753F">
      <w:pPr>
        <w:pStyle w:val="GQuestionSpacer"/>
        <w:keepNext/>
      </w:pPr>
    </w:p>
    <w:p w14:paraId="33CE33D3" w14:textId="77777777" w:rsidR="008D753F" w:rsidRDefault="001061C7">
      <w:pPr>
        <w:pStyle w:val="GDefaultWidgetOption"/>
        <w:keepNext/>
        <w:tabs>
          <w:tab w:val="left" w:pos="2160"/>
        </w:tabs>
      </w:pPr>
      <w:r>
        <w:t>pii</w:t>
      </w:r>
      <w:r>
        <w:tab/>
        <w:t>False</w:t>
      </w:r>
    </w:p>
    <w:p w14:paraId="08A6F90D" w14:textId="77777777" w:rsidR="008D753F" w:rsidRDefault="001061C7">
      <w:pPr>
        <w:pStyle w:val="GWidgetOption"/>
        <w:keepNext/>
        <w:tabs>
          <w:tab w:val="left" w:pos="2160"/>
        </w:tabs>
      </w:pPr>
      <w:r>
        <w:t>right</w:t>
      </w:r>
      <w:r>
        <w:tab/>
        <w:t>40 weeks</w:t>
      </w:r>
    </w:p>
    <w:p w14:paraId="08AD2192" w14:textId="77777777" w:rsidR="008D753F" w:rsidRDefault="001061C7">
      <w:pPr>
        <w:pStyle w:val="GDefaultWidgetOption"/>
        <w:keepNext/>
        <w:tabs>
          <w:tab w:val="left" w:pos="2160"/>
        </w:tabs>
      </w:pPr>
      <w:r>
        <w:t>dk_text</w:t>
      </w:r>
      <w:r>
        <w:tab/>
        <w:t>Not sure</w:t>
      </w:r>
    </w:p>
    <w:p w14:paraId="74ED9A34" w14:textId="77777777" w:rsidR="008D753F" w:rsidRDefault="001061C7">
      <w:pPr>
        <w:pStyle w:val="GDefaultWidgetOption"/>
        <w:keepNext/>
        <w:tabs>
          <w:tab w:val="left" w:pos="2160"/>
        </w:tabs>
      </w:pPr>
      <w:r>
        <w:t>chart_layout</w:t>
      </w:r>
      <w:r>
        <w:tab/>
        <w:t>1</w:t>
      </w:r>
    </w:p>
    <w:p w14:paraId="5A41B79F" w14:textId="77777777" w:rsidR="008D753F" w:rsidRDefault="001061C7">
      <w:pPr>
        <w:pStyle w:val="GDefaultWidgetOption"/>
        <w:keepNext/>
        <w:tabs>
          <w:tab w:val="left" w:pos="2160"/>
        </w:tabs>
      </w:pPr>
      <w:r>
        <w:t>filter_text</w:t>
      </w:r>
      <w:r>
        <w:tab/>
      </w:r>
    </w:p>
    <w:p w14:paraId="262E3CD5" w14:textId="77777777" w:rsidR="008D753F" w:rsidRDefault="001061C7">
      <w:pPr>
        <w:pStyle w:val="GDefaultWidgetOption"/>
        <w:keepNext/>
        <w:tabs>
          <w:tab w:val="left" w:pos="2160"/>
        </w:tabs>
      </w:pPr>
      <w:r>
        <w:t>topic</w:t>
      </w:r>
      <w:r>
        <w:tab/>
      </w:r>
    </w:p>
    <w:p w14:paraId="56E08AB3" w14:textId="77777777" w:rsidR="008D753F" w:rsidRDefault="001061C7">
      <w:pPr>
        <w:pStyle w:val="GDefaultWidgetOption"/>
        <w:keepNext/>
        <w:tabs>
          <w:tab w:val="left" w:pos="2160"/>
        </w:tabs>
      </w:pPr>
      <w:r>
        <w:t>chart_color</w:t>
      </w:r>
      <w:r>
        <w:tab/>
        <w:t>green</w:t>
      </w:r>
    </w:p>
    <w:p w14:paraId="7F35CE43" w14:textId="77777777" w:rsidR="008D753F" w:rsidRDefault="001061C7">
      <w:pPr>
        <w:pStyle w:val="GDefaultWidgetOption"/>
        <w:keepNext/>
        <w:tabs>
          <w:tab w:val="left" w:pos="2160"/>
        </w:tabs>
      </w:pPr>
      <w:r>
        <w:t>chart_type</w:t>
      </w:r>
      <w:r>
        <w:tab/>
        <w:t>bar</w:t>
      </w:r>
    </w:p>
    <w:p w14:paraId="4E36ED5B" w14:textId="77777777" w:rsidR="008D753F" w:rsidRDefault="001061C7">
      <w:pPr>
        <w:pStyle w:val="GDefaultWidgetOption"/>
        <w:keepNext/>
        <w:tabs>
          <w:tab w:val="left" w:pos="2160"/>
        </w:tabs>
      </w:pPr>
      <w:r>
        <w:t>crossbreak</w:t>
      </w:r>
      <w:r>
        <w:tab/>
        <w:t>Total</w:t>
      </w:r>
    </w:p>
    <w:p w14:paraId="2C3C900E" w14:textId="77777777" w:rsidR="008D753F" w:rsidRDefault="001061C7">
      <w:pPr>
        <w:pStyle w:val="GDefaultWidgetOption"/>
        <w:keepNext/>
        <w:tabs>
          <w:tab w:val="left" w:pos="2160"/>
        </w:tabs>
      </w:pPr>
      <w:r>
        <w:t>required_text</w:t>
      </w:r>
      <w:r>
        <w:tab/>
        <w:t>Please provide a response</w:t>
      </w:r>
    </w:p>
    <w:p w14:paraId="2A6F3451" w14:textId="77777777" w:rsidR="008D753F" w:rsidRDefault="001061C7">
      <w:pPr>
        <w:pStyle w:val="GDefaultWidgetOption"/>
        <w:keepNext/>
        <w:tabs>
          <w:tab w:val="left" w:pos="2160"/>
        </w:tabs>
      </w:pPr>
      <w:r>
        <w:t>dk</w:t>
      </w:r>
      <w:r>
        <w:tab/>
        <w:t>True</w:t>
      </w:r>
    </w:p>
    <w:p w14:paraId="0736C8FE" w14:textId="77777777" w:rsidR="008D753F" w:rsidRDefault="001061C7">
      <w:pPr>
        <w:pStyle w:val="GDefaultWidgetOption"/>
        <w:keepNext/>
        <w:tabs>
          <w:tab w:val="left" w:pos="2160"/>
        </w:tabs>
      </w:pPr>
      <w:r>
        <w:t>show_labels</w:t>
      </w:r>
      <w:r>
        <w:tab/>
        <w:t>False</w:t>
      </w:r>
    </w:p>
    <w:p w14:paraId="5BC96946" w14:textId="77777777" w:rsidR="008D753F" w:rsidRDefault="001061C7">
      <w:pPr>
        <w:pStyle w:val="GWidgetOption"/>
        <w:keepNext/>
        <w:tabs>
          <w:tab w:val="left" w:pos="2160"/>
        </w:tabs>
      </w:pPr>
      <w:r>
        <w:t>min</w:t>
      </w:r>
      <w:r>
        <w:tab/>
        <w:t>0</w:t>
      </w:r>
    </w:p>
    <w:p w14:paraId="58D89AB0" w14:textId="77777777" w:rsidR="008D753F" w:rsidRDefault="001061C7">
      <w:pPr>
        <w:pStyle w:val="GDefaultWidgetOption"/>
        <w:keepNext/>
        <w:tabs>
          <w:tab w:val="left" w:pos="2160"/>
        </w:tabs>
      </w:pPr>
      <w:r>
        <w:t>sample_type</w:t>
      </w:r>
      <w:r>
        <w:tab/>
      </w:r>
    </w:p>
    <w:p w14:paraId="08B3403C" w14:textId="77777777" w:rsidR="008D753F" w:rsidRDefault="001061C7">
      <w:pPr>
        <w:pStyle w:val="GDefaultWidgetOption"/>
        <w:keepNext/>
        <w:tabs>
          <w:tab w:val="left" w:pos="2160"/>
        </w:tabs>
      </w:pPr>
      <w:r>
        <w:t>access</w:t>
      </w:r>
      <w:r>
        <w:tab/>
      </w:r>
    </w:p>
    <w:p w14:paraId="5FB3FFA8" w14:textId="77777777" w:rsidR="008D753F" w:rsidRDefault="001061C7">
      <w:pPr>
        <w:pStyle w:val="GDefaultWidgetOption"/>
        <w:keepNext/>
        <w:tabs>
          <w:tab w:val="left" w:pos="2160"/>
        </w:tabs>
      </w:pPr>
      <w:r>
        <w:t>autoadvance</w:t>
      </w:r>
      <w:r>
        <w:tab/>
        <w:t>False</w:t>
      </w:r>
    </w:p>
    <w:p w14:paraId="1763C346" w14:textId="77777777" w:rsidR="008D753F" w:rsidRDefault="001061C7">
      <w:pPr>
        <w:pStyle w:val="GWidgetOption"/>
        <w:keepNext/>
        <w:tabs>
          <w:tab w:val="left" w:pos="2160"/>
        </w:tabs>
      </w:pPr>
      <w:proofErr w:type="spellStart"/>
      <w:r>
        <w:t>varlabel</w:t>
      </w:r>
      <w:proofErr w:type="spellEnd"/>
      <w:r>
        <w:tab/>
        <w:t>Abortion Month</w:t>
      </w:r>
    </w:p>
    <w:p w14:paraId="694715D7" w14:textId="77777777" w:rsidR="008D753F" w:rsidRDefault="001061C7">
      <w:pPr>
        <w:pStyle w:val="GDefaultWidgetOption"/>
        <w:keepNext/>
        <w:tabs>
          <w:tab w:val="left" w:pos="2160"/>
        </w:tabs>
      </w:pPr>
      <w:r>
        <w:t>as_banner</w:t>
      </w:r>
      <w:r>
        <w:tab/>
        <w:t>False</w:t>
      </w:r>
    </w:p>
    <w:p w14:paraId="671DC8E5" w14:textId="77777777" w:rsidR="008D753F" w:rsidRDefault="001061C7">
      <w:pPr>
        <w:pStyle w:val="GDefaultWidgetOption"/>
        <w:keepNext/>
        <w:tabs>
          <w:tab w:val="left" w:pos="2160"/>
        </w:tabs>
      </w:pPr>
      <w:r>
        <w:t>description</w:t>
      </w:r>
      <w:r>
        <w:tab/>
      </w:r>
    </w:p>
    <w:p w14:paraId="7CB0F9B1" w14:textId="77777777" w:rsidR="008D753F" w:rsidRDefault="001061C7">
      <w:pPr>
        <w:pStyle w:val="GDefaultWidgetOption"/>
        <w:keepNext/>
        <w:tabs>
          <w:tab w:val="left" w:pos="2160"/>
        </w:tabs>
      </w:pPr>
      <w:r>
        <w:t>spd_category</w:t>
      </w:r>
      <w:r>
        <w:tab/>
      </w:r>
    </w:p>
    <w:p w14:paraId="2C67E8D9" w14:textId="77777777" w:rsidR="008D753F" w:rsidRDefault="001061C7">
      <w:pPr>
        <w:pStyle w:val="GDefaultWidgetOption"/>
        <w:keepNext/>
        <w:tabs>
          <w:tab w:val="left" w:pos="2160"/>
        </w:tabs>
      </w:pPr>
      <w:r>
        <w:t>tags</w:t>
      </w:r>
      <w:r>
        <w:tab/>
      </w:r>
    </w:p>
    <w:p w14:paraId="295C95BD" w14:textId="77777777" w:rsidR="008D753F" w:rsidRDefault="001061C7">
      <w:pPr>
        <w:pStyle w:val="GWidgetOption"/>
        <w:keepNext/>
        <w:tabs>
          <w:tab w:val="left" w:pos="2160"/>
        </w:tabs>
      </w:pPr>
      <w:r>
        <w:t>max</w:t>
      </w:r>
      <w:r>
        <w:tab/>
        <w:t>40</w:t>
      </w:r>
    </w:p>
    <w:p w14:paraId="5FE94362" w14:textId="77777777" w:rsidR="008D753F" w:rsidRDefault="001061C7">
      <w:pPr>
        <w:pStyle w:val="GWidgetOption"/>
        <w:keepNext/>
        <w:tabs>
          <w:tab w:val="left" w:pos="2160"/>
        </w:tabs>
      </w:pPr>
      <w:proofErr w:type="spellStart"/>
      <w:r>
        <w:t>show_value</w:t>
      </w:r>
      <w:proofErr w:type="spellEnd"/>
      <w:r>
        <w:tab/>
        <w:t>1</w:t>
      </w:r>
    </w:p>
    <w:p w14:paraId="12CAEAA2" w14:textId="77777777" w:rsidR="008D753F" w:rsidRDefault="001061C7">
      <w:pPr>
        <w:pStyle w:val="GDefaultWidgetOption"/>
        <w:keepNext/>
        <w:tabs>
          <w:tab w:val="left" w:pos="2160"/>
        </w:tabs>
      </w:pPr>
      <w:r>
        <w:t>grid_chart_type</w:t>
      </w:r>
      <w:r>
        <w:tab/>
        <w:t>stacked_bar</w:t>
      </w:r>
    </w:p>
    <w:p w14:paraId="0D980F23" w14:textId="77777777" w:rsidR="008D753F" w:rsidRDefault="001061C7">
      <w:pPr>
        <w:pStyle w:val="GDefaultWidgetOption"/>
        <w:keepNext/>
        <w:tabs>
          <w:tab w:val="left" w:pos="2160"/>
        </w:tabs>
      </w:pPr>
      <w:r>
        <w:t>sort_order</w:t>
      </w:r>
      <w:r>
        <w:tab/>
        <w:t>none</w:t>
      </w:r>
    </w:p>
    <w:p w14:paraId="1D8973BB" w14:textId="77777777" w:rsidR="008D753F" w:rsidRDefault="001061C7">
      <w:pPr>
        <w:pStyle w:val="GDefaultWidgetOption"/>
        <w:keepNext/>
        <w:tabs>
          <w:tab w:val="left" w:pos="2160"/>
        </w:tabs>
      </w:pPr>
      <w:r>
        <w:t>wide_view</w:t>
      </w:r>
      <w:r>
        <w:tab/>
        <w:t>horizontal</w:t>
      </w:r>
    </w:p>
    <w:p w14:paraId="3D298162" w14:textId="77777777" w:rsidR="008D753F" w:rsidRDefault="001061C7">
      <w:pPr>
        <w:pStyle w:val="GDefaultWidgetOption"/>
        <w:keepNext/>
        <w:tabs>
          <w:tab w:val="left" w:pos="2160"/>
        </w:tabs>
      </w:pPr>
      <w:r>
        <w:t>slide_title</w:t>
      </w:r>
      <w:r>
        <w:tab/>
      </w:r>
    </w:p>
    <w:p w14:paraId="7C556C22" w14:textId="77777777" w:rsidR="008D753F" w:rsidRDefault="001061C7">
      <w:pPr>
        <w:pStyle w:val="GDefaultWidgetOption"/>
        <w:keepNext/>
        <w:tabs>
          <w:tab w:val="left" w:pos="2160"/>
        </w:tabs>
      </w:pPr>
      <w:r>
        <w:t>required</w:t>
      </w:r>
      <w:r>
        <w:tab/>
        <w:t>NONE</w:t>
      </w:r>
    </w:p>
    <w:p w14:paraId="742244E4" w14:textId="77777777" w:rsidR="008D753F" w:rsidRDefault="001061C7">
      <w:pPr>
        <w:pStyle w:val="GDefaultWidgetOption"/>
        <w:keepNext/>
        <w:tabs>
          <w:tab w:val="left" w:pos="2160"/>
        </w:tabs>
      </w:pPr>
      <w:r>
        <w:t>client</w:t>
      </w:r>
      <w:r>
        <w:tab/>
      </w:r>
    </w:p>
    <w:p w14:paraId="61B9D849" w14:textId="77777777" w:rsidR="008D753F" w:rsidRDefault="001061C7">
      <w:pPr>
        <w:pStyle w:val="GDefaultWidgetOption"/>
        <w:keepNext/>
        <w:tabs>
          <w:tab w:val="left" w:pos="2160"/>
        </w:tabs>
      </w:pPr>
      <w:r>
        <w:t>narrow_view</w:t>
      </w:r>
      <w:r>
        <w:tab/>
        <w:t>horizontal</w:t>
      </w:r>
    </w:p>
    <w:p w14:paraId="31AB534B" w14:textId="77777777" w:rsidR="008D753F" w:rsidRDefault="001061C7">
      <w:pPr>
        <w:pStyle w:val="GWidgetOption"/>
        <w:keepNext/>
        <w:tabs>
          <w:tab w:val="left" w:pos="2160"/>
        </w:tabs>
      </w:pPr>
      <w:r>
        <w:t>left</w:t>
      </w:r>
      <w:r>
        <w:tab/>
        <w:t>0 weeks</w:t>
      </w:r>
    </w:p>
    <w:p w14:paraId="14A737DE" w14:textId="77777777" w:rsidR="008D753F" w:rsidRDefault="001061C7">
      <w:pPr>
        <w:pStyle w:val="GPage"/>
        <w:keepNext/>
      </w:pPr>
      <w:bookmarkStart w:id="180" w:name="_Toc175835927"/>
      <w:r>
        <w:t>Page: implicit_page_CC24_326grid</w:t>
      </w:r>
      <w:bookmarkEnd w:id="180"/>
    </w:p>
    <w:tbl>
      <w:tblPr>
        <w:tblStyle w:val="GQuestionCommonProperties"/>
        <w:tblW w:w="0" w:type="auto"/>
        <w:tblInd w:w="0" w:type="dxa"/>
        <w:tblLook w:val="04A0" w:firstRow="1" w:lastRow="0" w:firstColumn="1" w:lastColumn="0" w:noHBand="0" w:noVBand="1"/>
      </w:tblPr>
      <w:tblGrid>
        <w:gridCol w:w="1683"/>
        <w:gridCol w:w="7677"/>
      </w:tblGrid>
      <w:tr w:rsidR="008D753F" w14:paraId="0856A134" w14:textId="77777777">
        <w:tc>
          <w:tcPr>
            <w:tcW w:w="0" w:type="dxa"/>
            <w:shd w:val="clear" w:color="auto" w:fill="D0D0D0"/>
          </w:tcPr>
          <w:p w14:paraId="6E170E65" w14:textId="77777777" w:rsidR="008D753F" w:rsidRDefault="001061C7">
            <w:pPr>
              <w:pStyle w:val="GVariableNameP"/>
              <w:keepNext/>
            </w:pPr>
            <w:r>
              <w:fldChar w:fldCharType="begin"/>
            </w:r>
            <w:r>
              <w:instrText>TC CC24_326grid \\l 2 \\f a</w:instrText>
            </w:r>
            <w:r>
              <w:fldChar w:fldCharType="end"/>
            </w:r>
            <w:r>
              <w:t>CC24_326grid</w:t>
            </w:r>
            <w:r>
              <w:rPr>
                <w:i/>
              </w:rPr>
              <w:t>- prompt once on skip</w:t>
            </w:r>
          </w:p>
        </w:tc>
        <w:tc>
          <w:tcPr>
            <w:tcW w:w="0" w:type="dxa"/>
            <w:shd w:val="clear" w:color="auto" w:fill="D0D0D0"/>
            <w:vAlign w:val="bottom"/>
          </w:tcPr>
          <w:p w14:paraId="0590353A" w14:textId="77777777" w:rsidR="008D753F" w:rsidRDefault="001061C7">
            <w:pPr>
              <w:keepNext/>
              <w:jc w:val="right"/>
            </w:pPr>
            <w:r>
              <w:t>DYNAMIC GRID</w:t>
            </w:r>
          </w:p>
        </w:tc>
      </w:tr>
      <w:tr w:rsidR="008D753F" w14:paraId="1D94E624" w14:textId="77777777">
        <w:tc>
          <w:tcPr>
            <w:tcW w:w="8856" w:type="dxa"/>
            <w:gridSpan w:val="2"/>
            <w:shd w:val="clear" w:color="auto" w:fill="D0D0D0"/>
          </w:tcPr>
          <w:p w14:paraId="7E730507" w14:textId="77777777" w:rsidR="008D753F" w:rsidRDefault="001061C7">
            <w:pPr>
              <w:keepNext/>
            </w:pPr>
            <w:r>
              <w:t>Do you support or oppose each of the following proposals?</w:t>
            </w:r>
          </w:p>
        </w:tc>
      </w:tr>
    </w:tbl>
    <w:p w14:paraId="744DABA5" w14:textId="77777777" w:rsidR="008D753F" w:rsidRDefault="008D753F">
      <w:pPr>
        <w:pStyle w:val="GQuestionSpacer"/>
        <w:keepNext/>
      </w:pPr>
    </w:p>
    <w:p w14:paraId="62BEDE76" w14:textId="77777777" w:rsidR="008D753F" w:rsidRDefault="001061C7">
      <w:pPr>
        <w:pStyle w:val="GDefaultWidgetOption"/>
        <w:keepNext/>
        <w:tabs>
          <w:tab w:val="left" w:pos="2160"/>
        </w:tabs>
      </w:pPr>
      <w:r>
        <w:t>collapsible</w:t>
      </w:r>
      <w:r>
        <w:tab/>
        <w:t>True</w:t>
      </w:r>
    </w:p>
    <w:p w14:paraId="4F6948EE" w14:textId="77777777" w:rsidR="008D753F" w:rsidRDefault="001061C7">
      <w:pPr>
        <w:pStyle w:val="GDefaultWidgetOption"/>
        <w:keepNext/>
        <w:tabs>
          <w:tab w:val="left" w:pos="2160"/>
        </w:tabs>
      </w:pPr>
      <w:r>
        <w:t>row_align</w:t>
      </w:r>
      <w:r>
        <w:tab/>
      </w:r>
    </w:p>
    <w:p w14:paraId="151FBA2A" w14:textId="77777777" w:rsidR="008D753F" w:rsidRDefault="001061C7">
      <w:pPr>
        <w:pStyle w:val="GDefaultWidgetOption"/>
        <w:keepNext/>
        <w:tabs>
          <w:tab w:val="left" w:pos="2160"/>
        </w:tabs>
      </w:pPr>
      <w:r>
        <w:t>color</w:t>
      </w:r>
      <w:r>
        <w:tab/>
        <w:t>teal</w:t>
      </w:r>
    </w:p>
    <w:p w14:paraId="7D359FB7" w14:textId="77777777" w:rsidR="008D753F" w:rsidRDefault="001061C7">
      <w:pPr>
        <w:pStyle w:val="GDefaultWidgetOption"/>
        <w:keepNext/>
        <w:tabs>
          <w:tab w:val="left" w:pos="2160"/>
        </w:tabs>
      </w:pPr>
      <w:r>
        <w:t>chart_layout</w:t>
      </w:r>
      <w:r>
        <w:tab/>
        <w:t>1</w:t>
      </w:r>
    </w:p>
    <w:p w14:paraId="0D3D341B" w14:textId="77777777" w:rsidR="008D753F" w:rsidRDefault="001061C7">
      <w:pPr>
        <w:pStyle w:val="GDefaultWidgetOption"/>
        <w:keepNext/>
        <w:tabs>
          <w:tab w:val="left" w:pos="2160"/>
        </w:tabs>
      </w:pPr>
      <w:r>
        <w:t>filter_text</w:t>
      </w:r>
      <w:r>
        <w:tab/>
      </w:r>
    </w:p>
    <w:p w14:paraId="0004B69F" w14:textId="77777777" w:rsidR="008D753F" w:rsidRDefault="001061C7">
      <w:pPr>
        <w:pStyle w:val="GDefaultWidgetOption"/>
        <w:keepNext/>
        <w:tabs>
          <w:tab w:val="left" w:pos="2160"/>
        </w:tabs>
      </w:pPr>
      <w:r>
        <w:t>topic</w:t>
      </w:r>
      <w:r>
        <w:tab/>
      </w:r>
    </w:p>
    <w:p w14:paraId="4FDE97D3" w14:textId="77777777" w:rsidR="008D753F" w:rsidRDefault="001061C7">
      <w:pPr>
        <w:pStyle w:val="GDefaultWidgetOption"/>
        <w:keepNext/>
        <w:tabs>
          <w:tab w:val="left" w:pos="2160"/>
        </w:tabs>
      </w:pPr>
      <w:r>
        <w:t>chart_color</w:t>
      </w:r>
      <w:r>
        <w:tab/>
        <w:t>green</w:t>
      </w:r>
    </w:p>
    <w:p w14:paraId="29735DFC" w14:textId="77777777" w:rsidR="008D753F" w:rsidRDefault="001061C7">
      <w:pPr>
        <w:pStyle w:val="GDefaultWidgetOption"/>
        <w:keepNext/>
        <w:tabs>
          <w:tab w:val="left" w:pos="2160"/>
        </w:tabs>
      </w:pPr>
      <w:r>
        <w:t>chart_type</w:t>
      </w:r>
      <w:r>
        <w:tab/>
        <w:t>bar</w:t>
      </w:r>
    </w:p>
    <w:p w14:paraId="49E95633" w14:textId="77777777" w:rsidR="008D753F" w:rsidRDefault="001061C7">
      <w:pPr>
        <w:pStyle w:val="GDefaultWidgetOption"/>
        <w:keepNext/>
        <w:tabs>
          <w:tab w:val="left" w:pos="2160"/>
        </w:tabs>
      </w:pPr>
      <w:r>
        <w:t>rowsample</w:t>
      </w:r>
      <w:r>
        <w:tab/>
      </w:r>
    </w:p>
    <w:p w14:paraId="179CD193" w14:textId="77777777" w:rsidR="008D753F" w:rsidRDefault="001061C7">
      <w:pPr>
        <w:pStyle w:val="GDefaultWidgetOption"/>
        <w:keepNext/>
        <w:tabs>
          <w:tab w:val="left" w:pos="2160"/>
        </w:tabs>
      </w:pPr>
      <w:r>
        <w:t>crossbreak</w:t>
      </w:r>
      <w:r>
        <w:tab/>
        <w:t>Total</w:t>
      </w:r>
    </w:p>
    <w:p w14:paraId="7620AF38" w14:textId="77777777" w:rsidR="008D753F" w:rsidRDefault="001061C7">
      <w:pPr>
        <w:pStyle w:val="GDefaultWidgetOption"/>
        <w:keepNext/>
        <w:tabs>
          <w:tab w:val="left" w:pos="2160"/>
        </w:tabs>
      </w:pPr>
      <w:r>
        <w:t>wrap</w:t>
      </w:r>
      <w:r>
        <w:tab/>
        <w:t>True</w:t>
      </w:r>
    </w:p>
    <w:p w14:paraId="5EEEE7BC" w14:textId="77777777" w:rsidR="008D753F" w:rsidRDefault="001061C7">
      <w:pPr>
        <w:pStyle w:val="GDefaultWidgetOption"/>
        <w:keepNext/>
        <w:tabs>
          <w:tab w:val="left" w:pos="2160"/>
        </w:tabs>
      </w:pPr>
      <w:r>
        <w:t>is_rating</w:t>
      </w:r>
      <w:r>
        <w:tab/>
        <w:t>False</w:t>
      </w:r>
    </w:p>
    <w:p w14:paraId="0E3D02D3" w14:textId="77777777" w:rsidR="008D753F" w:rsidRDefault="001061C7">
      <w:pPr>
        <w:pStyle w:val="GDefaultWidgetOption"/>
        <w:keepNext/>
        <w:tabs>
          <w:tab w:val="left" w:pos="2160"/>
        </w:tabs>
      </w:pPr>
      <w:r>
        <w:t>roworder</w:t>
      </w:r>
      <w:r>
        <w:tab/>
        <w:t>as-is</w:t>
      </w:r>
    </w:p>
    <w:p w14:paraId="55A1FEDD" w14:textId="77777777" w:rsidR="008D753F" w:rsidRDefault="001061C7">
      <w:pPr>
        <w:pStyle w:val="GDefaultWidgetOption"/>
        <w:keepNext/>
        <w:tabs>
          <w:tab w:val="left" w:pos="2160"/>
        </w:tabs>
      </w:pPr>
      <w:r>
        <w:t>horizontal</w:t>
      </w:r>
      <w:r>
        <w:tab/>
        <w:t>True</w:t>
      </w:r>
    </w:p>
    <w:p w14:paraId="42BB568D" w14:textId="77777777" w:rsidR="008D753F" w:rsidRDefault="001061C7">
      <w:pPr>
        <w:pStyle w:val="GDefaultWidgetOption"/>
        <w:keepNext/>
        <w:tabs>
          <w:tab w:val="left" w:pos="2160"/>
        </w:tabs>
      </w:pPr>
      <w:r>
        <w:t>required_text</w:t>
      </w:r>
      <w:r>
        <w:tab/>
      </w:r>
    </w:p>
    <w:p w14:paraId="27F43923" w14:textId="77777777" w:rsidR="008D753F" w:rsidRDefault="001061C7">
      <w:pPr>
        <w:pStyle w:val="GDefaultWidgetOption"/>
        <w:keepNext/>
        <w:tabs>
          <w:tab w:val="left" w:pos="2160"/>
        </w:tabs>
      </w:pPr>
      <w:r>
        <w:t>min_columns</w:t>
      </w:r>
      <w:r>
        <w:tab/>
        <w:t>1</w:t>
      </w:r>
    </w:p>
    <w:p w14:paraId="5F40CC5A" w14:textId="77777777" w:rsidR="008D753F" w:rsidRDefault="001061C7">
      <w:pPr>
        <w:pStyle w:val="GDefaultWidgetOption"/>
        <w:keepNext/>
        <w:tabs>
          <w:tab w:val="left" w:pos="2160"/>
        </w:tabs>
      </w:pPr>
      <w:r>
        <w:t>collapse_expanded</w:t>
      </w:r>
      <w:r>
        <w:tab/>
        <w:t>False</w:t>
      </w:r>
    </w:p>
    <w:p w14:paraId="53EC9453" w14:textId="77777777" w:rsidR="008D753F" w:rsidRDefault="001061C7">
      <w:pPr>
        <w:pStyle w:val="GDefaultWidgetOption"/>
        <w:keepNext/>
        <w:tabs>
          <w:tab w:val="left" w:pos="2160"/>
        </w:tabs>
      </w:pPr>
      <w:r>
        <w:t>rowsum</w:t>
      </w:r>
      <w:r>
        <w:tab/>
      </w:r>
    </w:p>
    <w:p w14:paraId="3603291E" w14:textId="77777777" w:rsidR="008D753F" w:rsidRDefault="001061C7">
      <w:pPr>
        <w:pStyle w:val="GDefaultWidgetOption"/>
        <w:keepNext/>
        <w:tabs>
          <w:tab w:val="left" w:pos="2160"/>
        </w:tabs>
      </w:pPr>
      <w:r>
        <w:t>sample_type</w:t>
      </w:r>
      <w:r>
        <w:tab/>
      </w:r>
    </w:p>
    <w:p w14:paraId="324D2C21" w14:textId="77777777" w:rsidR="008D753F" w:rsidRDefault="001061C7">
      <w:pPr>
        <w:pStyle w:val="GDefaultWidgetOption"/>
        <w:keepNext/>
        <w:tabs>
          <w:tab w:val="left" w:pos="2160"/>
        </w:tabs>
      </w:pPr>
      <w:r>
        <w:t>access</w:t>
      </w:r>
      <w:r>
        <w:tab/>
      </w:r>
    </w:p>
    <w:p w14:paraId="55A2CBB9" w14:textId="77777777" w:rsidR="008D753F" w:rsidRDefault="001061C7">
      <w:pPr>
        <w:pStyle w:val="GDefaultWidgetOption"/>
        <w:keepNext/>
        <w:tabs>
          <w:tab w:val="left" w:pos="2160"/>
        </w:tabs>
      </w:pPr>
      <w:r>
        <w:t>wrap_break</w:t>
      </w:r>
      <w:r>
        <w:tab/>
        <w:t>-&lt;br /&gt;</w:t>
      </w:r>
    </w:p>
    <w:p w14:paraId="616E5AF6" w14:textId="77777777" w:rsidR="008D753F" w:rsidRDefault="001061C7">
      <w:pPr>
        <w:pStyle w:val="GDefaultWidgetOption"/>
        <w:keepNext/>
        <w:tabs>
          <w:tab w:val="left" w:pos="2160"/>
        </w:tabs>
      </w:pPr>
      <w:r>
        <w:t>columns</w:t>
      </w:r>
      <w:r>
        <w:tab/>
        <w:t>0</w:t>
      </w:r>
    </w:p>
    <w:p w14:paraId="61A478A4" w14:textId="77777777" w:rsidR="008D753F" w:rsidRDefault="001061C7">
      <w:pPr>
        <w:pStyle w:val="GWidgetOption"/>
        <w:keepNext/>
        <w:tabs>
          <w:tab w:val="left" w:pos="2160"/>
        </w:tabs>
      </w:pPr>
      <w:proofErr w:type="spellStart"/>
      <w:r>
        <w:t>varlabel</w:t>
      </w:r>
      <w:proofErr w:type="spellEnd"/>
      <w:r>
        <w:tab/>
        <w:t>Environment</w:t>
      </w:r>
    </w:p>
    <w:p w14:paraId="7DB50D48" w14:textId="77777777" w:rsidR="008D753F" w:rsidRDefault="001061C7">
      <w:pPr>
        <w:pStyle w:val="GDefaultWidgetOption"/>
        <w:keepNext/>
        <w:tabs>
          <w:tab w:val="left" w:pos="2160"/>
        </w:tabs>
      </w:pPr>
      <w:r>
        <w:t>as_banner</w:t>
      </w:r>
      <w:r>
        <w:tab/>
        <w:t>False</w:t>
      </w:r>
    </w:p>
    <w:p w14:paraId="25CB7DF7" w14:textId="77777777" w:rsidR="008D753F" w:rsidRDefault="001061C7">
      <w:pPr>
        <w:pStyle w:val="GDefaultWidgetOption"/>
        <w:keepNext/>
        <w:tabs>
          <w:tab w:val="left" w:pos="2160"/>
        </w:tabs>
      </w:pPr>
      <w:r>
        <w:t>description</w:t>
      </w:r>
      <w:r>
        <w:tab/>
      </w:r>
    </w:p>
    <w:p w14:paraId="0AAC3B7C" w14:textId="77777777" w:rsidR="008D753F" w:rsidRDefault="001061C7">
      <w:pPr>
        <w:pStyle w:val="GDefaultWidgetOption"/>
        <w:keepNext/>
        <w:tabs>
          <w:tab w:val="left" w:pos="2160"/>
        </w:tabs>
      </w:pPr>
      <w:r>
        <w:t>spd_category</w:t>
      </w:r>
      <w:r>
        <w:tab/>
      </w:r>
    </w:p>
    <w:p w14:paraId="0C72B3DB" w14:textId="77777777" w:rsidR="008D753F" w:rsidRDefault="001061C7">
      <w:pPr>
        <w:pStyle w:val="GDefaultWidgetOption"/>
        <w:keepNext/>
        <w:tabs>
          <w:tab w:val="left" w:pos="2160"/>
        </w:tabs>
      </w:pPr>
      <w:r>
        <w:t>tags</w:t>
      </w:r>
      <w:r>
        <w:tab/>
      </w:r>
    </w:p>
    <w:p w14:paraId="276A87B1" w14:textId="77777777" w:rsidR="008D753F" w:rsidRDefault="001061C7">
      <w:pPr>
        <w:pStyle w:val="GDefaultWidgetOption"/>
        <w:keepNext/>
        <w:tabs>
          <w:tab w:val="left" w:pos="2160"/>
        </w:tabs>
      </w:pPr>
      <w:r>
        <w:t>transpose</w:t>
      </w:r>
      <w:r>
        <w:tab/>
        <w:t>False</w:t>
      </w:r>
    </w:p>
    <w:p w14:paraId="3CE44E71" w14:textId="77777777" w:rsidR="008D753F" w:rsidRDefault="001061C7">
      <w:pPr>
        <w:pStyle w:val="GDefaultWidgetOption"/>
        <w:keepNext/>
        <w:tabs>
          <w:tab w:val="left" w:pos="2160"/>
        </w:tabs>
      </w:pPr>
      <w:r>
        <w:t>visible_rows</w:t>
      </w:r>
      <w:r>
        <w:tab/>
      </w:r>
    </w:p>
    <w:p w14:paraId="1DA22749" w14:textId="77777777" w:rsidR="008D753F" w:rsidRDefault="001061C7">
      <w:pPr>
        <w:pStyle w:val="GDefaultWidgetOption"/>
        <w:keepNext/>
        <w:tabs>
          <w:tab w:val="left" w:pos="2160"/>
        </w:tabs>
      </w:pPr>
      <w:r>
        <w:t>grid_chart_type</w:t>
      </w:r>
      <w:r>
        <w:tab/>
        <w:t>stacked_bar</w:t>
      </w:r>
    </w:p>
    <w:p w14:paraId="70C9D403" w14:textId="77777777" w:rsidR="008D753F" w:rsidRDefault="001061C7">
      <w:pPr>
        <w:pStyle w:val="GDefaultWidgetOption"/>
        <w:keepNext/>
        <w:tabs>
          <w:tab w:val="left" w:pos="2160"/>
        </w:tabs>
      </w:pPr>
      <w:r>
        <w:t>sort_order</w:t>
      </w:r>
      <w:r>
        <w:tab/>
        <w:t>none</w:t>
      </w:r>
    </w:p>
    <w:p w14:paraId="09D775A6" w14:textId="77777777" w:rsidR="008D753F" w:rsidRDefault="001061C7">
      <w:pPr>
        <w:pStyle w:val="GDefaultWidgetOption"/>
        <w:keepNext/>
        <w:tabs>
          <w:tab w:val="left" w:pos="2160"/>
        </w:tabs>
      </w:pPr>
      <w:r>
        <w:t>colsum</w:t>
      </w:r>
      <w:r>
        <w:tab/>
      </w:r>
    </w:p>
    <w:p w14:paraId="29C90CD7" w14:textId="77777777" w:rsidR="008D753F" w:rsidRDefault="001061C7">
      <w:pPr>
        <w:pStyle w:val="GDefaultWidgetOption"/>
        <w:keepNext/>
        <w:tabs>
          <w:tab w:val="left" w:pos="2160"/>
        </w:tabs>
      </w:pPr>
      <w:r>
        <w:t>slide_title</w:t>
      </w:r>
      <w:r>
        <w:tab/>
      </w:r>
    </w:p>
    <w:p w14:paraId="20FE5C0A" w14:textId="77777777" w:rsidR="008D753F" w:rsidRDefault="001061C7">
      <w:pPr>
        <w:pStyle w:val="GWidgetOption"/>
        <w:keepNext/>
        <w:tabs>
          <w:tab w:val="left" w:pos="2160"/>
        </w:tabs>
      </w:pPr>
      <w:r>
        <w:t>required</w:t>
      </w:r>
      <w:r>
        <w:tab/>
        <w:t>SOFT</w:t>
      </w:r>
    </w:p>
    <w:p w14:paraId="591DAD7E" w14:textId="77777777" w:rsidR="008D753F" w:rsidRDefault="001061C7">
      <w:pPr>
        <w:pStyle w:val="GDefaultWidgetOption"/>
        <w:keepNext/>
        <w:tabs>
          <w:tab w:val="left" w:pos="2160"/>
        </w:tabs>
      </w:pPr>
      <w:r>
        <w:t>collapse_width</w:t>
      </w:r>
      <w:r>
        <w:tab/>
        <w:t>575</w:t>
      </w:r>
    </w:p>
    <w:p w14:paraId="6295AE03" w14:textId="77777777" w:rsidR="008D753F" w:rsidRDefault="001061C7">
      <w:pPr>
        <w:pStyle w:val="GDefaultWidgetOption"/>
        <w:keepNext/>
        <w:tabs>
          <w:tab w:val="left" w:pos="2160"/>
        </w:tabs>
      </w:pPr>
      <w:r>
        <w:t>client</w:t>
      </w:r>
      <w:r>
        <w:tab/>
      </w:r>
    </w:p>
    <w:p w14:paraId="234190DE" w14:textId="77777777" w:rsidR="008D753F" w:rsidRDefault="001061C7">
      <w:pPr>
        <w:pStyle w:val="GDefaultWidgetOption"/>
        <w:keepNext/>
        <w:tabs>
          <w:tab w:val="left" w:pos="2160"/>
        </w:tabs>
      </w:pPr>
      <w:r>
        <w:t>colsample</w:t>
      </w:r>
      <w:r>
        <w:tab/>
      </w:r>
    </w:p>
    <w:p w14:paraId="255F5E15" w14:textId="77777777" w:rsidR="008D753F" w:rsidRDefault="001061C7">
      <w:pPr>
        <w:pStyle w:val="GDefaultWidgetOption"/>
        <w:keepNext/>
        <w:tabs>
          <w:tab w:val="left" w:pos="2160"/>
        </w:tabs>
      </w:pPr>
      <w:r>
        <w:t>autoadvance</w:t>
      </w:r>
      <w:r>
        <w:tab/>
        <w:t>True</w:t>
      </w:r>
    </w:p>
    <w:p w14:paraId="56A8FF67" w14:textId="77777777" w:rsidR="008D753F" w:rsidRDefault="001061C7">
      <w:pPr>
        <w:pStyle w:val="GDefaultWidgetOption"/>
        <w:keepNext/>
        <w:tabs>
          <w:tab w:val="left" w:pos="2160"/>
        </w:tabs>
      </w:pPr>
      <w:r>
        <w:t>colorder</w:t>
      </w:r>
      <w:r>
        <w:tab/>
        <w:t>as-is</w:t>
      </w:r>
    </w:p>
    <w:p w14:paraId="2C5AFFF7"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7253CE37" w14:textId="77777777">
        <w:tc>
          <w:tcPr>
            <w:tcW w:w="2952" w:type="dxa"/>
          </w:tcPr>
          <w:p w14:paraId="3A1A6FA3" w14:textId="77777777" w:rsidR="008D753F" w:rsidRDefault="001061C7">
            <w:pPr>
              <w:keepNext/>
            </w:pPr>
            <w:r>
              <w:t>CC24_326a</w:t>
            </w:r>
          </w:p>
        </w:tc>
        <w:tc>
          <w:tcPr>
            <w:tcW w:w="5904" w:type="dxa"/>
          </w:tcPr>
          <w:p w14:paraId="23398FF1" w14:textId="77777777" w:rsidR="008D753F" w:rsidRDefault="001061C7">
            <w:pPr>
              <w:keepNext/>
            </w:pPr>
            <w:r>
              <w:t>Give the Environmental Protection Agency power to regulate carbon dioxide emissions</w:t>
            </w:r>
          </w:p>
        </w:tc>
      </w:tr>
      <w:tr w:rsidR="008D753F" w14:paraId="29452351" w14:textId="77777777">
        <w:tc>
          <w:tcPr>
            <w:tcW w:w="2952" w:type="dxa"/>
          </w:tcPr>
          <w:p w14:paraId="141B00A1" w14:textId="77777777" w:rsidR="008D753F" w:rsidRDefault="001061C7">
            <w:pPr>
              <w:keepNext/>
            </w:pPr>
            <w:r>
              <w:t>CC24_326b</w:t>
            </w:r>
          </w:p>
        </w:tc>
        <w:tc>
          <w:tcPr>
            <w:tcW w:w="5904" w:type="dxa"/>
          </w:tcPr>
          <w:p w14:paraId="6AF3E27F" w14:textId="77777777" w:rsidR="008D753F" w:rsidRDefault="001061C7">
            <w:pPr>
              <w:keepNext/>
            </w:pPr>
            <w:r>
              <w:t>Require that at least 20 percent of electricity be generated with renewable sources such as wind, solar, or hydroelectric power</w:t>
            </w:r>
          </w:p>
        </w:tc>
      </w:tr>
      <w:tr w:rsidR="008D753F" w14:paraId="33EFF1F0" w14:textId="77777777">
        <w:tc>
          <w:tcPr>
            <w:tcW w:w="2952" w:type="dxa"/>
          </w:tcPr>
          <w:p w14:paraId="5C689398" w14:textId="77777777" w:rsidR="008D753F" w:rsidRDefault="001061C7">
            <w:pPr>
              <w:keepNext/>
            </w:pPr>
            <w:r>
              <w:t>CC24_326c</w:t>
            </w:r>
          </w:p>
        </w:tc>
        <w:tc>
          <w:tcPr>
            <w:tcW w:w="5904" w:type="dxa"/>
          </w:tcPr>
          <w:p w14:paraId="32F31EC3" w14:textId="77777777" w:rsidR="008D753F" w:rsidRDefault="001061C7">
            <w:pPr>
              <w:keepNext/>
            </w:pPr>
            <w:r>
              <w:t>Strengthen the Environmental Protection Agency enforcement of the Clean Air Act and Clean Water Act even if it costs U.S. jobs</w:t>
            </w:r>
          </w:p>
        </w:tc>
      </w:tr>
      <w:tr w:rsidR="008D753F" w14:paraId="4ABAD4C0" w14:textId="77777777">
        <w:tc>
          <w:tcPr>
            <w:tcW w:w="2952" w:type="dxa"/>
          </w:tcPr>
          <w:p w14:paraId="17214886" w14:textId="77777777" w:rsidR="008D753F" w:rsidRDefault="001061C7">
            <w:pPr>
              <w:keepNext/>
            </w:pPr>
            <w:r>
              <w:t>CC24_326d</w:t>
            </w:r>
          </w:p>
        </w:tc>
        <w:tc>
          <w:tcPr>
            <w:tcW w:w="5904" w:type="dxa"/>
          </w:tcPr>
          <w:p w14:paraId="72E80954" w14:textId="77777777" w:rsidR="008D753F" w:rsidRDefault="001061C7">
            <w:pPr>
              <w:keepNext/>
            </w:pPr>
            <w:r>
              <w:t>Increase fossil fuel production in the U.S.</w:t>
            </w:r>
          </w:p>
        </w:tc>
      </w:tr>
      <w:tr w:rsidR="008D753F" w14:paraId="4D6A2356" w14:textId="77777777">
        <w:tc>
          <w:tcPr>
            <w:tcW w:w="2952" w:type="dxa"/>
          </w:tcPr>
          <w:p w14:paraId="7C809F8A" w14:textId="77777777" w:rsidR="008D753F" w:rsidRDefault="001061C7">
            <w:pPr>
              <w:keepNext/>
            </w:pPr>
            <w:r>
              <w:t>CC24_326e</w:t>
            </w:r>
          </w:p>
        </w:tc>
        <w:tc>
          <w:tcPr>
            <w:tcW w:w="5904" w:type="dxa"/>
          </w:tcPr>
          <w:p w14:paraId="6D757082" w14:textId="77777777" w:rsidR="008D753F" w:rsidRDefault="001061C7">
            <w:pPr>
              <w:keepNext/>
            </w:pPr>
            <w:r>
              <w:t>Halt new oil and gas leases on federal lands</w:t>
            </w:r>
          </w:p>
        </w:tc>
      </w:tr>
      <w:tr w:rsidR="008D753F" w14:paraId="48EC98BE" w14:textId="77777777">
        <w:tc>
          <w:tcPr>
            <w:tcW w:w="2952" w:type="dxa"/>
          </w:tcPr>
          <w:p w14:paraId="7BDA7AAC" w14:textId="77777777" w:rsidR="008D753F" w:rsidRDefault="001061C7">
            <w:pPr>
              <w:keepNext/>
            </w:pPr>
            <w:r>
              <w:t>CC24_326f</w:t>
            </w:r>
          </w:p>
        </w:tc>
        <w:tc>
          <w:tcPr>
            <w:tcW w:w="5904" w:type="dxa"/>
          </w:tcPr>
          <w:p w14:paraId="07A10FED" w14:textId="77777777" w:rsidR="008D753F" w:rsidRDefault="001061C7">
            <w:pPr>
              <w:keepNext/>
            </w:pPr>
            <w:r>
              <w:t>Prevent the government from banning gas stove</w:t>
            </w:r>
          </w:p>
        </w:tc>
      </w:tr>
    </w:tbl>
    <w:p w14:paraId="37AC79DB"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A9B7BD7" w14:textId="77777777">
        <w:tc>
          <w:tcPr>
            <w:tcW w:w="336" w:type="dxa"/>
          </w:tcPr>
          <w:p w14:paraId="6ECB8F50" w14:textId="77777777" w:rsidR="008D753F" w:rsidRDefault="001061C7">
            <w:pPr>
              <w:keepNext/>
            </w:pPr>
            <w:r>
              <w:rPr>
                <w:rStyle w:val="GResponseCode"/>
              </w:rPr>
              <w:t>1</w:t>
            </w:r>
          </w:p>
        </w:tc>
        <w:tc>
          <w:tcPr>
            <w:tcW w:w="361" w:type="dxa"/>
          </w:tcPr>
          <w:p w14:paraId="1245D837" w14:textId="77777777" w:rsidR="008D753F" w:rsidRDefault="001061C7">
            <w:pPr>
              <w:keepNext/>
            </w:pPr>
            <w:r>
              <w:t>○</w:t>
            </w:r>
          </w:p>
        </w:tc>
        <w:tc>
          <w:tcPr>
            <w:tcW w:w="3731" w:type="dxa"/>
          </w:tcPr>
          <w:p w14:paraId="1C847BE4" w14:textId="77777777" w:rsidR="008D753F" w:rsidRDefault="001061C7">
            <w:pPr>
              <w:keepNext/>
            </w:pPr>
            <w:r>
              <w:t>Support</w:t>
            </w:r>
          </w:p>
        </w:tc>
        <w:tc>
          <w:tcPr>
            <w:tcW w:w="4428" w:type="dxa"/>
          </w:tcPr>
          <w:p w14:paraId="21919F5D" w14:textId="77777777" w:rsidR="008D753F" w:rsidRDefault="008D753F">
            <w:pPr>
              <w:keepNext/>
              <w:jc w:val="right"/>
              <w:rPr>
                <w:i/>
              </w:rPr>
            </w:pPr>
          </w:p>
        </w:tc>
      </w:tr>
      <w:tr w:rsidR="008D753F" w14:paraId="25E81A2A" w14:textId="77777777">
        <w:tc>
          <w:tcPr>
            <w:tcW w:w="336" w:type="dxa"/>
          </w:tcPr>
          <w:p w14:paraId="69EAC4C3" w14:textId="77777777" w:rsidR="008D753F" w:rsidRDefault="001061C7">
            <w:pPr>
              <w:keepNext/>
            </w:pPr>
            <w:r>
              <w:rPr>
                <w:rStyle w:val="GResponseCode"/>
              </w:rPr>
              <w:t>2</w:t>
            </w:r>
          </w:p>
        </w:tc>
        <w:tc>
          <w:tcPr>
            <w:tcW w:w="361" w:type="dxa"/>
          </w:tcPr>
          <w:p w14:paraId="6E8B6EFD" w14:textId="77777777" w:rsidR="008D753F" w:rsidRDefault="001061C7">
            <w:pPr>
              <w:keepNext/>
            </w:pPr>
            <w:r>
              <w:t>○</w:t>
            </w:r>
          </w:p>
        </w:tc>
        <w:tc>
          <w:tcPr>
            <w:tcW w:w="3731" w:type="dxa"/>
          </w:tcPr>
          <w:p w14:paraId="762DCD4D" w14:textId="77777777" w:rsidR="008D753F" w:rsidRDefault="001061C7">
            <w:pPr>
              <w:keepNext/>
            </w:pPr>
            <w:r>
              <w:t>Oppose</w:t>
            </w:r>
          </w:p>
        </w:tc>
        <w:tc>
          <w:tcPr>
            <w:tcW w:w="4428" w:type="dxa"/>
          </w:tcPr>
          <w:p w14:paraId="562A0AAB" w14:textId="77777777" w:rsidR="008D753F" w:rsidRDefault="008D753F">
            <w:pPr>
              <w:keepNext/>
              <w:jc w:val="right"/>
              <w:rPr>
                <w:i/>
              </w:rPr>
            </w:pPr>
          </w:p>
        </w:tc>
      </w:tr>
      <w:tr w:rsidR="008D753F" w14:paraId="176439FF" w14:textId="77777777">
        <w:tc>
          <w:tcPr>
            <w:tcW w:w="336" w:type="dxa"/>
          </w:tcPr>
          <w:p w14:paraId="54408124" w14:textId="77777777" w:rsidR="008D753F" w:rsidRDefault="001061C7">
            <w:pPr>
              <w:keepNext/>
            </w:pPr>
            <w:r>
              <w:rPr>
                <w:rStyle w:val="GResponseCode"/>
              </w:rPr>
              <w:t>8</w:t>
            </w:r>
          </w:p>
        </w:tc>
        <w:tc>
          <w:tcPr>
            <w:tcW w:w="361" w:type="dxa"/>
          </w:tcPr>
          <w:p w14:paraId="49A731A5" w14:textId="77777777" w:rsidR="008D753F" w:rsidRDefault="008D753F">
            <w:pPr>
              <w:keepNext/>
            </w:pPr>
          </w:p>
        </w:tc>
        <w:tc>
          <w:tcPr>
            <w:tcW w:w="3731" w:type="dxa"/>
          </w:tcPr>
          <w:p w14:paraId="2E28728A" w14:textId="77777777" w:rsidR="008D753F" w:rsidRDefault="001061C7">
            <w:pPr>
              <w:pStyle w:val="GAdminOption"/>
              <w:keepNext/>
            </w:pPr>
            <w:r>
              <w:t>Skipped</w:t>
            </w:r>
          </w:p>
        </w:tc>
        <w:tc>
          <w:tcPr>
            <w:tcW w:w="4428" w:type="dxa"/>
          </w:tcPr>
          <w:p w14:paraId="60BEEBAD" w14:textId="77777777" w:rsidR="008D753F" w:rsidRDefault="008D753F">
            <w:pPr>
              <w:keepNext/>
              <w:jc w:val="right"/>
              <w:rPr>
                <w:i/>
              </w:rPr>
            </w:pPr>
          </w:p>
        </w:tc>
      </w:tr>
      <w:tr w:rsidR="008D753F" w14:paraId="02A3CC76" w14:textId="77777777">
        <w:tc>
          <w:tcPr>
            <w:tcW w:w="336" w:type="dxa"/>
          </w:tcPr>
          <w:p w14:paraId="7B119F8F" w14:textId="77777777" w:rsidR="008D753F" w:rsidRDefault="001061C7">
            <w:pPr>
              <w:keepNext/>
            </w:pPr>
            <w:r>
              <w:rPr>
                <w:rStyle w:val="GResponseCode"/>
              </w:rPr>
              <w:t>9</w:t>
            </w:r>
          </w:p>
        </w:tc>
        <w:tc>
          <w:tcPr>
            <w:tcW w:w="361" w:type="dxa"/>
          </w:tcPr>
          <w:p w14:paraId="6E232C6E" w14:textId="77777777" w:rsidR="008D753F" w:rsidRDefault="008D753F">
            <w:pPr>
              <w:keepNext/>
            </w:pPr>
          </w:p>
        </w:tc>
        <w:tc>
          <w:tcPr>
            <w:tcW w:w="3731" w:type="dxa"/>
          </w:tcPr>
          <w:p w14:paraId="566C5EFC" w14:textId="77777777" w:rsidR="008D753F" w:rsidRDefault="001061C7">
            <w:pPr>
              <w:pStyle w:val="GAdminOption"/>
              <w:keepNext/>
            </w:pPr>
            <w:r>
              <w:t>Not Asked</w:t>
            </w:r>
          </w:p>
        </w:tc>
        <w:tc>
          <w:tcPr>
            <w:tcW w:w="4428" w:type="dxa"/>
          </w:tcPr>
          <w:p w14:paraId="1684E076" w14:textId="77777777" w:rsidR="008D753F" w:rsidRDefault="008D753F">
            <w:pPr>
              <w:keepNext/>
              <w:jc w:val="right"/>
              <w:rPr>
                <w:i/>
              </w:rPr>
            </w:pPr>
          </w:p>
        </w:tc>
      </w:tr>
    </w:tbl>
    <w:p w14:paraId="60E78A2E" w14:textId="77777777" w:rsidR="008D753F" w:rsidRDefault="008D753F">
      <w:pPr>
        <w:pStyle w:val="GQuestionSpacer"/>
      </w:pPr>
    </w:p>
    <w:p w14:paraId="2DACF336" w14:textId="77777777" w:rsidR="008D753F" w:rsidRDefault="001061C7">
      <w:pPr>
        <w:pStyle w:val="GPage"/>
        <w:keepNext/>
      </w:pPr>
      <w:bookmarkStart w:id="181" w:name="_Toc175835928"/>
      <w:r>
        <w:t>Page: implicit_page_CC24_328grid</w:t>
      </w:r>
      <w:bookmarkEnd w:id="181"/>
    </w:p>
    <w:p w14:paraId="5EFB29B2"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1683"/>
        <w:gridCol w:w="7677"/>
      </w:tblGrid>
      <w:tr w:rsidR="008D753F" w14:paraId="6FE605F0" w14:textId="77777777">
        <w:tc>
          <w:tcPr>
            <w:tcW w:w="0" w:type="dxa"/>
            <w:shd w:val="clear" w:color="auto" w:fill="D0D0D0"/>
          </w:tcPr>
          <w:p w14:paraId="647B6BA7" w14:textId="77777777" w:rsidR="008D753F" w:rsidRDefault="001061C7">
            <w:pPr>
              <w:pStyle w:val="GVariableNameP"/>
              <w:keepNext/>
            </w:pPr>
            <w:r>
              <w:lastRenderedPageBreak/>
              <w:fldChar w:fldCharType="begin"/>
            </w:r>
            <w:r>
              <w:instrText>TC CC24_328grid \\l 2 \\f a</w:instrText>
            </w:r>
            <w:r>
              <w:fldChar w:fldCharType="end"/>
            </w:r>
            <w:r>
              <w:t>CC24_328grid</w:t>
            </w:r>
            <w:r>
              <w:rPr>
                <w:i/>
              </w:rPr>
              <w:t>- prompt once on skip</w:t>
            </w:r>
          </w:p>
        </w:tc>
        <w:tc>
          <w:tcPr>
            <w:tcW w:w="0" w:type="dxa"/>
            <w:shd w:val="clear" w:color="auto" w:fill="D0D0D0"/>
            <w:vAlign w:val="bottom"/>
          </w:tcPr>
          <w:p w14:paraId="6DDDC546" w14:textId="77777777" w:rsidR="008D753F" w:rsidRDefault="001061C7">
            <w:pPr>
              <w:keepNext/>
              <w:jc w:val="right"/>
            </w:pPr>
            <w:r>
              <w:t>GRID</w:t>
            </w:r>
          </w:p>
        </w:tc>
      </w:tr>
      <w:tr w:rsidR="008D753F" w14:paraId="273C88B3" w14:textId="77777777">
        <w:tc>
          <w:tcPr>
            <w:tcW w:w="8856" w:type="dxa"/>
            <w:gridSpan w:val="2"/>
            <w:shd w:val="clear" w:color="auto" w:fill="D0D0D0"/>
          </w:tcPr>
          <w:p w14:paraId="667EBD99" w14:textId="77777777" w:rsidR="008D753F" w:rsidRDefault="001061C7">
            <w:pPr>
              <w:keepNext/>
            </w:pPr>
            <w:r>
              <w:t>Do you support or oppose each of the following proposals?</w:t>
            </w:r>
          </w:p>
        </w:tc>
      </w:tr>
    </w:tbl>
    <w:p w14:paraId="58550701" w14:textId="77777777" w:rsidR="008D753F" w:rsidRDefault="008D753F">
      <w:pPr>
        <w:pStyle w:val="GQuestionSpacer"/>
        <w:keepNext/>
      </w:pPr>
    </w:p>
    <w:p w14:paraId="50FA923F" w14:textId="77777777" w:rsidR="008D753F" w:rsidRDefault="001061C7">
      <w:pPr>
        <w:pStyle w:val="GDefaultWidgetOption"/>
        <w:keepNext/>
        <w:tabs>
          <w:tab w:val="left" w:pos="2160"/>
        </w:tabs>
      </w:pPr>
      <w:r>
        <w:t>collapsible</w:t>
      </w:r>
      <w:r>
        <w:tab/>
        <w:t>True</w:t>
      </w:r>
    </w:p>
    <w:p w14:paraId="37C94F68" w14:textId="77777777" w:rsidR="008D753F" w:rsidRDefault="001061C7">
      <w:pPr>
        <w:pStyle w:val="GDefaultWidgetOption"/>
        <w:keepNext/>
        <w:tabs>
          <w:tab w:val="left" w:pos="2160"/>
        </w:tabs>
      </w:pPr>
      <w:r>
        <w:t>dk_text</w:t>
      </w:r>
      <w:r>
        <w:tab/>
        <w:t>Don't know</w:t>
      </w:r>
    </w:p>
    <w:p w14:paraId="40F81E6D" w14:textId="77777777" w:rsidR="008D753F" w:rsidRDefault="001061C7">
      <w:pPr>
        <w:pStyle w:val="GDefaultWidgetOption"/>
        <w:keepNext/>
        <w:tabs>
          <w:tab w:val="left" w:pos="2160"/>
        </w:tabs>
      </w:pPr>
      <w:r>
        <w:t>chart_layout</w:t>
      </w:r>
      <w:r>
        <w:tab/>
        <w:t>1</w:t>
      </w:r>
    </w:p>
    <w:p w14:paraId="09B406AE" w14:textId="77777777" w:rsidR="008D753F" w:rsidRDefault="001061C7">
      <w:pPr>
        <w:pStyle w:val="GDefaultWidgetOption"/>
        <w:keepNext/>
        <w:tabs>
          <w:tab w:val="left" w:pos="2160"/>
        </w:tabs>
      </w:pPr>
      <w:r>
        <w:t>displaymax</w:t>
      </w:r>
      <w:r>
        <w:tab/>
      </w:r>
    </w:p>
    <w:p w14:paraId="5A70F4D6" w14:textId="77777777" w:rsidR="008D753F" w:rsidRDefault="001061C7">
      <w:pPr>
        <w:pStyle w:val="GDefaultWidgetOption"/>
        <w:keepNext/>
        <w:tabs>
          <w:tab w:val="left" w:pos="2160"/>
        </w:tabs>
      </w:pPr>
      <w:r>
        <w:t>filter_text</w:t>
      </w:r>
      <w:r>
        <w:tab/>
      </w:r>
    </w:p>
    <w:p w14:paraId="3A6D955A" w14:textId="77777777" w:rsidR="008D753F" w:rsidRDefault="001061C7">
      <w:pPr>
        <w:pStyle w:val="GDefaultWidgetOption"/>
        <w:keepNext/>
        <w:tabs>
          <w:tab w:val="left" w:pos="2160"/>
        </w:tabs>
      </w:pPr>
      <w:r>
        <w:t>custom_colorder</w:t>
      </w:r>
      <w:r>
        <w:tab/>
      </w:r>
    </w:p>
    <w:p w14:paraId="19076ED8" w14:textId="77777777" w:rsidR="008D753F" w:rsidRDefault="001061C7">
      <w:pPr>
        <w:pStyle w:val="GDefaultWidgetOption"/>
        <w:keepNext/>
        <w:tabs>
          <w:tab w:val="left" w:pos="2160"/>
        </w:tabs>
      </w:pPr>
      <w:r>
        <w:t>custom_roworder</w:t>
      </w:r>
      <w:r>
        <w:tab/>
      </w:r>
    </w:p>
    <w:p w14:paraId="4D342371" w14:textId="77777777" w:rsidR="008D753F" w:rsidRDefault="001061C7">
      <w:pPr>
        <w:pStyle w:val="GDefaultWidgetOption"/>
        <w:keepNext/>
        <w:tabs>
          <w:tab w:val="left" w:pos="2160"/>
        </w:tabs>
      </w:pPr>
      <w:r>
        <w:t>topic</w:t>
      </w:r>
      <w:r>
        <w:tab/>
      </w:r>
    </w:p>
    <w:p w14:paraId="6440911F" w14:textId="77777777" w:rsidR="008D753F" w:rsidRDefault="001061C7">
      <w:pPr>
        <w:pStyle w:val="GDefaultWidgetOption"/>
        <w:keepNext/>
        <w:tabs>
          <w:tab w:val="left" w:pos="2160"/>
        </w:tabs>
      </w:pPr>
      <w:r>
        <w:t>header_alignment</w:t>
      </w:r>
      <w:r>
        <w:tab/>
        <w:t>center</w:t>
      </w:r>
    </w:p>
    <w:p w14:paraId="1C0C41C2" w14:textId="77777777" w:rsidR="008D753F" w:rsidRDefault="001061C7">
      <w:pPr>
        <w:pStyle w:val="GDefaultWidgetOption"/>
        <w:keepNext/>
        <w:tabs>
          <w:tab w:val="left" w:pos="2160"/>
        </w:tabs>
      </w:pPr>
      <w:r>
        <w:t>chart_color</w:t>
      </w:r>
      <w:r>
        <w:tab/>
        <w:t>green</w:t>
      </w:r>
    </w:p>
    <w:p w14:paraId="1D436DBF" w14:textId="77777777" w:rsidR="008D753F" w:rsidRDefault="001061C7">
      <w:pPr>
        <w:pStyle w:val="GDefaultWidgetOption"/>
        <w:keepNext/>
        <w:tabs>
          <w:tab w:val="left" w:pos="2160"/>
        </w:tabs>
      </w:pPr>
      <w:r>
        <w:t>chart_type</w:t>
      </w:r>
      <w:r>
        <w:tab/>
        <w:t>bar</w:t>
      </w:r>
    </w:p>
    <w:p w14:paraId="3ED5E9B1" w14:textId="77777777" w:rsidR="008D753F" w:rsidRDefault="001061C7">
      <w:pPr>
        <w:pStyle w:val="GDefaultWidgetOption"/>
        <w:keepNext/>
        <w:tabs>
          <w:tab w:val="left" w:pos="2160"/>
        </w:tabs>
      </w:pPr>
      <w:r>
        <w:t>rowsample</w:t>
      </w:r>
      <w:r>
        <w:tab/>
      </w:r>
    </w:p>
    <w:p w14:paraId="2F72F2B5" w14:textId="77777777" w:rsidR="008D753F" w:rsidRDefault="001061C7">
      <w:pPr>
        <w:pStyle w:val="GDefaultWidgetOption"/>
        <w:keepNext/>
        <w:tabs>
          <w:tab w:val="left" w:pos="2160"/>
        </w:tabs>
      </w:pPr>
      <w:r>
        <w:t>crossbreak</w:t>
      </w:r>
      <w:r>
        <w:tab/>
        <w:t>Total</w:t>
      </w:r>
    </w:p>
    <w:p w14:paraId="67D5E790" w14:textId="77777777" w:rsidR="008D753F" w:rsidRDefault="001061C7">
      <w:pPr>
        <w:pStyle w:val="GDefaultWidgetOption"/>
        <w:keepNext/>
        <w:tabs>
          <w:tab w:val="left" w:pos="2160"/>
        </w:tabs>
      </w:pPr>
      <w:r>
        <w:t>is_rating</w:t>
      </w:r>
      <w:r>
        <w:tab/>
        <w:t>False</w:t>
      </w:r>
    </w:p>
    <w:p w14:paraId="1421690A" w14:textId="77777777" w:rsidR="008D753F" w:rsidRDefault="001061C7">
      <w:pPr>
        <w:pStyle w:val="GDefaultWidgetOption"/>
        <w:keepNext/>
        <w:tabs>
          <w:tab w:val="left" w:pos="2160"/>
        </w:tabs>
      </w:pPr>
      <w:r>
        <w:t>roworder</w:t>
      </w:r>
      <w:r>
        <w:tab/>
        <w:t>as-is</w:t>
      </w:r>
    </w:p>
    <w:p w14:paraId="60C7636C" w14:textId="77777777" w:rsidR="008D753F" w:rsidRDefault="001061C7">
      <w:pPr>
        <w:pStyle w:val="GDefaultWidgetOption"/>
        <w:keepNext/>
        <w:tabs>
          <w:tab w:val="left" w:pos="2160"/>
        </w:tabs>
      </w:pPr>
      <w:r>
        <w:t>required_text</w:t>
      </w:r>
      <w:r>
        <w:tab/>
      </w:r>
    </w:p>
    <w:p w14:paraId="5C3E0850" w14:textId="77777777" w:rsidR="008D753F" w:rsidRDefault="001061C7">
      <w:pPr>
        <w:pStyle w:val="GDefaultWidgetOption"/>
        <w:keepNext/>
        <w:tabs>
          <w:tab w:val="left" w:pos="2160"/>
        </w:tabs>
      </w:pPr>
      <w:r>
        <w:t>dk</w:t>
      </w:r>
      <w:r>
        <w:tab/>
        <w:t>False</w:t>
      </w:r>
    </w:p>
    <w:p w14:paraId="52D1DC59" w14:textId="77777777" w:rsidR="008D753F" w:rsidRDefault="001061C7">
      <w:pPr>
        <w:pStyle w:val="GDefaultWidgetOption"/>
        <w:keepNext/>
        <w:tabs>
          <w:tab w:val="left" w:pos="2160"/>
        </w:tabs>
      </w:pPr>
      <w:r>
        <w:t>unique</w:t>
      </w:r>
      <w:r>
        <w:tab/>
        <w:t>False</w:t>
      </w:r>
    </w:p>
    <w:p w14:paraId="57FF22C3" w14:textId="77777777" w:rsidR="008D753F" w:rsidRDefault="001061C7">
      <w:pPr>
        <w:pStyle w:val="GWidgetOption"/>
        <w:keepNext/>
        <w:tabs>
          <w:tab w:val="left" w:pos="2160"/>
        </w:tabs>
      </w:pPr>
      <w:proofErr w:type="spellStart"/>
      <w:r>
        <w:t>collapse_expanded</w:t>
      </w:r>
      <w:proofErr w:type="spellEnd"/>
      <w:r>
        <w:tab/>
        <w:t>True</w:t>
      </w:r>
    </w:p>
    <w:p w14:paraId="71E58A46" w14:textId="77777777" w:rsidR="008D753F" w:rsidRDefault="001061C7">
      <w:pPr>
        <w:pStyle w:val="GDefaultWidgetOption"/>
        <w:keepNext/>
        <w:tabs>
          <w:tab w:val="left" w:pos="2160"/>
        </w:tabs>
      </w:pPr>
      <w:r>
        <w:t>rowsum</w:t>
      </w:r>
      <w:r>
        <w:tab/>
      </w:r>
    </w:p>
    <w:p w14:paraId="0DF68DCD" w14:textId="77777777" w:rsidR="008D753F" w:rsidRDefault="001061C7">
      <w:pPr>
        <w:pStyle w:val="GDefaultWidgetOption"/>
        <w:keepNext/>
        <w:tabs>
          <w:tab w:val="left" w:pos="2160"/>
        </w:tabs>
      </w:pPr>
      <w:r>
        <w:t>sample_type</w:t>
      </w:r>
      <w:r>
        <w:tab/>
      </w:r>
    </w:p>
    <w:p w14:paraId="46AABA61" w14:textId="77777777" w:rsidR="008D753F" w:rsidRDefault="001061C7">
      <w:pPr>
        <w:pStyle w:val="GDefaultWidgetOption"/>
        <w:keepNext/>
        <w:tabs>
          <w:tab w:val="left" w:pos="2160"/>
        </w:tabs>
      </w:pPr>
      <w:r>
        <w:t>access</w:t>
      </w:r>
      <w:r>
        <w:tab/>
      </w:r>
    </w:p>
    <w:p w14:paraId="1EBCEAF7" w14:textId="77777777" w:rsidR="008D753F" w:rsidRDefault="001061C7">
      <w:pPr>
        <w:pStyle w:val="GWidgetOption"/>
        <w:keepNext/>
        <w:tabs>
          <w:tab w:val="left" w:pos="2160"/>
        </w:tabs>
      </w:pPr>
      <w:r>
        <w:t>width</w:t>
      </w:r>
      <w:r>
        <w:tab/>
        <w:t>150</w:t>
      </w:r>
    </w:p>
    <w:p w14:paraId="508EC365" w14:textId="77777777" w:rsidR="008D753F" w:rsidRDefault="001061C7">
      <w:pPr>
        <w:pStyle w:val="GDefaultWidgetOption"/>
        <w:keepNext/>
        <w:tabs>
          <w:tab w:val="left" w:pos="2160"/>
        </w:tabs>
      </w:pPr>
      <w:r>
        <w:t>dk_missing</w:t>
      </w:r>
      <w:r>
        <w:tab/>
        <w:t>False</w:t>
      </w:r>
    </w:p>
    <w:p w14:paraId="0FEAE657" w14:textId="77777777" w:rsidR="008D753F" w:rsidRDefault="001061C7">
      <w:pPr>
        <w:pStyle w:val="GDefaultWidgetOption"/>
        <w:keepNext/>
        <w:tabs>
          <w:tab w:val="left" w:pos="2160"/>
        </w:tabs>
      </w:pPr>
      <w:r>
        <w:t>widget</w:t>
      </w:r>
      <w:r>
        <w:tab/>
      </w:r>
    </w:p>
    <w:p w14:paraId="4193599E" w14:textId="77777777" w:rsidR="008D753F" w:rsidRDefault="001061C7">
      <w:pPr>
        <w:pStyle w:val="GWidgetOption"/>
        <w:keepNext/>
        <w:tabs>
          <w:tab w:val="left" w:pos="2160"/>
        </w:tabs>
      </w:pPr>
      <w:proofErr w:type="spellStart"/>
      <w:r>
        <w:t>varlabel</w:t>
      </w:r>
      <w:proofErr w:type="spellEnd"/>
      <w:r>
        <w:tab/>
        <w:t>Tax policies</w:t>
      </w:r>
    </w:p>
    <w:p w14:paraId="4CE1DD36" w14:textId="77777777" w:rsidR="008D753F" w:rsidRDefault="001061C7">
      <w:pPr>
        <w:pStyle w:val="GDefaultWidgetOption"/>
        <w:keepNext/>
        <w:tabs>
          <w:tab w:val="left" w:pos="2160"/>
        </w:tabs>
      </w:pPr>
      <w:r>
        <w:t>as_banner</w:t>
      </w:r>
      <w:r>
        <w:tab/>
        <w:t>False</w:t>
      </w:r>
    </w:p>
    <w:p w14:paraId="0FF04027" w14:textId="77777777" w:rsidR="008D753F" w:rsidRDefault="001061C7">
      <w:pPr>
        <w:pStyle w:val="GDefaultWidgetOption"/>
        <w:keepNext/>
        <w:tabs>
          <w:tab w:val="left" w:pos="2160"/>
        </w:tabs>
      </w:pPr>
      <w:r>
        <w:t>description</w:t>
      </w:r>
      <w:r>
        <w:tab/>
      </w:r>
    </w:p>
    <w:p w14:paraId="0ED9E25A" w14:textId="77777777" w:rsidR="008D753F" w:rsidRDefault="001061C7">
      <w:pPr>
        <w:pStyle w:val="GDefaultWidgetOption"/>
        <w:keepNext/>
        <w:tabs>
          <w:tab w:val="left" w:pos="2160"/>
        </w:tabs>
      </w:pPr>
      <w:r>
        <w:t>spd_category</w:t>
      </w:r>
      <w:r>
        <w:tab/>
      </w:r>
    </w:p>
    <w:p w14:paraId="57CD436D" w14:textId="77777777" w:rsidR="008D753F" w:rsidRDefault="001061C7">
      <w:pPr>
        <w:pStyle w:val="GDefaultWidgetOption"/>
        <w:keepNext/>
        <w:tabs>
          <w:tab w:val="left" w:pos="2160"/>
        </w:tabs>
      </w:pPr>
      <w:r>
        <w:t>tags</w:t>
      </w:r>
      <w:r>
        <w:tab/>
      </w:r>
    </w:p>
    <w:p w14:paraId="78A0974B" w14:textId="77777777" w:rsidR="008D753F" w:rsidRDefault="001061C7">
      <w:pPr>
        <w:pStyle w:val="GDefaultWidgetOption"/>
        <w:keepNext/>
        <w:tabs>
          <w:tab w:val="left" w:pos="2160"/>
        </w:tabs>
      </w:pPr>
      <w:r>
        <w:t>transpose</w:t>
      </w:r>
      <w:r>
        <w:tab/>
        <w:t>False</w:t>
      </w:r>
    </w:p>
    <w:p w14:paraId="43D90B43" w14:textId="77777777" w:rsidR="008D753F" w:rsidRDefault="001061C7">
      <w:pPr>
        <w:pStyle w:val="GDefaultWidgetOption"/>
        <w:keepNext/>
        <w:tabs>
          <w:tab w:val="left" w:pos="2160"/>
        </w:tabs>
      </w:pPr>
      <w:r>
        <w:t>stripes</w:t>
      </w:r>
      <w:r>
        <w:tab/>
        <w:t>False</w:t>
      </w:r>
    </w:p>
    <w:p w14:paraId="7891DC48" w14:textId="77777777" w:rsidR="008D753F" w:rsidRDefault="001061C7">
      <w:pPr>
        <w:pStyle w:val="GDefaultWidgetOption"/>
        <w:keepNext/>
        <w:tabs>
          <w:tab w:val="left" w:pos="2160"/>
        </w:tabs>
      </w:pPr>
      <w:r>
        <w:t>sticky_header</w:t>
      </w:r>
      <w:r>
        <w:tab/>
        <w:t>False</w:t>
      </w:r>
    </w:p>
    <w:p w14:paraId="0EBCB949" w14:textId="77777777" w:rsidR="008D753F" w:rsidRDefault="001061C7">
      <w:pPr>
        <w:pStyle w:val="GDefaultWidgetOption"/>
        <w:keepNext/>
        <w:tabs>
          <w:tab w:val="left" w:pos="2160"/>
        </w:tabs>
      </w:pPr>
      <w:r>
        <w:t>splitlabels</w:t>
      </w:r>
      <w:r>
        <w:tab/>
        <w:t>False</w:t>
      </w:r>
    </w:p>
    <w:p w14:paraId="791CD40C" w14:textId="77777777" w:rsidR="008D753F" w:rsidRDefault="001061C7">
      <w:pPr>
        <w:pStyle w:val="GDefaultWidgetOption"/>
        <w:keepNext/>
        <w:tabs>
          <w:tab w:val="left" w:pos="2160"/>
        </w:tabs>
      </w:pPr>
      <w:r>
        <w:t>offset</w:t>
      </w:r>
      <w:r>
        <w:tab/>
        <w:t>0</w:t>
      </w:r>
    </w:p>
    <w:p w14:paraId="61FFC8D8" w14:textId="77777777" w:rsidR="008D753F" w:rsidRDefault="001061C7">
      <w:pPr>
        <w:pStyle w:val="GDefaultWidgetOption"/>
        <w:keepNext/>
        <w:tabs>
          <w:tab w:val="left" w:pos="2160"/>
        </w:tabs>
      </w:pPr>
      <w:r>
        <w:t>visible_rows</w:t>
      </w:r>
      <w:r>
        <w:tab/>
      </w:r>
    </w:p>
    <w:p w14:paraId="2CC8E34E" w14:textId="77777777" w:rsidR="008D753F" w:rsidRDefault="001061C7">
      <w:pPr>
        <w:pStyle w:val="GDefaultWidgetOption"/>
        <w:keepNext/>
        <w:tabs>
          <w:tab w:val="left" w:pos="2160"/>
        </w:tabs>
      </w:pPr>
      <w:r>
        <w:t>grid_chart_type</w:t>
      </w:r>
      <w:r>
        <w:tab/>
        <w:t>stacked_bar</w:t>
      </w:r>
    </w:p>
    <w:p w14:paraId="31C50333" w14:textId="77777777" w:rsidR="008D753F" w:rsidRDefault="001061C7">
      <w:pPr>
        <w:pStyle w:val="GDefaultWidgetOption"/>
        <w:keepNext/>
        <w:tabs>
          <w:tab w:val="left" w:pos="2160"/>
        </w:tabs>
      </w:pPr>
      <w:r>
        <w:t>sort_order</w:t>
      </w:r>
      <w:r>
        <w:tab/>
        <w:t>none</w:t>
      </w:r>
    </w:p>
    <w:p w14:paraId="6E188986" w14:textId="77777777" w:rsidR="008D753F" w:rsidRDefault="001061C7">
      <w:pPr>
        <w:pStyle w:val="GDefaultWidgetOption"/>
        <w:keepNext/>
        <w:tabs>
          <w:tab w:val="left" w:pos="2160"/>
        </w:tabs>
      </w:pPr>
      <w:r>
        <w:t>colsum</w:t>
      </w:r>
      <w:r>
        <w:tab/>
      </w:r>
    </w:p>
    <w:p w14:paraId="3E60DD41" w14:textId="77777777" w:rsidR="008D753F" w:rsidRDefault="001061C7">
      <w:pPr>
        <w:pStyle w:val="GDefaultWidgetOption"/>
        <w:keepNext/>
        <w:tabs>
          <w:tab w:val="left" w:pos="2160"/>
        </w:tabs>
      </w:pPr>
      <w:r>
        <w:t>slide_title</w:t>
      </w:r>
      <w:r>
        <w:tab/>
      </w:r>
    </w:p>
    <w:p w14:paraId="2514DEF5" w14:textId="77777777" w:rsidR="008D753F" w:rsidRDefault="001061C7">
      <w:pPr>
        <w:pStyle w:val="GWidgetOption"/>
        <w:keepNext/>
        <w:tabs>
          <w:tab w:val="left" w:pos="2160"/>
        </w:tabs>
      </w:pPr>
      <w:r>
        <w:t>required</w:t>
      </w:r>
      <w:r>
        <w:tab/>
        <w:t>SOFT</w:t>
      </w:r>
    </w:p>
    <w:p w14:paraId="2CBA1667" w14:textId="77777777" w:rsidR="008D753F" w:rsidRDefault="001061C7">
      <w:pPr>
        <w:pStyle w:val="GDefaultWidgetOption"/>
        <w:keepNext/>
        <w:tabs>
          <w:tab w:val="left" w:pos="2160"/>
        </w:tabs>
      </w:pPr>
      <w:r>
        <w:t>collapse_width</w:t>
      </w:r>
      <w:r>
        <w:tab/>
        <w:t>575</w:t>
      </w:r>
    </w:p>
    <w:p w14:paraId="79FA2623" w14:textId="77777777" w:rsidR="008D753F" w:rsidRDefault="001061C7">
      <w:pPr>
        <w:pStyle w:val="GDefaultWidgetOption"/>
        <w:keepNext/>
        <w:tabs>
          <w:tab w:val="left" w:pos="2160"/>
        </w:tabs>
      </w:pPr>
      <w:r>
        <w:t>client</w:t>
      </w:r>
      <w:r>
        <w:tab/>
      </w:r>
    </w:p>
    <w:p w14:paraId="0C95F9D0" w14:textId="77777777" w:rsidR="008D753F" w:rsidRDefault="001061C7">
      <w:pPr>
        <w:pStyle w:val="GDefaultWidgetOption"/>
        <w:keepNext/>
        <w:tabs>
          <w:tab w:val="left" w:pos="2160"/>
        </w:tabs>
      </w:pPr>
      <w:r>
        <w:t>colsample</w:t>
      </w:r>
      <w:r>
        <w:tab/>
      </w:r>
    </w:p>
    <w:p w14:paraId="709D6605" w14:textId="77777777" w:rsidR="008D753F" w:rsidRDefault="001061C7">
      <w:pPr>
        <w:pStyle w:val="GDefaultWidgetOption"/>
        <w:keepNext/>
        <w:tabs>
          <w:tab w:val="left" w:pos="2160"/>
        </w:tabs>
      </w:pPr>
      <w:r>
        <w:t>colorder</w:t>
      </w:r>
      <w:r>
        <w:tab/>
        <w:t>as-is</w:t>
      </w:r>
    </w:p>
    <w:p w14:paraId="615FB644"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0A9FD96D" w14:textId="77777777">
        <w:tc>
          <w:tcPr>
            <w:tcW w:w="2952" w:type="dxa"/>
          </w:tcPr>
          <w:p w14:paraId="2FE0307C" w14:textId="77777777" w:rsidR="008D753F" w:rsidRDefault="001061C7">
            <w:pPr>
              <w:keepNext/>
            </w:pPr>
            <w:r>
              <w:t>CC24_328a</w:t>
            </w:r>
          </w:p>
        </w:tc>
        <w:tc>
          <w:tcPr>
            <w:tcW w:w="5904" w:type="dxa"/>
          </w:tcPr>
          <w:p w14:paraId="46B0E076" w14:textId="77777777" w:rsidR="008D753F" w:rsidRDefault="001061C7">
            <w:pPr>
              <w:keepNext/>
            </w:pPr>
            <w:r>
              <w:t>Relax local zoning laws in your state to allow for construction of more apartments and condos.</w:t>
            </w:r>
          </w:p>
        </w:tc>
      </w:tr>
      <w:tr w:rsidR="008D753F" w14:paraId="217945C6" w14:textId="77777777">
        <w:tc>
          <w:tcPr>
            <w:tcW w:w="2952" w:type="dxa"/>
          </w:tcPr>
          <w:p w14:paraId="3164D3CF" w14:textId="77777777" w:rsidR="008D753F" w:rsidRDefault="001061C7">
            <w:pPr>
              <w:keepNext/>
            </w:pPr>
            <w:r>
              <w:t>CC24_328b</w:t>
            </w:r>
          </w:p>
        </w:tc>
        <w:tc>
          <w:tcPr>
            <w:tcW w:w="5904" w:type="dxa"/>
          </w:tcPr>
          <w:p w14:paraId="041E824C" w14:textId="77777777" w:rsidR="008D753F" w:rsidRDefault="001061C7">
            <w:pPr>
              <w:keepNext/>
            </w:pPr>
            <w:r>
              <w:t>Expand federal tax incentives to encourage developers to build homes for people who make less than half of the average income in your area</w:t>
            </w:r>
          </w:p>
        </w:tc>
      </w:tr>
      <w:tr w:rsidR="008D753F" w14:paraId="3003B26A" w14:textId="77777777">
        <w:tc>
          <w:tcPr>
            <w:tcW w:w="2952" w:type="dxa"/>
          </w:tcPr>
          <w:p w14:paraId="44767E31" w14:textId="77777777" w:rsidR="008D753F" w:rsidRDefault="001061C7">
            <w:pPr>
              <w:keepNext/>
            </w:pPr>
            <w:r>
              <w:t>CC24_328c</w:t>
            </w:r>
          </w:p>
        </w:tc>
        <w:tc>
          <w:tcPr>
            <w:tcW w:w="5904" w:type="dxa"/>
          </w:tcPr>
          <w:p w14:paraId="10D3FFA9" w14:textId="77777777" w:rsidR="008D753F" w:rsidRDefault="001061C7">
            <w:pPr>
              <w:keepNext/>
            </w:pPr>
            <w:r>
              <w:t xml:space="preserve">Require able-bodied adults under 64 years of age who do not have dependents to have a job </w:t>
            </w:r>
            <w:proofErr w:type="gramStart"/>
            <w:r>
              <w:t>in order to</w:t>
            </w:r>
            <w:proofErr w:type="gramEnd"/>
            <w:r>
              <w:t xml:space="preserve"> receive Medicaid.</w:t>
            </w:r>
          </w:p>
        </w:tc>
      </w:tr>
      <w:tr w:rsidR="008D753F" w14:paraId="11BE7C13" w14:textId="77777777">
        <w:tc>
          <w:tcPr>
            <w:tcW w:w="2952" w:type="dxa"/>
          </w:tcPr>
          <w:p w14:paraId="18E052F1" w14:textId="77777777" w:rsidR="008D753F" w:rsidRDefault="001061C7">
            <w:pPr>
              <w:keepNext/>
            </w:pPr>
            <w:r>
              <w:t>CC24_328d</w:t>
            </w:r>
          </w:p>
        </w:tc>
        <w:tc>
          <w:tcPr>
            <w:tcW w:w="5904" w:type="dxa"/>
          </w:tcPr>
          <w:p w14:paraId="70DAB77F" w14:textId="77777777" w:rsidR="008D753F" w:rsidRDefault="001061C7">
            <w:pPr>
              <w:keepNext/>
            </w:pPr>
            <w:r>
              <w:t>Repeal the Affordable Care Act</w:t>
            </w:r>
          </w:p>
        </w:tc>
      </w:tr>
      <w:tr w:rsidR="008D753F" w14:paraId="1A4C60A2" w14:textId="77777777">
        <w:tc>
          <w:tcPr>
            <w:tcW w:w="2952" w:type="dxa"/>
          </w:tcPr>
          <w:p w14:paraId="53AA9ED2" w14:textId="77777777" w:rsidR="008D753F" w:rsidRDefault="001061C7">
            <w:pPr>
              <w:keepNext/>
            </w:pPr>
            <w:r>
              <w:t>CC24_328e</w:t>
            </w:r>
          </w:p>
        </w:tc>
        <w:tc>
          <w:tcPr>
            <w:tcW w:w="5904" w:type="dxa"/>
          </w:tcPr>
          <w:p w14:paraId="539BC7CA" w14:textId="77777777" w:rsidR="008D753F" w:rsidRDefault="001061C7">
            <w:pPr>
              <w:keepNext/>
            </w:pPr>
            <w:r>
              <w:t>Expand Medicaid to cover individuals making less than $25,000 and families making less than $40,000 a year.</w:t>
            </w:r>
          </w:p>
        </w:tc>
      </w:tr>
      <w:tr w:rsidR="008D753F" w14:paraId="1F7ABCD6" w14:textId="77777777">
        <w:tc>
          <w:tcPr>
            <w:tcW w:w="2952" w:type="dxa"/>
          </w:tcPr>
          <w:p w14:paraId="7F23EEEE" w14:textId="77777777" w:rsidR="008D753F" w:rsidRDefault="001061C7">
            <w:pPr>
              <w:keepNext/>
            </w:pPr>
            <w:r>
              <w:t>CC24_323f</w:t>
            </w:r>
          </w:p>
        </w:tc>
        <w:tc>
          <w:tcPr>
            <w:tcW w:w="5904" w:type="dxa"/>
          </w:tcPr>
          <w:p w14:paraId="209216A0" w14:textId="77777777" w:rsidR="008D753F" w:rsidRDefault="001061C7">
            <w:pPr>
              <w:keepNext/>
            </w:pPr>
            <w:r>
              <w:t>Forgive up to $20,000 of student loan debt for each person</w:t>
            </w:r>
          </w:p>
        </w:tc>
      </w:tr>
    </w:tbl>
    <w:p w14:paraId="42AB26DF"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DE18DCF" w14:textId="77777777">
        <w:tc>
          <w:tcPr>
            <w:tcW w:w="336" w:type="dxa"/>
          </w:tcPr>
          <w:p w14:paraId="3AFF1DA4" w14:textId="77777777" w:rsidR="008D753F" w:rsidRDefault="001061C7">
            <w:pPr>
              <w:keepNext/>
            </w:pPr>
            <w:r>
              <w:rPr>
                <w:rStyle w:val="GResponseCode"/>
              </w:rPr>
              <w:t>1</w:t>
            </w:r>
          </w:p>
        </w:tc>
        <w:tc>
          <w:tcPr>
            <w:tcW w:w="361" w:type="dxa"/>
          </w:tcPr>
          <w:p w14:paraId="6820F43E" w14:textId="77777777" w:rsidR="008D753F" w:rsidRDefault="001061C7">
            <w:pPr>
              <w:keepNext/>
            </w:pPr>
            <w:r>
              <w:t>○</w:t>
            </w:r>
          </w:p>
        </w:tc>
        <w:tc>
          <w:tcPr>
            <w:tcW w:w="3731" w:type="dxa"/>
          </w:tcPr>
          <w:p w14:paraId="5346DC4B" w14:textId="77777777" w:rsidR="008D753F" w:rsidRDefault="001061C7">
            <w:pPr>
              <w:keepNext/>
            </w:pPr>
            <w:r>
              <w:t>Support</w:t>
            </w:r>
          </w:p>
        </w:tc>
        <w:tc>
          <w:tcPr>
            <w:tcW w:w="4428" w:type="dxa"/>
          </w:tcPr>
          <w:p w14:paraId="607E070E" w14:textId="77777777" w:rsidR="008D753F" w:rsidRDefault="008D753F">
            <w:pPr>
              <w:keepNext/>
              <w:jc w:val="right"/>
              <w:rPr>
                <w:i/>
              </w:rPr>
            </w:pPr>
          </w:p>
        </w:tc>
      </w:tr>
      <w:tr w:rsidR="008D753F" w14:paraId="185CFDA8" w14:textId="77777777">
        <w:tc>
          <w:tcPr>
            <w:tcW w:w="336" w:type="dxa"/>
          </w:tcPr>
          <w:p w14:paraId="310A235B" w14:textId="77777777" w:rsidR="008D753F" w:rsidRDefault="001061C7">
            <w:pPr>
              <w:keepNext/>
            </w:pPr>
            <w:r>
              <w:rPr>
                <w:rStyle w:val="GResponseCode"/>
              </w:rPr>
              <w:t>2</w:t>
            </w:r>
          </w:p>
        </w:tc>
        <w:tc>
          <w:tcPr>
            <w:tcW w:w="361" w:type="dxa"/>
          </w:tcPr>
          <w:p w14:paraId="6CFB15C6" w14:textId="77777777" w:rsidR="008D753F" w:rsidRDefault="001061C7">
            <w:pPr>
              <w:keepNext/>
            </w:pPr>
            <w:r>
              <w:t>○</w:t>
            </w:r>
          </w:p>
        </w:tc>
        <w:tc>
          <w:tcPr>
            <w:tcW w:w="3731" w:type="dxa"/>
          </w:tcPr>
          <w:p w14:paraId="777F4436" w14:textId="77777777" w:rsidR="008D753F" w:rsidRDefault="001061C7">
            <w:pPr>
              <w:keepNext/>
            </w:pPr>
            <w:r>
              <w:t>Oppose</w:t>
            </w:r>
          </w:p>
        </w:tc>
        <w:tc>
          <w:tcPr>
            <w:tcW w:w="4428" w:type="dxa"/>
          </w:tcPr>
          <w:p w14:paraId="6868D269" w14:textId="77777777" w:rsidR="008D753F" w:rsidRDefault="008D753F">
            <w:pPr>
              <w:keepNext/>
              <w:jc w:val="right"/>
              <w:rPr>
                <w:i/>
              </w:rPr>
            </w:pPr>
          </w:p>
        </w:tc>
      </w:tr>
      <w:tr w:rsidR="008D753F" w14:paraId="574BE040" w14:textId="77777777">
        <w:tc>
          <w:tcPr>
            <w:tcW w:w="336" w:type="dxa"/>
          </w:tcPr>
          <w:p w14:paraId="427BE501" w14:textId="77777777" w:rsidR="008D753F" w:rsidRDefault="001061C7">
            <w:pPr>
              <w:keepNext/>
            </w:pPr>
            <w:r>
              <w:rPr>
                <w:rStyle w:val="GResponseCode"/>
              </w:rPr>
              <w:t>8</w:t>
            </w:r>
          </w:p>
        </w:tc>
        <w:tc>
          <w:tcPr>
            <w:tcW w:w="361" w:type="dxa"/>
          </w:tcPr>
          <w:p w14:paraId="260D4270" w14:textId="77777777" w:rsidR="008D753F" w:rsidRDefault="008D753F">
            <w:pPr>
              <w:keepNext/>
            </w:pPr>
          </w:p>
        </w:tc>
        <w:tc>
          <w:tcPr>
            <w:tcW w:w="3731" w:type="dxa"/>
          </w:tcPr>
          <w:p w14:paraId="65BA8BD1" w14:textId="77777777" w:rsidR="008D753F" w:rsidRDefault="001061C7">
            <w:pPr>
              <w:pStyle w:val="GAdminOption"/>
              <w:keepNext/>
            </w:pPr>
            <w:r>
              <w:t>Skipped</w:t>
            </w:r>
          </w:p>
        </w:tc>
        <w:tc>
          <w:tcPr>
            <w:tcW w:w="4428" w:type="dxa"/>
          </w:tcPr>
          <w:p w14:paraId="4092B58E" w14:textId="77777777" w:rsidR="008D753F" w:rsidRDefault="008D753F">
            <w:pPr>
              <w:keepNext/>
              <w:jc w:val="right"/>
              <w:rPr>
                <w:i/>
              </w:rPr>
            </w:pPr>
          </w:p>
        </w:tc>
      </w:tr>
      <w:tr w:rsidR="008D753F" w14:paraId="4867EB80" w14:textId="77777777">
        <w:tc>
          <w:tcPr>
            <w:tcW w:w="336" w:type="dxa"/>
          </w:tcPr>
          <w:p w14:paraId="14E6E506" w14:textId="77777777" w:rsidR="008D753F" w:rsidRDefault="001061C7">
            <w:pPr>
              <w:keepNext/>
            </w:pPr>
            <w:r>
              <w:rPr>
                <w:rStyle w:val="GResponseCode"/>
              </w:rPr>
              <w:t>9</w:t>
            </w:r>
          </w:p>
        </w:tc>
        <w:tc>
          <w:tcPr>
            <w:tcW w:w="361" w:type="dxa"/>
          </w:tcPr>
          <w:p w14:paraId="78ECCEA0" w14:textId="77777777" w:rsidR="008D753F" w:rsidRDefault="008D753F">
            <w:pPr>
              <w:keepNext/>
            </w:pPr>
          </w:p>
        </w:tc>
        <w:tc>
          <w:tcPr>
            <w:tcW w:w="3731" w:type="dxa"/>
          </w:tcPr>
          <w:p w14:paraId="2FBFB9DA" w14:textId="77777777" w:rsidR="008D753F" w:rsidRDefault="001061C7">
            <w:pPr>
              <w:pStyle w:val="GAdminOption"/>
              <w:keepNext/>
            </w:pPr>
            <w:r>
              <w:t>Not Asked</w:t>
            </w:r>
          </w:p>
        </w:tc>
        <w:tc>
          <w:tcPr>
            <w:tcW w:w="4428" w:type="dxa"/>
          </w:tcPr>
          <w:p w14:paraId="69499F0F" w14:textId="77777777" w:rsidR="008D753F" w:rsidRDefault="008D753F">
            <w:pPr>
              <w:keepNext/>
              <w:jc w:val="right"/>
              <w:rPr>
                <w:i/>
              </w:rPr>
            </w:pPr>
          </w:p>
        </w:tc>
      </w:tr>
    </w:tbl>
    <w:p w14:paraId="55C25A4D" w14:textId="77777777" w:rsidR="008D753F" w:rsidRDefault="008D753F">
      <w:pPr>
        <w:pStyle w:val="GQuestionSpacer"/>
      </w:pPr>
    </w:p>
    <w:p w14:paraId="1C0F1CC8" w14:textId="77777777" w:rsidR="008D753F" w:rsidRDefault="001061C7">
      <w:pPr>
        <w:pStyle w:val="GPage"/>
        <w:keepNext/>
      </w:pPr>
      <w:bookmarkStart w:id="182" w:name="_Toc175835929"/>
      <w:r>
        <w:t>Page: implicit_page_CC24_330grid</w:t>
      </w:r>
      <w:bookmarkEnd w:id="182"/>
    </w:p>
    <w:p w14:paraId="0ACFF236"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1683"/>
        <w:gridCol w:w="7677"/>
      </w:tblGrid>
      <w:tr w:rsidR="008D753F" w14:paraId="24DA0AD4" w14:textId="77777777">
        <w:tc>
          <w:tcPr>
            <w:tcW w:w="0" w:type="dxa"/>
            <w:shd w:val="clear" w:color="auto" w:fill="D0D0D0"/>
          </w:tcPr>
          <w:p w14:paraId="668BB504" w14:textId="77777777" w:rsidR="008D753F" w:rsidRDefault="001061C7">
            <w:pPr>
              <w:pStyle w:val="GVariableNameP"/>
              <w:keepNext/>
            </w:pPr>
            <w:r>
              <w:lastRenderedPageBreak/>
              <w:fldChar w:fldCharType="begin"/>
            </w:r>
            <w:r>
              <w:instrText>TC CC24_330grid \\l 2 \\f a</w:instrText>
            </w:r>
            <w:r>
              <w:fldChar w:fldCharType="end"/>
            </w:r>
            <w:r>
              <w:t>CC24_330grid</w:t>
            </w:r>
            <w:r>
              <w:rPr>
                <w:i/>
              </w:rPr>
              <w:t>- prompt once on skip</w:t>
            </w:r>
          </w:p>
        </w:tc>
        <w:tc>
          <w:tcPr>
            <w:tcW w:w="0" w:type="dxa"/>
            <w:shd w:val="clear" w:color="auto" w:fill="D0D0D0"/>
            <w:vAlign w:val="bottom"/>
          </w:tcPr>
          <w:p w14:paraId="18AC4B86" w14:textId="77777777" w:rsidR="008D753F" w:rsidRDefault="001061C7">
            <w:pPr>
              <w:keepNext/>
              <w:jc w:val="right"/>
            </w:pPr>
            <w:r>
              <w:t>GRID</w:t>
            </w:r>
          </w:p>
        </w:tc>
      </w:tr>
      <w:tr w:rsidR="008D753F" w14:paraId="769EF7EB" w14:textId="77777777">
        <w:tc>
          <w:tcPr>
            <w:tcW w:w="8856" w:type="dxa"/>
            <w:gridSpan w:val="2"/>
            <w:shd w:val="clear" w:color="auto" w:fill="D0D0D0"/>
          </w:tcPr>
          <w:p w14:paraId="5BDE34DD" w14:textId="77777777" w:rsidR="008D753F" w:rsidRDefault="001061C7">
            <w:pPr>
              <w:keepNext/>
            </w:pPr>
            <w:r>
              <w:t>How would you rate each of the following individuals and groups?</w:t>
            </w:r>
          </w:p>
        </w:tc>
      </w:tr>
    </w:tbl>
    <w:p w14:paraId="4B99F951" w14:textId="77777777" w:rsidR="008D753F" w:rsidRDefault="008D753F">
      <w:pPr>
        <w:pStyle w:val="GQuestionSpacer"/>
        <w:keepNext/>
      </w:pPr>
    </w:p>
    <w:p w14:paraId="6CFE7782" w14:textId="77777777" w:rsidR="008D753F" w:rsidRDefault="001061C7">
      <w:pPr>
        <w:pStyle w:val="GDefaultWidgetOption"/>
        <w:keepNext/>
        <w:tabs>
          <w:tab w:val="left" w:pos="2160"/>
        </w:tabs>
      </w:pPr>
      <w:r>
        <w:t>collapsible</w:t>
      </w:r>
      <w:r>
        <w:tab/>
        <w:t>True</w:t>
      </w:r>
    </w:p>
    <w:p w14:paraId="793BA352" w14:textId="77777777" w:rsidR="008D753F" w:rsidRDefault="001061C7">
      <w:pPr>
        <w:pStyle w:val="GDefaultWidgetOption"/>
        <w:keepNext/>
        <w:tabs>
          <w:tab w:val="left" w:pos="2160"/>
        </w:tabs>
      </w:pPr>
      <w:r>
        <w:t>dk_text</w:t>
      </w:r>
      <w:r>
        <w:tab/>
        <w:t>Don't know</w:t>
      </w:r>
    </w:p>
    <w:p w14:paraId="7FF56C9B" w14:textId="77777777" w:rsidR="008D753F" w:rsidRDefault="001061C7">
      <w:pPr>
        <w:pStyle w:val="GDefaultWidgetOption"/>
        <w:keepNext/>
        <w:tabs>
          <w:tab w:val="left" w:pos="2160"/>
        </w:tabs>
      </w:pPr>
      <w:r>
        <w:t>chart_layout</w:t>
      </w:r>
      <w:r>
        <w:tab/>
        <w:t>1</w:t>
      </w:r>
    </w:p>
    <w:p w14:paraId="05548533" w14:textId="77777777" w:rsidR="008D753F" w:rsidRDefault="001061C7">
      <w:pPr>
        <w:pStyle w:val="GWidgetOption"/>
        <w:keepNext/>
        <w:tabs>
          <w:tab w:val="left" w:pos="2160"/>
        </w:tabs>
      </w:pPr>
      <w:proofErr w:type="spellStart"/>
      <w:r>
        <w:t>displaymax</w:t>
      </w:r>
      <w:proofErr w:type="spellEnd"/>
      <w:r>
        <w:tab/>
        <w:t>7</w:t>
      </w:r>
    </w:p>
    <w:p w14:paraId="1686B7FE" w14:textId="77777777" w:rsidR="008D753F" w:rsidRDefault="001061C7">
      <w:pPr>
        <w:pStyle w:val="GDefaultWidgetOption"/>
        <w:keepNext/>
        <w:tabs>
          <w:tab w:val="left" w:pos="2160"/>
        </w:tabs>
      </w:pPr>
      <w:r>
        <w:t>filter_text</w:t>
      </w:r>
      <w:r>
        <w:tab/>
      </w:r>
    </w:p>
    <w:p w14:paraId="494D432B" w14:textId="77777777" w:rsidR="008D753F" w:rsidRDefault="001061C7">
      <w:pPr>
        <w:pStyle w:val="GDefaultWidgetOption"/>
        <w:keepNext/>
        <w:tabs>
          <w:tab w:val="left" w:pos="2160"/>
        </w:tabs>
      </w:pPr>
      <w:r>
        <w:t>custom_colorder</w:t>
      </w:r>
      <w:r>
        <w:tab/>
      </w:r>
    </w:p>
    <w:p w14:paraId="3416B5CB" w14:textId="77777777" w:rsidR="008D753F" w:rsidRDefault="001061C7">
      <w:pPr>
        <w:pStyle w:val="GDefaultWidgetOption"/>
        <w:keepNext/>
        <w:tabs>
          <w:tab w:val="left" w:pos="2160"/>
        </w:tabs>
      </w:pPr>
      <w:r>
        <w:t>custom_roworder</w:t>
      </w:r>
      <w:r>
        <w:tab/>
      </w:r>
    </w:p>
    <w:p w14:paraId="6648F92C" w14:textId="77777777" w:rsidR="008D753F" w:rsidRDefault="001061C7">
      <w:pPr>
        <w:pStyle w:val="GDefaultWidgetOption"/>
        <w:keepNext/>
        <w:tabs>
          <w:tab w:val="left" w:pos="2160"/>
        </w:tabs>
      </w:pPr>
      <w:r>
        <w:t>topic</w:t>
      </w:r>
      <w:r>
        <w:tab/>
      </w:r>
    </w:p>
    <w:p w14:paraId="188BF151" w14:textId="77777777" w:rsidR="008D753F" w:rsidRDefault="001061C7">
      <w:pPr>
        <w:pStyle w:val="GDefaultWidgetOption"/>
        <w:keepNext/>
        <w:tabs>
          <w:tab w:val="left" w:pos="2160"/>
        </w:tabs>
      </w:pPr>
      <w:r>
        <w:t>header_alignment</w:t>
      </w:r>
      <w:r>
        <w:tab/>
        <w:t>center</w:t>
      </w:r>
    </w:p>
    <w:p w14:paraId="4BB56C38" w14:textId="77777777" w:rsidR="008D753F" w:rsidRDefault="001061C7">
      <w:pPr>
        <w:pStyle w:val="GDefaultWidgetOption"/>
        <w:keepNext/>
        <w:tabs>
          <w:tab w:val="left" w:pos="2160"/>
        </w:tabs>
      </w:pPr>
      <w:r>
        <w:t>chart_color</w:t>
      </w:r>
      <w:r>
        <w:tab/>
        <w:t>green</w:t>
      </w:r>
    </w:p>
    <w:p w14:paraId="0A05783D" w14:textId="77777777" w:rsidR="008D753F" w:rsidRDefault="001061C7">
      <w:pPr>
        <w:pStyle w:val="GDefaultWidgetOption"/>
        <w:keepNext/>
        <w:tabs>
          <w:tab w:val="left" w:pos="2160"/>
        </w:tabs>
      </w:pPr>
      <w:r>
        <w:t>chart_type</w:t>
      </w:r>
      <w:r>
        <w:tab/>
        <w:t>bar</w:t>
      </w:r>
    </w:p>
    <w:p w14:paraId="0EE2721D" w14:textId="77777777" w:rsidR="008D753F" w:rsidRDefault="001061C7">
      <w:pPr>
        <w:pStyle w:val="GDefaultWidgetOption"/>
        <w:keepNext/>
        <w:tabs>
          <w:tab w:val="left" w:pos="2160"/>
        </w:tabs>
      </w:pPr>
      <w:r>
        <w:t>rowsample</w:t>
      </w:r>
      <w:r>
        <w:tab/>
      </w:r>
    </w:p>
    <w:p w14:paraId="20406D9F" w14:textId="77777777" w:rsidR="008D753F" w:rsidRDefault="001061C7">
      <w:pPr>
        <w:pStyle w:val="GDefaultWidgetOption"/>
        <w:keepNext/>
        <w:tabs>
          <w:tab w:val="left" w:pos="2160"/>
        </w:tabs>
      </w:pPr>
      <w:r>
        <w:t>crossbreak</w:t>
      </w:r>
      <w:r>
        <w:tab/>
        <w:t>Total</w:t>
      </w:r>
    </w:p>
    <w:p w14:paraId="62BA313F" w14:textId="77777777" w:rsidR="008D753F" w:rsidRDefault="001061C7">
      <w:pPr>
        <w:pStyle w:val="GDefaultWidgetOption"/>
        <w:keepNext/>
        <w:tabs>
          <w:tab w:val="left" w:pos="2160"/>
        </w:tabs>
      </w:pPr>
      <w:r>
        <w:t>is_rating</w:t>
      </w:r>
      <w:r>
        <w:tab/>
        <w:t>False</w:t>
      </w:r>
    </w:p>
    <w:p w14:paraId="1C00187A" w14:textId="77777777" w:rsidR="008D753F" w:rsidRDefault="001061C7">
      <w:pPr>
        <w:pStyle w:val="GDefaultWidgetOption"/>
        <w:keepNext/>
        <w:tabs>
          <w:tab w:val="left" w:pos="2160"/>
        </w:tabs>
      </w:pPr>
      <w:r>
        <w:t>roworder</w:t>
      </w:r>
      <w:r>
        <w:tab/>
        <w:t>as-is</w:t>
      </w:r>
    </w:p>
    <w:p w14:paraId="4AB7CAF3" w14:textId="77777777" w:rsidR="008D753F" w:rsidRDefault="001061C7">
      <w:pPr>
        <w:pStyle w:val="GDefaultWidgetOption"/>
        <w:keepNext/>
        <w:tabs>
          <w:tab w:val="left" w:pos="2160"/>
        </w:tabs>
      </w:pPr>
      <w:r>
        <w:t>required_text</w:t>
      </w:r>
      <w:r>
        <w:tab/>
      </w:r>
    </w:p>
    <w:p w14:paraId="07F1A2D3" w14:textId="77777777" w:rsidR="008D753F" w:rsidRDefault="001061C7">
      <w:pPr>
        <w:pStyle w:val="GDefaultWidgetOption"/>
        <w:keepNext/>
        <w:tabs>
          <w:tab w:val="left" w:pos="2160"/>
        </w:tabs>
      </w:pPr>
      <w:r>
        <w:t>dk</w:t>
      </w:r>
      <w:r>
        <w:tab/>
        <w:t>False</w:t>
      </w:r>
    </w:p>
    <w:p w14:paraId="5C002442" w14:textId="77777777" w:rsidR="008D753F" w:rsidRDefault="001061C7">
      <w:pPr>
        <w:pStyle w:val="GDefaultWidgetOption"/>
        <w:keepNext/>
        <w:tabs>
          <w:tab w:val="left" w:pos="2160"/>
        </w:tabs>
      </w:pPr>
      <w:r>
        <w:t>unique</w:t>
      </w:r>
      <w:r>
        <w:tab/>
        <w:t>False</w:t>
      </w:r>
    </w:p>
    <w:p w14:paraId="0C7BED3E" w14:textId="77777777" w:rsidR="008D753F" w:rsidRDefault="001061C7">
      <w:pPr>
        <w:pStyle w:val="GWidgetOption"/>
        <w:keepNext/>
        <w:tabs>
          <w:tab w:val="left" w:pos="2160"/>
        </w:tabs>
      </w:pPr>
      <w:proofErr w:type="spellStart"/>
      <w:r>
        <w:t>collapse_expanded</w:t>
      </w:r>
      <w:proofErr w:type="spellEnd"/>
      <w:r>
        <w:tab/>
        <w:t>True</w:t>
      </w:r>
    </w:p>
    <w:p w14:paraId="09492145" w14:textId="77777777" w:rsidR="008D753F" w:rsidRDefault="001061C7">
      <w:pPr>
        <w:pStyle w:val="GDefaultWidgetOption"/>
        <w:keepNext/>
        <w:tabs>
          <w:tab w:val="left" w:pos="2160"/>
        </w:tabs>
      </w:pPr>
      <w:r>
        <w:t>rowsum</w:t>
      </w:r>
      <w:r>
        <w:tab/>
      </w:r>
    </w:p>
    <w:p w14:paraId="558DFAF4" w14:textId="77777777" w:rsidR="008D753F" w:rsidRDefault="001061C7">
      <w:pPr>
        <w:pStyle w:val="GDefaultWidgetOption"/>
        <w:keepNext/>
        <w:tabs>
          <w:tab w:val="left" w:pos="2160"/>
        </w:tabs>
      </w:pPr>
      <w:r>
        <w:t>sample_type</w:t>
      </w:r>
      <w:r>
        <w:tab/>
      </w:r>
    </w:p>
    <w:p w14:paraId="42E146E5" w14:textId="77777777" w:rsidR="008D753F" w:rsidRDefault="001061C7">
      <w:pPr>
        <w:pStyle w:val="GDefaultWidgetOption"/>
        <w:keepNext/>
        <w:tabs>
          <w:tab w:val="left" w:pos="2160"/>
        </w:tabs>
      </w:pPr>
      <w:r>
        <w:t>access</w:t>
      </w:r>
      <w:r>
        <w:tab/>
      </w:r>
    </w:p>
    <w:p w14:paraId="57699A61" w14:textId="77777777" w:rsidR="008D753F" w:rsidRDefault="001061C7">
      <w:pPr>
        <w:pStyle w:val="GDefaultWidgetOption"/>
        <w:keepNext/>
        <w:tabs>
          <w:tab w:val="left" w:pos="2160"/>
        </w:tabs>
      </w:pPr>
      <w:r>
        <w:t>width</w:t>
      </w:r>
      <w:r>
        <w:tab/>
        <w:t>0</w:t>
      </w:r>
    </w:p>
    <w:p w14:paraId="09545741" w14:textId="77777777" w:rsidR="008D753F" w:rsidRDefault="001061C7">
      <w:pPr>
        <w:pStyle w:val="GDefaultWidgetOption"/>
        <w:keepNext/>
        <w:tabs>
          <w:tab w:val="left" w:pos="2160"/>
        </w:tabs>
      </w:pPr>
      <w:r>
        <w:t>dk_missing</w:t>
      </w:r>
      <w:r>
        <w:tab/>
        <w:t>False</w:t>
      </w:r>
    </w:p>
    <w:p w14:paraId="03A40E31" w14:textId="77777777" w:rsidR="008D753F" w:rsidRDefault="001061C7">
      <w:pPr>
        <w:pStyle w:val="GDefaultWidgetOption"/>
        <w:keepNext/>
        <w:tabs>
          <w:tab w:val="left" w:pos="2160"/>
        </w:tabs>
      </w:pPr>
      <w:r>
        <w:t>widget</w:t>
      </w:r>
      <w:r>
        <w:tab/>
      </w:r>
    </w:p>
    <w:p w14:paraId="47C11C68" w14:textId="77777777" w:rsidR="008D753F" w:rsidRDefault="001061C7">
      <w:pPr>
        <w:pStyle w:val="GWidgetOption"/>
        <w:keepNext/>
        <w:tabs>
          <w:tab w:val="left" w:pos="2160"/>
        </w:tabs>
      </w:pPr>
      <w:proofErr w:type="spellStart"/>
      <w:r>
        <w:t>varlabel</w:t>
      </w:r>
      <w:proofErr w:type="spellEnd"/>
      <w:r>
        <w:tab/>
        <w:t>Rate ideology</w:t>
      </w:r>
    </w:p>
    <w:p w14:paraId="566B9ADF" w14:textId="77777777" w:rsidR="008D753F" w:rsidRDefault="001061C7">
      <w:pPr>
        <w:pStyle w:val="GDefaultWidgetOption"/>
        <w:keepNext/>
        <w:tabs>
          <w:tab w:val="left" w:pos="2160"/>
        </w:tabs>
      </w:pPr>
      <w:r>
        <w:t>as_banner</w:t>
      </w:r>
      <w:r>
        <w:tab/>
        <w:t>False</w:t>
      </w:r>
    </w:p>
    <w:p w14:paraId="792135B9" w14:textId="77777777" w:rsidR="008D753F" w:rsidRDefault="001061C7">
      <w:pPr>
        <w:pStyle w:val="GDefaultWidgetOption"/>
        <w:keepNext/>
        <w:tabs>
          <w:tab w:val="left" w:pos="2160"/>
        </w:tabs>
      </w:pPr>
      <w:r>
        <w:t>description</w:t>
      </w:r>
      <w:r>
        <w:tab/>
      </w:r>
    </w:p>
    <w:p w14:paraId="0A16FCD0" w14:textId="77777777" w:rsidR="008D753F" w:rsidRDefault="001061C7">
      <w:pPr>
        <w:pStyle w:val="GDefaultWidgetOption"/>
        <w:keepNext/>
        <w:tabs>
          <w:tab w:val="left" w:pos="2160"/>
        </w:tabs>
      </w:pPr>
      <w:r>
        <w:t>spd_category</w:t>
      </w:r>
      <w:r>
        <w:tab/>
      </w:r>
    </w:p>
    <w:p w14:paraId="2EED5BC1" w14:textId="77777777" w:rsidR="008D753F" w:rsidRDefault="001061C7">
      <w:pPr>
        <w:pStyle w:val="GDefaultWidgetOption"/>
        <w:keepNext/>
        <w:tabs>
          <w:tab w:val="left" w:pos="2160"/>
        </w:tabs>
      </w:pPr>
      <w:r>
        <w:t>tags</w:t>
      </w:r>
      <w:r>
        <w:tab/>
      </w:r>
    </w:p>
    <w:p w14:paraId="62E5CAAF" w14:textId="77777777" w:rsidR="008D753F" w:rsidRDefault="001061C7">
      <w:pPr>
        <w:pStyle w:val="GDefaultWidgetOption"/>
        <w:keepNext/>
        <w:tabs>
          <w:tab w:val="left" w:pos="2160"/>
        </w:tabs>
      </w:pPr>
      <w:r>
        <w:t>transpose</w:t>
      </w:r>
      <w:r>
        <w:tab/>
        <w:t>False</w:t>
      </w:r>
    </w:p>
    <w:p w14:paraId="249D9808" w14:textId="77777777" w:rsidR="008D753F" w:rsidRDefault="001061C7">
      <w:pPr>
        <w:pStyle w:val="GDefaultWidgetOption"/>
        <w:keepNext/>
        <w:tabs>
          <w:tab w:val="left" w:pos="2160"/>
        </w:tabs>
      </w:pPr>
      <w:r>
        <w:t>stripes</w:t>
      </w:r>
      <w:r>
        <w:tab/>
        <w:t>False</w:t>
      </w:r>
    </w:p>
    <w:p w14:paraId="4CDE396E" w14:textId="77777777" w:rsidR="008D753F" w:rsidRDefault="001061C7">
      <w:pPr>
        <w:pStyle w:val="GDefaultWidgetOption"/>
        <w:keepNext/>
        <w:tabs>
          <w:tab w:val="left" w:pos="2160"/>
        </w:tabs>
      </w:pPr>
      <w:r>
        <w:t>sticky_header</w:t>
      </w:r>
      <w:r>
        <w:tab/>
        <w:t>False</w:t>
      </w:r>
    </w:p>
    <w:p w14:paraId="044E1897" w14:textId="77777777" w:rsidR="008D753F" w:rsidRDefault="001061C7">
      <w:pPr>
        <w:pStyle w:val="GDefaultWidgetOption"/>
        <w:keepNext/>
        <w:tabs>
          <w:tab w:val="left" w:pos="2160"/>
        </w:tabs>
      </w:pPr>
      <w:r>
        <w:t>splitlabels</w:t>
      </w:r>
      <w:r>
        <w:tab/>
        <w:t>False</w:t>
      </w:r>
    </w:p>
    <w:p w14:paraId="43121459" w14:textId="77777777" w:rsidR="008D753F" w:rsidRDefault="001061C7">
      <w:pPr>
        <w:pStyle w:val="GDefaultWidgetOption"/>
        <w:keepNext/>
        <w:tabs>
          <w:tab w:val="left" w:pos="2160"/>
        </w:tabs>
      </w:pPr>
      <w:r>
        <w:t>offset</w:t>
      </w:r>
      <w:r>
        <w:tab/>
        <w:t>0</w:t>
      </w:r>
    </w:p>
    <w:p w14:paraId="27A37CB7" w14:textId="77777777" w:rsidR="008D753F" w:rsidRDefault="001061C7">
      <w:pPr>
        <w:pStyle w:val="GDefaultWidgetOption"/>
        <w:keepNext/>
        <w:tabs>
          <w:tab w:val="left" w:pos="2160"/>
        </w:tabs>
      </w:pPr>
      <w:r>
        <w:t>visible_rows</w:t>
      </w:r>
      <w:r>
        <w:tab/>
      </w:r>
    </w:p>
    <w:p w14:paraId="45F43EEA" w14:textId="77777777" w:rsidR="008D753F" w:rsidRDefault="001061C7">
      <w:pPr>
        <w:pStyle w:val="GDefaultWidgetOption"/>
        <w:keepNext/>
        <w:tabs>
          <w:tab w:val="left" w:pos="2160"/>
        </w:tabs>
      </w:pPr>
      <w:r>
        <w:t>grid_chart_type</w:t>
      </w:r>
      <w:r>
        <w:tab/>
        <w:t>stacked_bar</w:t>
      </w:r>
    </w:p>
    <w:p w14:paraId="461E66F5" w14:textId="77777777" w:rsidR="008D753F" w:rsidRDefault="001061C7">
      <w:pPr>
        <w:pStyle w:val="GDefaultWidgetOption"/>
        <w:keepNext/>
        <w:tabs>
          <w:tab w:val="left" w:pos="2160"/>
        </w:tabs>
      </w:pPr>
      <w:r>
        <w:t>sort_order</w:t>
      </w:r>
      <w:r>
        <w:tab/>
        <w:t>none</w:t>
      </w:r>
    </w:p>
    <w:p w14:paraId="17609794" w14:textId="77777777" w:rsidR="008D753F" w:rsidRDefault="001061C7">
      <w:pPr>
        <w:pStyle w:val="GDefaultWidgetOption"/>
        <w:keepNext/>
        <w:tabs>
          <w:tab w:val="left" w:pos="2160"/>
        </w:tabs>
      </w:pPr>
      <w:r>
        <w:t>colsum</w:t>
      </w:r>
      <w:r>
        <w:tab/>
      </w:r>
    </w:p>
    <w:p w14:paraId="6FA3C2AF" w14:textId="77777777" w:rsidR="008D753F" w:rsidRDefault="001061C7">
      <w:pPr>
        <w:pStyle w:val="GDefaultWidgetOption"/>
        <w:keepNext/>
        <w:tabs>
          <w:tab w:val="left" w:pos="2160"/>
        </w:tabs>
      </w:pPr>
      <w:r>
        <w:t>slide_title</w:t>
      </w:r>
      <w:r>
        <w:tab/>
      </w:r>
    </w:p>
    <w:p w14:paraId="78709D12" w14:textId="77777777" w:rsidR="008D753F" w:rsidRDefault="001061C7">
      <w:pPr>
        <w:pStyle w:val="GWidgetOption"/>
        <w:keepNext/>
        <w:tabs>
          <w:tab w:val="left" w:pos="2160"/>
        </w:tabs>
      </w:pPr>
      <w:r>
        <w:t>required</w:t>
      </w:r>
      <w:r>
        <w:tab/>
        <w:t>SOFT</w:t>
      </w:r>
    </w:p>
    <w:p w14:paraId="1346B227" w14:textId="77777777" w:rsidR="008D753F" w:rsidRDefault="001061C7">
      <w:pPr>
        <w:pStyle w:val="GDefaultWidgetOption"/>
        <w:keepNext/>
        <w:tabs>
          <w:tab w:val="left" w:pos="2160"/>
        </w:tabs>
      </w:pPr>
      <w:r>
        <w:t>collapse_width</w:t>
      </w:r>
      <w:r>
        <w:tab/>
        <w:t>575</w:t>
      </w:r>
    </w:p>
    <w:p w14:paraId="1A2D4A54" w14:textId="77777777" w:rsidR="008D753F" w:rsidRDefault="001061C7">
      <w:pPr>
        <w:pStyle w:val="GDefaultWidgetOption"/>
        <w:keepNext/>
        <w:tabs>
          <w:tab w:val="left" w:pos="2160"/>
        </w:tabs>
      </w:pPr>
      <w:r>
        <w:t>client</w:t>
      </w:r>
      <w:r>
        <w:tab/>
      </w:r>
    </w:p>
    <w:p w14:paraId="568928EB" w14:textId="77777777" w:rsidR="008D753F" w:rsidRDefault="001061C7">
      <w:pPr>
        <w:pStyle w:val="GDefaultWidgetOption"/>
        <w:keepNext/>
        <w:tabs>
          <w:tab w:val="left" w:pos="2160"/>
        </w:tabs>
      </w:pPr>
      <w:r>
        <w:t>colsample</w:t>
      </w:r>
      <w:r>
        <w:tab/>
      </w:r>
    </w:p>
    <w:p w14:paraId="66F3A63F" w14:textId="77777777" w:rsidR="008D753F" w:rsidRDefault="001061C7">
      <w:pPr>
        <w:pStyle w:val="GDefaultWidgetOption"/>
        <w:keepNext/>
        <w:tabs>
          <w:tab w:val="left" w:pos="2160"/>
        </w:tabs>
      </w:pPr>
      <w:r>
        <w:t>colorder</w:t>
      </w:r>
      <w:r>
        <w:tab/>
        <w:t>as-is</w:t>
      </w:r>
    </w:p>
    <w:p w14:paraId="2C3DA7CA"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02EB7FFE" w14:textId="77777777">
        <w:tc>
          <w:tcPr>
            <w:tcW w:w="2952" w:type="dxa"/>
          </w:tcPr>
          <w:p w14:paraId="545AAF3F" w14:textId="77777777" w:rsidR="008D753F" w:rsidRDefault="001061C7">
            <w:pPr>
              <w:keepNext/>
            </w:pPr>
            <w:r>
              <w:t>CC24_330a</w:t>
            </w:r>
          </w:p>
        </w:tc>
        <w:tc>
          <w:tcPr>
            <w:tcW w:w="5904" w:type="dxa"/>
          </w:tcPr>
          <w:p w14:paraId="3601ECF0" w14:textId="77777777" w:rsidR="008D753F" w:rsidRDefault="001061C7">
            <w:pPr>
              <w:keepNext/>
            </w:pPr>
            <w:r>
              <w:t>Yourself</w:t>
            </w:r>
          </w:p>
        </w:tc>
      </w:tr>
      <w:tr w:rsidR="008D753F" w14:paraId="3DDB0875" w14:textId="77777777">
        <w:tc>
          <w:tcPr>
            <w:tcW w:w="2952" w:type="dxa"/>
          </w:tcPr>
          <w:p w14:paraId="1F99EDB8" w14:textId="77777777" w:rsidR="008D753F" w:rsidRDefault="001061C7">
            <w:pPr>
              <w:keepNext/>
            </w:pPr>
            <w:r>
              <w:t>CC24_330b</w:t>
            </w:r>
            <w:r>
              <w:rPr>
                <w:i/>
              </w:rPr>
              <w:t xml:space="preserve">- Show if </w:t>
            </w:r>
            <w:proofErr w:type="spellStart"/>
            <w:r>
              <w:rPr>
                <w:i/>
              </w:rPr>
              <w:t>CurrentGovName</w:t>
            </w:r>
            <w:proofErr w:type="spellEnd"/>
          </w:p>
        </w:tc>
        <w:tc>
          <w:tcPr>
            <w:tcW w:w="5904" w:type="dxa"/>
          </w:tcPr>
          <w:p w14:paraId="6F417965" w14:textId="77777777" w:rsidR="008D753F" w:rsidRDefault="001061C7">
            <w:pPr>
              <w:keepNext/>
            </w:pPr>
            <w:r>
              <w:t>$</w:t>
            </w:r>
            <w:proofErr w:type="spellStart"/>
            <w:r>
              <w:t>CurrentGovName</w:t>
            </w:r>
            <w:proofErr w:type="spellEnd"/>
          </w:p>
        </w:tc>
      </w:tr>
      <w:tr w:rsidR="008D753F" w14:paraId="6ABC7B31" w14:textId="77777777">
        <w:tc>
          <w:tcPr>
            <w:tcW w:w="2952" w:type="dxa"/>
          </w:tcPr>
          <w:p w14:paraId="16E05895" w14:textId="77777777" w:rsidR="008D753F" w:rsidRDefault="001061C7">
            <w:pPr>
              <w:keepNext/>
            </w:pPr>
            <w:r>
              <w:t>CC24_330c</w:t>
            </w:r>
          </w:p>
        </w:tc>
        <w:tc>
          <w:tcPr>
            <w:tcW w:w="5904" w:type="dxa"/>
          </w:tcPr>
          <w:p w14:paraId="37B30B12" w14:textId="77777777" w:rsidR="008D753F" w:rsidRDefault="001061C7">
            <w:pPr>
              <w:keepNext/>
            </w:pPr>
            <w:r>
              <w:t>Joe Biden</w:t>
            </w:r>
          </w:p>
        </w:tc>
      </w:tr>
      <w:tr w:rsidR="008D753F" w14:paraId="5D4F10B2" w14:textId="77777777">
        <w:tc>
          <w:tcPr>
            <w:tcW w:w="2952" w:type="dxa"/>
          </w:tcPr>
          <w:p w14:paraId="5BCEF5D8" w14:textId="77777777" w:rsidR="008D753F" w:rsidRDefault="001061C7">
            <w:pPr>
              <w:keepNext/>
            </w:pPr>
            <w:r>
              <w:t>CC24_330d</w:t>
            </w:r>
          </w:p>
        </w:tc>
        <w:tc>
          <w:tcPr>
            <w:tcW w:w="5904" w:type="dxa"/>
          </w:tcPr>
          <w:p w14:paraId="2DBA40A7" w14:textId="77777777" w:rsidR="008D753F" w:rsidRDefault="001061C7">
            <w:pPr>
              <w:keepNext/>
            </w:pPr>
            <w:r>
              <w:t>Kamala Harris</w:t>
            </w:r>
          </w:p>
        </w:tc>
      </w:tr>
      <w:tr w:rsidR="008D753F" w14:paraId="255E535C" w14:textId="77777777">
        <w:tc>
          <w:tcPr>
            <w:tcW w:w="2952" w:type="dxa"/>
          </w:tcPr>
          <w:p w14:paraId="3D406830" w14:textId="77777777" w:rsidR="008D753F" w:rsidRDefault="001061C7">
            <w:pPr>
              <w:keepNext/>
            </w:pPr>
            <w:r>
              <w:t>CC24_330e</w:t>
            </w:r>
          </w:p>
        </w:tc>
        <w:tc>
          <w:tcPr>
            <w:tcW w:w="5904" w:type="dxa"/>
          </w:tcPr>
          <w:p w14:paraId="6AE9C603" w14:textId="77777777" w:rsidR="008D753F" w:rsidRDefault="001061C7">
            <w:pPr>
              <w:keepNext/>
            </w:pPr>
            <w:r>
              <w:t>Donald Trump</w:t>
            </w:r>
          </w:p>
        </w:tc>
      </w:tr>
      <w:tr w:rsidR="008D753F" w14:paraId="0AACDE3F" w14:textId="77777777">
        <w:tc>
          <w:tcPr>
            <w:tcW w:w="2952" w:type="dxa"/>
          </w:tcPr>
          <w:p w14:paraId="2EB0A40D" w14:textId="77777777" w:rsidR="008D753F" w:rsidRDefault="001061C7">
            <w:pPr>
              <w:keepNext/>
            </w:pPr>
            <w:r>
              <w:t>CC24_330f</w:t>
            </w:r>
          </w:p>
        </w:tc>
        <w:tc>
          <w:tcPr>
            <w:tcW w:w="5904" w:type="dxa"/>
          </w:tcPr>
          <w:p w14:paraId="49923FF8" w14:textId="77777777" w:rsidR="008D753F" w:rsidRDefault="001061C7">
            <w:pPr>
              <w:keepNext/>
            </w:pPr>
            <w:r>
              <w:t>The Democratic Party</w:t>
            </w:r>
          </w:p>
        </w:tc>
      </w:tr>
      <w:tr w:rsidR="008D753F" w14:paraId="2C611EC0" w14:textId="77777777">
        <w:tc>
          <w:tcPr>
            <w:tcW w:w="2952" w:type="dxa"/>
          </w:tcPr>
          <w:p w14:paraId="24D6BF80" w14:textId="77777777" w:rsidR="008D753F" w:rsidRDefault="001061C7">
            <w:pPr>
              <w:keepNext/>
            </w:pPr>
            <w:r>
              <w:t>CC24_330g</w:t>
            </w:r>
          </w:p>
        </w:tc>
        <w:tc>
          <w:tcPr>
            <w:tcW w:w="5904" w:type="dxa"/>
          </w:tcPr>
          <w:p w14:paraId="5D7D5635" w14:textId="77777777" w:rsidR="008D753F" w:rsidRDefault="001061C7">
            <w:pPr>
              <w:keepNext/>
            </w:pPr>
            <w:r>
              <w:t>The Republican Party</w:t>
            </w:r>
          </w:p>
        </w:tc>
      </w:tr>
      <w:tr w:rsidR="008D753F" w14:paraId="5B1BB3AB" w14:textId="77777777">
        <w:tc>
          <w:tcPr>
            <w:tcW w:w="2952" w:type="dxa"/>
          </w:tcPr>
          <w:p w14:paraId="24E56A04" w14:textId="77777777" w:rsidR="008D753F" w:rsidRDefault="001061C7">
            <w:pPr>
              <w:keepNext/>
            </w:pPr>
            <w:r>
              <w:t>CC24_330h</w:t>
            </w:r>
          </w:p>
        </w:tc>
        <w:tc>
          <w:tcPr>
            <w:tcW w:w="5904" w:type="dxa"/>
          </w:tcPr>
          <w:p w14:paraId="1020F31F" w14:textId="77777777" w:rsidR="008D753F" w:rsidRDefault="001061C7">
            <w:pPr>
              <w:keepNext/>
            </w:pPr>
            <w:r>
              <w:t>The U.S. Supreme Court</w:t>
            </w:r>
          </w:p>
        </w:tc>
      </w:tr>
      <w:tr w:rsidR="008D753F" w14:paraId="2495583B" w14:textId="77777777">
        <w:tc>
          <w:tcPr>
            <w:tcW w:w="2952" w:type="dxa"/>
          </w:tcPr>
          <w:p w14:paraId="50C884EE" w14:textId="77777777" w:rsidR="008D753F" w:rsidRDefault="001061C7">
            <w:pPr>
              <w:keepNext/>
            </w:pPr>
            <w:r>
              <w:t>CC24_330i</w:t>
            </w:r>
            <w:r>
              <w:rPr>
                <w:i/>
              </w:rPr>
              <w:t>- Show if CurrentSen1Name</w:t>
            </w:r>
          </w:p>
        </w:tc>
        <w:tc>
          <w:tcPr>
            <w:tcW w:w="5904" w:type="dxa"/>
          </w:tcPr>
          <w:p w14:paraId="37A08830" w14:textId="77777777" w:rsidR="008D753F" w:rsidRDefault="001061C7">
            <w:pPr>
              <w:keepNext/>
            </w:pPr>
            <w:r>
              <w:t>$CurrentSen1Name</w:t>
            </w:r>
          </w:p>
        </w:tc>
      </w:tr>
      <w:tr w:rsidR="008D753F" w14:paraId="000FDACB" w14:textId="77777777">
        <w:tc>
          <w:tcPr>
            <w:tcW w:w="2952" w:type="dxa"/>
          </w:tcPr>
          <w:p w14:paraId="10668B28" w14:textId="77777777" w:rsidR="008D753F" w:rsidRDefault="001061C7">
            <w:pPr>
              <w:keepNext/>
            </w:pPr>
            <w:r>
              <w:t>CC24_330j</w:t>
            </w:r>
            <w:r>
              <w:rPr>
                <w:i/>
              </w:rPr>
              <w:t>- Show if CurrentSen2Name</w:t>
            </w:r>
          </w:p>
        </w:tc>
        <w:tc>
          <w:tcPr>
            <w:tcW w:w="5904" w:type="dxa"/>
          </w:tcPr>
          <w:p w14:paraId="48F52817" w14:textId="77777777" w:rsidR="008D753F" w:rsidRDefault="001061C7">
            <w:pPr>
              <w:keepNext/>
            </w:pPr>
            <w:r>
              <w:t>$CurrentSen2Name</w:t>
            </w:r>
          </w:p>
        </w:tc>
      </w:tr>
      <w:tr w:rsidR="008D753F" w14:paraId="13B51023" w14:textId="77777777">
        <w:tc>
          <w:tcPr>
            <w:tcW w:w="2952" w:type="dxa"/>
          </w:tcPr>
          <w:p w14:paraId="7B494874" w14:textId="77777777" w:rsidR="008D753F" w:rsidRDefault="001061C7">
            <w:pPr>
              <w:keepNext/>
            </w:pPr>
            <w:r>
              <w:t>CC24_330l</w:t>
            </w:r>
            <w:r>
              <w:rPr>
                <w:i/>
              </w:rPr>
              <w:t xml:space="preserve">- Show if </w:t>
            </w:r>
            <w:proofErr w:type="spellStart"/>
            <w:r>
              <w:rPr>
                <w:i/>
              </w:rPr>
              <w:t>CurrentHouseName</w:t>
            </w:r>
            <w:proofErr w:type="spellEnd"/>
          </w:p>
        </w:tc>
        <w:tc>
          <w:tcPr>
            <w:tcW w:w="5904" w:type="dxa"/>
          </w:tcPr>
          <w:p w14:paraId="456D7883" w14:textId="77777777" w:rsidR="008D753F" w:rsidRDefault="001061C7">
            <w:pPr>
              <w:keepNext/>
            </w:pPr>
            <w:r>
              <w:t>$</w:t>
            </w:r>
            <w:proofErr w:type="spellStart"/>
            <w:r>
              <w:t>CurrentHouseName</w:t>
            </w:r>
            <w:proofErr w:type="spellEnd"/>
          </w:p>
        </w:tc>
      </w:tr>
    </w:tbl>
    <w:p w14:paraId="2438BA53"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0E04731" w14:textId="77777777">
        <w:tc>
          <w:tcPr>
            <w:tcW w:w="336" w:type="dxa"/>
          </w:tcPr>
          <w:p w14:paraId="2F50D10E" w14:textId="77777777" w:rsidR="008D753F" w:rsidRDefault="001061C7">
            <w:pPr>
              <w:keepNext/>
            </w:pPr>
            <w:r>
              <w:rPr>
                <w:rStyle w:val="GResponseCode"/>
              </w:rPr>
              <w:t>1</w:t>
            </w:r>
          </w:p>
        </w:tc>
        <w:tc>
          <w:tcPr>
            <w:tcW w:w="361" w:type="dxa"/>
          </w:tcPr>
          <w:p w14:paraId="4A70C3D4" w14:textId="77777777" w:rsidR="008D753F" w:rsidRDefault="001061C7">
            <w:pPr>
              <w:keepNext/>
            </w:pPr>
            <w:r>
              <w:t>○</w:t>
            </w:r>
          </w:p>
        </w:tc>
        <w:tc>
          <w:tcPr>
            <w:tcW w:w="3731" w:type="dxa"/>
          </w:tcPr>
          <w:p w14:paraId="63156944" w14:textId="77777777" w:rsidR="008D753F" w:rsidRDefault="001061C7">
            <w:pPr>
              <w:keepNext/>
            </w:pPr>
            <w:r>
              <w:t>Very Liberal</w:t>
            </w:r>
          </w:p>
        </w:tc>
        <w:tc>
          <w:tcPr>
            <w:tcW w:w="4428" w:type="dxa"/>
          </w:tcPr>
          <w:p w14:paraId="477439F5" w14:textId="77777777" w:rsidR="008D753F" w:rsidRDefault="008D753F">
            <w:pPr>
              <w:keepNext/>
              <w:jc w:val="right"/>
              <w:rPr>
                <w:i/>
              </w:rPr>
            </w:pPr>
          </w:p>
        </w:tc>
      </w:tr>
      <w:tr w:rsidR="008D753F" w14:paraId="5847F24A" w14:textId="77777777">
        <w:tc>
          <w:tcPr>
            <w:tcW w:w="336" w:type="dxa"/>
          </w:tcPr>
          <w:p w14:paraId="4717FED0" w14:textId="77777777" w:rsidR="008D753F" w:rsidRDefault="001061C7">
            <w:pPr>
              <w:keepNext/>
            </w:pPr>
            <w:r>
              <w:rPr>
                <w:rStyle w:val="GResponseCode"/>
              </w:rPr>
              <w:t>2</w:t>
            </w:r>
          </w:p>
        </w:tc>
        <w:tc>
          <w:tcPr>
            <w:tcW w:w="361" w:type="dxa"/>
          </w:tcPr>
          <w:p w14:paraId="7E974D7F" w14:textId="77777777" w:rsidR="008D753F" w:rsidRDefault="001061C7">
            <w:pPr>
              <w:keepNext/>
            </w:pPr>
            <w:r>
              <w:t>○</w:t>
            </w:r>
          </w:p>
        </w:tc>
        <w:tc>
          <w:tcPr>
            <w:tcW w:w="3731" w:type="dxa"/>
          </w:tcPr>
          <w:p w14:paraId="0D84FC79" w14:textId="77777777" w:rsidR="008D753F" w:rsidRDefault="001061C7">
            <w:pPr>
              <w:keepNext/>
            </w:pPr>
            <w:r>
              <w:t>Liberal</w:t>
            </w:r>
          </w:p>
        </w:tc>
        <w:tc>
          <w:tcPr>
            <w:tcW w:w="4428" w:type="dxa"/>
          </w:tcPr>
          <w:p w14:paraId="41D660AF" w14:textId="77777777" w:rsidR="008D753F" w:rsidRDefault="008D753F">
            <w:pPr>
              <w:keepNext/>
              <w:jc w:val="right"/>
              <w:rPr>
                <w:i/>
              </w:rPr>
            </w:pPr>
          </w:p>
        </w:tc>
      </w:tr>
      <w:tr w:rsidR="008D753F" w14:paraId="0CCB1A6A" w14:textId="77777777">
        <w:tc>
          <w:tcPr>
            <w:tcW w:w="336" w:type="dxa"/>
          </w:tcPr>
          <w:p w14:paraId="5B26DD1E" w14:textId="77777777" w:rsidR="008D753F" w:rsidRDefault="001061C7">
            <w:pPr>
              <w:keepNext/>
            </w:pPr>
            <w:r>
              <w:rPr>
                <w:rStyle w:val="GResponseCode"/>
              </w:rPr>
              <w:t>3</w:t>
            </w:r>
          </w:p>
        </w:tc>
        <w:tc>
          <w:tcPr>
            <w:tcW w:w="361" w:type="dxa"/>
          </w:tcPr>
          <w:p w14:paraId="7CFDB8BD" w14:textId="77777777" w:rsidR="008D753F" w:rsidRDefault="001061C7">
            <w:pPr>
              <w:keepNext/>
            </w:pPr>
            <w:r>
              <w:t>○</w:t>
            </w:r>
          </w:p>
        </w:tc>
        <w:tc>
          <w:tcPr>
            <w:tcW w:w="3731" w:type="dxa"/>
          </w:tcPr>
          <w:p w14:paraId="2CA519A1" w14:textId="77777777" w:rsidR="008D753F" w:rsidRDefault="001061C7">
            <w:pPr>
              <w:keepNext/>
            </w:pPr>
            <w:r>
              <w:t>Somewhat Liberal</w:t>
            </w:r>
          </w:p>
        </w:tc>
        <w:tc>
          <w:tcPr>
            <w:tcW w:w="4428" w:type="dxa"/>
          </w:tcPr>
          <w:p w14:paraId="54D50FC7" w14:textId="77777777" w:rsidR="008D753F" w:rsidRDefault="008D753F">
            <w:pPr>
              <w:keepNext/>
              <w:jc w:val="right"/>
              <w:rPr>
                <w:i/>
              </w:rPr>
            </w:pPr>
          </w:p>
        </w:tc>
      </w:tr>
      <w:tr w:rsidR="008D753F" w14:paraId="5A364860" w14:textId="77777777">
        <w:tc>
          <w:tcPr>
            <w:tcW w:w="336" w:type="dxa"/>
          </w:tcPr>
          <w:p w14:paraId="66C1152B" w14:textId="77777777" w:rsidR="008D753F" w:rsidRDefault="001061C7">
            <w:pPr>
              <w:keepNext/>
            </w:pPr>
            <w:r>
              <w:rPr>
                <w:rStyle w:val="GResponseCode"/>
              </w:rPr>
              <w:t>4</w:t>
            </w:r>
          </w:p>
        </w:tc>
        <w:tc>
          <w:tcPr>
            <w:tcW w:w="361" w:type="dxa"/>
          </w:tcPr>
          <w:p w14:paraId="18560976" w14:textId="77777777" w:rsidR="008D753F" w:rsidRDefault="001061C7">
            <w:pPr>
              <w:keepNext/>
            </w:pPr>
            <w:r>
              <w:t>○</w:t>
            </w:r>
          </w:p>
        </w:tc>
        <w:tc>
          <w:tcPr>
            <w:tcW w:w="3731" w:type="dxa"/>
          </w:tcPr>
          <w:p w14:paraId="37B5AA7E" w14:textId="77777777" w:rsidR="008D753F" w:rsidRDefault="001061C7">
            <w:pPr>
              <w:keepNext/>
            </w:pPr>
            <w:r>
              <w:t>Middle of the Road</w:t>
            </w:r>
          </w:p>
        </w:tc>
        <w:tc>
          <w:tcPr>
            <w:tcW w:w="4428" w:type="dxa"/>
          </w:tcPr>
          <w:p w14:paraId="4F5A6735" w14:textId="77777777" w:rsidR="008D753F" w:rsidRDefault="008D753F">
            <w:pPr>
              <w:keepNext/>
              <w:jc w:val="right"/>
              <w:rPr>
                <w:i/>
              </w:rPr>
            </w:pPr>
          </w:p>
        </w:tc>
      </w:tr>
      <w:tr w:rsidR="008D753F" w14:paraId="7D53D848" w14:textId="77777777">
        <w:tc>
          <w:tcPr>
            <w:tcW w:w="336" w:type="dxa"/>
          </w:tcPr>
          <w:p w14:paraId="6F8368D5" w14:textId="77777777" w:rsidR="008D753F" w:rsidRDefault="001061C7">
            <w:pPr>
              <w:keepNext/>
            </w:pPr>
            <w:r>
              <w:rPr>
                <w:rStyle w:val="GResponseCode"/>
              </w:rPr>
              <w:t>5</w:t>
            </w:r>
          </w:p>
        </w:tc>
        <w:tc>
          <w:tcPr>
            <w:tcW w:w="361" w:type="dxa"/>
          </w:tcPr>
          <w:p w14:paraId="1F59AB0B" w14:textId="77777777" w:rsidR="008D753F" w:rsidRDefault="001061C7">
            <w:pPr>
              <w:keepNext/>
            </w:pPr>
            <w:r>
              <w:t>○</w:t>
            </w:r>
          </w:p>
        </w:tc>
        <w:tc>
          <w:tcPr>
            <w:tcW w:w="3731" w:type="dxa"/>
          </w:tcPr>
          <w:p w14:paraId="4E037B9E" w14:textId="77777777" w:rsidR="008D753F" w:rsidRDefault="001061C7">
            <w:pPr>
              <w:keepNext/>
            </w:pPr>
            <w:r>
              <w:t>Somewhat Conservative</w:t>
            </w:r>
          </w:p>
        </w:tc>
        <w:tc>
          <w:tcPr>
            <w:tcW w:w="4428" w:type="dxa"/>
          </w:tcPr>
          <w:p w14:paraId="76AA4632" w14:textId="77777777" w:rsidR="008D753F" w:rsidRDefault="008D753F">
            <w:pPr>
              <w:keepNext/>
              <w:jc w:val="right"/>
              <w:rPr>
                <w:i/>
              </w:rPr>
            </w:pPr>
          </w:p>
        </w:tc>
      </w:tr>
      <w:tr w:rsidR="008D753F" w14:paraId="4A65ECAC" w14:textId="77777777">
        <w:tc>
          <w:tcPr>
            <w:tcW w:w="336" w:type="dxa"/>
          </w:tcPr>
          <w:p w14:paraId="149D468F" w14:textId="77777777" w:rsidR="008D753F" w:rsidRDefault="001061C7">
            <w:pPr>
              <w:keepNext/>
            </w:pPr>
            <w:r>
              <w:rPr>
                <w:rStyle w:val="GResponseCode"/>
              </w:rPr>
              <w:t>6</w:t>
            </w:r>
          </w:p>
        </w:tc>
        <w:tc>
          <w:tcPr>
            <w:tcW w:w="361" w:type="dxa"/>
          </w:tcPr>
          <w:p w14:paraId="70A88DEC" w14:textId="77777777" w:rsidR="008D753F" w:rsidRDefault="001061C7">
            <w:pPr>
              <w:keepNext/>
            </w:pPr>
            <w:r>
              <w:t>○</w:t>
            </w:r>
          </w:p>
        </w:tc>
        <w:tc>
          <w:tcPr>
            <w:tcW w:w="3731" w:type="dxa"/>
          </w:tcPr>
          <w:p w14:paraId="0D599CDC" w14:textId="77777777" w:rsidR="008D753F" w:rsidRDefault="001061C7">
            <w:pPr>
              <w:keepNext/>
            </w:pPr>
            <w:r>
              <w:t>Conservative</w:t>
            </w:r>
          </w:p>
        </w:tc>
        <w:tc>
          <w:tcPr>
            <w:tcW w:w="4428" w:type="dxa"/>
          </w:tcPr>
          <w:p w14:paraId="41E35CA5" w14:textId="77777777" w:rsidR="008D753F" w:rsidRDefault="008D753F">
            <w:pPr>
              <w:keepNext/>
              <w:jc w:val="right"/>
              <w:rPr>
                <w:i/>
              </w:rPr>
            </w:pPr>
          </w:p>
        </w:tc>
      </w:tr>
      <w:tr w:rsidR="008D753F" w14:paraId="29B6DBE4" w14:textId="77777777">
        <w:tc>
          <w:tcPr>
            <w:tcW w:w="336" w:type="dxa"/>
          </w:tcPr>
          <w:p w14:paraId="43356E4E" w14:textId="77777777" w:rsidR="008D753F" w:rsidRDefault="001061C7">
            <w:pPr>
              <w:keepNext/>
            </w:pPr>
            <w:r>
              <w:rPr>
                <w:rStyle w:val="GResponseCode"/>
              </w:rPr>
              <w:t>7</w:t>
            </w:r>
          </w:p>
        </w:tc>
        <w:tc>
          <w:tcPr>
            <w:tcW w:w="361" w:type="dxa"/>
          </w:tcPr>
          <w:p w14:paraId="73D58EC8" w14:textId="77777777" w:rsidR="008D753F" w:rsidRDefault="001061C7">
            <w:pPr>
              <w:keepNext/>
            </w:pPr>
            <w:r>
              <w:t>○</w:t>
            </w:r>
          </w:p>
        </w:tc>
        <w:tc>
          <w:tcPr>
            <w:tcW w:w="3731" w:type="dxa"/>
          </w:tcPr>
          <w:p w14:paraId="62D396CD" w14:textId="77777777" w:rsidR="008D753F" w:rsidRDefault="001061C7">
            <w:pPr>
              <w:keepNext/>
            </w:pPr>
            <w:r>
              <w:t>Very Conservative</w:t>
            </w:r>
          </w:p>
        </w:tc>
        <w:tc>
          <w:tcPr>
            <w:tcW w:w="4428" w:type="dxa"/>
          </w:tcPr>
          <w:p w14:paraId="6A4D11F5" w14:textId="77777777" w:rsidR="008D753F" w:rsidRDefault="008D753F">
            <w:pPr>
              <w:keepNext/>
              <w:jc w:val="right"/>
              <w:rPr>
                <w:i/>
              </w:rPr>
            </w:pPr>
          </w:p>
        </w:tc>
      </w:tr>
      <w:tr w:rsidR="008D753F" w14:paraId="77F32374" w14:textId="77777777">
        <w:tc>
          <w:tcPr>
            <w:tcW w:w="336" w:type="dxa"/>
          </w:tcPr>
          <w:p w14:paraId="671E8547" w14:textId="77777777" w:rsidR="008D753F" w:rsidRDefault="001061C7">
            <w:pPr>
              <w:keepNext/>
            </w:pPr>
            <w:r>
              <w:rPr>
                <w:rStyle w:val="GResponseCode"/>
              </w:rPr>
              <w:t>8</w:t>
            </w:r>
          </w:p>
        </w:tc>
        <w:tc>
          <w:tcPr>
            <w:tcW w:w="361" w:type="dxa"/>
          </w:tcPr>
          <w:p w14:paraId="18EBF1A0" w14:textId="77777777" w:rsidR="008D753F" w:rsidRDefault="001061C7">
            <w:pPr>
              <w:keepNext/>
            </w:pPr>
            <w:r>
              <w:t>○</w:t>
            </w:r>
          </w:p>
        </w:tc>
        <w:tc>
          <w:tcPr>
            <w:tcW w:w="3731" w:type="dxa"/>
          </w:tcPr>
          <w:p w14:paraId="2EA15221" w14:textId="77777777" w:rsidR="008D753F" w:rsidRDefault="001061C7">
            <w:pPr>
              <w:keepNext/>
            </w:pPr>
            <w:r>
              <w:t>Not sure</w:t>
            </w:r>
          </w:p>
        </w:tc>
        <w:tc>
          <w:tcPr>
            <w:tcW w:w="4428" w:type="dxa"/>
          </w:tcPr>
          <w:p w14:paraId="7DD88F01" w14:textId="77777777" w:rsidR="008D753F" w:rsidRDefault="008D753F">
            <w:pPr>
              <w:keepNext/>
              <w:jc w:val="right"/>
              <w:rPr>
                <w:i/>
              </w:rPr>
            </w:pPr>
          </w:p>
        </w:tc>
      </w:tr>
      <w:tr w:rsidR="008D753F" w14:paraId="0066C378" w14:textId="77777777">
        <w:tc>
          <w:tcPr>
            <w:tcW w:w="336" w:type="dxa"/>
          </w:tcPr>
          <w:p w14:paraId="45A4105A" w14:textId="77777777" w:rsidR="008D753F" w:rsidRDefault="001061C7">
            <w:pPr>
              <w:keepNext/>
            </w:pPr>
            <w:r>
              <w:rPr>
                <w:rStyle w:val="GResponseCode"/>
              </w:rPr>
              <w:t>8</w:t>
            </w:r>
          </w:p>
        </w:tc>
        <w:tc>
          <w:tcPr>
            <w:tcW w:w="361" w:type="dxa"/>
          </w:tcPr>
          <w:p w14:paraId="4214263C" w14:textId="77777777" w:rsidR="008D753F" w:rsidRDefault="008D753F">
            <w:pPr>
              <w:keepNext/>
            </w:pPr>
          </w:p>
        </w:tc>
        <w:tc>
          <w:tcPr>
            <w:tcW w:w="3731" w:type="dxa"/>
          </w:tcPr>
          <w:p w14:paraId="1A0BA7F6" w14:textId="77777777" w:rsidR="008D753F" w:rsidRDefault="001061C7">
            <w:pPr>
              <w:pStyle w:val="GAdminOption"/>
              <w:keepNext/>
            </w:pPr>
            <w:r>
              <w:t>Skipped</w:t>
            </w:r>
          </w:p>
        </w:tc>
        <w:tc>
          <w:tcPr>
            <w:tcW w:w="4428" w:type="dxa"/>
          </w:tcPr>
          <w:p w14:paraId="4C374BE1" w14:textId="77777777" w:rsidR="008D753F" w:rsidRDefault="008D753F">
            <w:pPr>
              <w:keepNext/>
              <w:jc w:val="right"/>
              <w:rPr>
                <w:i/>
              </w:rPr>
            </w:pPr>
          </w:p>
        </w:tc>
      </w:tr>
      <w:tr w:rsidR="008D753F" w14:paraId="3A4346B4" w14:textId="77777777">
        <w:tc>
          <w:tcPr>
            <w:tcW w:w="336" w:type="dxa"/>
          </w:tcPr>
          <w:p w14:paraId="01658613" w14:textId="77777777" w:rsidR="008D753F" w:rsidRDefault="001061C7">
            <w:pPr>
              <w:keepNext/>
            </w:pPr>
            <w:r>
              <w:rPr>
                <w:rStyle w:val="GResponseCode"/>
              </w:rPr>
              <w:t>9</w:t>
            </w:r>
          </w:p>
        </w:tc>
        <w:tc>
          <w:tcPr>
            <w:tcW w:w="361" w:type="dxa"/>
          </w:tcPr>
          <w:p w14:paraId="2ED53237" w14:textId="77777777" w:rsidR="008D753F" w:rsidRDefault="008D753F">
            <w:pPr>
              <w:keepNext/>
            </w:pPr>
          </w:p>
        </w:tc>
        <w:tc>
          <w:tcPr>
            <w:tcW w:w="3731" w:type="dxa"/>
          </w:tcPr>
          <w:p w14:paraId="43F42961" w14:textId="77777777" w:rsidR="008D753F" w:rsidRDefault="001061C7">
            <w:pPr>
              <w:pStyle w:val="GAdminOption"/>
              <w:keepNext/>
            </w:pPr>
            <w:r>
              <w:t>Not Asked</w:t>
            </w:r>
          </w:p>
        </w:tc>
        <w:tc>
          <w:tcPr>
            <w:tcW w:w="4428" w:type="dxa"/>
          </w:tcPr>
          <w:p w14:paraId="08E452A5" w14:textId="77777777" w:rsidR="008D753F" w:rsidRDefault="008D753F">
            <w:pPr>
              <w:keepNext/>
              <w:jc w:val="right"/>
              <w:rPr>
                <w:i/>
              </w:rPr>
            </w:pPr>
          </w:p>
        </w:tc>
      </w:tr>
    </w:tbl>
    <w:p w14:paraId="41FC3B29" w14:textId="77777777" w:rsidR="008D753F" w:rsidRDefault="008D753F">
      <w:pPr>
        <w:pStyle w:val="GQuestionSpacer"/>
      </w:pPr>
    </w:p>
    <w:p w14:paraId="04767096" w14:textId="77777777" w:rsidR="008D753F" w:rsidRDefault="001061C7">
      <w:pPr>
        <w:pStyle w:val="GPage"/>
        <w:keepNext/>
      </w:pPr>
      <w:bookmarkStart w:id="183" w:name="_Toc175835930"/>
      <w:r>
        <w:t>Page: implicit_page_CC24_340grid</w:t>
      </w:r>
      <w:bookmarkEnd w:id="183"/>
    </w:p>
    <w:p w14:paraId="4EC9D20E"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1597"/>
        <w:gridCol w:w="7763"/>
      </w:tblGrid>
      <w:tr w:rsidR="008D753F" w14:paraId="1C8A8135" w14:textId="77777777">
        <w:tc>
          <w:tcPr>
            <w:tcW w:w="0" w:type="dxa"/>
            <w:shd w:val="clear" w:color="auto" w:fill="D0D0D0"/>
          </w:tcPr>
          <w:p w14:paraId="2F8C3954" w14:textId="77777777" w:rsidR="008D753F" w:rsidRDefault="001061C7">
            <w:pPr>
              <w:pStyle w:val="GVariableNameP"/>
              <w:keepNext/>
            </w:pPr>
            <w:r>
              <w:lastRenderedPageBreak/>
              <w:fldChar w:fldCharType="begin"/>
            </w:r>
            <w:r>
              <w:instrText>TC CC24_340grid \\l 2 \\f a</w:instrText>
            </w:r>
            <w:r>
              <w:fldChar w:fldCharType="end"/>
            </w:r>
            <w:r>
              <w:t>CC24_340grid</w:t>
            </w:r>
          </w:p>
        </w:tc>
        <w:tc>
          <w:tcPr>
            <w:tcW w:w="0" w:type="dxa"/>
            <w:shd w:val="clear" w:color="auto" w:fill="D0D0D0"/>
            <w:vAlign w:val="bottom"/>
          </w:tcPr>
          <w:p w14:paraId="318027FA" w14:textId="77777777" w:rsidR="008D753F" w:rsidRDefault="001061C7">
            <w:pPr>
              <w:keepNext/>
              <w:jc w:val="right"/>
            </w:pPr>
            <w:r>
              <w:t>GRID</w:t>
            </w:r>
          </w:p>
        </w:tc>
      </w:tr>
      <w:tr w:rsidR="008D753F" w14:paraId="6C4D0579" w14:textId="77777777">
        <w:tc>
          <w:tcPr>
            <w:tcW w:w="8856" w:type="dxa"/>
            <w:gridSpan w:val="2"/>
            <w:shd w:val="clear" w:color="auto" w:fill="D0D0D0"/>
          </w:tcPr>
          <w:p w14:paraId="088B8A80" w14:textId="77777777" w:rsidR="008D753F" w:rsidRDefault="001061C7">
            <w:pPr>
              <w:keepNext/>
            </w:pPr>
            <w:r>
              <w:t>Do you support or oppose each of the following bills before Congress?</w:t>
            </w:r>
          </w:p>
        </w:tc>
      </w:tr>
    </w:tbl>
    <w:p w14:paraId="61D7DCE7" w14:textId="77777777" w:rsidR="008D753F" w:rsidRDefault="008D753F">
      <w:pPr>
        <w:pStyle w:val="GQuestionSpacer"/>
        <w:keepNext/>
      </w:pPr>
    </w:p>
    <w:p w14:paraId="314283FA" w14:textId="77777777" w:rsidR="008D753F" w:rsidRDefault="001061C7">
      <w:pPr>
        <w:pStyle w:val="GDefaultWidgetOption"/>
        <w:keepNext/>
        <w:tabs>
          <w:tab w:val="left" w:pos="2160"/>
        </w:tabs>
      </w:pPr>
      <w:r>
        <w:t>collapsible</w:t>
      </w:r>
      <w:r>
        <w:tab/>
        <w:t>True</w:t>
      </w:r>
    </w:p>
    <w:p w14:paraId="5FCDE389" w14:textId="77777777" w:rsidR="008D753F" w:rsidRDefault="001061C7">
      <w:pPr>
        <w:pStyle w:val="GDefaultWidgetOption"/>
        <w:keepNext/>
        <w:tabs>
          <w:tab w:val="left" w:pos="2160"/>
        </w:tabs>
      </w:pPr>
      <w:r>
        <w:t>dk_text</w:t>
      </w:r>
      <w:r>
        <w:tab/>
        <w:t>Don't know</w:t>
      </w:r>
    </w:p>
    <w:p w14:paraId="789EF72D" w14:textId="77777777" w:rsidR="008D753F" w:rsidRDefault="001061C7">
      <w:pPr>
        <w:pStyle w:val="GDefaultWidgetOption"/>
        <w:keepNext/>
        <w:tabs>
          <w:tab w:val="left" w:pos="2160"/>
        </w:tabs>
      </w:pPr>
      <w:r>
        <w:t>chart_layout</w:t>
      </w:r>
      <w:r>
        <w:tab/>
        <w:t>1</w:t>
      </w:r>
    </w:p>
    <w:p w14:paraId="057D7595" w14:textId="77777777" w:rsidR="008D753F" w:rsidRDefault="001061C7">
      <w:pPr>
        <w:pStyle w:val="GDefaultWidgetOption"/>
        <w:keepNext/>
        <w:tabs>
          <w:tab w:val="left" w:pos="2160"/>
        </w:tabs>
      </w:pPr>
      <w:r>
        <w:t>displaymax</w:t>
      </w:r>
      <w:r>
        <w:tab/>
      </w:r>
    </w:p>
    <w:p w14:paraId="39148EC0" w14:textId="77777777" w:rsidR="008D753F" w:rsidRDefault="001061C7">
      <w:pPr>
        <w:pStyle w:val="GDefaultWidgetOption"/>
        <w:keepNext/>
        <w:tabs>
          <w:tab w:val="left" w:pos="2160"/>
        </w:tabs>
      </w:pPr>
      <w:r>
        <w:t>filter_text</w:t>
      </w:r>
      <w:r>
        <w:tab/>
      </w:r>
    </w:p>
    <w:p w14:paraId="64B52960" w14:textId="77777777" w:rsidR="008D753F" w:rsidRDefault="001061C7">
      <w:pPr>
        <w:pStyle w:val="GDefaultWidgetOption"/>
        <w:keepNext/>
        <w:tabs>
          <w:tab w:val="left" w:pos="2160"/>
        </w:tabs>
      </w:pPr>
      <w:r>
        <w:t>custom_colorder</w:t>
      </w:r>
      <w:r>
        <w:tab/>
      </w:r>
    </w:p>
    <w:p w14:paraId="1501289C" w14:textId="77777777" w:rsidR="008D753F" w:rsidRDefault="001061C7">
      <w:pPr>
        <w:pStyle w:val="GDefaultWidgetOption"/>
        <w:keepNext/>
        <w:tabs>
          <w:tab w:val="left" w:pos="2160"/>
        </w:tabs>
      </w:pPr>
      <w:r>
        <w:t>custom_roworder</w:t>
      </w:r>
      <w:r>
        <w:tab/>
      </w:r>
    </w:p>
    <w:p w14:paraId="687FAF41" w14:textId="77777777" w:rsidR="008D753F" w:rsidRDefault="001061C7">
      <w:pPr>
        <w:pStyle w:val="GDefaultWidgetOption"/>
        <w:keepNext/>
        <w:tabs>
          <w:tab w:val="left" w:pos="2160"/>
        </w:tabs>
      </w:pPr>
      <w:r>
        <w:t>topic</w:t>
      </w:r>
      <w:r>
        <w:tab/>
      </w:r>
    </w:p>
    <w:p w14:paraId="05732E81" w14:textId="77777777" w:rsidR="008D753F" w:rsidRDefault="001061C7">
      <w:pPr>
        <w:pStyle w:val="GDefaultWidgetOption"/>
        <w:keepNext/>
        <w:tabs>
          <w:tab w:val="left" w:pos="2160"/>
        </w:tabs>
      </w:pPr>
      <w:r>
        <w:t>header_alignment</w:t>
      </w:r>
      <w:r>
        <w:tab/>
        <w:t>center</w:t>
      </w:r>
    </w:p>
    <w:p w14:paraId="2ECBAED5" w14:textId="77777777" w:rsidR="008D753F" w:rsidRDefault="001061C7">
      <w:pPr>
        <w:pStyle w:val="GDefaultWidgetOption"/>
        <w:keepNext/>
        <w:tabs>
          <w:tab w:val="left" w:pos="2160"/>
        </w:tabs>
      </w:pPr>
      <w:r>
        <w:t>chart_color</w:t>
      </w:r>
      <w:r>
        <w:tab/>
        <w:t>green</w:t>
      </w:r>
    </w:p>
    <w:p w14:paraId="56FEDC0C" w14:textId="77777777" w:rsidR="008D753F" w:rsidRDefault="001061C7">
      <w:pPr>
        <w:pStyle w:val="GDefaultWidgetOption"/>
        <w:keepNext/>
        <w:tabs>
          <w:tab w:val="left" w:pos="2160"/>
        </w:tabs>
      </w:pPr>
      <w:r>
        <w:t>chart_type</w:t>
      </w:r>
      <w:r>
        <w:tab/>
        <w:t>bar</w:t>
      </w:r>
    </w:p>
    <w:p w14:paraId="0A4C9AD2" w14:textId="77777777" w:rsidR="008D753F" w:rsidRDefault="001061C7">
      <w:pPr>
        <w:pStyle w:val="GDefaultWidgetOption"/>
        <w:keepNext/>
        <w:tabs>
          <w:tab w:val="left" w:pos="2160"/>
        </w:tabs>
      </w:pPr>
      <w:r>
        <w:t>rowsample</w:t>
      </w:r>
      <w:r>
        <w:tab/>
      </w:r>
    </w:p>
    <w:p w14:paraId="37DC1154" w14:textId="77777777" w:rsidR="008D753F" w:rsidRDefault="001061C7">
      <w:pPr>
        <w:pStyle w:val="GDefaultWidgetOption"/>
        <w:keepNext/>
        <w:tabs>
          <w:tab w:val="left" w:pos="2160"/>
        </w:tabs>
      </w:pPr>
      <w:r>
        <w:t>crossbreak</w:t>
      </w:r>
      <w:r>
        <w:tab/>
        <w:t>Total</w:t>
      </w:r>
    </w:p>
    <w:p w14:paraId="10918F59" w14:textId="77777777" w:rsidR="008D753F" w:rsidRDefault="001061C7">
      <w:pPr>
        <w:pStyle w:val="GDefaultWidgetOption"/>
        <w:keepNext/>
        <w:tabs>
          <w:tab w:val="left" w:pos="2160"/>
        </w:tabs>
      </w:pPr>
      <w:r>
        <w:t>is_rating</w:t>
      </w:r>
      <w:r>
        <w:tab/>
        <w:t>False</w:t>
      </w:r>
    </w:p>
    <w:p w14:paraId="3B34F5EA" w14:textId="77777777" w:rsidR="008D753F" w:rsidRDefault="001061C7">
      <w:pPr>
        <w:pStyle w:val="GDefaultWidgetOption"/>
        <w:keepNext/>
        <w:tabs>
          <w:tab w:val="left" w:pos="2160"/>
        </w:tabs>
      </w:pPr>
      <w:r>
        <w:t>roworder</w:t>
      </w:r>
      <w:r>
        <w:tab/>
        <w:t>as-is</w:t>
      </w:r>
    </w:p>
    <w:p w14:paraId="79CAEEC4" w14:textId="77777777" w:rsidR="008D753F" w:rsidRDefault="001061C7">
      <w:pPr>
        <w:pStyle w:val="GDefaultWidgetOption"/>
        <w:keepNext/>
        <w:tabs>
          <w:tab w:val="left" w:pos="2160"/>
        </w:tabs>
      </w:pPr>
      <w:r>
        <w:t>required_text</w:t>
      </w:r>
      <w:r>
        <w:tab/>
      </w:r>
    </w:p>
    <w:p w14:paraId="7936D075" w14:textId="77777777" w:rsidR="008D753F" w:rsidRDefault="001061C7">
      <w:pPr>
        <w:pStyle w:val="GDefaultWidgetOption"/>
        <w:keepNext/>
        <w:tabs>
          <w:tab w:val="left" w:pos="2160"/>
        </w:tabs>
      </w:pPr>
      <w:r>
        <w:t>dk</w:t>
      </w:r>
      <w:r>
        <w:tab/>
        <w:t>False</w:t>
      </w:r>
    </w:p>
    <w:p w14:paraId="46E81110" w14:textId="77777777" w:rsidR="008D753F" w:rsidRDefault="001061C7">
      <w:pPr>
        <w:pStyle w:val="GDefaultWidgetOption"/>
        <w:keepNext/>
        <w:tabs>
          <w:tab w:val="left" w:pos="2160"/>
        </w:tabs>
      </w:pPr>
      <w:r>
        <w:t>unique</w:t>
      </w:r>
      <w:r>
        <w:tab/>
        <w:t>False</w:t>
      </w:r>
    </w:p>
    <w:p w14:paraId="4FE376B1" w14:textId="77777777" w:rsidR="008D753F" w:rsidRDefault="001061C7">
      <w:pPr>
        <w:pStyle w:val="GWidgetOption"/>
        <w:keepNext/>
        <w:tabs>
          <w:tab w:val="left" w:pos="2160"/>
        </w:tabs>
      </w:pPr>
      <w:proofErr w:type="spellStart"/>
      <w:r>
        <w:t>collapse_expanded</w:t>
      </w:r>
      <w:proofErr w:type="spellEnd"/>
      <w:r>
        <w:tab/>
        <w:t>True</w:t>
      </w:r>
    </w:p>
    <w:p w14:paraId="644D4302" w14:textId="77777777" w:rsidR="008D753F" w:rsidRDefault="001061C7">
      <w:pPr>
        <w:pStyle w:val="GDefaultWidgetOption"/>
        <w:keepNext/>
        <w:tabs>
          <w:tab w:val="left" w:pos="2160"/>
        </w:tabs>
      </w:pPr>
      <w:r>
        <w:t>rowsum</w:t>
      </w:r>
      <w:r>
        <w:tab/>
      </w:r>
    </w:p>
    <w:p w14:paraId="03109459" w14:textId="77777777" w:rsidR="008D753F" w:rsidRDefault="001061C7">
      <w:pPr>
        <w:pStyle w:val="GDefaultWidgetOption"/>
        <w:keepNext/>
        <w:tabs>
          <w:tab w:val="left" w:pos="2160"/>
        </w:tabs>
      </w:pPr>
      <w:r>
        <w:t>sample_type</w:t>
      </w:r>
      <w:r>
        <w:tab/>
      </w:r>
    </w:p>
    <w:p w14:paraId="2E17CE09" w14:textId="77777777" w:rsidR="008D753F" w:rsidRDefault="001061C7">
      <w:pPr>
        <w:pStyle w:val="GDefaultWidgetOption"/>
        <w:keepNext/>
        <w:tabs>
          <w:tab w:val="left" w:pos="2160"/>
        </w:tabs>
      </w:pPr>
      <w:r>
        <w:t>access</w:t>
      </w:r>
      <w:r>
        <w:tab/>
      </w:r>
    </w:p>
    <w:p w14:paraId="6247EF7C" w14:textId="77777777" w:rsidR="008D753F" w:rsidRDefault="001061C7">
      <w:pPr>
        <w:pStyle w:val="GWidgetOption"/>
        <w:keepNext/>
        <w:tabs>
          <w:tab w:val="left" w:pos="2160"/>
        </w:tabs>
      </w:pPr>
      <w:r>
        <w:t>width</w:t>
      </w:r>
      <w:r>
        <w:tab/>
        <w:t>150</w:t>
      </w:r>
    </w:p>
    <w:p w14:paraId="7CBB4C13" w14:textId="77777777" w:rsidR="008D753F" w:rsidRDefault="001061C7">
      <w:pPr>
        <w:pStyle w:val="GDefaultWidgetOption"/>
        <w:keepNext/>
        <w:tabs>
          <w:tab w:val="left" w:pos="2160"/>
        </w:tabs>
      </w:pPr>
      <w:r>
        <w:t>dk_missing</w:t>
      </w:r>
      <w:r>
        <w:tab/>
        <w:t>False</w:t>
      </w:r>
    </w:p>
    <w:p w14:paraId="3862618D" w14:textId="77777777" w:rsidR="008D753F" w:rsidRDefault="001061C7">
      <w:pPr>
        <w:pStyle w:val="GDefaultWidgetOption"/>
        <w:keepNext/>
        <w:tabs>
          <w:tab w:val="left" w:pos="2160"/>
        </w:tabs>
      </w:pPr>
      <w:r>
        <w:t>widget</w:t>
      </w:r>
      <w:r>
        <w:tab/>
      </w:r>
    </w:p>
    <w:p w14:paraId="3145203C" w14:textId="77777777" w:rsidR="008D753F" w:rsidRDefault="001061C7">
      <w:pPr>
        <w:pStyle w:val="GWidgetOption"/>
        <w:keepNext/>
        <w:tabs>
          <w:tab w:val="left" w:pos="2160"/>
        </w:tabs>
      </w:pPr>
      <w:proofErr w:type="spellStart"/>
      <w:r>
        <w:t>varlabel</w:t>
      </w:r>
      <w:proofErr w:type="spellEnd"/>
      <w:r>
        <w:tab/>
        <w:t>Congress Bills</w:t>
      </w:r>
    </w:p>
    <w:p w14:paraId="43F2789C" w14:textId="77777777" w:rsidR="008D753F" w:rsidRDefault="001061C7">
      <w:pPr>
        <w:pStyle w:val="GDefaultWidgetOption"/>
        <w:keepNext/>
        <w:tabs>
          <w:tab w:val="left" w:pos="2160"/>
        </w:tabs>
      </w:pPr>
      <w:r>
        <w:t>as_banner</w:t>
      </w:r>
      <w:r>
        <w:tab/>
        <w:t>False</w:t>
      </w:r>
    </w:p>
    <w:p w14:paraId="4809D835" w14:textId="77777777" w:rsidR="008D753F" w:rsidRDefault="001061C7">
      <w:pPr>
        <w:pStyle w:val="GDefaultWidgetOption"/>
        <w:keepNext/>
        <w:tabs>
          <w:tab w:val="left" w:pos="2160"/>
        </w:tabs>
      </w:pPr>
      <w:r>
        <w:t>description</w:t>
      </w:r>
      <w:r>
        <w:tab/>
      </w:r>
    </w:p>
    <w:p w14:paraId="3CB8336F" w14:textId="77777777" w:rsidR="008D753F" w:rsidRDefault="001061C7">
      <w:pPr>
        <w:pStyle w:val="GDefaultWidgetOption"/>
        <w:keepNext/>
        <w:tabs>
          <w:tab w:val="left" w:pos="2160"/>
        </w:tabs>
      </w:pPr>
      <w:r>
        <w:t>spd_category</w:t>
      </w:r>
      <w:r>
        <w:tab/>
      </w:r>
    </w:p>
    <w:p w14:paraId="0199FC6D" w14:textId="77777777" w:rsidR="008D753F" w:rsidRDefault="001061C7">
      <w:pPr>
        <w:pStyle w:val="GDefaultWidgetOption"/>
        <w:keepNext/>
        <w:tabs>
          <w:tab w:val="left" w:pos="2160"/>
        </w:tabs>
      </w:pPr>
      <w:r>
        <w:t>tags</w:t>
      </w:r>
      <w:r>
        <w:tab/>
      </w:r>
    </w:p>
    <w:p w14:paraId="0B757F93" w14:textId="77777777" w:rsidR="008D753F" w:rsidRDefault="001061C7">
      <w:pPr>
        <w:pStyle w:val="GDefaultWidgetOption"/>
        <w:keepNext/>
        <w:tabs>
          <w:tab w:val="left" w:pos="2160"/>
        </w:tabs>
      </w:pPr>
      <w:r>
        <w:t>transpose</w:t>
      </w:r>
      <w:r>
        <w:tab/>
        <w:t>False</w:t>
      </w:r>
    </w:p>
    <w:p w14:paraId="35ABD0B1" w14:textId="77777777" w:rsidR="008D753F" w:rsidRDefault="001061C7">
      <w:pPr>
        <w:pStyle w:val="GDefaultWidgetOption"/>
        <w:keepNext/>
        <w:tabs>
          <w:tab w:val="left" w:pos="2160"/>
        </w:tabs>
      </w:pPr>
      <w:r>
        <w:t>stripes</w:t>
      </w:r>
      <w:r>
        <w:tab/>
        <w:t>False</w:t>
      </w:r>
    </w:p>
    <w:p w14:paraId="1B71F4AD" w14:textId="77777777" w:rsidR="008D753F" w:rsidRDefault="001061C7">
      <w:pPr>
        <w:pStyle w:val="GDefaultWidgetOption"/>
        <w:keepNext/>
        <w:tabs>
          <w:tab w:val="left" w:pos="2160"/>
        </w:tabs>
      </w:pPr>
      <w:r>
        <w:t>sticky_header</w:t>
      </w:r>
      <w:r>
        <w:tab/>
        <w:t>False</w:t>
      </w:r>
    </w:p>
    <w:p w14:paraId="7DC44EF6" w14:textId="77777777" w:rsidR="008D753F" w:rsidRDefault="001061C7">
      <w:pPr>
        <w:pStyle w:val="GDefaultWidgetOption"/>
        <w:keepNext/>
        <w:tabs>
          <w:tab w:val="left" w:pos="2160"/>
        </w:tabs>
      </w:pPr>
      <w:r>
        <w:t>splitlabels</w:t>
      </w:r>
      <w:r>
        <w:tab/>
        <w:t>False</w:t>
      </w:r>
    </w:p>
    <w:p w14:paraId="6F162375" w14:textId="77777777" w:rsidR="008D753F" w:rsidRDefault="001061C7">
      <w:pPr>
        <w:pStyle w:val="GDefaultWidgetOption"/>
        <w:keepNext/>
        <w:tabs>
          <w:tab w:val="left" w:pos="2160"/>
        </w:tabs>
      </w:pPr>
      <w:r>
        <w:t>offset</w:t>
      </w:r>
      <w:r>
        <w:tab/>
        <w:t>0</w:t>
      </w:r>
    </w:p>
    <w:p w14:paraId="3F5B3584" w14:textId="77777777" w:rsidR="008D753F" w:rsidRDefault="001061C7">
      <w:pPr>
        <w:pStyle w:val="GDefaultWidgetOption"/>
        <w:keepNext/>
        <w:tabs>
          <w:tab w:val="left" w:pos="2160"/>
        </w:tabs>
      </w:pPr>
      <w:r>
        <w:t>visible_rows</w:t>
      </w:r>
      <w:r>
        <w:tab/>
      </w:r>
    </w:p>
    <w:p w14:paraId="2920E617" w14:textId="77777777" w:rsidR="008D753F" w:rsidRDefault="001061C7">
      <w:pPr>
        <w:pStyle w:val="GDefaultWidgetOption"/>
        <w:keepNext/>
        <w:tabs>
          <w:tab w:val="left" w:pos="2160"/>
        </w:tabs>
      </w:pPr>
      <w:r>
        <w:t>grid_chart_type</w:t>
      </w:r>
      <w:r>
        <w:tab/>
        <w:t>stacked_bar</w:t>
      </w:r>
    </w:p>
    <w:p w14:paraId="6E27D1BA" w14:textId="77777777" w:rsidR="008D753F" w:rsidRDefault="001061C7">
      <w:pPr>
        <w:pStyle w:val="GDefaultWidgetOption"/>
        <w:keepNext/>
        <w:tabs>
          <w:tab w:val="left" w:pos="2160"/>
        </w:tabs>
      </w:pPr>
      <w:r>
        <w:t>sort_order</w:t>
      </w:r>
      <w:r>
        <w:tab/>
        <w:t>none</w:t>
      </w:r>
    </w:p>
    <w:p w14:paraId="08A5B074" w14:textId="77777777" w:rsidR="008D753F" w:rsidRDefault="001061C7">
      <w:pPr>
        <w:pStyle w:val="GDefaultWidgetOption"/>
        <w:keepNext/>
        <w:tabs>
          <w:tab w:val="left" w:pos="2160"/>
        </w:tabs>
      </w:pPr>
      <w:r>
        <w:t>colsum</w:t>
      </w:r>
      <w:r>
        <w:tab/>
      </w:r>
    </w:p>
    <w:p w14:paraId="576F0A8F" w14:textId="77777777" w:rsidR="008D753F" w:rsidRDefault="001061C7">
      <w:pPr>
        <w:pStyle w:val="GDefaultWidgetOption"/>
        <w:keepNext/>
        <w:tabs>
          <w:tab w:val="left" w:pos="2160"/>
        </w:tabs>
      </w:pPr>
      <w:r>
        <w:t>slide_title</w:t>
      </w:r>
      <w:r>
        <w:tab/>
      </w:r>
    </w:p>
    <w:p w14:paraId="59F50789" w14:textId="77777777" w:rsidR="008D753F" w:rsidRDefault="001061C7">
      <w:pPr>
        <w:pStyle w:val="GDefaultWidgetOption"/>
        <w:keepNext/>
        <w:tabs>
          <w:tab w:val="left" w:pos="2160"/>
        </w:tabs>
      </w:pPr>
      <w:r>
        <w:t>required</w:t>
      </w:r>
      <w:r>
        <w:tab/>
        <w:t>NONE</w:t>
      </w:r>
    </w:p>
    <w:p w14:paraId="282EE8B7" w14:textId="77777777" w:rsidR="008D753F" w:rsidRDefault="001061C7">
      <w:pPr>
        <w:pStyle w:val="GDefaultWidgetOption"/>
        <w:keepNext/>
        <w:tabs>
          <w:tab w:val="left" w:pos="2160"/>
        </w:tabs>
      </w:pPr>
      <w:r>
        <w:t>collapse_width</w:t>
      </w:r>
      <w:r>
        <w:tab/>
        <w:t>575</w:t>
      </w:r>
    </w:p>
    <w:p w14:paraId="2AA27512" w14:textId="77777777" w:rsidR="008D753F" w:rsidRDefault="001061C7">
      <w:pPr>
        <w:pStyle w:val="GDefaultWidgetOption"/>
        <w:keepNext/>
        <w:tabs>
          <w:tab w:val="left" w:pos="2160"/>
        </w:tabs>
      </w:pPr>
      <w:r>
        <w:t>client</w:t>
      </w:r>
      <w:r>
        <w:tab/>
      </w:r>
    </w:p>
    <w:p w14:paraId="3571FD0B" w14:textId="77777777" w:rsidR="008D753F" w:rsidRDefault="001061C7">
      <w:pPr>
        <w:pStyle w:val="GDefaultWidgetOption"/>
        <w:keepNext/>
        <w:tabs>
          <w:tab w:val="left" w:pos="2160"/>
        </w:tabs>
      </w:pPr>
      <w:r>
        <w:t>colsample</w:t>
      </w:r>
      <w:r>
        <w:tab/>
      </w:r>
    </w:p>
    <w:p w14:paraId="7105701A" w14:textId="77777777" w:rsidR="008D753F" w:rsidRDefault="001061C7">
      <w:pPr>
        <w:pStyle w:val="GDefaultWidgetOption"/>
        <w:keepNext/>
        <w:tabs>
          <w:tab w:val="left" w:pos="2160"/>
        </w:tabs>
      </w:pPr>
      <w:r>
        <w:t>colorder</w:t>
      </w:r>
      <w:r>
        <w:tab/>
        <w:t>as-is</w:t>
      </w:r>
    </w:p>
    <w:p w14:paraId="78AA7EDE"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19E7E3F7" w14:textId="77777777">
        <w:tc>
          <w:tcPr>
            <w:tcW w:w="2952" w:type="dxa"/>
          </w:tcPr>
          <w:p w14:paraId="3FD1FA5E" w14:textId="77777777" w:rsidR="008D753F" w:rsidRDefault="001061C7">
            <w:pPr>
              <w:keepNext/>
            </w:pPr>
            <w:r>
              <w:t>CC24_340a</w:t>
            </w:r>
          </w:p>
        </w:tc>
        <w:tc>
          <w:tcPr>
            <w:tcW w:w="5904" w:type="dxa"/>
          </w:tcPr>
          <w:p w14:paraId="757EBB64" w14:textId="77777777" w:rsidR="008D753F" w:rsidRDefault="001061C7">
            <w:pPr>
              <w:keepNext/>
            </w:pPr>
            <w:r>
              <w:t>Prohibit government restrictions on the provision of, and access to, contraceptives.</w:t>
            </w:r>
          </w:p>
        </w:tc>
      </w:tr>
      <w:tr w:rsidR="008D753F" w14:paraId="3BB370C7" w14:textId="77777777">
        <w:tc>
          <w:tcPr>
            <w:tcW w:w="2952" w:type="dxa"/>
          </w:tcPr>
          <w:p w14:paraId="70213F23" w14:textId="77777777" w:rsidR="008D753F" w:rsidRDefault="001061C7">
            <w:pPr>
              <w:keepNext/>
            </w:pPr>
            <w:r>
              <w:t>CC24_340b</w:t>
            </w:r>
          </w:p>
        </w:tc>
        <w:tc>
          <w:tcPr>
            <w:tcW w:w="5904" w:type="dxa"/>
          </w:tcPr>
          <w:p w14:paraId="46801BB3" w14:textId="77777777" w:rsidR="008D753F" w:rsidRDefault="001061C7">
            <w:pPr>
              <w:keepNext/>
            </w:pPr>
            <w:r>
              <w:t>Prohibit government restrictions on the provision of, and access to, abortion services.</w:t>
            </w:r>
          </w:p>
        </w:tc>
      </w:tr>
      <w:tr w:rsidR="008D753F" w14:paraId="514FB900" w14:textId="77777777">
        <w:tc>
          <w:tcPr>
            <w:tcW w:w="2952" w:type="dxa"/>
          </w:tcPr>
          <w:p w14:paraId="6DFA5875" w14:textId="77777777" w:rsidR="008D753F" w:rsidRDefault="001061C7">
            <w:pPr>
              <w:keepNext/>
            </w:pPr>
            <w:r>
              <w:t>CC24_340c</w:t>
            </w:r>
          </w:p>
        </w:tc>
        <w:tc>
          <w:tcPr>
            <w:tcW w:w="5904" w:type="dxa"/>
          </w:tcPr>
          <w:p w14:paraId="38207C5C" w14:textId="77777777" w:rsidR="008D753F" w:rsidRDefault="001061C7">
            <w:pPr>
              <w:keepNext/>
            </w:pPr>
            <w:r>
              <w:t>Require that all federal agencies recognize same-sex marriages and interracial marriages.</w:t>
            </w:r>
          </w:p>
        </w:tc>
      </w:tr>
      <w:tr w:rsidR="008D753F" w14:paraId="72A1BA57" w14:textId="77777777">
        <w:tc>
          <w:tcPr>
            <w:tcW w:w="2952" w:type="dxa"/>
          </w:tcPr>
          <w:p w14:paraId="7A791E32" w14:textId="77777777" w:rsidR="008D753F" w:rsidRDefault="001061C7">
            <w:pPr>
              <w:keepNext/>
            </w:pPr>
            <w:r>
              <w:t>CC24_340d</w:t>
            </w:r>
          </w:p>
        </w:tc>
        <w:tc>
          <w:tcPr>
            <w:tcW w:w="5904" w:type="dxa"/>
          </w:tcPr>
          <w:p w14:paraId="13886545" w14:textId="77777777" w:rsidR="008D753F" w:rsidRDefault="001061C7">
            <w:pPr>
              <w:keepNext/>
            </w:pPr>
            <w:r>
              <w:t>Ban TikTok unless China sells it to a US company.</w:t>
            </w:r>
          </w:p>
        </w:tc>
      </w:tr>
      <w:tr w:rsidR="008D753F" w14:paraId="50A67A12" w14:textId="77777777">
        <w:tc>
          <w:tcPr>
            <w:tcW w:w="2952" w:type="dxa"/>
          </w:tcPr>
          <w:p w14:paraId="4176973D" w14:textId="77777777" w:rsidR="008D753F" w:rsidRDefault="001061C7">
            <w:pPr>
              <w:keepNext/>
            </w:pPr>
            <w:r>
              <w:t>CC24_340e</w:t>
            </w:r>
          </w:p>
        </w:tc>
        <w:tc>
          <w:tcPr>
            <w:tcW w:w="5904" w:type="dxa"/>
          </w:tcPr>
          <w:p w14:paraId="7D94CDC2" w14:textId="77777777" w:rsidR="008D753F" w:rsidRDefault="001061C7">
            <w:pPr>
              <w:keepNext/>
            </w:pPr>
            <w:r>
              <w:t>Renew the federal surveillance programs that were adopted after 9/11 and that allow the government to search private electronic data without a search warrant.</w:t>
            </w:r>
          </w:p>
        </w:tc>
      </w:tr>
      <w:tr w:rsidR="008D753F" w14:paraId="47EA4659" w14:textId="77777777">
        <w:tc>
          <w:tcPr>
            <w:tcW w:w="2952" w:type="dxa"/>
          </w:tcPr>
          <w:p w14:paraId="1DA5E247" w14:textId="77777777" w:rsidR="008D753F" w:rsidRDefault="001061C7">
            <w:pPr>
              <w:keepNext/>
            </w:pPr>
            <w:r>
              <w:t>CC24_340f</w:t>
            </w:r>
          </w:p>
        </w:tc>
        <w:tc>
          <w:tcPr>
            <w:tcW w:w="5904" w:type="dxa"/>
          </w:tcPr>
          <w:p w14:paraId="7FE67A2E" w14:textId="77777777" w:rsidR="008D753F" w:rsidRDefault="001061C7">
            <w:pPr>
              <w:keepNext/>
            </w:pPr>
            <w:r>
              <w:t>Deny access to asylum for immigrants who cross the US-Mexico border illegally.</w:t>
            </w:r>
          </w:p>
        </w:tc>
      </w:tr>
    </w:tbl>
    <w:p w14:paraId="0199A61E"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910B118" w14:textId="77777777">
        <w:tc>
          <w:tcPr>
            <w:tcW w:w="336" w:type="dxa"/>
          </w:tcPr>
          <w:p w14:paraId="7E8681F2" w14:textId="77777777" w:rsidR="008D753F" w:rsidRDefault="001061C7">
            <w:pPr>
              <w:keepNext/>
            </w:pPr>
            <w:r>
              <w:rPr>
                <w:rStyle w:val="GResponseCode"/>
              </w:rPr>
              <w:t>1</w:t>
            </w:r>
          </w:p>
        </w:tc>
        <w:tc>
          <w:tcPr>
            <w:tcW w:w="361" w:type="dxa"/>
          </w:tcPr>
          <w:p w14:paraId="093411D6" w14:textId="77777777" w:rsidR="008D753F" w:rsidRDefault="001061C7">
            <w:pPr>
              <w:keepNext/>
            </w:pPr>
            <w:r>
              <w:t>○</w:t>
            </w:r>
          </w:p>
        </w:tc>
        <w:tc>
          <w:tcPr>
            <w:tcW w:w="3731" w:type="dxa"/>
          </w:tcPr>
          <w:p w14:paraId="2D9CF36B" w14:textId="77777777" w:rsidR="008D753F" w:rsidRDefault="001061C7">
            <w:pPr>
              <w:keepNext/>
            </w:pPr>
            <w:r>
              <w:t>Support</w:t>
            </w:r>
          </w:p>
        </w:tc>
        <w:tc>
          <w:tcPr>
            <w:tcW w:w="4428" w:type="dxa"/>
          </w:tcPr>
          <w:p w14:paraId="79331DF1" w14:textId="77777777" w:rsidR="008D753F" w:rsidRDefault="008D753F">
            <w:pPr>
              <w:keepNext/>
              <w:jc w:val="right"/>
              <w:rPr>
                <w:i/>
              </w:rPr>
            </w:pPr>
          </w:p>
        </w:tc>
      </w:tr>
      <w:tr w:rsidR="008D753F" w14:paraId="522AFA23" w14:textId="77777777">
        <w:tc>
          <w:tcPr>
            <w:tcW w:w="336" w:type="dxa"/>
          </w:tcPr>
          <w:p w14:paraId="5066BA03" w14:textId="77777777" w:rsidR="008D753F" w:rsidRDefault="001061C7">
            <w:pPr>
              <w:keepNext/>
            </w:pPr>
            <w:r>
              <w:rPr>
                <w:rStyle w:val="GResponseCode"/>
              </w:rPr>
              <w:t>2</w:t>
            </w:r>
          </w:p>
        </w:tc>
        <w:tc>
          <w:tcPr>
            <w:tcW w:w="361" w:type="dxa"/>
          </w:tcPr>
          <w:p w14:paraId="0FFAEC32" w14:textId="77777777" w:rsidR="008D753F" w:rsidRDefault="001061C7">
            <w:pPr>
              <w:keepNext/>
            </w:pPr>
            <w:r>
              <w:t>○</w:t>
            </w:r>
          </w:p>
        </w:tc>
        <w:tc>
          <w:tcPr>
            <w:tcW w:w="3731" w:type="dxa"/>
          </w:tcPr>
          <w:p w14:paraId="2843EB3E" w14:textId="77777777" w:rsidR="008D753F" w:rsidRDefault="001061C7">
            <w:pPr>
              <w:keepNext/>
            </w:pPr>
            <w:r>
              <w:t>Oppose</w:t>
            </w:r>
          </w:p>
        </w:tc>
        <w:tc>
          <w:tcPr>
            <w:tcW w:w="4428" w:type="dxa"/>
          </w:tcPr>
          <w:p w14:paraId="50A48263" w14:textId="77777777" w:rsidR="008D753F" w:rsidRDefault="008D753F">
            <w:pPr>
              <w:keepNext/>
              <w:jc w:val="right"/>
              <w:rPr>
                <w:i/>
              </w:rPr>
            </w:pPr>
          </w:p>
        </w:tc>
      </w:tr>
      <w:tr w:rsidR="008D753F" w14:paraId="51E2AA52" w14:textId="77777777">
        <w:tc>
          <w:tcPr>
            <w:tcW w:w="336" w:type="dxa"/>
          </w:tcPr>
          <w:p w14:paraId="55CAF950" w14:textId="77777777" w:rsidR="008D753F" w:rsidRDefault="001061C7">
            <w:pPr>
              <w:keepNext/>
            </w:pPr>
            <w:r>
              <w:rPr>
                <w:rStyle w:val="GResponseCode"/>
              </w:rPr>
              <w:t>8</w:t>
            </w:r>
          </w:p>
        </w:tc>
        <w:tc>
          <w:tcPr>
            <w:tcW w:w="361" w:type="dxa"/>
          </w:tcPr>
          <w:p w14:paraId="66CB61C7" w14:textId="77777777" w:rsidR="008D753F" w:rsidRDefault="008D753F">
            <w:pPr>
              <w:keepNext/>
            </w:pPr>
          </w:p>
        </w:tc>
        <w:tc>
          <w:tcPr>
            <w:tcW w:w="3731" w:type="dxa"/>
          </w:tcPr>
          <w:p w14:paraId="237308D4" w14:textId="77777777" w:rsidR="008D753F" w:rsidRDefault="001061C7">
            <w:pPr>
              <w:pStyle w:val="GAdminOption"/>
              <w:keepNext/>
            </w:pPr>
            <w:r>
              <w:t>Skipped</w:t>
            </w:r>
          </w:p>
        </w:tc>
        <w:tc>
          <w:tcPr>
            <w:tcW w:w="4428" w:type="dxa"/>
          </w:tcPr>
          <w:p w14:paraId="0F267852" w14:textId="77777777" w:rsidR="008D753F" w:rsidRDefault="008D753F">
            <w:pPr>
              <w:keepNext/>
              <w:jc w:val="right"/>
              <w:rPr>
                <w:i/>
              </w:rPr>
            </w:pPr>
          </w:p>
        </w:tc>
      </w:tr>
      <w:tr w:rsidR="008D753F" w14:paraId="423585AB" w14:textId="77777777">
        <w:tc>
          <w:tcPr>
            <w:tcW w:w="336" w:type="dxa"/>
          </w:tcPr>
          <w:p w14:paraId="7FACDF08" w14:textId="77777777" w:rsidR="008D753F" w:rsidRDefault="001061C7">
            <w:pPr>
              <w:keepNext/>
            </w:pPr>
            <w:r>
              <w:rPr>
                <w:rStyle w:val="GResponseCode"/>
              </w:rPr>
              <w:t>9</w:t>
            </w:r>
          </w:p>
        </w:tc>
        <w:tc>
          <w:tcPr>
            <w:tcW w:w="361" w:type="dxa"/>
          </w:tcPr>
          <w:p w14:paraId="25F52E8B" w14:textId="77777777" w:rsidR="008D753F" w:rsidRDefault="008D753F">
            <w:pPr>
              <w:keepNext/>
            </w:pPr>
          </w:p>
        </w:tc>
        <w:tc>
          <w:tcPr>
            <w:tcW w:w="3731" w:type="dxa"/>
          </w:tcPr>
          <w:p w14:paraId="4A074EE8" w14:textId="77777777" w:rsidR="008D753F" w:rsidRDefault="001061C7">
            <w:pPr>
              <w:pStyle w:val="GAdminOption"/>
              <w:keepNext/>
            </w:pPr>
            <w:r>
              <w:t>Not Asked</w:t>
            </w:r>
          </w:p>
        </w:tc>
        <w:tc>
          <w:tcPr>
            <w:tcW w:w="4428" w:type="dxa"/>
          </w:tcPr>
          <w:p w14:paraId="156AEDE7" w14:textId="77777777" w:rsidR="008D753F" w:rsidRDefault="008D753F">
            <w:pPr>
              <w:keepNext/>
              <w:jc w:val="right"/>
              <w:rPr>
                <w:i/>
              </w:rPr>
            </w:pPr>
          </w:p>
        </w:tc>
      </w:tr>
    </w:tbl>
    <w:p w14:paraId="1A55C74B" w14:textId="77777777" w:rsidR="008D753F" w:rsidRDefault="008D753F">
      <w:pPr>
        <w:pStyle w:val="GQuestionSpacer"/>
      </w:pPr>
    </w:p>
    <w:p w14:paraId="67CB3760" w14:textId="77777777" w:rsidR="008D753F" w:rsidRDefault="001061C7">
      <w:pPr>
        <w:pStyle w:val="GPage"/>
        <w:keepNext/>
      </w:pPr>
      <w:bookmarkStart w:id="184" w:name="_Toc175835931"/>
      <w:r>
        <w:t>Page: implicit_page_CC24_341grid</w:t>
      </w:r>
      <w:bookmarkEnd w:id="184"/>
    </w:p>
    <w:p w14:paraId="7A184160" w14:textId="77777777" w:rsidR="008D753F" w:rsidRDefault="001061C7">
      <w:r>
        <w:t>&lt;style</w:t>
      </w:r>
      <w:proofErr w:type="gramStart"/>
      <w:r>
        <w:t>&gt; .grid</w:t>
      </w:r>
      <w:proofErr w:type="gramEnd"/>
      <w:r>
        <w:t>-layout .grid-item-text-left{     font-size: 16px!important; } &lt;/style&gt;</w:t>
      </w:r>
    </w:p>
    <w:tbl>
      <w:tblPr>
        <w:tblStyle w:val="GQuestionCommonProperties"/>
        <w:tblW w:w="0" w:type="auto"/>
        <w:tblInd w:w="0" w:type="dxa"/>
        <w:tblLook w:val="04A0" w:firstRow="1" w:lastRow="0" w:firstColumn="1" w:lastColumn="0" w:noHBand="0" w:noVBand="1"/>
      </w:tblPr>
      <w:tblGrid>
        <w:gridCol w:w="1597"/>
        <w:gridCol w:w="7763"/>
      </w:tblGrid>
      <w:tr w:rsidR="008D753F" w14:paraId="4D799434" w14:textId="77777777">
        <w:tc>
          <w:tcPr>
            <w:tcW w:w="0" w:type="dxa"/>
            <w:shd w:val="clear" w:color="auto" w:fill="D0D0D0"/>
          </w:tcPr>
          <w:p w14:paraId="0F910879" w14:textId="77777777" w:rsidR="008D753F" w:rsidRDefault="001061C7">
            <w:pPr>
              <w:pStyle w:val="GVariableNameP"/>
              <w:keepNext/>
            </w:pPr>
            <w:r>
              <w:lastRenderedPageBreak/>
              <w:fldChar w:fldCharType="begin"/>
            </w:r>
            <w:r>
              <w:instrText>TC CC24_341grid \\l 2 \\f a</w:instrText>
            </w:r>
            <w:r>
              <w:fldChar w:fldCharType="end"/>
            </w:r>
            <w:r>
              <w:t>CC24_341grid</w:t>
            </w:r>
          </w:p>
        </w:tc>
        <w:tc>
          <w:tcPr>
            <w:tcW w:w="0" w:type="dxa"/>
            <w:shd w:val="clear" w:color="auto" w:fill="D0D0D0"/>
            <w:vAlign w:val="bottom"/>
          </w:tcPr>
          <w:p w14:paraId="49FEC287" w14:textId="77777777" w:rsidR="008D753F" w:rsidRDefault="001061C7">
            <w:pPr>
              <w:keepNext/>
              <w:jc w:val="right"/>
            </w:pPr>
            <w:r>
              <w:t>GRID</w:t>
            </w:r>
          </w:p>
        </w:tc>
      </w:tr>
      <w:tr w:rsidR="008D753F" w14:paraId="02E7F48F" w14:textId="77777777">
        <w:tc>
          <w:tcPr>
            <w:tcW w:w="8856" w:type="dxa"/>
            <w:gridSpan w:val="2"/>
            <w:shd w:val="clear" w:color="auto" w:fill="D0D0D0"/>
          </w:tcPr>
          <w:p w14:paraId="4C375C97" w14:textId="77777777" w:rsidR="008D753F" w:rsidRDefault="001061C7">
            <w:pPr>
              <w:keepNext/>
            </w:pPr>
            <w:r>
              <w:t>Do you support or oppose each of the following proposals?</w:t>
            </w:r>
          </w:p>
        </w:tc>
      </w:tr>
    </w:tbl>
    <w:p w14:paraId="179DD46A" w14:textId="77777777" w:rsidR="008D753F" w:rsidRDefault="008D753F">
      <w:pPr>
        <w:pStyle w:val="GQuestionSpacer"/>
        <w:keepNext/>
      </w:pPr>
    </w:p>
    <w:p w14:paraId="1CEA9E69" w14:textId="77777777" w:rsidR="008D753F" w:rsidRDefault="001061C7">
      <w:pPr>
        <w:pStyle w:val="GDefaultWidgetOption"/>
        <w:keepNext/>
        <w:tabs>
          <w:tab w:val="left" w:pos="2160"/>
        </w:tabs>
      </w:pPr>
      <w:r>
        <w:t>collapsible</w:t>
      </w:r>
      <w:r>
        <w:tab/>
        <w:t>True</w:t>
      </w:r>
    </w:p>
    <w:p w14:paraId="6FCBD997" w14:textId="77777777" w:rsidR="008D753F" w:rsidRDefault="001061C7">
      <w:pPr>
        <w:pStyle w:val="GDefaultWidgetOption"/>
        <w:keepNext/>
        <w:tabs>
          <w:tab w:val="left" w:pos="2160"/>
        </w:tabs>
      </w:pPr>
      <w:r>
        <w:t>dk_text</w:t>
      </w:r>
      <w:r>
        <w:tab/>
        <w:t>Don't know</w:t>
      </w:r>
    </w:p>
    <w:p w14:paraId="7A675F93" w14:textId="77777777" w:rsidR="008D753F" w:rsidRDefault="001061C7">
      <w:pPr>
        <w:pStyle w:val="GDefaultWidgetOption"/>
        <w:keepNext/>
        <w:tabs>
          <w:tab w:val="left" w:pos="2160"/>
        </w:tabs>
      </w:pPr>
      <w:r>
        <w:t>chart_layout</w:t>
      </w:r>
      <w:r>
        <w:tab/>
        <w:t>1</w:t>
      </w:r>
    </w:p>
    <w:p w14:paraId="6ACA95FE" w14:textId="77777777" w:rsidR="008D753F" w:rsidRDefault="001061C7">
      <w:pPr>
        <w:pStyle w:val="GDefaultWidgetOption"/>
        <w:keepNext/>
        <w:tabs>
          <w:tab w:val="left" w:pos="2160"/>
        </w:tabs>
      </w:pPr>
      <w:r>
        <w:t>displaymax</w:t>
      </w:r>
      <w:r>
        <w:tab/>
      </w:r>
    </w:p>
    <w:p w14:paraId="78E91A65" w14:textId="77777777" w:rsidR="008D753F" w:rsidRDefault="001061C7">
      <w:pPr>
        <w:pStyle w:val="GDefaultWidgetOption"/>
        <w:keepNext/>
        <w:tabs>
          <w:tab w:val="left" w:pos="2160"/>
        </w:tabs>
      </w:pPr>
      <w:r>
        <w:t>filter_text</w:t>
      </w:r>
      <w:r>
        <w:tab/>
      </w:r>
    </w:p>
    <w:p w14:paraId="21A68EE7" w14:textId="77777777" w:rsidR="008D753F" w:rsidRDefault="001061C7">
      <w:pPr>
        <w:pStyle w:val="GDefaultWidgetOption"/>
        <w:keepNext/>
        <w:tabs>
          <w:tab w:val="left" w:pos="2160"/>
        </w:tabs>
      </w:pPr>
      <w:r>
        <w:t>custom_colorder</w:t>
      </w:r>
      <w:r>
        <w:tab/>
      </w:r>
    </w:p>
    <w:p w14:paraId="0DC4F14A" w14:textId="77777777" w:rsidR="008D753F" w:rsidRDefault="001061C7">
      <w:pPr>
        <w:pStyle w:val="GDefaultWidgetOption"/>
        <w:keepNext/>
        <w:tabs>
          <w:tab w:val="left" w:pos="2160"/>
        </w:tabs>
      </w:pPr>
      <w:r>
        <w:t>custom_roworder</w:t>
      </w:r>
      <w:r>
        <w:tab/>
      </w:r>
    </w:p>
    <w:p w14:paraId="57694E4B" w14:textId="77777777" w:rsidR="008D753F" w:rsidRDefault="001061C7">
      <w:pPr>
        <w:pStyle w:val="GDefaultWidgetOption"/>
        <w:keepNext/>
        <w:tabs>
          <w:tab w:val="left" w:pos="2160"/>
        </w:tabs>
      </w:pPr>
      <w:r>
        <w:t>topic</w:t>
      </w:r>
      <w:r>
        <w:tab/>
      </w:r>
    </w:p>
    <w:p w14:paraId="7DED65BD" w14:textId="77777777" w:rsidR="008D753F" w:rsidRDefault="001061C7">
      <w:pPr>
        <w:pStyle w:val="GDefaultWidgetOption"/>
        <w:keepNext/>
        <w:tabs>
          <w:tab w:val="left" w:pos="2160"/>
        </w:tabs>
      </w:pPr>
      <w:r>
        <w:t>header_alignment</w:t>
      </w:r>
      <w:r>
        <w:tab/>
        <w:t>center</w:t>
      </w:r>
    </w:p>
    <w:p w14:paraId="17650357" w14:textId="77777777" w:rsidR="008D753F" w:rsidRDefault="001061C7">
      <w:pPr>
        <w:pStyle w:val="GDefaultWidgetOption"/>
        <w:keepNext/>
        <w:tabs>
          <w:tab w:val="left" w:pos="2160"/>
        </w:tabs>
      </w:pPr>
      <w:r>
        <w:t>chart_color</w:t>
      </w:r>
      <w:r>
        <w:tab/>
        <w:t>green</w:t>
      </w:r>
    </w:p>
    <w:p w14:paraId="193DE7DD" w14:textId="77777777" w:rsidR="008D753F" w:rsidRDefault="001061C7">
      <w:pPr>
        <w:pStyle w:val="GDefaultWidgetOption"/>
        <w:keepNext/>
        <w:tabs>
          <w:tab w:val="left" w:pos="2160"/>
        </w:tabs>
      </w:pPr>
      <w:r>
        <w:t>chart_type</w:t>
      </w:r>
      <w:r>
        <w:tab/>
        <w:t>bar</w:t>
      </w:r>
    </w:p>
    <w:p w14:paraId="76F4D928" w14:textId="77777777" w:rsidR="008D753F" w:rsidRDefault="001061C7">
      <w:pPr>
        <w:pStyle w:val="GDefaultWidgetOption"/>
        <w:keepNext/>
        <w:tabs>
          <w:tab w:val="left" w:pos="2160"/>
        </w:tabs>
      </w:pPr>
      <w:r>
        <w:t>rowsample</w:t>
      </w:r>
      <w:r>
        <w:tab/>
      </w:r>
    </w:p>
    <w:p w14:paraId="2A3BC580" w14:textId="77777777" w:rsidR="008D753F" w:rsidRDefault="001061C7">
      <w:pPr>
        <w:pStyle w:val="GDefaultWidgetOption"/>
        <w:keepNext/>
        <w:tabs>
          <w:tab w:val="left" w:pos="2160"/>
        </w:tabs>
      </w:pPr>
      <w:r>
        <w:t>crossbreak</w:t>
      </w:r>
      <w:r>
        <w:tab/>
        <w:t>Total</w:t>
      </w:r>
    </w:p>
    <w:p w14:paraId="52147D9D" w14:textId="77777777" w:rsidR="008D753F" w:rsidRDefault="001061C7">
      <w:pPr>
        <w:pStyle w:val="GDefaultWidgetOption"/>
        <w:keepNext/>
        <w:tabs>
          <w:tab w:val="left" w:pos="2160"/>
        </w:tabs>
      </w:pPr>
      <w:r>
        <w:t>is_rating</w:t>
      </w:r>
      <w:r>
        <w:tab/>
        <w:t>False</w:t>
      </w:r>
    </w:p>
    <w:p w14:paraId="7723E020" w14:textId="77777777" w:rsidR="008D753F" w:rsidRDefault="001061C7">
      <w:pPr>
        <w:pStyle w:val="GDefaultWidgetOption"/>
        <w:keepNext/>
        <w:tabs>
          <w:tab w:val="left" w:pos="2160"/>
        </w:tabs>
      </w:pPr>
      <w:r>
        <w:t>roworder</w:t>
      </w:r>
      <w:r>
        <w:tab/>
        <w:t>as-is</w:t>
      </w:r>
    </w:p>
    <w:p w14:paraId="365A21A3" w14:textId="77777777" w:rsidR="008D753F" w:rsidRDefault="001061C7">
      <w:pPr>
        <w:pStyle w:val="GDefaultWidgetOption"/>
        <w:keepNext/>
        <w:tabs>
          <w:tab w:val="left" w:pos="2160"/>
        </w:tabs>
      </w:pPr>
      <w:r>
        <w:t>required_text</w:t>
      </w:r>
      <w:r>
        <w:tab/>
      </w:r>
    </w:p>
    <w:p w14:paraId="3AC9475A" w14:textId="77777777" w:rsidR="008D753F" w:rsidRDefault="001061C7">
      <w:pPr>
        <w:pStyle w:val="GDefaultWidgetOption"/>
        <w:keepNext/>
        <w:tabs>
          <w:tab w:val="left" w:pos="2160"/>
        </w:tabs>
      </w:pPr>
      <w:r>
        <w:t>dk</w:t>
      </w:r>
      <w:r>
        <w:tab/>
        <w:t>False</w:t>
      </w:r>
    </w:p>
    <w:p w14:paraId="56C31911" w14:textId="77777777" w:rsidR="008D753F" w:rsidRDefault="001061C7">
      <w:pPr>
        <w:pStyle w:val="GDefaultWidgetOption"/>
        <w:keepNext/>
        <w:tabs>
          <w:tab w:val="left" w:pos="2160"/>
        </w:tabs>
      </w:pPr>
      <w:r>
        <w:t>unique</w:t>
      </w:r>
      <w:r>
        <w:tab/>
        <w:t>False</w:t>
      </w:r>
    </w:p>
    <w:p w14:paraId="15A5850F" w14:textId="77777777" w:rsidR="008D753F" w:rsidRDefault="001061C7">
      <w:pPr>
        <w:pStyle w:val="GWidgetOption"/>
        <w:keepNext/>
        <w:tabs>
          <w:tab w:val="left" w:pos="2160"/>
        </w:tabs>
      </w:pPr>
      <w:proofErr w:type="spellStart"/>
      <w:r>
        <w:t>collapse_expanded</w:t>
      </w:r>
      <w:proofErr w:type="spellEnd"/>
      <w:r>
        <w:tab/>
        <w:t>True</w:t>
      </w:r>
    </w:p>
    <w:p w14:paraId="09EE48CD" w14:textId="77777777" w:rsidR="008D753F" w:rsidRDefault="001061C7">
      <w:pPr>
        <w:pStyle w:val="GDefaultWidgetOption"/>
        <w:keepNext/>
        <w:tabs>
          <w:tab w:val="left" w:pos="2160"/>
        </w:tabs>
      </w:pPr>
      <w:r>
        <w:t>rowsum</w:t>
      </w:r>
      <w:r>
        <w:tab/>
      </w:r>
    </w:p>
    <w:p w14:paraId="156B845E" w14:textId="77777777" w:rsidR="008D753F" w:rsidRDefault="001061C7">
      <w:pPr>
        <w:pStyle w:val="GDefaultWidgetOption"/>
        <w:keepNext/>
        <w:tabs>
          <w:tab w:val="left" w:pos="2160"/>
        </w:tabs>
      </w:pPr>
      <w:r>
        <w:t>sample_type</w:t>
      </w:r>
      <w:r>
        <w:tab/>
      </w:r>
    </w:p>
    <w:p w14:paraId="58C1BDD9" w14:textId="77777777" w:rsidR="008D753F" w:rsidRDefault="001061C7">
      <w:pPr>
        <w:pStyle w:val="GDefaultWidgetOption"/>
        <w:keepNext/>
        <w:tabs>
          <w:tab w:val="left" w:pos="2160"/>
        </w:tabs>
      </w:pPr>
      <w:r>
        <w:t>access</w:t>
      </w:r>
      <w:r>
        <w:tab/>
      </w:r>
    </w:p>
    <w:p w14:paraId="1B9D1469" w14:textId="77777777" w:rsidR="008D753F" w:rsidRDefault="001061C7">
      <w:pPr>
        <w:pStyle w:val="GWidgetOption"/>
        <w:keepNext/>
        <w:tabs>
          <w:tab w:val="left" w:pos="2160"/>
        </w:tabs>
      </w:pPr>
      <w:r>
        <w:t>width</w:t>
      </w:r>
      <w:r>
        <w:tab/>
        <w:t>150</w:t>
      </w:r>
    </w:p>
    <w:p w14:paraId="7424CD2B" w14:textId="77777777" w:rsidR="008D753F" w:rsidRDefault="001061C7">
      <w:pPr>
        <w:pStyle w:val="GDefaultWidgetOption"/>
        <w:keepNext/>
        <w:tabs>
          <w:tab w:val="left" w:pos="2160"/>
        </w:tabs>
      </w:pPr>
      <w:r>
        <w:t>dk_missing</w:t>
      </w:r>
      <w:r>
        <w:tab/>
        <w:t>False</w:t>
      </w:r>
    </w:p>
    <w:p w14:paraId="42DFE055" w14:textId="77777777" w:rsidR="008D753F" w:rsidRDefault="001061C7">
      <w:pPr>
        <w:pStyle w:val="GDefaultWidgetOption"/>
        <w:keepNext/>
        <w:tabs>
          <w:tab w:val="left" w:pos="2160"/>
        </w:tabs>
      </w:pPr>
      <w:r>
        <w:t>widget</w:t>
      </w:r>
      <w:r>
        <w:tab/>
      </w:r>
    </w:p>
    <w:p w14:paraId="21AE0482" w14:textId="77777777" w:rsidR="008D753F" w:rsidRDefault="001061C7">
      <w:pPr>
        <w:pStyle w:val="GWidgetOption"/>
        <w:keepNext/>
        <w:tabs>
          <w:tab w:val="left" w:pos="2160"/>
        </w:tabs>
      </w:pPr>
      <w:proofErr w:type="spellStart"/>
      <w:r>
        <w:t>varlabel</w:t>
      </w:r>
      <w:proofErr w:type="spellEnd"/>
      <w:r>
        <w:tab/>
        <w:t>Tax rates</w:t>
      </w:r>
    </w:p>
    <w:p w14:paraId="2BEFAAB9" w14:textId="77777777" w:rsidR="008D753F" w:rsidRDefault="001061C7">
      <w:pPr>
        <w:pStyle w:val="GDefaultWidgetOption"/>
        <w:keepNext/>
        <w:tabs>
          <w:tab w:val="left" w:pos="2160"/>
        </w:tabs>
      </w:pPr>
      <w:r>
        <w:t>as_banner</w:t>
      </w:r>
      <w:r>
        <w:tab/>
        <w:t>False</w:t>
      </w:r>
    </w:p>
    <w:p w14:paraId="2475373A" w14:textId="77777777" w:rsidR="008D753F" w:rsidRDefault="001061C7">
      <w:pPr>
        <w:pStyle w:val="GDefaultWidgetOption"/>
        <w:keepNext/>
        <w:tabs>
          <w:tab w:val="left" w:pos="2160"/>
        </w:tabs>
      </w:pPr>
      <w:r>
        <w:t>description</w:t>
      </w:r>
      <w:r>
        <w:tab/>
      </w:r>
    </w:p>
    <w:p w14:paraId="3FD47281" w14:textId="77777777" w:rsidR="008D753F" w:rsidRDefault="001061C7">
      <w:pPr>
        <w:pStyle w:val="GDefaultWidgetOption"/>
        <w:keepNext/>
        <w:tabs>
          <w:tab w:val="left" w:pos="2160"/>
        </w:tabs>
      </w:pPr>
      <w:r>
        <w:t>spd_category</w:t>
      </w:r>
      <w:r>
        <w:tab/>
      </w:r>
    </w:p>
    <w:p w14:paraId="54398ED0" w14:textId="77777777" w:rsidR="008D753F" w:rsidRDefault="001061C7">
      <w:pPr>
        <w:pStyle w:val="GDefaultWidgetOption"/>
        <w:keepNext/>
        <w:tabs>
          <w:tab w:val="left" w:pos="2160"/>
        </w:tabs>
      </w:pPr>
      <w:r>
        <w:t>tags</w:t>
      </w:r>
      <w:r>
        <w:tab/>
      </w:r>
    </w:p>
    <w:p w14:paraId="3F289422" w14:textId="77777777" w:rsidR="008D753F" w:rsidRDefault="001061C7">
      <w:pPr>
        <w:pStyle w:val="GDefaultWidgetOption"/>
        <w:keepNext/>
        <w:tabs>
          <w:tab w:val="left" w:pos="2160"/>
        </w:tabs>
      </w:pPr>
      <w:r>
        <w:t>transpose</w:t>
      </w:r>
      <w:r>
        <w:tab/>
        <w:t>False</w:t>
      </w:r>
    </w:p>
    <w:p w14:paraId="12C7BCA3" w14:textId="77777777" w:rsidR="008D753F" w:rsidRDefault="001061C7">
      <w:pPr>
        <w:pStyle w:val="GDefaultWidgetOption"/>
        <w:keepNext/>
        <w:tabs>
          <w:tab w:val="left" w:pos="2160"/>
        </w:tabs>
      </w:pPr>
      <w:r>
        <w:t>stripes</w:t>
      </w:r>
      <w:r>
        <w:tab/>
        <w:t>False</w:t>
      </w:r>
    </w:p>
    <w:p w14:paraId="139C7C5B" w14:textId="77777777" w:rsidR="008D753F" w:rsidRDefault="001061C7">
      <w:pPr>
        <w:pStyle w:val="GDefaultWidgetOption"/>
        <w:keepNext/>
        <w:tabs>
          <w:tab w:val="left" w:pos="2160"/>
        </w:tabs>
      </w:pPr>
      <w:r>
        <w:t>sticky_header</w:t>
      </w:r>
      <w:r>
        <w:tab/>
        <w:t>False</w:t>
      </w:r>
    </w:p>
    <w:p w14:paraId="755B58F1" w14:textId="77777777" w:rsidR="008D753F" w:rsidRDefault="001061C7">
      <w:pPr>
        <w:pStyle w:val="GDefaultWidgetOption"/>
        <w:keepNext/>
        <w:tabs>
          <w:tab w:val="left" w:pos="2160"/>
        </w:tabs>
      </w:pPr>
      <w:r>
        <w:t>splitlabels</w:t>
      </w:r>
      <w:r>
        <w:tab/>
        <w:t>False</w:t>
      </w:r>
    </w:p>
    <w:p w14:paraId="4C7003FF" w14:textId="77777777" w:rsidR="008D753F" w:rsidRDefault="001061C7">
      <w:pPr>
        <w:pStyle w:val="GDefaultWidgetOption"/>
        <w:keepNext/>
        <w:tabs>
          <w:tab w:val="left" w:pos="2160"/>
        </w:tabs>
      </w:pPr>
      <w:r>
        <w:t>offset</w:t>
      </w:r>
      <w:r>
        <w:tab/>
        <w:t>0</w:t>
      </w:r>
    </w:p>
    <w:p w14:paraId="00561D71" w14:textId="77777777" w:rsidR="008D753F" w:rsidRDefault="001061C7">
      <w:pPr>
        <w:pStyle w:val="GDefaultWidgetOption"/>
        <w:keepNext/>
        <w:tabs>
          <w:tab w:val="left" w:pos="2160"/>
        </w:tabs>
      </w:pPr>
      <w:r>
        <w:t>visible_rows</w:t>
      </w:r>
      <w:r>
        <w:tab/>
      </w:r>
    </w:p>
    <w:p w14:paraId="02B41653" w14:textId="77777777" w:rsidR="008D753F" w:rsidRDefault="001061C7">
      <w:pPr>
        <w:pStyle w:val="GDefaultWidgetOption"/>
        <w:keepNext/>
        <w:tabs>
          <w:tab w:val="left" w:pos="2160"/>
        </w:tabs>
      </w:pPr>
      <w:r>
        <w:t>grid_chart_type</w:t>
      </w:r>
      <w:r>
        <w:tab/>
        <w:t>stacked_bar</w:t>
      </w:r>
    </w:p>
    <w:p w14:paraId="51C93051" w14:textId="77777777" w:rsidR="008D753F" w:rsidRDefault="001061C7">
      <w:pPr>
        <w:pStyle w:val="GDefaultWidgetOption"/>
        <w:keepNext/>
        <w:tabs>
          <w:tab w:val="left" w:pos="2160"/>
        </w:tabs>
      </w:pPr>
      <w:r>
        <w:t>sort_order</w:t>
      </w:r>
      <w:r>
        <w:tab/>
        <w:t>none</w:t>
      </w:r>
    </w:p>
    <w:p w14:paraId="2E4F6430" w14:textId="77777777" w:rsidR="008D753F" w:rsidRDefault="001061C7">
      <w:pPr>
        <w:pStyle w:val="GDefaultWidgetOption"/>
        <w:keepNext/>
        <w:tabs>
          <w:tab w:val="left" w:pos="2160"/>
        </w:tabs>
      </w:pPr>
      <w:r>
        <w:t>colsum</w:t>
      </w:r>
      <w:r>
        <w:tab/>
      </w:r>
    </w:p>
    <w:p w14:paraId="36C35802" w14:textId="77777777" w:rsidR="008D753F" w:rsidRDefault="001061C7">
      <w:pPr>
        <w:pStyle w:val="GDefaultWidgetOption"/>
        <w:keepNext/>
        <w:tabs>
          <w:tab w:val="left" w:pos="2160"/>
        </w:tabs>
      </w:pPr>
      <w:r>
        <w:t>slide_title</w:t>
      </w:r>
      <w:r>
        <w:tab/>
      </w:r>
    </w:p>
    <w:p w14:paraId="7F142502" w14:textId="77777777" w:rsidR="008D753F" w:rsidRDefault="001061C7">
      <w:pPr>
        <w:pStyle w:val="GDefaultWidgetOption"/>
        <w:keepNext/>
        <w:tabs>
          <w:tab w:val="left" w:pos="2160"/>
        </w:tabs>
      </w:pPr>
      <w:r>
        <w:t>required</w:t>
      </w:r>
      <w:r>
        <w:tab/>
        <w:t>NONE</w:t>
      </w:r>
    </w:p>
    <w:p w14:paraId="42DCA73A" w14:textId="77777777" w:rsidR="008D753F" w:rsidRDefault="001061C7">
      <w:pPr>
        <w:pStyle w:val="GDefaultWidgetOption"/>
        <w:keepNext/>
        <w:tabs>
          <w:tab w:val="left" w:pos="2160"/>
        </w:tabs>
      </w:pPr>
      <w:r>
        <w:t>collapse_width</w:t>
      </w:r>
      <w:r>
        <w:tab/>
        <w:t>575</w:t>
      </w:r>
    </w:p>
    <w:p w14:paraId="26082C52" w14:textId="77777777" w:rsidR="008D753F" w:rsidRDefault="001061C7">
      <w:pPr>
        <w:pStyle w:val="GDefaultWidgetOption"/>
        <w:keepNext/>
        <w:tabs>
          <w:tab w:val="left" w:pos="2160"/>
        </w:tabs>
      </w:pPr>
      <w:r>
        <w:t>client</w:t>
      </w:r>
      <w:r>
        <w:tab/>
      </w:r>
    </w:p>
    <w:p w14:paraId="22990DDF" w14:textId="77777777" w:rsidR="008D753F" w:rsidRDefault="001061C7">
      <w:pPr>
        <w:pStyle w:val="GDefaultWidgetOption"/>
        <w:keepNext/>
        <w:tabs>
          <w:tab w:val="left" w:pos="2160"/>
        </w:tabs>
      </w:pPr>
      <w:r>
        <w:t>colsample</w:t>
      </w:r>
      <w:r>
        <w:tab/>
      </w:r>
    </w:p>
    <w:p w14:paraId="64B5F3CF" w14:textId="77777777" w:rsidR="008D753F" w:rsidRDefault="001061C7">
      <w:pPr>
        <w:pStyle w:val="GDefaultWidgetOption"/>
        <w:keepNext/>
        <w:tabs>
          <w:tab w:val="left" w:pos="2160"/>
        </w:tabs>
      </w:pPr>
      <w:r>
        <w:t>colorder</w:t>
      </w:r>
      <w:r>
        <w:tab/>
        <w:t>as-is</w:t>
      </w:r>
    </w:p>
    <w:p w14:paraId="33573733" w14:textId="77777777" w:rsidR="008D753F" w:rsidRDefault="001061C7">
      <w:pPr>
        <w:pStyle w:val="GCategoryHeader"/>
        <w:keepNext/>
      </w:pPr>
      <w:r>
        <w:t>ROWS</w:t>
      </w:r>
    </w:p>
    <w:tbl>
      <w:tblPr>
        <w:tblStyle w:val="GQuestionCategoryList"/>
        <w:tblW w:w="0" w:type="auto"/>
        <w:tblInd w:w="0" w:type="dxa"/>
        <w:tblLook w:val="04A0" w:firstRow="1" w:lastRow="0" w:firstColumn="1" w:lastColumn="0" w:noHBand="0" w:noVBand="1"/>
      </w:tblPr>
      <w:tblGrid>
        <w:gridCol w:w="2952"/>
        <w:gridCol w:w="5904"/>
      </w:tblGrid>
      <w:tr w:rsidR="008D753F" w14:paraId="321A883B" w14:textId="77777777">
        <w:tc>
          <w:tcPr>
            <w:tcW w:w="2952" w:type="dxa"/>
          </w:tcPr>
          <w:p w14:paraId="33ED61B1" w14:textId="77777777" w:rsidR="008D753F" w:rsidRDefault="001061C7">
            <w:pPr>
              <w:keepNext/>
            </w:pPr>
            <w:r>
              <w:t>CC24_341a</w:t>
            </w:r>
          </w:p>
        </w:tc>
        <w:tc>
          <w:tcPr>
            <w:tcW w:w="5904" w:type="dxa"/>
          </w:tcPr>
          <w:p w14:paraId="34C985B0" w14:textId="77777777" w:rsidR="008D753F" w:rsidRDefault="001061C7">
            <w:pPr>
              <w:keepNext/>
            </w:pPr>
            <w:r>
              <w:t>Extend the tax cuts enacted in 2017, which reduced individual and corporate income tax rates and limited deductions on mortgage interest and state and local taxes</w:t>
            </w:r>
          </w:p>
        </w:tc>
      </w:tr>
      <w:tr w:rsidR="008D753F" w14:paraId="52FFC298" w14:textId="77777777">
        <w:tc>
          <w:tcPr>
            <w:tcW w:w="2952" w:type="dxa"/>
          </w:tcPr>
          <w:p w14:paraId="3EE90A5D" w14:textId="77777777" w:rsidR="008D753F" w:rsidRDefault="001061C7">
            <w:pPr>
              <w:keepNext/>
            </w:pPr>
            <w:r>
              <w:t>CC24_341b</w:t>
            </w:r>
          </w:p>
        </w:tc>
        <w:tc>
          <w:tcPr>
            <w:tcW w:w="5904" w:type="dxa"/>
          </w:tcPr>
          <w:p w14:paraId="0D3F5DD7" w14:textId="77777777" w:rsidR="008D753F" w:rsidRDefault="001061C7">
            <w:pPr>
              <w:keepNext/>
            </w:pPr>
            <w:r>
              <w:t>Raise the corporate income tax rate from 21 percent to 28 percent</w:t>
            </w:r>
          </w:p>
        </w:tc>
      </w:tr>
      <w:tr w:rsidR="008D753F" w14:paraId="75CDC06D" w14:textId="77777777">
        <w:tc>
          <w:tcPr>
            <w:tcW w:w="2952" w:type="dxa"/>
          </w:tcPr>
          <w:p w14:paraId="38D9119E" w14:textId="77777777" w:rsidR="008D753F" w:rsidRDefault="001061C7">
            <w:pPr>
              <w:keepNext/>
            </w:pPr>
            <w:r>
              <w:t>CC24_341c</w:t>
            </w:r>
          </w:p>
        </w:tc>
        <w:tc>
          <w:tcPr>
            <w:tcW w:w="5904" w:type="dxa"/>
          </w:tcPr>
          <w:p w14:paraId="7A85B06A" w14:textId="77777777" w:rsidR="008D753F" w:rsidRDefault="001061C7">
            <w:pPr>
              <w:keepNext/>
            </w:pPr>
            <w:r>
              <w:t>Allow tax rates on those earning $400,000 or more a year to rise to 35 percent</w:t>
            </w:r>
          </w:p>
        </w:tc>
      </w:tr>
      <w:tr w:rsidR="008D753F" w14:paraId="6D5F6183" w14:textId="77777777">
        <w:tc>
          <w:tcPr>
            <w:tcW w:w="2952" w:type="dxa"/>
          </w:tcPr>
          <w:p w14:paraId="715C016B" w14:textId="77777777" w:rsidR="008D753F" w:rsidRDefault="001061C7">
            <w:pPr>
              <w:keepNext/>
            </w:pPr>
            <w:r>
              <w:t>CC24_341d</w:t>
            </w:r>
          </w:p>
        </w:tc>
        <w:tc>
          <w:tcPr>
            <w:tcW w:w="5904" w:type="dxa"/>
          </w:tcPr>
          <w:p w14:paraId="71AF4E65" w14:textId="77777777" w:rsidR="008D753F" w:rsidRDefault="001061C7">
            <w:pPr>
              <w:keepNext/>
            </w:pPr>
            <w:r>
              <w:t>Spend $150 billion a year for 8 years on construction and repair of roads and bridges, rail, public transit, airports, water systems, broadband internet, and electric grid</w:t>
            </w:r>
          </w:p>
        </w:tc>
      </w:tr>
    </w:tbl>
    <w:p w14:paraId="7F2CE349" w14:textId="77777777" w:rsidR="008D753F" w:rsidRDefault="001061C7">
      <w:pPr>
        <w:pStyle w:val="GResponseHeader"/>
        <w:keepNext/>
      </w:pPr>
      <w:r>
        <w:t>COLUMNS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6A88AC9" w14:textId="77777777">
        <w:tc>
          <w:tcPr>
            <w:tcW w:w="336" w:type="dxa"/>
          </w:tcPr>
          <w:p w14:paraId="78185BBB" w14:textId="77777777" w:rsidR="008D753F" w:rsidRDefault="001061C7">
            <w:pPr>
              <w:keepNext/>
            </w:pPr>
            <w:r>
              <w:rPr>
                <w:rStyle w:val="GResponseCode"/>
              </w:rPr>
              <w:t>1</w:t>
            </w:r>
          </w:p>
        </w:tc>
        <w:tc>
          <w:tcPr>
            <w:tcW w:w="361" w:type="dxa"/>
          </w:tcPr>
          <w:p w14:paraId="59840AA5" w14:textId="77777777" w:rsidR="008D753F" w:rsidRDefault="001061C7">
            <w:pPr>
              <w:keepNext/>
            </w:pPr>
            <w:r>
              <w:t>○</w:t>
            </w:r>
          </w:p>
        </w:tc>
        <w:tc>
          <w:tcPr>
            <w:tcW w:w="3731" w:type="dxa"/>
          </w:tcPr>
          <w:p w14:paraId="39994391" w14:textId="77777777" w:rsidR="008D753F" w:rsidRDefault="001061C7">
            <w:pPr>
              <w:keepNext/>
            </w:pPr>
            <w:r>
              <w:t>Support</w:t>
            </w:r>
          </w:p>
        </w:tc>
        <w:tc>
          <w:tcPr>
            <w:tcW w:w="4428" w:type="dxa"/>
          </w:tcPr>
          <w:p w14:paraId="47C1F388" w14:textId="77777777" w:rsidR="008D753F" w:rsidRDefault="008D753F">
            <w:pPr>
              <w:keepNext/>
              <w:jc w:val="right"/>
              <w:rPr>
                <w:i/>
              </w:rPr>
            </w:pPr>
          </w:p>
        </w:tc>
      </w:tr>
      <w:tr w:rsidR="008D753F" w14:paraId="3A5E98AA" w14:textId="77777777">
        <w:tc>
          <w:tcPr>
            <w:tcW w:w="336" w:type="dxa"/>
          </w:tcPr>
          <w:p w14:paraId="3AE12DD1" w14:textId="77777777" w:rsidR="008D753F" w:rsidRDefault="001061C7">
            <w:pPr>
              <w:keepNext/>
            </w:pPr>
            <w:r>
              <w:rPr>
                <w:rStyle w:val="GResponseCode"/>
              </w:rPr>
              <w:t>2</w:t>
            </w:r>
          </w:p>
        </w:tc>
        <w:tc>
          <w:tcPr>
            <w:tcW w:w="361" w:type="dxa"/>
          </w:tcPr>
          <w:p w14:paraId="6BA77ADF" w14:textId="77777777" w:rsidR="008D753F" w:rsidRDefault="001061C7">
            <w:pPr>
              <w:keepNext/>
            </w:pPr>
            <w:r>
              <w:t>○</w:t>
            </w:r>
          </w:p>
        </w:tc>
        <w:tc>
          <w:tcPr>
            <w:tcW w:w="3731" w:type="dxa"/>
          </w:tcPr>
          <w:p w14:paraId="1321B5F3" w14:textId="77777777" w:rsidR="008D753F" w:rsidRDefault="001061C7">
            <w:pPr>
              <w:keepNext/>
            </w:pPr>
            <w:r>
              <w:t>Oppose</w:t>
            </w:r>
          </w:p>
        </w:tc>
        <w:tc>
          <w:tcPr>
            <w:tcW w:w="4428" w:type="dxa"/>
          </w:tcPr>
          <w:p w14:paraId="0F4DE533" w14:textId="77777777" w:rsidR="008D753F" w:rsidRDefault="008D753F">
            <w:pPr>
              <w:keepNext/>
              <w:jc w:val="right"/>
              <w:rPr>
                <w:i/>
              </w:rPr>
            </w:pPr>
          </w:p>
        </w:tc>
      </w:tr>
      <w:tr w:rsidR="008D753F" w14:paraId="4EA82660" w14:textId="77777777">
        <w:tc>
          <w:tcPr>
            <w:tcW w:w="336" w:type="dxa"/>
          </w:tcPr>
          <w:p w14:paraId="5A138201" w14:textId="77777777" w:rsidR="008D753F" w:rsidRDefault="001061C7">
            <w:pPr>
              <w:keepNext/>
            </w:pPr>
            <w:r>
              <w:rPr>
                <w:rStyle w:val="GResponseCode"/>
              </w:rPr>
              <w:t>8</w:t>
            </w:r>
          </w:p>
        </w:tc>
        <w:tc>
          <w:tcPr>
            <w:tcW w:w="361" w:type="dxa"/>
          </w:tcPr>
          <w:p w14:paraId="396F4ECF" w14:textId="77777777" w:rsidR="008D753F" w:rsidRDefault="008D753F">
            <w:pPr>
              <w:keepNext/>
            </w:pPr>
          </w:p>
        </w:tc>
        <w:tc>
          <w:tcPr>
            <w:tcW w:w="3731" w:type="dxa"/>
          </w:tcPr>
          <w:p w14:paraId="7E2F2AFF" w14:textId="77777777" w:rsidR="008D753F" w:rsidRDefault="001061C7">
            <w:pPr>
              <w:pStyle w:val="GAdminOption"/>
              <w:keepNext/>
            </w:pPr>
            <w:r>
              <w:t>Skipped</w:t>
            </w:r>
          </w:p>
        </w:tc>
        <w:tc>
          <w:tcPr>
            <w:tcW w:w="4428" w:type="dxa"/>
          </w:tcPr>
          <w:p w14:paraId="729163A2" w14:textId="77777777" w:rsidR="008D753F" w:rsidRDefault="008D753F">
            <w:pPr>
              <w:keepNext/>
              <w:jc w:val="right"/>
              <w:rPr>
                <w:i/>
              </w:rPr>
            </w:pPr>
          </w:p>
        </w:tc>
      </w:tr>
      <w:tr w:rsidR="008D753F" w14:paraId="2099F0E7" w14:textId="77777777">
        <w:tc>
          <w:tcPr>
            <w:tcW w:w="336" w:type="dxa"/>
          </w:tcPr>
          <w:p w14:paraId="23D519B4" w14:textId="77777777" w:rsidR="008D753F" w:rsidRDefault="001061C7">
            <w:pPr>
              <w:keepNext/>
            </w:pPr>
            <w:r>
              <w:rPr>
                <w:rStyle w:val="GResponseCode"/>
              </w:rPr>
              <w:t>9</w:t>
            </w:r>
          </w:p>
        </w:tc>
        <w:tc>
          <w:tcPr>
            <w:tcW w:w="361" w:type="dxa"/>
          </w:tcPr>
          <w:p w14:paraId="4147C64A" w14:textId="77777777" w:rsidR="008D753F" w:rsidRDefault="008D753F">
            <w:pPr>
              <w:keepNext/>
            </w:pPr>
          </w:p>
        </w:tc>
        <w:tc>
          <w:tcPr>
            <w:tcW w:w="3731" w:type="dxa"/>
          </w:tcPr>
          <w:p w14:paraId="798ECBB0" w14:textId="77777777" w:rsidR="008D753F" w:rsidRDefault="001061C7">
            <w:pPr>
              <w:pStyle w:val="GAdminOption"/>
              <w:keepNext/>
            </w:pPr>
            <w:r>
              <w:t>Not Asked</w:t>
            </w:r>
          </w:p>
        </w:tc>
        <w:tc>
          <w:tcPr>
            <w:tcW w:w="4428" w:type="dxa"/>
          </w:tcPr>
          <w:p w14:paraId="762911BA" w14:textId="77777777" w:rsidR="008D753F" w:rsidRDefault="008D753F">
            <w:pPr>
              <w:keepNext/>
              <w:jc w:val="right"/>
              <w:rPr>
                <w:i/>
              </w:rPr>
            </w:pPr>
          </w:p>
        </w:tc>
      </w:tr>
    </w:tbl>
    <w:p w14:paraId="4CBB89C9" w14:textId="77777777" w:rsidR="008D753F" w:rsidRDefault="008D753F">
      <w:pPr>
        <w:pStyle w:val="GQuestionSpacer"/>
      </w:pPr>
    </w:p>
    <w:p w14:paraId="51A1C2E1" w14:textId="77777777" w:rsidR="008D753F" w:rsidRDefault="001061C7">
      <w:pPr>
        <w:pStyle w:val="GPage"/>
        <w:keepNext/>
      </w:pPr>
      <w:bookmarkStart w:id="185" w:name="_Toc175835932"/>
      <w:r>
        <w:t>Page: implicit_page_CC24_361b</w:t>
      </w:r>
      <w:bookmarkEnd w:id="185"/>
    </w:p>
    <w:tbl>
      <w:tblPr>
        <w:tblStyle w:val="GQuestionCommonProperties"/>
        <w:tblW w:w="0" w:type="auto"/>
        <w:tblInd w:w="0" w:type="dxa"/>
        <w:tblLook w:val="04A0" w:firstRow="1" w:lastRow="0" w:firstColumn="1" w:lastColumn="0" w:noHBand="0" w:noVBand="1"/>
      </w:tblPr>
      <w:tblGrid>
        <w:gridCol w:w="1382"/>
        <w:gridCol w:w="7978"/>
      </w:tblGrid>
      <w:tr w:rsidR="008D753F" w14:paraId="73F6CE7B" w14:textId="77777777">
        <w:tc>
          <w:tcPr>
            <w:tcW w:w="0" w:type="dxa"/>
            <w:shd w:val="clear" w:color="auto" w:fill="D0D0D0"/>
          </w:tcPr>
          <w:p w14:paraId="45BE09EE" w14:textId="77777777" w:rsidR="008D753F" w:rsidRDefault="001061C7">
            <w:pPr>
              <w:pStyle w:val="GVariableNameP"/>
              <w:keepNext/>
            </w:pPr>
            <w:r>
              <w:fldChar w:fldCharType="begin"/>
            </w:r>
            <w:r>
              <w:instrText>TC CC24_361b \\l 2 \\f a</w:instrText>
            </w:r>
            <w:r>
              <w:fldChar w:fldCharType="end"/>
            </w:r>
            <w:r>
              <w:t>CC24_361b</w:t>
            </w:r>
            <w:r>
              <w:rPr>
                <w:i/>
              </w:rPr>
              <w:t xml:space="preserve">- Show if </w:t>
            </w:r>
            <w:proofErr w:type="spellStart"/>
            <w:r>
              <w:rPr>
                <w:i/>
              </w:rPr>
              <w:t>AskParty</w:t>
            </w:r>
            <w:proofErr w:type="spellEnd"/>
            <w:r>
              <w:rPr>
                <w:i/>
              </w:rPr>
              <w:t xml:space="preserve"> == 1</w:t>
            </w:r>
          </w:p>
        </w:tc>
        <w:tc>
          <w:tcPr>
            <w:tcW w:w="0" w:type="dxa"/>
            <w:shd w:val="clear" w:color="auto" w:fill="D0D0D0"/>
            <w:vAlign w:val="bottom"/>
          </w:tcPr>
          <w:p w14:paraId="268FC149" w14:textId="77777777" w:rsidR="008D753F" w:rsidRDefault="001061C7">
            <w:pPr>
              <w:keepNext/>
              <w:jc w:val="right"/>
            </w:pPr>
            <w:r>
              <w:t>SINGLE CHOICE</w:t>
            </w:r>
          </w:p>
        </w:tc>
      </w:tr>
      <w:tr w:rsidR="008D753F" w14:paraId="11D1CC69" w14:textId="77777777">
        <w:tc>
          <w:tcPr>
            <w:tcW w:w="8856" w:type="dxa"/>
            <w:gridSpan w:val="2"/>
            <w:shd w:val="clear" w:color="auto" w:fill="D0D0D0"/>
          </w:tcPr>
          <w:p w14:paraId="5E5C3107" w14:textId="77777777" w:rsidR="008D753F" w:rsidRDefault="001061C7">
            <w:pPr>
              <w:keepNext/>
            </w:pPr>
            <w:r>
              <w:t>With which party, if any, are you registered?</w:t>
            </w:r>
          </w:p>
        </w:tc>
      </w:tr>
    </w:tbl>
    <w:p w14:paraId="389B9D14" w14:textId="77777777" w:rsidR="008D753F" w:rsidRDefault="008D753F">
      <w:pPr>
        <w:pStyle w:val="GQuestionSpacer"/>
        <w:keepNext/>
      </w:pPr>
    </w:p>
    <w:p w14:paraId="44E5E64D" w14:textId="77777777" w:rsidR="008D753F" w:rsidRDefault="001061C7">
      <w:pPr>
        <w:pStyle w:val="GDefaultWidgetOption"/>
        <w:keepNext/>
        <w:tabs>
          <w:tab w:val="left" w:pos="2160"/>
        </w:tabs>
      </w:pPr>
      <w:r>
        <w:t>pii</w:t>
      </w:r>
      <w:r>
        <w:tab/>
        <w:t>False</w:t>
      </w:r>
    </w:p>
    <w:p w14:paraId="42C0F03D" w14:textId="77777777" w:rsidR="008D753F" w:rsidRDefault="001061C7">
      <w:pPr>
        <w:pStyle w:val="GDefaultWidgetOption"/>
        <w:keepNext/>
        <w:tabs>
          <w:tab w:val="left" w:pos="2160"/>
        </w:tabs>
      </w:pPr>
      <w:r>
        <w:t>chart_layout</w:t>
      </w:r>
      <w:r>
        <w:tab/>
        <w:t>1</w:t>
      </w:r>
    </w:p>
    <w:p w14:paraId="7ECD2CF2" w14:textId="77777777" w:rsidR="008D753F" w:rsidRDefault="001061C7">
      <w:pPr>
        <w:pStyle w:val="GWidgetOption"/>
        <w:keepNext/>
        <w:tabs>
          <w:tab w:val="left" w:pos="2160"/>
        </w:tabs>
      </w:pPr>
      <w:proofErr w:type="spellStart"/>
      <w:r>
        <w:t>varlabel</w:t>
      </w:r>
      <w:proofErr w:type="spellEnd"/>
      <w:r>
        <w:tab/>
        <w:t>Party Registration</w:t>
      </w:r>
    </w:p>
    <w:p w14:paraId="2042497C" w14:textId="77777777" w:rsidR="008D753F" w:rsidRDefault="001061C7">
      <w:pPr>
        <w:pStyle w:val="GDefaultWidgetOption"/>
        <w:keepNext/>
        <w:tabs>
          <w:tab w:val="left" w:pos="2160"/>
        </w:tabs>
      </w:pPr>
      <w:r>
        <w:t>topic</w:t>
      </w:r>
      <w:r>
        <w:tab/>
      </w:r>
    </w:p>
    <w:p w14:paraId="2A09E068" w14:textId="77777777" w:rsidR="008D753F" w:rsidRDefault="001061C7">
      <w:pPr>
        <w:pStyle w:val="GDefaultWidgetOption"/>
        <w:keepNext/>
        <w:tabs>
          <w:tab w:val="left" w:pos="2160"/>
        </w:tabs>
      </w:pPr>
      <w:r>
        <w:t>chart_color</w:t>
      </w:r>
      <w:r>
        <w:tab/>
        <w:t>green</w:t>
      </w:r>
    </w:p>
    <w:p w14:paraId="57F2BEC3" w14:textId="77777777" w:rsidR="008D753F" w:rsidRDefault="001061C7">
      <w:pPr>
        <w:pStyle w:val="GDefaultWidgetOption"/>
        <w:keepNext/>
        <w:tabs>
          <w:tab w:val="left" w:pos="2160"/>
        </w:tabs>
      </w:pPr>
      <w:r>
        <w:t>chart_type</w:t>
      </w:r>
      <w:r>
        <w:tab/>
        <w:t>bar</w:t>
      </w:r>
    </w:p>
    <w:p w14:paraId="168D1589" w14:textId="77777777" w:rsidR="008D753F" w:rsidRDefault="001061C7">
      <w:pPr>
        <w:pStyle w:val="GDefaultWidgetOption"/>
        <w:keepNext/>
        <w:tabs>
          <w:tab w:val="left" w:pos="2160"/>
        </w:tabs>
      </w:pPr>
      <w:r>
        <w:t>crossbreak</w:t>
      </w:r>
      <w:r>
        <w:tab/>
        <w:t>Total</w:t>
      </w:r>
    </w:p>
    <w:p w14:paraId="3D7FE251" w14:textId="77777777" w:rsidR="008D753F" w:rsidRDefault="001061C7">
      <w:pPr>
        <w:pStyle w:val="GDefaultWidgetOption"/>
        <w:keepNext/>
        <w:tabs>
          <w:tab w:val="left" w:pos="2160"/>
        </w:tabs>
      </w:pPr>
      <w:r>
        <w:t>wrap</w:t>
      </w:r>
      <w:r>
        <w:tab/>
        <w:t>True</w:t>
      </w:r>
    </w:p>
    <w:p w14:paraId="6E1A0415" w14:textId="77777777" w:rsidR="008D753F" w:rsidRDefault="001061C7">
      <w:pPr>
        <w:pStyle w:val="GDefaultWidgetOption"/>
        <w:keepNext/>
        <w:tabs>
          <w:tab w:val="left" w:pos="2160"/>
        </w:tabs>
      </w:pPr>
      <w:r>
        <w:t>is_rating</w:t>
      </w:r>
      <w:r>
        <w:tab/>
        <w:t>False</w:t>
      </w:r>
    </w:p>
    <w:p w14:paraId="771B7E7B" w14:textId="77777777" w:rsidR="008D753F" w:rsidRDefault="001061C7">
      <w:pPr>
        <w:pStyle w:val="GDefaultWidgetOption"/>
        <w:keepNext/>
        <w:tabs>
          <w:tab w:val="left" w:pos="2160"/>
        </w:tabs>
      </w:pPr>
      <w:r>
        <w:t>required_text</w:t>
      </w:r>
      <w:r>
        <w:tab/>
        <w:t>Please choose an answer</w:t>
      </w:r>
    </w:p>
    <w:p w14:paraId="74D02140" w14:textId="77777777" w:rsidR="008D753F" w:rsidRDefault="001061C7">
      <w:pPr>
        <w:pStyle w:val="GDefaultWidgetOption"/>
        <w:keepNext/>
        <w:tabs>
          <w:tab w:val="left" w:pos="2160"/>
        </w:tabs>
      </w:pPr>
      <w:r>
        <w:t>min_columns</w:t>
      </w:r>
      <w:r>
        <w:tab/>
        <w:t>1</w:t>
      </w:r>
    </w:p>
    <w:p w14:paraId="6F989C18" w14:textId="77777777" w:rsidR="008D753F" w:rsidRDefault="001061C7">
      <w:pPr>
        <w:pStyle w:val="GDefaultWidgetOption"/>
        <w:keepNext/>
        <w:tabs>
          <w:tab w:val="left" w:pos="2160"/>
        </w:tabs>
      </w:pPr>
      <w:r>
        <w:t>sample_type</w:t>
      </w:r>
      <w:r>
        <w:tab/>
      </w:r>
    </w:p>
    <w:p w14:paraId="4CA92AB2" w14:textId="77777777" w:rsidR="008D753F" w:rsidRDefault="001061C7">
      <w:pPr>
        <w:pStyle w:val="GDefaultWidgetOption"/>
        <w:keepNext/>
        <w:tabs>
          <w:tab w:val="left" w:pos="2160"/>
        </w:tabs>
      </w:pPr>
      <w:r>
        <w:t>access</w:t>
      </w:r>
      <w:r>
        <w:tab/>
      </w:r>
    </w:p>
    <w:p w14:paraId="10D7D0C0" w14:textId="77777777" w:rsidR="008D753F" w:rsidRDefault="001061C7">
      <w:pPr>
        <w:pStyle w:val="GDefaultWidgetOption"/>
        <w:keepNext/>
        <w:tabs>
          <w:tab w:val="left" w:pos="2160"/>
        </w:tabs>
      </w:pPr>
      <w:r>
        <w:t>autoadvance</w:t>
      </w:r>
      <w:r>
        <w:tab/>
        <w:t>False</w:t>
      </w:r>
    </w:p>
    <w:p w14:paraId="4270004F" w14:textId="77777777" w:rsidR="008D753F" w:rsidRDefault="001061C7">
      <w:pPr>
        <w:pStyle w:val="GDefaultWidgetOption"/>
        <w:keepNext/>
        <w:tabs>
          <w:tab w:val="left" w:pos="2160"/>
        </w:tabs>
      </w:pPr>
      <w:r>
        <w:t>columns</w:t>
      </w:r>
      <w:r>
        <w:tab/>
        <w:t>1</w:t>
      </w:r>
    </w:p>
    <w:p w14:paraId="5DC8B721" w14:textId="77777777" w:rsidR="008D753F" w:rsidRDefault="001061C7">
      <w:pPr>
        <w:pStyle w:val="GDefaultWidgetOption"/>
        <w:keepNext/>
        <w:tabs>
          <w:tab w:val="left" w:pos="2160"/>
        </w:tabs>
      </w:pPr>
      <w:r>
        <w:t>widget</w:t>
      </w:r>
      <w:r>
        <w:tab/>
      </w:r>
    </w:p>
    <w:p w14:paraId="7826646C" w14:textId="77777777" w:rsidR="008D753F" w:rsidRDefault="001061C7">
      <w:pPr>
        <w:pStyle w:val="GDefaultWidgetOption"/>
        <w:keepNext/>
        <w:tabs>
          <w:tab w:val="left" w:pos="2160"/>
        </w:tabs>
      </w:pPr>
      <w:r>
        <w:t>filter_text</w:t>
      </w:r>
      <w:r>
        <w:tab/>
      </w:r>
    </w:p>
    <w:p w14:paraId="73E7719A" w14:textId="77777777" w:rsidR="008D753F" w:rsidRDefault="001061C7">
      <w:pPr>
        <w:pStyle w:val="GDefaultWidgetOption"/>
        <w:keepNext/>
        <w:tabs>
          <w:tab w:val="left" w:pos="2160"/>
        </w:tabs>
      </w:pPr>
      <w:r>
        <w:t>as_banner</w:t>
      </w:r>
      <w:r>
        <w:tab/>
        <w:t>False</w:t>
      </w:r>
    </w:p>
    <w:p w14:paraId="10FE1038" w14:textId="77777777" w:rsidR="008D753F" w:rsidRDefault="001061C7">
      <w:pPr>
        <w:pStyle w:val="GDefaultWidgetOption"/>
        <w:keepNext/>
        <w:tabs>
          <w:tab w:val="left" w:pos="2160"/>
        </w:tabs>
      </w:pPr>
      <w:r>
        <w:t>description</w:t>
      </w:r>
      <w:r>
        <w:tab/>
      </w:r>
    </w:p>
    <w:p w14:paraId="7DC0DDC7" w14:textId="77777777" w:rsidR="008D753F" w:rsidRDefault="001061C7">
      <w:pPr>
        <w:pStyle w:val="GDefaultWidgetOption"/>
        <w:keepNext/>
        <w:tabs>
          <w:tab w:val="left" w:pos="2160"/>
        </w:tabs>
      </w:pPr>
      <w:r>
        <w:t>spd_category</w:t>
      </w:r>
      <w:r>
        <w:tab/>
      </w:r>
    </w:p>
    <w:p w14:paraId="6B09064A" w14:textId="77777777" w:rsidR="008D753F" w:rsidRDefault="001061C7">
      <w:pPr>
        <w:pStyle w:val="GDefaultWidgetOption"/>
        <w:keepNext/>
        <w:tabs>
          <w:tab w:val="left" w:pos="2160"/>
        </w:tabs>
      </w:pPr>
      <w:r>
        <w:t>tags</w:t>
      </w:r>
      <w:r>
        <w:tab/>
      </w:r>
    </w:p>
    <w:p w14:paraId="54432D68" w14:textId="77777777" w:rsidR="008D753F" w:rsidRDefault="001061C7">
      <w:pPr>
        <w:pStyle w:val="GDefaultWidgetOption"/>
        <w:keepNext/>
        <w:tabs>
          <w:tab w:val="left" w:pos="2160"/>
        </w:tabs>
      </w:pPr>
      <w:r>
        <w:t>horizontal</w:t>
      </w:r>
      <w:r>
        <w:tab/>
        <w:t>False</w:t>
      </w:r>
    </w:p>
    <w:p w14:paraId="3031D79B" w14:textId="77777777" w:rsidR="008D753F" w:rsidRDefault="001061C7">
      <w:pPr>
        <w:pStyle w:val="GDefaultWidgetOption"/>
        <w:keepNext/>
        <w:tabs>
          <w:tab w:val="left" w:pos="2160"/>
        </w:tabs>
      </w:pPr>
      <w:r>
        <w:t>grid_chart_type</w:t>
      </w:r>
      <w:r>
        <w:tab/>
        <w:t>stacked_bar</w:t>
      </w:r>
    </w:p>
    <w:p w14:paraId="03293393" w14:textId="77777777" w:rsidR="008D753F" w:rsidRDefault="001061C7">
      <w:pPr>
        <w:pStyle w:val="GDefaultWidgetOption"/>
        <w:keepNext/>
        <w:tabs>
          <w:tab w:val="left" w:pos="2160"/>
        </w:tabs>
      </w:pPr>
      <w:r>
        <w:t>sort_order</w:t>
      </w:r>
      <w:r>
        <w:tab/>
        <w:t>none</w:t>
      </w:r>
    </w:p>
    <w:p w14:paraId="5EAC2ED8" w14:textId="77777777" w:rsidR="008D753F" w:rsidRDefault="001061C7">
      <w:pPr>
        <w:pStyle w:val="GDefaultWidgetOption"/>
        <w:keepNext/>
        <w:tabs>
          <w:tab w:val="left" w:pos="2160"/>
        </w:tabs>
      </w:pPr>
      <w:r>
        <w:t>sample</w:t>
      </w:r>
      <w:r>
        <w:tab/>
      </w:r>
    </w:p>
    <w:p w14:paraId="0E8E0744" w14:textId="77777777" w:rsidR="008D753F" w:rsidRDefault="001061C7">
      <w:pPr>
        <w:pStyle w:val="GDefaultWidgetOption"/>
        <w:keepNext/>
        <w:tabs>
          <w:tab w:val="left" w:pos="2160"/>
        </w:tabs>
      </w:pPr>
      <w:r>
        <w:t>slide_title</w:t>
      </w:r>
      <w:r>
        <w:tab/>
      </w:r>
    </w:p>
    <w:p w14:paraId="79B96A4E" w14:textId="77777777" w:rsidR="008D753F" w:rsidRDefault="001061C7">
      <w:pPr>
        <w:pStyle w:val="GDefaultWidgetOption"/>
        <w:keepNext/>
        <w:tabs>
          <w:tab w:val="left" w:pos="2160"/>
        </w:tabs>
      </w:pPr>
      <w:r>
        <w:t>set_active</w:t>
      </w:r>
      <w:r>
        <w:tab/>
      </w:r>
    </w:p>
    <w:p w14:paraId="593031CA" w14:textId="77777777" w:rsidR="008D753F" w:rsidRDefault="001061C7">
      <w:pPr>
        <w:pStyle w:val="GDefaultWidgetOption"/>
        <w:keepNext/>
        <w:tabs>
          <w:tab w:val="left" w:pos="2160"/>
        </w:tabs>
      </w:pPr>
      <w:r>
        <w:t>required</w:t>
      </w:r>
      <w:r>
        <w:tab/>
        <w:t>NONE</w:t>
      </w:r>
    </w:p>
    <w:p w14:paraId="28F2EB2D" w14:textId="77777777" w:rsidR="008D753F" w:rsidRDefault="001061C7">
      <w:pPr>
        <w:pStyle w:val="GDefaultWidgetOption"/>
        <w:keepNext/>
        <w:tabs>
          <w:tab w:val="left" w:pos="2160"/>
        </w:tabs>
      </w:pPr>
      <w:r>
        <w:t>mask</w:t>
      </w:r>
      <w:r>
        <w:tab/>
      </w:r>
    </w:p>
    <w:p w14:paraId="0A34DA31" w14:textId="77777777" w:rsidR="008D753F" w:rsidRDefault="001061C7">
      <w:pPr>
        <w:pStyle w:val="GDefaultWidgetOption"/>
        <w:keepNext/>
        <w:tabs>
          <w:tab w:val="left" w:pos="2160"/>
        </w:tabs>
      </w:pPr>
      <w:r>
        <w:t>custom_order</w:t>
      </w:r>
      <w:r>
        <w:tab/>
      </w:r>
    </w:p>
    <w:p w14:paraId="28A35029" w14:textId="77777777" w:rsidR="008D753F" w:rsidRDefault="001061C7">
      <w:pPr>
        <w:pStyle w:val="GDefaultWidgetOption"/>
        <w:keepNext/>
        <w:tabs>
          <w:tab w:val="left" w:pos="2160"/>
        </w:tabs>
      </w:pPr>
      <w:r>
        <w:t>client</w:t>
      </w:r>
      <w:r>
        <w:tab/>
      </w:r>
    </w:p>
    <w:p w14:paraId="1C46FDE1"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7DDDB1A" w14:textId="77777777">
        <w:tc>
          <w:tcPr>
            <w:tcW w:w="336" w:type="dxa"/>
          </w:tcPr>
          <w:p w14:paraId="6A865111" w14:textId="77777777" w:rsidR="008D753F" w:rsidRDefault="001061C7">
            <w:pPr>
              <w:keepNext/>
            </w:pPr>
            <w:r>
              <w:rPr>
                <w:rStyle w:val="GResponseCode"/>
              </w:rPr>
              <w:t>1</w:t>
            </w:r>
          </w:p>
        </w:tc>
        <w:tc>
          <w:tcPr>
            <w:tcW w:w="361" w:type="dxa"/>
          </w:tcPr>
          <w:p w14:paraId="3DE0D916" w14:textId="77777777" w:rsidR="008D753F" w:rsidRDefault="001061C7">
            <w:pPr>
              <w:keepNext/>
            </w:pPr>
            <w:r>
              <w:t>○</w:t>
            </w:r>
          </w:p>
        </w:tc>
        <w:tc>
          <w:tcPr>
            <w:tcW w:w="3731" w:type="dxa"/>
          </w:tcPr>
          <w:p w14:paraId="75F4E7A6" w14:textId="77777777" w:rsidR="008D753F" w:rsidRDefault="001061C7">
            <w:pPr>
              <w:keepNext/>
            </w:pPr>
            <w:r>
              <w:t>No Party, Independent, Declined to State</w:t>
            </w:r>
          </w:p>
        </w:tc>
        <w:tc>
          <w:tcPr>
            <w:tcW w:w="4428" w:type="dxa"/>
          </w:tcPr>
          <w:p w14:paraId="4F67B028" w14:textId="77777777" w:rsidR="008D753F" w:rsidRDefault="008D753F">
            <w:pPr>
              <w:keepNext/>
              <w:jc w:val="right"/>
              <w:rPr>
                <w:i/>
              </w:rPr>
            </w:pPr>
          </w:p>
        </w:tc>
      </w:tr>
      <w:tr w:rsidR="008D753F" w14:paraId="0689F975" w14:textId="77777777">
        <w:tc>
          <w:tcPr>
            <w:tcW w:w="336" w:type="dxa"/>
          </w:tcPr>
          <w:p w14:paraId="752B55D9" w14:textId="77777777" w:rsidR="008D753F" w:rsidRDefault="001061C7">
            <w:pPr>
              <w:keepNext/>
            </w:pPr>
            <w:r>
              <w:rPr>
                <w:rStyle w:val="GResponseCode"/>
              </w:rPr>
              <w:t>2</w:t>
            </w:r>
          </w:p>
        </w:tc>
        <w:tc>
          <w:tcPr>
            <w:tcW w:w="361" w:type="dxa"/>
          </w:tcPr>
          <w:p w14:paraId="1A896B22" w14:textId="77777777" w:rsidR="008D753F" w:rsidRDefault="001061C7">
            <w:pPr>
              <w:keepNext/>
            </w:pPr>
            <w:r>
              <w:t>○</w:t>
            </w:r>
          </w:p>
        </w:tc>
        <w:tc>
          <w:tcPr>
            <w:tcW w:w="3731" w:type="dxa"/>
          </w:tcPr>
          <w:p w14:paraId="24DFB039" w14:textId="77777777" w:rsidR="008D753F" w:rsidRDefault="001061C7">
            <w:pPr>
              <w:keepNext/>
            </w:pPr>
            <w:r>
              <w:t>Democratic Party</w:t>
            </w:r>
          </w:p>
        </w:tc>
        <w:tc>
          <w:tcPr>
            <w:tcW w:w="4428" w:type="dxa"/>
          </w:tcPr>
          <w:p w14:paraId="34784F61" w14:textId="77777777" w:rsidR="008D753F" w:rsidRDefault="008D753F">
            <w:pPr>
              <w:keepNext/>
              <w:jc w:val="right"/>
              <w:rPr>
                <w:i/>
              </w:rPr>
            </w:pPr>
          </w:p>
        </w:tc>
      </w:tr>
      <w:tr w:rsidR="008D753F" w14:paraId="4EAFA926" w14:textId="77777777">
        <w:tc>
          <w:tcPr>
            <w:tcW w:w="336" w:type="dxa"/>
          </w:tcPr>
          <w:p w14:paraId="7633C056" w14:textId="77777777" w:rsidR="008D753F" w:rsidRDefault="001061C7">
            <w:pPr>
              <w:keepNext/>
            </w:pPr>
            <w:r>
              <w:rPr>
                <w:rStyle w:val="GResponseCode"/>
              </w:rPr>
              <w:t>3</w:t>
            </w:r>
          </w:p>
        </w:tc>
        <w:tc>
          <w:tcPr>
            <w:tcW w:w="361" w:type="dxa"/>
          </w:tcPr>
          <w:p w14:paraId="3A66A458" w14:textId="77777777" w:rsidR="008D753F" w:rsidRDefault="001061C7">
            <w:pPr>
              <w:keepNext/>
            </w:pPr>
            <w:r>
              <w:t>○</w:t>
            </w:r>
          </w:p>
        </w:tc>
        <w:tc>
          <w:tcPr>
            <w:tcW w:w="3731" w:type="dxa"/>
          </w:tcPr>
          <w:p w14:paraId="0EBB9C9D" w14:textId="77777777" w:rsidR="008D753F" w:rsidRDefault="001061C7">
            <w:pPr>
              <w:keepNext/>
            </w:pPr>
            <w:r>
              <w:t>Republican Party</w:t>
            </w:r>
          </w:p>
        </w:tc>
        <w:tc>
          <w:tcPr>
            <w:tcW w:w="4428" w:type="dxa"/>
          </w:tcPr>
          <w:p w14:paraId="4E73E1F1" w14:textId="77777777" w:rsidR="008D753F" w:rsidRDefault="008D753F">
            <w:pPr>
              <w:keepNext/>
              <w:jc w:val="right"/>
              <w:rPr>
                <w:i/>
              </w:rPr>
            </w:pPr>
          </w:p>
        </w:tc>
      </w:tr>
      <w:tr w:rsidR="008D753F" w14:paraId="528C319E" w14:textId="77777777">
        <w:tc>
          <w:tcPr>
            <w:tcW w:w="336" w:type="dxa"/>
          </w:tcPr>
          <w:p w14:paraId="43F90566" w14:textId="77777777" w:rsidR="008D753F" w:rsidRDefault="001061C7">
            <w:pPr>
              <w:keepNext/>
            </w:pPr>
            <w:r>
              <w:rPr>
                <w:rStyle w:val="GResponseCode"/>
              </w:rPr>
              <w:t>4</w:t>
            </w:r>
          </w:p>
        </w:tc>
        <w:tc>
          <w:tcPr>
            <w:tcW w:w="361" w:type="dxa"/>
          </w:tcPr>
          <w:p w14:paraId="4350F7CA" w14:textId="77777777" w:rsidR="008D753F" w:rsidRDefault="001061C7">
            <w:pPr>
              <w:keepNext/>
            </w:pPr>
            <w:r>
              <w:t>○</w:t>
            </w:r>
          </w:p>
        </w:tc>
        <w:tc>
          <w:tcPr>
            <w:tcW w:w="3731" w:type="dxa"/>
          </w:tcPr>
          <w:p w14:paraId="143EE324" w14:textId="77777777" w:rsidR="008D753F" w:rsidRDefault="001061C7">
            <w:pPr>
              <w:keepNext/>
            </w:pPr>
            <w:r>
              <w:t>Other (open [CC24_360_t])</w:t>
            </w:r>
          </w:p>
        </w:tc>
        <w:tc>
          <w:tcPr>
            <w:tcW w:w="4428" w:type="dxa"/>
          </w:tcPr>
          <w:p w14:paraId="4B9C9EFD" w14:textId="77777777" w:rsidR="008D753F" w:rsidRDefault="008D753F">
            <w:pPr>
              <w:keepNext/>
              <w:jc w:val="right"/>
              <w:rPr>
                <w:i/>
              </w:rPr>
            </w:pPr>
          </w:p>
        </w:tc>
      </w:tr>
      <w:tr w:rsidR="008D753F" w14:paraId="0A390CEF" w14:textId="77777777">
        <w:tc>
          <w:tcPr>
            <w:tcW w:w="336" w:type="dxa"/>
          </w:tcPr>
          <w:p w14:paraId="67584ED7" w14:textId="77777777" w:rsidR="008D753F" w:rsidRDefault="001061C7">
            <w:pPr>
              <w:keepNext/>
            </w:pPr>
            <w:r>
              <w:rPr>
                <w:rStyle w:val="GResponseCode"/>
              </w:rPr>
              <w:t>5</w:t>
            </w:r>
          </w:p>
        </w:tc>
        <w:tc>
          <w:tcPr>
            <w:tcW w:w="361" w:type="dxa"/>
          </w:tcPr>
          <w:p w14:paraId="41D58325" w14:textId="77777777" w:rsidR="008D753F" w:rsidRDefault="001061C7">
            <w:pPr>
              <w:keepNext/>
            </w:pPr>
            <w:r>
              <w:t>○</w:t>
            </w:r>
          </w:p>
        </w:tc>
        <w:tc>
          <w:tcPr>
            <w:tcW w:w="3731" w:type="dxa"/>
          </w:tcPr>
          <w:p w14:paraId="3714F1A4" w14:textId="77777777" w:rsidR="008D753F" w:rsidRDefault="001061C7">
            <w:pPr>
              <w:keepNext/>
            </w:pPr>
            <w:r>
              <w:t>Not sure</w:t>
            </w:r>
          </w:p>
        </w:tc>
        <w:tc>
          <w:tcPr>
            <w:tcW w:w="4428" w:type="dxa"/>
          </w:tcPr>
          <w:p w14:paraId="3986FA31" w14:textId="77777777" w:rsidR="008D753F" w:rsidRDefault="008D753F">
            <w:pPr>
              <w:keepNext/>
              <w:jc w:val="right"/>
              <w:rPr>
                <w:i/>
              </w:rPr>
            </w:pPr>
          </w:p>
        </w:tc>
      </w:tr>
      <w:tr w:rsidR="008D753F" w14:paraId="61D12C3B" w14:textId="77777777">
        <w:tc>
          <w:tcPr>
            <w:tcW w:w="336" w:type="dxa"/>
          </w:tcPr>
          <w:p w14:paraId="49B1EC37" w14:textId="77777777" w:rsidR="008D753F" w:rsidRDefault="001061C7">
            <w:pPr>
              <w:keepNext/>
            </w:pPr>
            <w:r>
              <w:rPr>
                <w:rStyle w:val="GResponseCode"/>
              </w:rPr>
              <w:t>8</w:t>
            </w:r>
          </w:p>
        </w:tc>
        <w:tc>
          <w:tcPr>
            <w:tcW w:w="361" w:type="dxa"/>
          </w:tcPr>
          <w:p w14:paraId="49BFC715" w14:textId="77777777" w:rsidR="008D753F" w:rsidRDefault="008D753F">
            <w:pPr>
              <w:keepNext/>
            </w:pPr>
          </w:p>
        </w:tc>
        <w:tc>
          <w:tcPr>
            <w:tcW w:w="3731" w:type="dxa"/>
          </w:tcPr>
          <w:p w14:paraId="5D4546F2" w14:textId="77777777" w:rsidR="008D753F" w:rsidRDefault="001061C7">
            <w:pPr>
              <w:pStyle w:val="GAdminOption"/>
              <w:keepNext/>
            </w:pPr>
            <w:r>
              <w:t>Skipped</w:t>
            </w:r>
          </w:p>
        </w:tc>
        <w:tc>
          <w:tcPr>
            <w:tcW w:w="4428" w:type="dxa"/>
          </w:tcPr>
          <w:p w14:paraId="45BF9558" w14:textId="77777777" w:rsidR="008D753F" w:rsidRDefault="008D753F">
            <w:pPr>
              <w:keepNext/>
              <w:jc w:val="right"/>
              <w:rPr>
                <w:i/>
              </w:rPr>
            </w:pPr>
          </w:p>
        </w:tc>
      </w:tr>
      <w:tr w:rsidR="008D753F" w14:paraId="0EB991DE" w14:textId="77777777">
        <w:tc>
          <w:tcPr>
            <w:tcW w:w="336" w:type="dxa"/>
          </w:tcPr>
          <w:p w14:paraId="309AB66A" w14:textId="77777777" w:rsidR="008D753F" w:rsidRDefault="001061C7">
            <w:pPr>
              <w:keepNext/>
            </w:pPr>
            <w:r>
              <w:rPr>
                <w:rStyle w:val="GResponseCode"/>
              </w:rPr>
              <w:t>9</w:t>
            </w:r>
          </w:p>
        </w:tc>
        <w:tc>
          <w:tcPr>
            <w:tcW w:w="361" w:type="dxa"/>
          </w:tcPr>
          <w:p w14:paraId="3A54D853" w14:textId="77777777" w:rsidR="008D753F" w:rsidRDefault="008D753F">
            <w:pPr>
              <w:keepNext/>
            </w:pPr>
          </w:p>
        </w:tc>
        <w:tc>
          <w:tcPr>
            <w:tcW w:w="3731" w:type="dxa"/>
          </w:tcPr>
          <w:p w14:paraId="63FBBD7E" w14:textId="77777777" w:rsidR="008D753F" w:rsidRDefault="001061C7">
            <w:pPr>
              <w:pStyle w:val="GAdminOption"/>
              <w:keepNext/>
            </w:pPr>
            <w:r>
              <w:t>Not Asked</w:t>
            </w:r>
          </w:p>
        </w:tc>
        <w:tc>
          <w:tcPr>
            <w:tcW w:w="4428" w:type="dxa"/>
          </w:tcPr>
          <w:p w14:paraId="4BA186B4" w14:textId="77777777" w:rsidR="008D753F" w:rsidRDefault="008D753F">
            <w:pPr>
              <w:keepNext/>
              <w:jc w:val="right"/>
              <w:rPr>
                <w:i/>
              </w:rPr>
            </w:pPr>
          </w:p>
        </w:tc>
      </w:tr>
    </w:tbl>
    <w:p w14:paraId="001DA966" w14:textId="77777777" w:rsidR="008D753F" w:rsidRDefault="008D753F">
      <w:pPr>
        <w:pStyle w:val="GQuestionSpacer"/>
      </w:pPr>
    </w:p>
    <w:p w14:paraId="0CF866EE" w14:textId="77777777" w:rsidR="008D753F" w:rsidRDefault="001061C7">
      <w:pPr>
        <w:pStyle w:val="GPage"/>
        <w:keepNext/>
      </w:pPr>
      <w:bookmarkStart w:id="186" w:name="_Toc175835933"/>
      <w:r>
        <w:lastRenderedPageBreak/>
        <w:t>Page: implicit_page_CC24_363</w:t>
      </w:r>
      <w:bookmarkEnd w:id="186"/>
    </w:p>
    <w:tbl>
      <w:tblPr>
        <w:tblStyle w:val="GQuestionCommonProperties"/>
        <w:tblW w:w="0" w:type="auto"/>
        <w:tblInd w:w="0" w:type="dxa"/>
        <w:tblLook w:val="04A0" w:firstRow="1" w:lastRow="0" w:firstColumn="1" w:lastColumn="0" w:noHBand="0" w:noVBand="1"/>
      </w:tblPr>
      <w:tblGrid>
        <w:gridCol w:w="1146"/>
        <w:gridCol w:w="8214"/>
      </w:tblGrid>
      <w:tr w:rsidR="008D753F" w14:paraId="55EF7D0D" w14:textId="77777777">
        <w:tc>
          <w:tcPr>
            <w:tcW w:w="0" w:type="dxa"/>
            <w:shd w:val="clear" w:color="auto" w:fill="D0D0D0"/>
          </w:tcPr>
          <w:p w14:paraId="309166C5" w14:textId="77777777" w:rsidR="008D753F" w:rsidRDefault="001061C7">
            <w:pPr>
              <w:pStyle w:val="GVariableNameP"/>
              <w:keepNext/>
            </w:pPr>
            <w:r>
              <w:fldChar w:fldCharType="begin"/>
            </w:r>
            <w:r>
              <w:instrText>TC CC24_363 \\l 2 \\f a</w:instrText>
            </w:r>
            <w:r>
              <w:fldChar w:fldCharType="end"/>
            </w:r>
            <w:r>
              <w:t>CC24_363</w:t>
            </w:r>
          </w:p>
        </w:tc>
        <w:tc>
          <w:tcPr>
            <w:tcW w:w="0" w:type="dxa"/>
            <w:shd w:val="clear" w:color="auto" w:fill="D0D0D0"/>
            <w:vAlign w:val="bottom"/>
          </w:tcPr>
          <w:p w14:paraId="55205F29" w14:textId="77777777" w:rsidR="008D753F" w:rsidRDefault="001061C7">
            <w:pPr>
              <w:keepNext/>
              <w:jc w:val="right"/>
            </w:pPr>
            <w:r>
              <w:t>SINGLE CHOICE</w:t>
            </w:r>
          </w:p>
        </w:tc>
      </w:tr>
      <w:tr w:rsidR="008D753F" w14:paraId="2CBDCB41" w14:textId="77777777">
        <w:tc>
          <w:tcPr>
            <w:tcW w:w="8856" w:type="dxa"/>
            <w:gridSpan w:val="2"/>
            <w:shd w:val="clear" w:color="auto" w:fill="D0D0D0"/>
          </w:tcPr>
          <w:p w14:paraId="5F9D3316" w14:textId="77777777" w:rsidR="008D753F" w:rsidRDefault="001061C7">
            <w:pPr>
              <w:keepNext/>
            </w:pPr>
            <w:r>
              <w:t>Do you intend to vote in the 2024 general election on November 5th?</w:t>
            </w:r>
          </w:p>
        </w:tc>
      </w:tr>
    </w:tbl>
    <w:p w14:paraId="082B448C" w14:textId="77777777" w:rsidR="008D753F" w:rsidRDefault="008D753F">
      <w:pPr>
        <w:pStyle w:val="GQuestionSpacer"/>
        <w:keepNext/>
      </w:pPr>
    </w:p>
    <w:p w14:paraId="7EF170B8" w14:textId="77777777" w:rsidR="008D753F" w:rsidRDefault="001061C7">
      <w:pPr>
        <w:pStyle w:val="GDefaultWidgetOption"/>
        <w:keepNext/>
        <w:tabs>
          <w:tab w:val="left" w:pos="2160"/>
        </w:tabs>
      </w:pPr>
      <w:r>
        <w:t>pii</w:t>
      </w:r>
      <w:r>
        <w:tab/>
        <w:t>False</w:t>
      </w:r>
    </w:p>
    <w:p w14:paraId="0F7E3616" w14:textId="77777777" w:rsidR="008D753F" w:rsidRDefault="001061C7">
      <w:pPr>
        <w:pStyle w:val="GDefaultWidgetOption"/>
        <w:keepNext/>
        <w:tabs>
          <w:tab w:val="left" w:pos="2160"/>
        </w:tabs>
      </w:pPr>
      <w:r>
        <w:t>chart_layout</w:t>
      </w:r>
      <w:r>
        <w:tab/>
        <w:t>1</w:t>
      </w:r>
    </w:p>
    <w:p w14:paraId="77EDAB67" w14:textId="77777777" w:rsidR="008D753F" w:rsidRDefault="001061C7">
      <w:pPr>
        <w:pStyle w:val="GWidgetOption"/>
        <w:keepNext/>
        <w:tabs>
          <w:tab w:val="left" w:pos="2160"/>
        </w:tabs>
      </w:pPr>
      <w:proofErr w:type="spellStart"/>
      <w:r>
        <w:t>varlabel</w:t>
      </w:r>
      <w:proofErr w:type="spellEnd"/>
      <w:r>
        <w:tab/>
        <w:t>Vote Intention</w:t>
      </w:r>
    </w:p>
    <w:p w14:paraId="73D57E35" w14:textId="77777777" w:rsidR="008D753F" w:rsidRDefault="001061C7">
      <w:pPr>
        <w:pStyle w:val="GDefaultWidgetOption"/>
        <w:keepNext/>
        <w:tabs>
          <w:tab w:val="left" w:pos="2160"/>
        </w:tabs>
      </w:pPr>
      <w:r>
        <w:t>topic</w:t>
      </w:r>
      <w:r>
        <w:tab/>
      </w:r>
    </w:p>
    <w:p w14:paraId="6057B7C1" w14:textId="77777777" w:rsidR="008D753F" w:rsidRDefault="001061C7">
      <w:pPr>
        <w:pStyle w:val="GDefaultWidgetOption"/>
        <w:keepNext/>
        <w:tabs>
          <w:tab w:val="left" w:pos="2160"/>
        </w:tabs>
      </w:pPr>
      <w:r>
        <w:t>chart_color</w:t>
      </w:r>
      <w:r>
        <w:tab/>
        <w:t>green</w:t>
      </w:r>
    </w:p>
    <w:p w14:paraId="203154BC" w14:textId="77777777" w:rsidR="008D753F" w:rsidRDefault="001061C7">
      <w:pPr>
        <w:pStyle w:val="GDefaultWidgetOption"/>
        <w:keepNext/>
        <w:tabs>
          <w:tab w:val="left" w:pos="2160"/>
        </w:tabs>
      </w:pPr>
      <w:r>
        <w:t>chart_type</w:t>
      </w:r>
      <w:r>
        <w:tab/>
        <w:t>bar</w:t>
      </w:r>
    </w:p>
    <w:p w14:paraId="1F8C802C" w14:textId="77777777" w:rsidR="008D753F" w:rsidRDefault="001061C7">
      <w:pPr>
        <w:pStyle w:val="GDefaultWidgetOption"/>
        <w:keepNext/>
        <w:tabs>
          <w:tab w:val="left" w:pos="2160"/>
        </w:tabs>
      </w:pPr>
      <w:r>
        <w:t>crossbreak</w:t>
      </w:r>
      <w:r>
        <w:tab/>
        <w:t>Total</w:t>
      </w:r>
    </w:p>
    <w:p w14:paraId="6C1DE396" w14:textId="77777777" w:rsidR="008D753F" w:rsidRDefault="001061C7">
      <w:pPr>
        <w:pStyle w:val="GDefaultWidgetOption"/>
        <w:keepNext/>
        <w:tabs>
          <w:tab w:val="left" w:pos="2160"/>
        </w:tabs>
      </w:pPr>
      <w:r>
        <w:t>wrap</w:t>
      </w:r>
      <w:r>
        <w:tab/>
        <w:t>True</w:t>
      </w:r>
    </w:p>
    <w:p w14:paraId="51B0D5E5" w14:textId="77777777" w:rsidR="008D753F" w:rsidRDefault="001061C7">
      <w:pPr>
        <w:pStyle w:val="GDefaultWidgetOption"/>
        <w:keepNext/>
        <w:tabs>
          <w:tab w:val="left" w:pos="2160"/>
        </w:tabs>
      </w:pPr>
      <w:r>
        <w:t>is_rating</w:t>
      </w:r>
      <w:r>
        <w:tab/>
        <w:t>False</w:t>
      </w:r>
    </w:p>
    <w:p w14:paraId="080A9B52" w14:textId="77777777" w:rsidR="008D753F" w:rsidRDefault="001061C7">
      <w:pPr>
        <w:pStyle w:val="GDefaultWidgetOption"/>
        <w:keepNext/>
        <w:tabs>
          <w:tab w:val="left" w:pos="2160"/>
        </w:tabs>
      </w:pPr>
      <w:r>
        <w:t>required_text</w:t>
      </w:r>
      <w:r>
        <w:tab/>
        <w:t>Please choose an answer</w:t>
      </w:r>
    </w:p>
    <w:p w14:paraId="19F54633" w14:textId="77777777" w:rsidR="008D753F" w:rsidRDefault="001061C7">
      <w:pPr>
        <w:pStyle w:val="GDefaultWidgetOption"/>
        <w:keepNext/>
        <w:tabs>
          <w:tab w:val="left" w:pos="2160"/>
        </w:tabs>
      </w:pPr>
      <w:r>
        <w:t>min_columns</w:t>
      </w:r>
      <w:r>
        <w:tab/>
        <w:t>1</w:t>
      </w:r>
    </w:p>
    <w:p w14:paraId="7192C8D9" w14:textId="77777777" w:rsidR="008D753F" w:rsidRDefault="001061C7">
      <w:pPr>
        <w:pStyle w:val="GDefaultWidgetOption"/>
        <w:keepNext/>
        <w:tabs>
          <w:tab w:val="left" w:pos="2160"/>
        </w:tabs>
      </w:pPr>
      <w:r>
        <w:t>sample_type</w:t>
      </w:r>
      <w:r>
        <w:tab/>
      </w:r>
    </w:p>
    <w:p w14:paraId="2730211F" w14:textId="77777777" w:rsidR="008D753F" w:rsidRDefault="001061C7">
      <w:pPr>
        <w:pStyle w:val="GDefaultWidgetOption"/>
        <w:keepNext/>
        <w:tabs>
          <w:tab w:val="left" w:pos="2160"/>
        </w:tabs>
      </w:pPr>
      <w:r>
        <w:t>access</w:t>
      </w:r>
      <w:r>
        <w:tab/>
      </w:r>
    </w:p>
    <w:p w14:paraId="7C737880" w14:textId="77777777" w:rsidR="008D753F" w:rsidRDefault="001061C7">
      <w:pPr>
        <w:pStyle w:val="GDefaultWidgetOption"/>
        <w:keepNext/>
        <w:tabs>
          <w:tab w:val="left" w:pos="2160"/>
        </w:tabs>
      </w:pPr>
      <w:r>
        <w:t>autoadvance</w:t>
      </w:r>
      <w:r>
        <w:tab/>
        <w:t>False</w:t>
      </w:r>
    </w:p>
    <w:p w14:paraId="74E2C952" w14:textId="77777777" w:rsidR="008D753F" w:rsidRDefault="001061C7">
      <w:pPr>
        <w:pStyle w:val="GDefaultWidgetOption"/>
        <w:keepNext/>
        <w:tabs>
          <w:tab w:val="left" w:pos="2160"/>
        </w:tabs>
      </w:pPr>
      <w:r>
        <w:t>columns</w:t>
      </w:r>
      <w:r>
        <w:tab/>
        <w:t>1</w:t>
      </w:r>
    </w:p>
    <w:p w14:paraId="3B525489" w14:textId="77777777" w:rsidR="008D753F" w:rsidRDefault="001061C7">
      <w:pPr>
        <w:pStyle w:val="GDefaultWidgetOption"/>
        <w:keepNext/>
        <w:tabs>
          <w:tab w:val="left" w:pos="2160"/>
        </w:tabs>
      </w:pPr>
      <w:r>
        <w:t>widget</w:t>
      </w:r>
      <w:r>
        <w:tab/>
      </w:r>
    </w:p>
    <w:p w14:paraId="6081EE73" w14:textId="77777777" w:rsidR="008D753F" w:rsidRDefault="001061C7">
      <w:pPr>
        <w:pStyle w:val="GDefaultWidgetOption"/>
        <w:keepNext/>
        <w:tabs>
          <w:tab w:val="left" w:pos="2160"/>
        </w:tabs>
      </w:pPr>
      <w:r>
        <w:t>filter_text</w:t>
      </w:r>
      <w:r>
        <w:tab/>
      </w:r>
    </w:p>
    <w:p w14:paraId="73A59415" w14:textId="77777777" w:rsidR="008D753F" w:rsidRDefault="001061C7">
      <w:pPr>
        <w:pStyle w:val="GDefaultWidgetOption"/>
        <w:keepNext/>
        <w:tabs>
          <w:tab w:val="left" w:pos="2160"/>
        </w:tabs>
      </w:pPr>
      <w:r>
        <w:t>as_banner</w:t>
      </w:r>
      <w:r>
        <w:tab/>
        <w:t>False</w:t>
      </w:r>
    </w:p>
    <w:p w14:paraId="322ECF75" w14:textId="77777777" w:rsidR="008D753F" w:rsidRDefault="001061C7">
      <w:pPr>
        <w:pStyle w:val="GDefaultWidgetOption"/>
        <w:keepNext/>
        <w:tabs>
          <w:tab w:val="left" w:pos="2160"/>
        </w:tabs>
      </w:pPr>
      <w:r>
        <w:t>description</w:t>
      </w:r>
      <w:r>
        <w:tab/>
      </w:r>
    </w:p>
    <w:p w14:paraId="48D98FA6" w14:textId="77777777" w:rsidR="008D753F" w:rsidRDefault="001061C7">
      <w:pPr>
        <w:pStyle w:val="GDefaultWidgetOption"/>
        <w:keepNext/>
        <w:tabs>
          <w:tab w:val="left" w:pos="2160"/>
        </w:tabs>
      </w:pPr>
      <w:r>
        <w:t>spd_category</w:t>
      </w:r>
      <w:r>
        <w:tab/>
      </w:r>
    </w:p>
    <w:p w14:paraId="5D68AC78" w14:textId="77777777" w:rsidR="008D753F" w:rsidRDefault="001061C7">
      <w:pPr>
        <w:pStyle w:val="GDefaultWidgetOption"/>
        <w:keepNext/>
        <w:tabs>
          <w:tab w:val="left" w:pos="2160"/>
        </w:tabs>
      </w:pPr>
      <w:r>
        <w:t>tags</w:t>
      </w:r>
      <w:r>
        <w:tab/>
      </w:r>
    </w:p>
    <w:p w14:paraId="13AD5748" w14:textId="77777777" w:rsidR="008D753F" w:rsidRDefault="001061C7">
      <w:pPr>
        <w:pStyle w:val="GDefaultWidgetOption"/>
        <w:keepNext/>
        <w:tabs>
          <w:tab w:val="left" w:pos="2160"/>
        </w:tabs>
      </w:pPr>
      <w:r>
        <w:t>horizontal</w:t>
      </w:r>
      <w:r>
        <w:tab/>
        <w:t>False</w:t>
      </w:r>
    </w:p>
    <w:p w14:paraId="7BFA16E8" w14:textId="77777777" w:rsidR="008D753F" w:rsidRDefault="001061C7">
      <w:pPr>
        <w:pStyle w:val="GDefaultWidgetOption"/>
        <w:keepNext/>
        <w:tabs>
          <w:tab w:val="left" w:pos="2160"/>
        </w:tabs>
      </w:pPr>
      <w:r>
        <w:t>grid_chart_type</w:t>
      </w:r>
      <w:r>
        <w:tab/>
        <w:t>stacked_bar</w:t>
      </w:r>
    </w:p>
    <w:p w14:paraId="444DB37F" w14:textId="77777777" w:rsidR="008D753F" w:rsidRDefault="001061C7">
      <w:pPr>
        <w:pStyle w:val="GDefaultWidgetOption"/>
        <w:keepNext/>
        <w:tabs>
          <w:tab w:val="left" w:pos="2160"/>
        </w:tabs>
      </w:pPr>
      <w:r>
        <w:t>sort_order</w:t>
      </w:r>
      <w:r>
        <w:tab/>
        <w:t>none</w:t>
      </w:r>
    </w:p>
    <w:p w14:paraId="73EBFAA8" w14:textId="77777777" w:rsidR="008D753F" w:rsidRDefault="001061C7">
      <w:pPr>
        <w:pStyle w:val="GDefaultWidgetOption"/>
        <w:keepNext/>
        <w:tabs>
          <w:tab w:val="left" w:pos="2160"/>
        </w:tabs>
      </w:pPr>
      <w:r>
        <w:t>sample</w:t>
      </w:r>
      <w:r>
        <w:tab/>
      </w:r>
    </w:p>
    <w:p w14:paraId="3EFBF1F9" w14:textId="77777777" w:rsidR="008D753F" w:rsidRDefault="001061C7">
      <w:pPr>
        <w:pStyle w:val="GDefaultWidgetOption"/>
        <w:keepNext/>
        <w:tabs>
          <w:tab w:val="left" w:pos="2160"/>
        </w:tabs>
      </w:pPr>
      <w:r>
        <w:t>slide_title</w:t>
      </w:r>
      <w:r>
        <w:tab/>
      </w:r>
    </w:p>
    <w:p w14:paraId="627EA95C" w14:textId="77777777" w:rsidR="008D753F" w:rsidRDefault="001061C7">
      <w:pPr>
        <w:pStyle w:val="GDefaultWidgetOption"/>
        <w:keepNext/>
        <w:tabs>
          <w:tab w:val="left" w:pos="2160"/>
        </w:tabs>
      </w:pPr>
      <w:r>
        <w:t>set_active</w:t>
      </w:r>
      <w:r>
        <w:tab/>
      </w:r>
    </w:p>
    <w:p w14:paraId="30340856" w14:textId="77777777" w:rsidR="008D753F" w:rsidRDefault="001061C7">
      <w:pPr>
        <w:pStyle w:val="GDefaultWidgetOption"/>
        <w:keepNext/>
        <w:tabs>
          <w:tab w:val="left" w:pos="2160"/>
        </w:tabs>
      </w:pPr>
      <w:r>
        <w:t>required</w:t>
      </w:r>
      <w:r>
        <w:tab/>
        <w:t>NONE</w:t>
      </w:r>
    </w:p>
    <w:p w14:paraId="5730A3E2" w14:textId="77777777" w:rsidR="008D753F" w:rsidRDefault="001061C7">
      <w:pPr>
        <w:pStyle w:val="GDefaultWidgetOption"/>
        <w:keepNext/>
        <w:tabs>
          <w:tab w:val="left" w:pos="2160"/>
        </w:tabs>
      </w:pPr>
      <w:r>
        <w:t>mask</w:t>
      </w:r>
      <w:r>
        <w:tab/>
      </w:r>
    </w:p>
    <w:p w14:paraId="000BEA60" w14:textId="77777777" w:rsidR="008D753F" w:rsidRDefault="001061C7">
      <w:pPr>
        <w:pStyle w:val="GDefaultWidgetOption"/>
        <w:keepNext/>
        <w:tabs>
          <w:tab w:val="left" w:pos="2160"/>
        </w:tabs>
      </w:pPr>
      <w:r>
        <w:t>custom_order</w:t>
      </w:r>
      <w:r>
        <w:tab/>
      </w:r>
    </w:p>
    <w:p w14:paraId="642B0D1C" w14:textId="77777777" w:rsidR="008D753F" w:rsidRDefault="001061C7">
      <w:pPr>
        <w:pStyle w:val="GDefaultWidgetOption"/>
        <w:keepNext/>
        <w:tabs>
          <w:tab w:val="left" w:pos="2160"/>
        </w:tabs>
      </w:pPr>
      <w:r>
        <w:t>client</w:t>
      </w:r>
      <w:r>
        <w:tab/>
      </w:r>
    </w:p>
    <w:p w14:paraId="62A2D9C4"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EC40F05" w14:textId="77777777">
        <w:tc>
          <w:tcPr>
            <w:tcW w:w="336" w:type="dxa"/>
          </w:tcPr>
          <w:p w14:paraId="1C891F94" w14:textId="77777777" w:rsidR="008D753F" w:rsidRDefault="001061C7">
            <w:pPr>
              <w:keepNext/>
            </w:pPr>
            <w:r>
              <w:rPr>
                <w:rStyle w:val="GResponseCode"/>
              </w:rPr>
              <w:t>1</w:t>
            </w:r>
          </w:p>
        </w:tc>
        <w:tc>
          <w:tcPr>
            <w:tcW w:w="361" w:type="dxa"/>
          </w:tcPr>
          <w:p w14:paraId="538D2F68" w14:textId="77777777" w:rsidR="008D753F" w:rsidRDefault="001061C7">
            <w:pPr>
              <w:keepNext/>
            </w:pPr>
            <w:r>
              <w:t>○</w:t>
            </w:r>
          </w:p>
        </w:tc>
        <w:tc>
          <w:tcPr>
            <w:tcW w:w="3731" w:type="dxa"/>
          </w:tcPr>
          <w:p w14:paraId="6A607CEC" w14:textId="77777777" w:rsidR="008D753F" w:rsidRDefault="001061C7">
            <w:pPr>
              <w:keepNext/>
            </w:pPr>
            <w:r>
              <w:t>Yes, definitely</w:t>
            </w:r>
          </w:p>
        </w:tc>
        <w:tc>
          <w:tcPr>
            <w:tcW w:w="4428" w:type="dxa"/>
          </w:tcPr>
          <w:p w14:paraId="12A56944" w14:textId="77777777" w:rsidR="008D753F" w:rsidRDefault="008D753F">
            <w:pPr>
              <w:keepNext/>
              <w:jc w:val="right"/>
              <w:rPr>
                <w:i/>
              </w:rPr>
            </w:pPr>
          </w:p>
        </w:tc>
      </w:tr>
      <w:tr w:rsidR="008D753F" w14:paraId="4849092F" w14:textId="77777777">
        <w:tc>
          <w:tcPr>
            <w:tcW w:w="336" w:type="dxa"/>
          </w:tcPr>
          <w:p w14:paraId="7281314B" w14:textId="77777777" w:rsidR="008D753F" w:rsidRDefault="001061C7">
            <w:pPr>
              <w:keepNext/>
            </w:pPr>
            <w:r>
              <w:rPr>
                <w:rStyle w:val="GResponseCode"/>
              </w:rPr>
              <w:t>2</w:t>
            </w:r>
          </w:p>
        </w:tc>
        <w:tc>
          <w:tcPr>
            <w:tcW w:w="361" w:type="dxa"/>
          </w:tcPr>
          <w:p w14:paraId="614CFB76" w14:textId="77777777" w:rsidR="008D753F" w:rsidRDefault="001061C7">
            <w:pPr>
              <w:keepNext/>
            </w:pPr>
            <w:r>
              <w:t>○</w:t>
            </w:r>
          </w:p>
        </w:tc>
        <w:tc>
          <w:tcPr>
            <w:tcW w:w="3731" w:type="dxa"/>
          </w:tcPr>
          <w:p w14:paraId="6157C963" w14:textId="77777777" w:rsidR="008D753F" w:rsidRDefault="001061C7">
            <w:pPr>
              <w:keepNext/>
            </w:pPr>
            <w:r>
              <w:t>Probably</w:t>
            </w:r>
          </w:p>
        </w:tc>
        <w:tc>
          <w:tcPr>
            <w:tcW w:w="4428" w:type="dxa"/>
          </w:tcPr>
          <w:p w14:paraId="7FD5CDE7" w14:textId="77777777" w:rsidR="008D753F" w:rsidRDefault="008D753F">
            <w:pPr>
              <w:keepNext/>
              <w:jc w:val="right"/>
              <w:rPr>
                <w:i/>
              </w:rPr>
            </w:pPr>
          </w:p>
        </w:tc>
      </w:tr>
      <w:tr w:rsidR="008D753F" w14:paraId="78675B79" w14:textId="77777777">
        <w:tc>
          <w:tcPr>
            <w:tcW w:w="336" w:type="dxa"/>
          </w:tcPr>
          <w:p w14:paraId="34F22A10" w14:textId="77777777" w:rsidR="008D753F" w:rsidRDefault="001061C7">
            <w:pPr>
              <w:keepNext/>
            </w:pPr>
            <w:r>
              <w:rPr>
                <w:rStyle w:val="GResponseCode"/>
              </w:rPr>
              <w:t>3</w:t>
            </w:r>
          </w:p>
        </w:tc>
        <w:tc>
          <w:tcPr>
            <w:tcW w:w="361" w:type="dxa"/>
          </w:tcPr>
          <w:p w14:paraId="4944876C" w14:textId="77777777" w:rsidR="008D753F" w:rsidRDefault="001061C7">
            <w:pPr>
              <w:keepNext/>
            </w:pPr>
            <w:r>
              <w:t>○</w:t>
            </w:r>
          </w:p>
        </w:tc>
        <w:tc>
          <w:tcPr>
            <w:tcW w:w="3731" w:type="dxa"/>
          </w:tcPr>
          <w:p w14:paraId="650C0B61" w14:textId="77777777" w:rsidR="008D753F" w:rsidRDefault="001061C7">
            <w:pPr>
              <w:keepNext/>
            </w:pPr>
            <w:r>
              <w:t>I already voted (early or absentee)</w:t>
            </w:r>
          </w:p>
        </w:tc>
        <w:tc>
          <w:tcPr>
            <w:tcW w:w="4428" w:type="dxa"/>
          </w:tcPr>
          <w:p w14:paraId="1A1D7D94" w14:textId="77777777" w:rsidR="008D753F" w:rsidRDefault="008D753F">
            <w:pPr>
              <w:keepNext/>
              <w:jc w:val="right"/>
              <w:rPr>
                <w:i/>
              </w:rPr>
            </w:pPr>
          </w:p>
        </w:tc>
      </w:tr>
      <w:tr w:rsidR="008D753F" w14:paraId="6F8554F5" w14:textId="77777777">
        <w:tc>
          <w:tcPr>
            <w:tcW w:w="336" w:type="dxa"/>
          </w:tcPr>
          <w:p w14:paraId="302D2074" w14:textId="77777777" w:rsidR="008D753F" w:rsidRDefault="001061C7">
            <w:pPr>
              <w:keepNext/>
            </w:pPr>
            <w:r>
              <w:rPr>
                <w:rStyle w:val="GResponseCode"/>
              </w:rPr>
              <w:t>4</w:t>
            </w:r>
          </w:p>
        </w:tc>
        <w:tc>
          <w:tcPr>
            <w:tcW w:w="361" w:type="dxa"/>
          </w:tcPr>
          <w:p w14:paraId="4E42C068" w14:textId="77777777" w:rsidR="008D753F" w:rsidRDefault="001061C7">
            <w:pPr>
              <w:keepNext/>
            </w:pPr>
            <w:r>
              <w:t>○</w:t>
            </w:r>
          </w:p>
        </w:tc>
        <w:tc>
          <w:tcPr>
            <w:tcW w:w="3731" w:type="dxa"/>
          </w:tcPr>
          <w:p w14:paraId="71DC2D72" w14:textId="77777777" w:rsidR="008D753F" w:rsidRDefault="001061C7">
            <w:pPr>
              <w:keepNext/>
            </w:pPr>
            <w:r>
              <w:t>I plan to vote before November 5th</w:t>
            </w:r>
          </w:p>
        </w:tc>
        <w:tc>
          <w:tcPr>
            <w:tcW w:w="4428" w:type="dxa"/>
          </w:tcPr>
          <w:p w14:paraId="26C85C30" w14:textId="77777777" w:rsidR="008D753F" w:rsidRDefault="008D753F">
            <w:pPr>
              <w:keepNext/>
              <w:jc w:val="right"/>
              <w:rPr>
                <w:i/>
              </w:rPr>
            </w:pPr>
          </w:p>
        </w:tc>
      </w:tr>
      <w:tr w:rsidR="008D753F" w14:paraId="31D1D296" w14:textId="77777777">
        <w:tc>
          <w:tcPr>
            <w:tcW w:w="336" w:type="dxa"/>
          </w:tcPr>
          <w:p w14:paraId="69192BB2" w14:textId="77777777" w:rsidR="008D753F" w:rsidRDefault="001061C7">
            <w:pPr>
              <w:keepNext/>
            </w:pPr>
            <w:r>
              <w:rPr>
                <w:rStyle w:val="GResponseCode"/>
              </w:rPr>
              <w:t>5</w:t>
            </w:r>
          </w:p>
        </w:tc>
        <w:tc>
          <w:tcPr>
            <w:tcW w:w="361" w:type="dxa"/>
          </w:tcPr>
          <w:p w14:paraId="05AE2CB3" w14:textId="77777777" w:rsidR="008D753F" w:rsidRDefault="001061C7">
            <w:pPr>
              <w:keepNext/>
            </w:pPr>
            <w:r>
              <w:t>○</w:t>
            </w:r>
          </w:p>
        </w:tc>
        <w:tc>
          <w:tcPr>
            <w:tcW w:w="3731" w:type="dxa"/>
          </w:tcPr>
          <w:p w14:paraId="05F58B20" w14:textId="77777777" w:rsidR="008D753F" w:rsidRDefault="001061C7">
            <w:pPr>
              <w:keepNext/>
            </w:pPr>
            <w:r>
              <w:t>No</w:t>
            </w:r>
          </w:p>
        </w:tc>
        <w:tc>
          <w:tcPr>
            <w:tcW w:w="4428" w:type="dxa"/>
          </w:tcPr>
          <w:p w14:paraId="37E6F1AA" w14:textId="77777777" w:rsidR="008D753F" w:rsidRDefault="008D753F">
            <w:pPr>
              <w:keepNext/>
              <w:jc w:val="right"/>
              <w:rPr>
                <w:i/>
              </w:rPr>
            </w:pPr>
          </w:p>
        </w:tc>
      </w:tr>
      <w:tr w:rsidR="008D753F" w14:paraId="3BE45F25" w14:textId="77777777">
        <w:tc>
          <w:tcPr>
            <w:tcW w:w="336" w:type="dxa"/>
          </w:tcPr>
          <w:p w14:paraId="59889770" w14:textId="77777777" w:rsidR="008D753F" w:rsidRDefault="001061C7">
            <w:pPr>
              <w:keepNext/>
            </w:pPr>
            <w:r>
              <w:rPr>
                <w:rStyle w:val="GResponseCode"/>
              </w:rPr>
              <w:t>6</w:t>
            </w:r>
          </w:p>
        </w:tc>
        <w:tc>
          <w:tcPr>
            <w:tcW w:w="361" w:type="dxa"/>
          </w:tcPr>
          <w:p w14:paraId="68268072" w14:textId="77777777" w:rsidR="008D753F" w:rsidRDefault="001061C7">
            <w:pPr>
              <w:keepNext/>
            </w:pPr>
            <w:r>
              <w:t>○</w:t>
            </w:r>
          </w:p>
        </w:tc>
        <w:tc>
          <w:tcPr>
            <w:tcW w:w="3731" w:type="dxa"/>
          </w:tcPr>
          <w:p w14:paraId="281A90AC" w14:textId="77777777" w:rsidR="008D753F" w:rsidRDefault="001061C7">
            <w:pPr>
              <w:keepNext/>
            </w:pPr>
            <w:r>
              <w:t>Undecided</w:t>
            </w:r>
          </w:p>
        </w:tc>
        <w:tc>
          <w:tcPr>
            <w:tcW w:w="4428" w:type="dxa"/>
          </w:tcPr>
          <w:p w14:paraId="1E2CE89C" w14:textId="77777777" w:rsidR="008D753F" w:rsidRDefault="008D753F">
            <w:pPr>
              <w:keepNext/>
              <w:jc w:val="right"/>
              <w:rPr>
                <w:i/>
              </w:rPr>
            </w:pPr>
          </w:p>
        </w:tc>
      </w:tr>
      <w:tr w:rsidR="008D753F" w14:paraId="1B3FA072" w14:textId="77777777">
        <w:tc>
          <w:tcPr>
            <w:tcW w:w="336" w:type="dxa"/>
          </w:tcPr>
          <w:p w14:paraId="4322EA4E" w14:textId="77777777" w:rsidR="008D753F" w:rsidRDefault="001061C7">
            <w:pPr>
              <w:keepNext/>
            </w:pPr>
            <w:r>
              <w:rPr>
                <w:rStyle w:val="GResponseCode"/>
              </w:rPr>
              <w:t>8</w:t>
            </w:r>
          </w:p>
        </w:tc>
        <w:tc>
          <w:tcPr>
            <w:tcW w:w="361" w:type="dxa"/>
          </w:tcPr>
          <w:p w14:paraId="2D838056" w14:textId="77777777" w:rsidR="008D753F" w:rsidRDefault="008D753F">
            <w:pPr>
              <w:keepNext/>
            </w:pPr>
          </w:p>
        </w:tc>
        <w:tc>
          <w:tcPr>
            <w:tcW w:w="3731" w:type="dxa"/>
          </w:tcPr>
          <w:p w14:paraId="28DF4074" w14:textId="77777777" w:rsidR="008D753F" w:rsidRDefault="001061C7">
            <w:pPr>
              <w:pStyle w:val="GAdminOption"/>
              <w:keepNext/>
            </w:pPr>
            <w:r>
              <w:t>Skipped</w:t>
            </w:r>
          </w:p>
        </w:tc>
        <w:tc>
          <w:tcPr>
            <w:tcW w:w="4428" w:type="dxa"/>
          </w:tcPr>
          <w:p w14:paraId="17B87A7C" w14:textId="77777777" w:rsidR="008D753F" w:rsidRDefault="008D753F">
            <w:pPr>
              <w:keepNext/>
              <w:jc w:val="right"/>
              <w:rPr>
                <w:i/>
              </w:rPr>
            </w:pPr>
          </w:p>
        </w:tc>
      </w:tr>
      <w:tr w:rsidR="008D753F" w14:paraId="315B10AB" w14:textId="77777777">
        <w:tc>
          <w:tcPr>
            <w:tcW w:w="336" w:type="dxa"/>
          </w:tcPr>
          <w:p w14:paraId="72FAEE22" w14:textId="77777777" w:rsidR="008D753F" w:rsidRDefault="001061C7">
            <w:pPr>
              <w:keepNext/>
            </w:pPr>
            <w:r>
              <w:rPr>
                <w:rStyle w:val="GResponseCode"/>
              </w:rPr>
              <w:t>9</w:t>
            </w:r>
          </w:p>
        </w:tc>
        <w:tc>
          <w:tcPr>
            <w:tcW w:w="361" w:type="dxa"/>
          </w:tcPr>
          <w:p w14:paraId="1F8E7B73" w14:textId="77777777" w:rsidR="008D753F" w:rsidRDefault="008D753F">
            <w:pPr>
              <w:keepNext/>
            </w:pPr>
          </w:p>
        </w:tc>
        <w:tc>
          <w:tcPr>
            <w:tcW w:w="3731" w:type="dxa"/>
          </w:tcPr>
          <w:p w14:paraId="3822B03D" w14:textId="77777777" w:rsidR="008D753F" w:rsidRDefault="001061C7">
            <w:pPr>
              <w:pStyle w:val="GAdminOption"/>
              <w:keepNext/>
            </w:pPr>
            <w:r>
              <w:t>Not Asked</w:t>
            </w:r>
          </w:p>
        </w:tc>
        <w:tc>
          <w:tcPr>
            <w:tcW w:w="4428" w:type="dxa"/>
          </w:tcPr>
          <w:p w14:paraId="25CFD640" w14:textId="77777777" w:rsidR="008D753F" w:rsidRDefault="008D753F">
            <w:pPr>
              <w:keepNext/>
              <w:jc w:val="right"/>
              <w:rPr>
                <w:i/>
              </w:rPr>
            </w:pPr>
          </w:p>
        </w:tc>
      </w:tr>
    </w:tbl>
    <w:p w14:paraId="0D9B4B89" w14:textId="77777777" w:rsidR="008D753F" w:rsidRDefault="008D753F">
      <w:pPr>
        <w:pStyle w:val="GQuestionSpacer"/>
      </w:pPr>
    </w:p>
    <w:p w14:paraId="19AD9153" w14:textId="77777777" w:rsidR="008D753F" w:rsidRDefault="001061C7">
      <w:pPr>
        <w:pStyle w:val="GModule"/>
      </w:pPr>
      <w:bookmarkStart w:id="187" w:name="_Toc175835934"/>
      <w:r>
        <w:t xml:space="preserve">Module: </w:t>
      </w:r>
      <w:proofErr w:type="spellStart"/>
      <w:r>
        <w:t>alreadyvoted</w:t>
      </w:r>
      <w:proofErr w:type="spellEnd"/>
      <w:r>
        <w:t xml:space="preserve"> if CC24_363 == 3</w:t>
      </w:r>
      <w:bookmarkEnd w:id="187"/>
    </w:p>
    <w:p w14:paraId="32ACECBA" w14:textId="77777777" w:rsidR="008D753F" w:rsidRDefault="001061C7">
      <w:pPr>
        <w:pStyle w:val="GPage"/>
        <w:keepNext/>
      </w:pPr>
      <w:bookmarkStart w:id="188" w:name="_Toc175835935"/>
      <w:r>
        <w:t>Page: implicit_page_CC24_364a</w:t>
      </w:r>
      <w:bookmarkEnd w:id="188"/>
    </w:p>
    <w:tbl>
      <w:tblPr>
        <w:tblStyle w:val="GQuestionCommonProperties"/>
        <w:tblW w:w="0" w:type="auto"/>
        <w:tblInd w:w="0" w:type="dxa"/>
        <w:tblLook w:val="04A0" w:firstRow="1" w:lastRow="0" w:firstColumn="1" w:lastColumn="0" w:noHBand="0" w:noVBand="1"/>
      </w:tblPr>
      <w:tblGrid>
        <w:gridCol w:w="1284"/>
        <w:gridCol w:w="8076"/>
      </w:tblGrid>
      <w:tr w:rsidR="008D753F" w14:paraId="2C0792C9" w14:textId="77777777">
        <w:tc>
          <w:tcPr>
            <w:tcW w:w="0" w:type="dxa"/>
            <w:shd w:val="clear" w:color="auto" w:fill="D0D0D0"/>
          </w:tcPr>
          <w:p w14:paraId="2F0271AA" w14:textId="77777777" w:rsidR="008D753F" w:rsidRDefault="001061C7">
            <w:pPr>
              <w:pStyle w:val="GVariableNameP"/>
              <w:keepNext/>
            </w:pPr>
            <w:r>
              <w:fldChar w:fldCharType="begin"/>
            </w:r>
            <w:r>
              <w:instrText>TC CC24_364a \\l 2 \\f a</w:instrText>
            </w:r>
            <w:r>
              <w:fldChar w:fldCharType="end"/>
            </w:r>
            <w:r>
              <w:t>CC24_364a</w:t>
            </w:r>
          </w:p>
        </w:tc>
        <w:tc>
          <w:tcPr>
            <w:tcW w:w="0" w:type="dxa"/>
            <w:shd w:val="clear" w:color="auto" w:fill="D0D0D0"/>
            <w:vAlign w:val="bottom"/>
          </w:tcPr>
          <w:p w14:paraId="0BCF5549" w14:textId="77777777" w:rsidR="008D753F" w:rsidRDefault="001061C7">
            <w:pPr>
              <w:keepNext/>
              <w:jc w:val="right"/>
            </w:pPr>
            <w:r>
              <w:t>SINGLE CHOICE</w:t>
            </w:r>
          </w:p>
        </w:tc>
      </w:tr>
      <w:tr w:rsidR="008D753F" w14:paraId="6CC957F8" w14:textId="77777777">
        <w:tc>
          <w:tcPr>
            <w:tcW w:w="8856" w:type="dxa"/>
            <w:gridSpan w:val="2"/>
            <w:shd w:val="clear" w:color="auto" w:fill="D0D0D0"/>
          </w:tcPr>
          <w:p w14:paraId="3996E483" w14:textId="77777777" w:rsidR="008D753F" w:rsidRDefault="001061C7">
            <w:pPr>
              <w:keepNext/>
            </w:pPr>
            <w:r>
              <w:t>For which candidate for President of the United States did you vote?</w:t>
            </w:r>
          </w:p>
        </w:tc>
      </w:tr>
    </w:tbl>
    <w:p w14:paraId="0340B1E5" w14:textId="77777777" w:rsidR="008D753F" w:rsidRDefault="008D753F">
      <w:pPr>
        <w:pStyle w:val="GQuestionSpacer"/>
        <w:keepNext/>
      </w:pPr>
    </w:p>
    <w:p w14:paraId="63F547C6" w14:textId="77777777" w:rsidR="008D753F" w:rsidRDefault="001061C7">
      <w:pPr>
        <w:pStyle w:val="GDefaultWidgetOption"/>
        <w:keepNext/>
        <w:tabs>
          <w:tab w:val="left" w:pos="2160"/>
        </w:tabs>
      </w:pPr>
      <w:r>
        <w:t>pii</w:t>
      </w:r>
      <w:r>
        <w:tab/>
        <w:t>False</w:t>
      </w:r>
    </w:p>
    <w:p w14:paraId="53CF6FDE" w14:textId="77777777" w:rsidR="008D753F" w:rsidRDefault="001061C7">
      <w:pPr>
        <w:pStyle w:val="GDefaultWidgetOption"/>
        <w:keepNext/>
        <w:tabs>
          <w:tab w:val="left" w:pos="2160"/>
        </w:tabs>
      </w:pPr>
      <w:r>
        <w:t>chart_layout</w:t>
      </w:r>
      <w:r>
        <w:tab/>
        <w:t>1</w:t>
      </w:r>
    </w:p>
    <w:p w14:paraId="58036892" w14:textId="77777777" w:rsidR="008D753F" w:rsidRDefault="001061C7">
      <w:pPr>
        <w:pStyle w:val="GWidgetOption"/>
        <w:keepNext/>
        <w:tabs>
          <w:tab w:val="left" w:pos="2160"/>
        </w:tabs>
      </w:pPr>
      <w:proofErr w:type="spellStart"/>
      <w:r>
        <w:t>varlabel</w:t>
      </w:r>
      <w:proofErr w:type="spellEnd"/>
      <w:r>
        <w:tab/>
        <w:t>Pres vote</w:t>
      </w:r>
    </w:p>
    <w:p w14:paraId="15CF897A" w14:textId="77777777" w:rsidR="008D753F" w:rsidRDefault="001061C7">
      <w:pPr>
        <w:pStyle w:val="GDefaultWidgetOption"/>
        <w:keepNext/>
        <w:tabs>
          <w:tab w:val="left" w:pos="2160"/>
        </w:tabs>
      </w:pPr>
      <w:r>
        <w:t>topic</w:t>
      </w:r>
      <w:r>
        <w:tab/>
      </w:r>
    </w:p>
    <w:p w14:paraId="55D9B807" w14:textId="77777777" w:rsidR="008D753F" w:rsidRDefault="001061C7">
      <w:pPr>
        <w:pStyle w:val="GDefaultWidgetOption"/>
        <w:keepNext/>
        <w:tabs>
          <w:tab w:val="left" w:pos="2160"/>
        </w:tabs>
      </w:pPr>
      <w:r>
        <w:t>chart_color</w:t>
      </w:r>
      <w:r>
        <w:tab/>
        <w:t>green</w:t>
      </w:r>
    </w:p>
    <w:p w14:paraId="1C75D2EA" w14:textId="77777777" w:rsidR="008D753F" w:rsidRDefault="001061C7">
      <w:pPr>
        <w:pStyle w:val="GDefaultWidgetOption"/>
        <w:keepNext/>
        <w:tabs>
          <w:tab w:val="left" w:pos="2160"/>
        </w:tabs>
      </w:pPr>
      <w:r>
        <w:t>chart_type</w:t>
      </w:r>
      <w:r>
        <w:tab/>
        <w:t>bar</w:t>
      </w:r>
    </w:p>
    <w:p w14:paraId="6F2923D6" w14:textId="77777777" w:rsidR="008D753F" w:rsidRDefault="001061C7">
      <w:pPr>
        <w:pStyle w:val="GDefaultWidgetOption"/>
        <w:keepNext/>
        <w:tabs>
          <w:tab w:val="left" w:pos="2160"/>
        </w:tabs>
      </w:pPr>
      <w:r>
        <w:t>crossbreak</w:t>
      </w:r>
      <w:r>
        <w:tab/>
        <w:t>Total</w:t>
      </w:r>
    </w:p>
    <w:p w14:paraId="1850B7DD" w14:textId="77777777" w:rsidR="008D753F" w:rsidRDefault="001061C7">
      <w:pPr>
        <w:pStyle w:val="GDefaultWidgetOption"/>
        <w:keepNext/>
        <w:tabs>
          <w:tab w:val="left" w:pos="2160"/>
        </w:tabs>
      </w:pPr>
      <w:r>
        <w:t>wrap</w:t>
      </w:r>
      <w:r>
        <w:tab/>
        <w:t>True</w:t>
      </w:r>
    </w:p>
    <w:p w14:paraId="6BAA5B25" w14:textId="77777777" w:rsidR="008D753F" w:rsidRDefault="001061C7">
      <w:pPr>
        <w:pStyle w:val="GDefaultWidgetOption"/>
        <w:keepNext/>
        <w:tabs>
          <w:tab w:val="left" w:pos="2160"/>
        </w:tabs>
      </w:pPr>
      <w:r>
        <w:t>is_rating</w:t>
      </w:r>
      <w:r>
        <w:tab/>
        <w:t>False</w:t>
      </w:r>
    </w:p>
    <w:p w14:paraId="01778DAF" w14:textId="77777777" w:rsidR="008D753F" w:rsidRDefault="001061C7">
      <w:pPr>
        <w:pStyle w:val="GDefaultWidgetOption"/>
        <w:keepNext/>
        <w:tabs>
          <w:tab w:val="left" w:pos="2160"/>
        </w:tabs>
      </w:pPr>
      <w:r>
        <w:t>required_text</w:t>
      </w:r>
      <w:r>
        <w:tab/>
        <w:t>Please choose an answer</w:t>
      </w:r>
    </w:p>
    <w:p w14:paraId="628333FC" w14:textId="77777777" w:rsidR="008D753F" w:rsidRDefault="001061C7">
      <w:pPr>
        <w:pStyle w:val="GDefaultWidgetOption"/>
        <w:keepNext/>
        <w:tabs>
          <w:tab w:val="left" w:pos="2160"/>
        </w:tabs>
      </w:pPr>
      <w:r>
        <w:t>min_columns</w:t>
      </w:r>
      <w:r>
        <w:tab/>
        <w:t>1</w:t>
      </w:r>
    </w:p>
    <w:p w14:paraId="5E6E3A57" w14:textId="77777777" w:rsidR="008D753F" w:rsidRDefault="001061C7">
      <w:pPr>
        <w:pStyle w:val="GDefaultWidgetOption"/>
        <w:keepNext/>
        <w:tabs>
          <w:tab w:val="left" w:pos="2160"/>
        </w:tabs>
      </w:pPr>
      <w:r>
        <w:t>sample_type</w:t>
      </w:r>
      <w:r>
        <w:tab/>
      </w:r>
    </w:p>
    <w:p w14:paraId="45C10135" w14:textId="77777777" w:rsidR="008D753F" w:rsidRDefault="001061C7">
      <w:pPr>
        <w:pStyle w:val="GDefaultWidgetOption"/>
        <w:keepNext/>
        <w:tabs>
          <w:tab w:val="left" w:pos="2160"/>
        </w:tabs>
      </w:pPr>
      <w:r>
        <w:t>access</w:t>
      </w:r>
      <w:r>
        <w:tab/>
      </w:r>
    </w:p>
    <w:p w14:paraId="185833C9" w14:textId="77777777" w:rsidR="008D753F" w:rsidRDefault="001061C7">
      <w:pPr>
        <w:pStyle w:val="GDefaultWidgetOption"/>
        <w:keepNext/>
        <w:tabs>
          <w:tab w:val="left" w:pos="2160"/>
        </w:tabs>
      </w:pPr>
      <w:r>
        <w:t>autoadvance</w:t>
      </w:r>
      <w:r>
        <w:tab/>
        <w:t>False</w:t>
      </w:r>
    </w:p>
    <w:p w14:paraId="0AC75E38" w14:textId="77777777" w:rsidR="008D753F" w:rsidRDefault="001061C7">
      <w:pPr>
        <w:pStyle w:val="GDefaultWidgetOption"/>
        <w:keepNext/>
        <w:tabs>
          <w:tab w:val="left" w:pos="2160"/>
        </w:tabs>
      </w:pPr>
      <w:r>
        <w:t>columns</w:t>
      </w:r>
      <w:r>
        <w:tab/>
        <w:t>1</w:t>
      </w:r>
    </w:p>
    <w:p w14:paraId="1D7646AA" w14:textId="77777777" w:rsidR="008D753F" w:rsidRDefault="001061C7">
      <w:pPr>
        <w:pStyle w:val="GDefaultWidgetOption"/>
        <w:keepNext/>
        <w:tabs>
          <w:tab w:val="left" w:pos="2160"/>
        </w:tabs>
      </w:pPr>
      <w:r>
        <w:t>widget</w:t>
      </w:r>
      <w:r>
        <w:tab/>
      </w:r>
    </w:p>
    <w:p w14:paraId="5D81A3B3" w14:textId="77777777" w:rsidR="008D753F" w:rsidRDefault="001061C7">
      <w:pPr>
        <w:pStyle w:val="GDefaultWidgetOption"/>
        <w:keepNext/>
        <w:tabs>
          <w:tab w:val="left" w:pos="2160"/>
        </w:tabs>
      </w:pPr>
      <w:r>
        <w:t>filter_text</w:t>
      </w:r>
      <w:r>
        <w:tab/>
      </w:r>
    </w:p>
    <w:p w14:paraId="5171EFDB" w14:textId="77777777" w:rsidR="008D753F" w:rsidRDefault="001061C7">
      <w:pPr>
        <w:pStyle w:val="GDefaultWidgetOption"/>
        <w:keepNext/>
        <w:tabs>
          <w:tab w:val="left" w:pos="2160"/>
        </w:tabs>
      </w:pPr>
      <w:r>
        <w:t>as_banner</w:t>
      </w:r>
      <w:r>
        <w:tab/>
        <w:t>False</w:t>
      </w:r>
    </w:p>
    <w:p w14:paraId="1B0B78A1" w14:textId="77777777" w:rsidR="008D753F" w:rsidRDefault="001061C7">
      <w:pPr>
        <w:pStyle w:val="GDefaultWidgetOption"/>
        <w:keepNext/>
        <w:tabs>
          <w:tab w:val="left" w:pos="2160"/>
        </w:tabs>
      </w:pPr>
      <w:r>
        <w:t>description</w:t>
      </w:r>
      <w:r>
        <w:tab/>
      </w:r>
    </w:p>
    <w:p w14:paraId="221F8AB0" w14:textId="77777777" w:rsidR="008D753F" w:rsidRDefault="001061C7">
      <w:pPr>
        <w:pStyle w:val="GDefaultWidgetOption"/>
        <w:keepNext/>
        <w:tabs>
          <w:tab w:val="left" w:pos="2160"/>
        </w:tabs>
      </w:pPr>
      <w:r>
        <w:t>spd_category</w:t>
      </w:r>
      <w:r>
        <w:tab/>
      </w:r>
    </w:p>
    <w:p w14:paraId="2F183F61" w14:textId="77777777" w:rsidR="008D753F" w:rsidRDefault="001061C7">
      <w:pPr>
        <w:pStyle w:val="GDefaultWidgetOption"/>
        <w:keepNext/>
        <w:tabs>
          <w:tab w:val="left" w:pos="2160"/>
        </w:tabs>
      </w:pPr>
      <w:r>
        <w:t>tags</w:t>
      </w:r>
      <w:r>
        <w:tab/>
      </w:r>
    </w:p>
    <w:p w14:paraId="504443FB" w14:textId="77777777" w:rsidR="008D753F" w:rsidRDefault="001061C7">
      <w:pPr>
        <w:pStyle w:val="GDefaultWidgetOption"/>
        <w:keepNext/>
        <w:tabs>
          <w:tab w:val="left" w:pos="2160"/>
        </w:tabs>
      </w:pPr>
      <w:r>
        <w:t>horizontal</w:t>
      </w:r>
      <w:r>
        <w:tab/>
        <w:t>False</w:t>
      </w:r>
    </w:p>
    <w:p w14:paraId="65F0C28E" w14:textId="77777777" w:rsidR="008D753F" w:rsidRDefault="001061C7">
      <w:pPr>
        <w:pStyle w:val="GDefaultWidgetOption"/>
        <w:keepNext/>
        <w:tabs>
          <w:tab w:val="left" w:pos="2160"/>
        </w:tabs>
      </w:pPr>
      <w:r>
        <w:t>grid_chart_type</w:t>
      </w:r>
      <w:r>
        <w:tab/>
        <w:t>stacked_bar</w:t>
      </w:r>
    </w:p>
    <w:p w14:paraId="6064C1A3" w14:textId="77777777" w:rsidR="008D753F" w:rsidRDefault="001061C7">
      <w:pPr>
        <w:pStyle w:val="GDefaultWidgetOption"/>
        <w:keepNext/>
        <w:tabs>
          <w:tab w:val="left" w:pos="2160"/>
        </w:tabs>
      </w:pPr>
      <w:r>
        <w:t>sort_order</w:t>
      </w:r>
      <w:r>
        <w:tab/>
        <w:t>none</w:t>
      </w:r>
    </w:p>
    <w:p w14:paraId="14657451" w14:textId="77777777" w:rsidR="008D753F" w:rsidRDefault="001061C7">
      <w:pPr>
        <w:pStyle w:val="GDefaultWidgetOption"/>
        <w:keepNext/>
        <w:tabs>
          <w:tab w:val="left" w:pos="2160"/>
        </w:tabs>
      </w:pPr>
      <w:r>
        <w:t>sample</w:t>
      </w:r>
      <w:r>
        <w:tab/>
      </w:r>
    </w:p>
    <w:p w14:paraId="132C02B2" w14:textId="77777777" w:rsidR="008D753F" w:rsidRDefault="001061C7">
      <w:pPr>
        <w:pStyle w:val="GDefaultWidgetOption"/>
        <w:keepNext/>
        <w:tabs>
          <w:tab w:val="left" w:pos="2160"/>
        </w:tabs>
      </w:pPr>
      <w:r>
        <w:t>slide_title</w:t>
      </w:r>
      <w:r>
        <w:tab/>
      </w:r>
    </w:p>
    <w:p w14:paraId="1A703424" w14:textId="77777777" w:rsidR="008D753F" w:rsidRDefault="001061C7">
      <w:pPr>
        <w:pStyle w:val="GDefaultWidgetOption"/>
        <w:keepNext/>
        <w:tabs>
          <w:tab w:val="left" w:pos="2160"/>
        </w:tabs>
      </w:pPr>
      <w:r>
        <w:t>set_active</w:t>
      </w:r>
      <w:r>
        <w:tab/>
      </w:r>
    </w:p>
    <w:p w14:paraId="5D8D1BDF" w14:textId="77777777" w:rsidR="008D753F" w:rsidRDefault="001061C7">
      <w:pPr>
        <w:pStyle w:val="GDefaultWidgetOption"/>
        <w:keepNext/>
        <w:tabs>
          <w:tab w:val="left" w:pos="2160"/>
        </w:tabs>
      </w:pPr>
      <w:r>
        <w:t>required</w:t>
      </w:r>
      <w:r>
        <w:tab/>
        <w:t>NONE</w:t>
      </w:r>
    </w:p>
    <w:p w14:paraId="09732F34" w14:textId="77777777" w:rsidR="008D753F" w:rsidRDefault="001061C7">
      <w:pPr>
        <w:pStyle w:val="GDefaultWidgetOption"/>
        <w:keepNext/>
        <w:tabs>
          <w:tab w:val="left" w:pos="2160"/>
        </w:tabs>
      </w:pPr>
      <w:r>
        <w:t>mask</w:t>
      </w:r>
      <w:r>
        <w:tab/>
      </w:r>
    </w:p>
    <w:p w14:paraId="22E694AA" w14:textId="77777777" w:rsidR="008D753F" w:rsidRDefault="001061C7">
      <w:pPr>
        <w:pStyle w:val="GDefaultWidgetOption"/>
        <w:keepNext/>
        <w:tabs>
          <w:tab w:val="left" w:pos="2160"/>
        </w:tabs>
      </w:pPr>
      <w:r>
        <w:t>custom_order</w:t>
      </w:r>
      <w:r>
        <w:tab/>
      </w:r>
    </w:p>
    <w:p w14:paraId="02E20F22" w14:textId="77777777" w:rsidR="008D753F" w:rsidRDefault="001061C7">
      <w:pPr>
        <w:pStyle w:val="GDefaultWidgetOption"/>
        <w:keepNext/>
        <w:tabs>
          <w:tab w:val="left" w:pos="2160"/>
        </w:tabs>
      </w:pPr>
      <w:r>
        <w:t>client</w:t>
      </w:r>
      <w:r>
        <w:tab/>
      </w:r>
    </w:p>
    <w:p w14:paraId="356B48DE" w14:textId="77777777" w:rsidR="008D753F" w:rsidRDefault="001061C7">
      <w:pPr>
        <w:pStyle w:val="GWidgetOption"/>
        <w:keepNext/>
        <w:tabs>
          <w:tab w:val="left" w:pos="2160"/>
        </w:tabs>
      </w:pPr>
      <w:r>
        <w:t>order</w:t>
      </w:r>
      <w:r>
        <w:tab/>
        <w:t>randomize($</w:t>
      </w:r>
      <w:proofErr w:type="spellStart"/>
      <w:r>
        <w:t>randorderpres</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5EC02FB" w14:textId="77777777">
        <w:tc>
          <w:tcPr>
            <w:tcW w:w="336" w:type="dxa"/>
          </w:tcPr>
          <w:p w14:paraId="6FD74B5C" w14:textId="77777777" w:rsidR="008D753F" w:rsidRDefault="001061C7">
            <w:pPr>
              <w:keepNext/>
            </w:pPr>
            <w:r>
              <w:rPr>
                <w:rStyle w:val="GResponseCode"/>
              </w:rPr>
              <w:t>1</w:t>
            </w:r>
          </w:p>
        </w:tc>
        <w:tc>
          <w:tcPr>
            <w:tcW w:w="361" w:type="dxa"/>
          </w:tcPr>
          <w:p w14:paraId="3172E9AE" w14:textId="77777777" w:rsidR="008D753F" w:rsidRDefault="001061C7">
            <w:pPr>
              <w:keepNext/>
            </w:pPr>
            <w:r>
              <w:t>○</w:t>
            </w:r>
          </w:p>
        </w:tc>
        <w:tc>
          <w:tcPr>
            <w:tcW w:w="3731" w:type="dxa"/>
          </w:tcPr>
          <w:p w14:paraId="207B8936" w14:textId="77777777" w:rsidR="008D753F" w:rsidRDefault="001061C7">
            <w:pPr>
              <w:keepNext/>
            </w:pPr>
            <w:r>
              <w:t>Kamala Harris (Democrat)</w:t>
            </w:r>
          </w:p>
        </w:tc>
        <w:tc>
          <w:tcPr>
            <w:tcW w:w="4428" w:type="dxa"/>
          </w:tcPr>
          <w:p w14:paraId="3E4B9DA8" w14:textId="77777777" w:rsidR="008D753F" w:rsidRDefault="008D753F">
            <w:pPr>
              <w:keepNext/>
              <w:jc w:val="right"/>
              <w:rPr>
                <w:i/>
              </w:rPr>
            </w:pPr>
          </w:p>
        </w:tc>
      </w:tr>
      <w:tr w:rsidR="008D753F" w14:paraId="16B1E071" w14:textId="77777777">
        <w:tc>
          <w:tcPr>
            <w:tcW w:w="336" w:type="dxa"/>
          </w:tcPr>
          <w:p w14:paraId="7A3B45ED" w14:textId="77777777" w:rsidR="008D753F" w:rsidRDefault="001061C7">
            <w:pPr>
              <w:keepNext/>
            </w:pPr>
            <w:r>
              <w:rPr>
                <w:rStyle w:val="GResponseCode"/>
              </w:rPr>
              <w:t>2</w:t>
            </w:r>
          </w:p>
        </w:tc>
        <w:tc>
          <w:tcPr>
            <w:tcW w:w="361" w:type="dxa"/>
          </w:tcPr>
          <w:p w14:paraId="4EF680C5" w14:textId="77777777" w:rsidR="008D753F" w:rsidRDefault="001061C7">
            <w:pPr>
              <w:keepNext/>
            </w:pPr>
            <w:r>
              <w:t>○</w:t>
            </w:r>
          </w:p>
        </w:tc>
        <w:tc>
          <w:tcPr>
            <w:tcW w:w="3731" w:type="dxa"/>
          </w:tcPr>
          <w:p w14:paraId="61B6E027" w14:textId="77777777" w:rsidR="008D753F" w:rsidRDefault="001061C7">
            <w:pPr>
              <w:keepNext/>
            </w:pPr>
            <w:r>
              <w:t>Donald Trump (Republican)</w:t>
            </w:r>
          </w:p>
        </w:tc>
        <w:tc>
          <w:tcPr>
            <w:tcW w:w="4428" w:type="dxa"/>
          </w:tcPr>
          <w:p w14:paraId="3FC22929" w14:textId="77777777" w:rsidR="008D753F" w:rsidRDefault="008D753F">
            <w:pPr>
              <w:keepNext/>
              <w:jc w:val="right"/>
              <w:rPr>
                <w:i/>
              </w:rPr>
            </w:pPr>
          </w:p>
        </w:tc>
      </w:tr>
      <w:tr w:rsidR="008D753F" w14:paraId="177E5A2C" w14:textId="77777777">
        <w:tc>
          <w:tcPr>
            <w:tcW w:w="336" w:type="dxa"/>
          </w:tcPr>
          <w:p w14:paraId="40FBFAA9" w14:textId="77777777" w:rsidR="008D753F" w:rsidRDefault="001061C7">
            <w:pPr>
              <w:keepNext/>
            </w:pPr>
            <w:r>
              <w:rPr>
                <w:rStyle w:val="GResponseCode"/>
              </w:rPr>
              <w:t>3</w:t>
            </w:r>
          </w:p>
        </w:tc>
        <w:tc>
          <w:tcPr>
            <w:tcW w:w="361" w:type="dxa"/>
          </w:tcPr>
          <w:p w14:paraId="1DCBF44C" w14:textId="77777777" w:rsidR="008D753F" w:rsidRDefault="001061C7">
            <w:pPr>
              <w:keepNext/>
            </w:pPr>
            <w:r>
              <w:t>○</w:t>
            </w:r>
          </w:p>
        </w:tc>
        <w:tc>
          <w:tcPr>
            <w:tcW w:w="3731" w:type="dxa"/>
          </w:tcPr>
          <w:p w14:paraId="3467C55A" w14:textId="77777777" w:rsidR="008D753F" w:rsidRDefault="001061C7">
            <w:pPr>
              <w:keepNext/>
            </w:pPr>
            <w:r>
              <w:t>Someone else</w:t>
            </w:r>
          </w:p>
        </w:tc>
        <w:tc>
          <w:tcPr>
            <w:tcW w:w="4428" w:type="dxa"/>
          </w:tcPr>
          <w:p w14:paraId="0C0ADAF3" w14:textId="77777777" w:rsidR="008D753F" w:rsidRDefault="008D753F">
            <w:pPr>
              <w:keepNext/>
              <w:jc w:val="right"/>
              <w:rPr>
                <w:i/>
              </w:rPr>
            </w:pPr>
          </w:p>
        </w:tc>
      </w:tr>
      <w:tr w:rsidR="008D753F" w14:paraId="6591DAAC" w14:textId="77777777">
        <w:tc>
          <w:tcPr>
            <w:tcW w:w="336" w:type="dxa"/>
          </w:tcPr>
          <w:p w14:paraId="6555FECF" w14:textId="77777777" w:rsidR="008D753F" w:rsidRDefault="001061C7">
            <w:pPr>
              <w:keepNext/>
            </w:pPr>
            <w:r>
              <w:rPr>
                <w:rStyle w:val="GResponseCode"/>
              </w:rPr>
              <w:t>4</w:t>
            </w:r>
          </w:p>
        </w:tc>
        <w:tc>
          <w:tcPr>
            <w:tcW w:w="361" w:type="dxa"/>
          </w:tcPr>
          <w:p w14:paraId="2F1D2736" w14:textId="77777777" w:rsidR="008D753F" w:rsidRDefault="001061C7">
            <w:pPr>
              <w:keepNext/>
            </w:pPr>
            <w:r>
              <w:t>○</w:t>
            </w:r>
          </w:p>
        </w:tc>
        <w:tc>
          <w:tcPr>
            <w:tcW w:w="3731" w:type="dxa"/>
          </w:tcPr>
          <w:p w14:paraId="0C761E8F" w14:textId="77777777" w:rsidR="008D753F" w:rsidRDefault="001061C7">
            <w:pPr>
              <w:keepNext/>
            </w:pPr>
            <w:r>
              <w:t>I'm not sure</w:t>
            </w:r>
          </w:p>
        </w:tc>
        <w:tc>
          <w:tcPr>
            <w:tcW w:w="4428" w:type="dxa"/>
          </w:tcPr>
          <w:p w14:paraId="2A7F028E" w14:textId="77777777" w:rsidR="008D753F" w:rsidRDefault="008D753F">
            <w:pPr>
              <w:keepNext/>
              <w:jc w:val="right"/>
              <w:rPr>
                <w:i/>
              </w:rPr>
            </w:pPr>
          </w:p>
        </w:tc>
      </w:tr>
      <w:tr w:rsidR="008D753F" w14:paraId="7F9F87D9" w14:textId="77777777">
        <w:tc>
          <w:tcPr>
            <w:tcW w:w="336" w:type="dxa"/>
          </w:tcPr>
          <w:p w14:paraId="277EF791" w14:textId="77777777" w:rsidR="008D753F" w:rsidRDefault="001061C7">
            <w:pPr>
              <w:keepNext/>
            </w:pPr>
            <w:r>
              <w:rPr>
                <w:rStyle w:val="GResponseCode"/>
              </w:rPr>
              <w:t>5</w:t>
            </w:r>
          </w:p>
        </w:tc>
        <w:tc>
          <w:tcPr>
            <w:tcW w:w="361" w:type="dxa"/>
          </w:tcPr>
          <w:p w14:paraId="4CEC2B8C" w14:textId="77777777" w:rsidR="008D753F" w:rsidRDefault="001061C7">
            <w:pPr>
              <w:keepNext/>
            </w:pPr>
            <w:r>
              <w:t>○</w:t>
            </w:r>
          </w:p>
        </w:tc>
        <w:tc>
          <w:tcPr>
            <w:tcW w:w="3731" w:type="dxa"/>
          </w:tcPr>
          <w:p w14:paraId="1B4F8AB4" w14:textId="77777777" w:rsidR="008D753F" w:rsidRDefault="001061C7">
            <w:pPr>
              <w:keepNext/>
            </w:pPr>
            <w:r>
              <w:t>I didn't vote in this election</w:t>
            </w:r>
          </w:p>
        </w:tc>
        <w:tc>
          <w:tcPr>
            <w:tcW w:w="4428" w:type="dxa"/>
          </w:tcPr>
          <w:p w14:paraId="5588E3FF" w14:textId="77777777" w:rsidR="008D753F" w:rsidRDefault="008D753F">
            <w:pPr>
              <w:keepNext/>
              <w:jc w:val="right"/>
              <w:rPr>
                <w:i/>
              </w:rPr>
            </w:pPr>
          </w:p>
        </w:tc>
      </w:tr>
      <w:tr w:rsidR="008D753F" w14:paraId="27C197B0" w14:textId="77777777">
        <w:tc>
          <w:tcPr>
            <w:tcW w:w="336" w:type="dxa"/>
          </w:tcPr>
          <w:p w14:paraId="262B8459" w14:textId="77777777" w:rsidR="008D753F" w:rsidRDefault="001061C7">
            <w:pPr>
              <w:keepNext/>
            </w:pPr>
            <w:r>
              <w:rPr>
                <w:rStyle w:val="GResponseCode"/>
              </w:rPr>
              <w:t>8</w:t>
            </w:r>
          </w:p>
        </w:tc>
        <w:tc>
          <w:tcPr>
            <w:tcW w:w="361" w:type="dxa"/>
          </w:tcPr>
          <w:p w14:paraId="6E810F30" w14:textId="77777777" w:rsidR="008D753F" w:rsidRDefault="008D753F">
            <w:pPr>
              <w:keepNext/>
            </w:pPr>
          </w:p>
        </w:tc>
        <w:tc>
          <w:tcPr>
            <w:tcW w:w="3731" w:type="dxa"/>
          </w:tcPr>
          <w:p w14:paraId="6830A1DE" w14:textId="77777777" w:rsidR="008D753F" w:rsidRDefault="001061C7">
            <w:pPr>
              <w:pStyle w:val="GAdminOption"/>
              <w:keepNext/>
            </w:pPr>
            <w:r>
              <w:t>Skipped</w:t>
            </w:r>
          </w:p>
        </w:tc>
        <w:tc>
          <w:tcPr>
            <w:tcW w:w="4428" w:type="dxa"/>
          </w:tcPr>
          <w:p w14:paraId="2CBE9E09" w14:textId="77777777" w:rsidR="008D753F" w:rsidRDefault="008D753F">
            <w:pPr>
              <w:keepNext/>
              <w:jc w:val="right"/>
              <w:rPr>
                <w:i/>
              </w:rPr>
            </w:pPr>
          </w:p>
        </w:tc>
      </w:tr>
      <w:tr w:rsidR="008D753F" w14:paraId="25784CB5" w14:textId="77777777">
        <w:tc>
          <w:tcPr>
            <w:tcW w:w="336" w:type="dxa"/>
          </w:tcPr>
          <w:p w14:paraId="48E4FB4D" w14:textId="77777777" w:rsidR="008D753F" w:rsidRDefault="001061C7">
            <w:pPr>
              <w:keepNext/>
            </w:pPr>
            <w:r>
              <w:rPr>
                <w:rStyle w:val="GResponseCode"/>
              </w:rPr>
              <w:t>9</w:t>
            </w:r>
          </w:p>
        </w:tc>
        <w:tc>
          <w:tcPr>
            <w:tcW w:w="361" w:type="dxa"/>
          </w:tcPr>
          <w:p w14:paraId="138993F0" w14:textId="77777777" w:rsidR="008D753F" w:rsidRDefault="008D753F">
            <w:pPr>
              <w:keepNext/>
            </w:pPr>
          </w:p>
        </w:tc>
        <w:tc>
          <w:tcPr>
            <w:tcW w:w="3731" w:type="dxa"/>
          </w:tcPr>
          <w:p w14:paraId="1FFD254C" w14:textId="77777777" w:rsidR="008D753F" w:rsidRDefault="001061C7">
            <w:pPr>
              <w:pStyle w:val="GAdminOption"/>
              <w:keepNext/>
            </w:pPr>
            <w:r>
              <w:t>Not Asked</w:t>
            </w:r>
          </w:p>
        </w:tc>
        <w:tc>
          <w:tcPr>
            <w:tcW w:w="4428" w:type="dxa"/>
          </w:tcPr>
          <w:p w14:paraId="4D8C968C" w14:textId="77777777" w:rsidR="008D753F" w:rsidRDefault="008D753F">
            <w:pPr>
              <w:keepNext/>
              <w:jc w:val="right"/>
              <w:rPr>
                <w:i/>
              </w:rPr>
            </w:pPr>
          </w:p>
        </w:tc>
      </w:tr>
    </w:tbl>
    <w:p w14:paraId="1323790C" w14:textId="77777777" w:rsidR="008D753F" w:rsidRDefault="008D753F">
      <w:pPr>
        <w:pStyle w:val="GQuestionSpacer"/>
      </w:pPr>
    </w:p>
    <w:p w14:paraId="52E78B2A" w14:textId="77777777" w:rsidR="008D753F" w:rsidRDefault="001061C7">
      <w:pPr>
        <w:pStyle w:val="GPage"/>
        <w:keepNext/>
      </w:pPr>
      <w:bookmarkStart w:id="189" w:name="_Toc175835936"/>
      <w:r>
        <w:lastRenderedPageBreak/>
        <w:t>Page: implicit_page_CC24_365_voted</w:t>
      </w:r>
      <w:bookmarkEnd w:id="189"/>
    </w:p>
    <w:tbl>
      <w:tblPr>
        <w:tblStyle w:val="GQuestionCommonProperties"/>
        <w:tblW w:w="0" w:type="auto"/>
        <w:tblInd w:w="0" w:type="dxa"/>
        <w:tblLook w:val="04A0" w:firstRow="1" w:lastRow="0" w:firstColumn="1" w:lastColumn="0" w:noHBand="0" w:noVBand="1"/>
      </w:tblPr>
      <w:tblGrid>
        <w:gridCol w:w="2042"/>
        <w:gridCol w:w="7318"/>
      </w:tblGrid>
      <w:tr w:rsidR="008D753F" w14:paraId="73311034" w14:textId="77777777">
        <w:tc>
          <w:tcPr>
            <w:tcW w:w="0" w:type="dxa"/>
            <w:shd w:val="clear" w:color="auto" w:fill="D0D0D0"/>
          </w:tcPr>
          <w:p w14:paraId="17D2A0E1" w14:textId="77777777" w:rsidR="008D753F" w:rsidRDefault="001061C7">
            <w:pPr>
              <w:pStyle w:val="GVariableNameP"/>
              <w:keepNext/>
            </w:pPr>
            <w:r>
              <w:fldChar w:fldCharType="begin"/>
            </w:r>
            <w:r>
              <w:instrText>TC CC24_365_voted \\l 2 \\f a</w:instrText>
            </w:r>
            <w:r>
              <w:fldChar w:fldCharType="end"/>
            </w:r>
            <w:r>
              <w:t>CC24_365_voted</w:t>
            </w:r>
            <w:r>
              <w:rPr>
                <w:i/>
              </w:rPr>
              <w:t>- Show if (SenCand1Name or SenCand2Name or SenCand3Name)</w:t>
            </w:r>
          </w:p>
        </w:tc>
        <w:tc>
          <w:tcPr>
            <w:tcW w:w="0" w:type="dxa"/>
            <w:shd w:val="clear" w:color="auto" w:fill="D0D0D0"/>
            <w:vAlign w:val="bottom"/>
          </w:tcPr>
          <w:p w14:paraId="06728A52" w14:textId="77777777" w:rsidR="008D753F" w:rsidRDefault="001061C7">
            <w:pPr>
              <w:keepNext/>
              <w:jc w:val="right"/>
            </w:pPr>
            <w:r>
              <w:t>SINGLE CHOICE</w:t>
            </w:r>
          </w:p>
        </w:tc>
      </w:tr>
      <w:tr w:rsidR="008D753F" w14:paraId="1DEE2952" w14:textId="77777777">
        <w:tc>
          <w:tcPr>
            <w:tcW w:w="8856" w:type="dxa"/>
            <w:gridSpan w:val="2"/>
            <w:shd w:val="clear" w:color="auto" w:fill="D0D0D0"/>
          </w:tcPr>
          <w:p w14:paraId="3C477F5F" w14:textId="77777777" w:rsidR="008D753F" w:rsidRDefault="001061C7">
            <w:pPr>
              <w:keepNext/>
            </w:pPr>
            <w:r>
              <w:t>For which candidate for U.S. Senator did you vote?</w:t>
            </w:r>
          </w:p>
        </w:tc>
      </w:tr>
    </w:tbl>
    <w:p w14:paraId="54B3DF0B" w14:textId="77777777" w:rsidR="008D753F" w:rsidRDefault="008D753F">
      <w:pPr>
        <w:pStyle w:val="GQuestionSpacer"/>
        <w:keepNext/>
      </w:pPr>
    </w:p>
    <w:p w14:paraId="138081F0" w14:textId="77777777" w:rsidR="008D753F" w:rsidRDefault="001061C7">
      <w:pPr>
        <w:pStyle w:val="GDefaultWidgetOption"/>
        <w:keepNext/>
        <w:tabs>
          <w:tab w:val="left" w:pos="2160"/>
        </w:tabs>
      </w:pPr>
      <w:r>
        <w:t>pii</w:t>
      </w:r>
      <w:r>
        <w:tab/>
        <w:t>False</w:t>
      </w:r>
    </w:p>
    <w:p w14:paraId="44059EF7" w14:textId="77777777" w:rsidR="008D753F" w:rsidRDefault="001061C7">
      <w:pPr>
        <w:pStyle w:val="GDefaultWidgetOption"/>
        <w:keepNext/>
        <w:tabs>
          <w:tab w:val="left" w:pos="2160"/>
        </w:tabs>
      </w:pPr>
      <w:r>
        <w:t>chart_layout</w:t>
      </w:r>
      <w:r>
        <w:tab/>
        <w:t>1</w:t>
      </w:r>
    </w:p>
    <w:p w14:paraId="26B04E36" w14:textId="77777777" w:rsidR="008D753F" w:rsidRDefault="001061C7">
      <w:pPr>
        <w:pStyle w:val="GWidgetOption"/>
        <w:keepNext/>
        <w:tabs>
          <w:tab w:val="left" w:pos="2160"/>
        </w:tabs>
      </w:pPr>
      <w:proofErr w:type="spellStart"/>
      <w:r>
        <w:t>varlabel</w:t>
      </w:r>
      <w:proofErr w:type="spellEnd"/>
      <w:r>
        <w:tab/>
        <w:t>Senate vote</w:t>
      </w:r>
    </w:p>
    <w:p w14:paraId="54B53758" w14:textId="77777777" w:rsidR="008D753F" w:rsidRDefault="001061C7">
      <w:pPr>
        <w:pStyle w:val="GDefaultWidgetOption"/>
        <w:keepNext/>
        <w:tabs>
          <w:tab w:val="left" w:pos="2160"/>
        </w:tabs>
      </w:pPr>
      <w:r>
        <w:t>topic</w:t>
      </w:r>
      <w:r>
        <w:tab/>
      </w:r>
    </w:p>
    <w:p w14:paraId="471920FB" w14:textId="77777777" w:rsidR="008D753F" w:rsidRDefault="001061C7">
      <w:pPr>
        <w:pStyle w:val="GDefaultWidgetOption"/>
        <w:keepNext/>
        <w:tabs>
          <w:tab w:val="left" w:pos="2160"/>
        </w:tabs>
      </w:pPr>
      <w:r>
        <w:t>chart_color</w:t>
      </w:r>
      <w:r>
        <w:tab/>
        <w:t>green</w:t>
      </w:r>
    </w:p>
    <w:p w14:paraId="2A131A3F" w14:textId="77777777" w:rsidR="008D753F" w:rsidRDefault="001061C7">
      <w:pPr>
        <w:pStyle w:val="GDefaultWidgetOption"/>
        <w:keepNext/>
        <w:tabs>
          <w:tab w:val="left" w:pos="2160"/>
        </w:tabs>
      </w:pPr>
      <w:r>
        <w:t>chart_type</w:t>
      </w:r>
      <w:r>
        <w:tab/>
        <w:t>bar</w:t>
      </w:r>
    </w:p>
    <w:p w14:paraId="39E2AD4B" w14:textId="77777777" w:rsidR="008D753F" w:rsidRDefault="001061C7">
      <w:pPr>
        <w:pStyle w:val="GDefaultWidgetOption"/>
        <w:keepNext/>
        <w:tabs>
          <w:tab w:val="left" w:pos="2160"/>
        </w:tabs>
      </w:pPr>
      <w:r>
        <w:t>crossbreak</w:t>
      </w:r>
      <w:r>
        <w:tab/>
        <w:t>Total</w:t>
      </w:r>
    </w:p>
    <w:p w14:paraId="481ED7E2" w14:textId="77777777" w:rsidR="008D753F" w:rsidRDefault="001061C7">
      <w:pPr>
        <w:pStyle w:val="GDefaultWidgetOption"/>
        <w:keepNext/>
        <w:tabs>
          <w:tab w:val="left" w:pos="2160"/>
        </w:tabs>
      </w:pPr>
      <w:r>
        <w:t>wrap</w:t>
      </w:r>
      <w:r>
        <w:tab/>
        <w:t>True</w:t>
      </w:r>
    </w:p>
    <w:p w14:paraId="624CD76F" w14:textId="77777777" w:rsidR="008D753F" w:rsidRDefault="001061C7">
      <w:pPr>
        <w:pStyle w:val="GDefaultWidgetOption"/>
        <w:keepNext/>
        <w:tabs>
          <w:tab w:val="left" w:pos="2160"/>
        </w:tabs>
      </w:pPr>
      <w:r>
        <w:t>is_rating</w:t>
      </w:r>
      <w:r>
        <w:tab/>
        <w:t>False</w:t>
      </w:r>
    </w:p>
    <w:p w14:paraId="38F1B177" w14:textId="77777777" w:rsidR="008D753F" w:rsidRDefault="001061C7">
      <w:pPr>
        <w:pStyle w:val="GDefaultWidgetOption"/>
        <w:keepNext/>
        <w:tabs>
          <w:tab w:val="left" w:pos="2160"/>
        </w:tabs>
      </w:pPr>
      <w:r>
        <w:t>required_text</w:t>
      </w:r>
      <w:r>
        <w:tab/>
        <w:t>Please choose an answer</w:t>
      </w:r>
    </w:p>
    <w:p w14:paraId="2B31EA8A" w14:textId="77777777" w:rsidR="008D753F" w:rsidRDefault="001061C7">
      <w:pPr>
        <w:pStyle w:val="GDefaultWidgetOption"/>
        <w:keepNext/>
        <w:tabs>
          <w:tab w:val="left" w:pos="2160"/>
        </w:tabs>
      </w:pPr>
      <w:r>
        <w:t>min_columns</w:t>
      </w:r>
      <w:r>
        <w:tab/>
        <w:t>1</w:t>
      </w:r>
    </w:p>
    <w:p w14:paraId="34FF6E79" w14:textId="77777777" w:rsidR="008D753F" w:rsidRDefault="001061C7">
      <w:pPr>
        <w:pStyle w:val="GDefaultWidgetOption"/>
        <w:keepNext/>
        <w:tabs>
          <w:tab w:val="left" w:pos="2160"/>
        </w:tabs>
      </w:pPr>
      <w:r>
        <w:t>sample_type</w:t>
      </w:r>
      <w:r>
        <w:tab/>
      </w:r>
    </w:p>
    <w:p w14:paraId="463DF697" w14:textId="77777777" w:rsidR="008D753F" w:rsidRDefault="001061C7">
      <w:pPr>
        <w:pStyle w:val="GDefaultWidgetOption"/>
        <w:keepNext/>
        <w:tabs>
          <w:tab w:val="left" w:pos="2160"/>
        </w:tabs>
      </w:pPr>
      <w:r>
        <w:t>access</w:t>
      </w:r>
      <w:r>
        <w:tab/>
      </w:r>
    </w:p>
    <w:p w14:paraId="5229E881" w14:textId="77777777" w:rsidR="008D753F" w:rsidRDefault="001061C7">
      <w:pPr>
        <w:pStyle w:val="GDefaultWidgetOption"/>
        <w:keepNext/>
        <w:tabs>
          <w:tab w:val="left" w:pos="2160"/>
        </w:tabs>
      </w:pPr>
      <w:r>
        <w:t>autoadvance</w:t>
      </w:r>
      <w:r>
        <w:tab/>
        <w:t>False</w:t>
      </w:r>
    </w:p>
    <w:p w14:paraId="2CC97B0D" w14:textId="77777777" w:rsidR="008D753F" w:rsidRDefault="001061C7">
      <w:pPr>
        <w:pStyle w:val="GDefaultWidgetOption"/>
        <w:keepNext/>
        <w:tabs>
          <w:tab w:val="left" w:pos="2160"/>
        </w:tabs>
      </w:pPr>
      <w:r>
        <w:t>columns</w:t>
      </w:r>
      <w:r>
        <w:tab/>
        <w:t>1</w:t>
      </w:r>
    </w:p>
    <w:p w14:paraId="48826190" w14:textId="77777777" w:rsidR="008D753F" w:rsidRDefault="001061C7">
      <w:pPr>
        <w:pStyle w:val="GDefaultWidgetOption"/>
        <w:keepNext/>
        <w:tabs>
          <w:tab w:val="left" w:pos="2160"/>
        </w:tabs>
      </w:pPr>
      <w:r>
        <w:t>widget</w:t>
      </w:r>
      <w:r>
        <w:tab/>
      </w:r>
    </w:p>
    <w:p w14:paraId="4CE5A1DC" w14:textId="77777777" w:rsidR="008D753F" w:rsidRDefault="001061C7">
      <w:pPr>
        <w:pStyle w:val="GDefaultWidgetOption"/>
        <w:keepNext/>
        <w:tabs>
          <w:tab w:val="left" w:pos="2160"/>
        </w:tabs>
      </w:pPr>
      <w:r>
        <w:t>filter_text</w:t>
      </w:r>
      <w:r>
        <w:tab/>
      </w:r>
    </w:p>
    <w:p w14:paraId="207F58E1" w14:textId="77777777" w:rsidR="008D753F" w:rsidRDefault="001061C7">
      <w:pPr>
        <w:pStyle w:val="GDefaultWidgetOption"/>
        <w:keepNext/>
        <w:tabs>
          <w:tab w:val="left" w:pos="2160"/>
        </w:tabs>
      </w:pPr>
      <w:r>
        <w:t>as_banner</w:t>
      </w:r>
      <w:r>
        <w:tab/>
        <w:t>False</w:t>
      </w:r>
    </w:p>
    <w:p w14:paraId="50816F0D" w14:textId="77777777" w:rsidR="008D753F" w:rsidRDefault="001061C7">
      <w:pPr>
        <w:pStyle w:val="GDefaultWidgetOption"/>
        <w:keepNext/>
        <w:tabs>
          <w:tab w:val="left" w:pos="2160"/>
        </w:tabs>
      </w:pPr>
      <w:r>
        <w:t>description</w:t>
      </w:r>
      <w:r>
        <w:tab/>
      </w:r>
    </w:p>
    <w:p w14:paraId="108E3239" w14:textId="77777777" w:rsidR="008D753F" w:rsidRDefault="001061C7">
      <w:pPr>
        <w:pStyle w:val="GDefaultWidgetOption"/>
        <w:keepNext/>
        <w:tabs>
          <w:tab w:val="left" w:pos="2160"/>
        </w:tabs>
      </w:pPr>
      <w:r>
        <w:t>spd_category</w:t>
      </w:r>
      <w:r>
        <w:tab/>
      </w:r>
    </w:p>
    <w:p w14:paraId="3A2968C8" w14:textId="77777777" w:rsidR="008D753F" w:rsidRDefault="001061C7">
      <w:pPr>
        <w:pStyle w:val="GDefaultWidgetOption"/>
        <w:keepNext/>
        <w:tabs>
          <w:tab w:val="left" w:pos="2160"/>
        </w:tabs>
      </w:pPr>
      <w:r>
        <w:t>tags</w:t>
      </w:r>
      <w:r>
        <w:tab/>
      </w:r>
    </w:p>
    <w:p w14:paraId="61A5A3B6" w14:textId="77777777" w:rsidR="008D753F" w:rsidRDefault="001061C7">
      <w:pPr>
        <w:pStyle w:val="GDefaultWidgetOption"/>
        <w:keepNext/>
        <w:tabs>
          <w:tab w:val="left" w:pos="2160"/>
        </w:tabs>
      </w:pPr>
      <w:r>
        <w:t>horizontal</w:t>
      </w:r>
      <w:r>
        <w:tab/>
        <w:t>False</w:t>
      </w:r>
    </w:p>
    <w:p w14:paraId="2A865BE7" w14:textId="77777777" w:rsidR="008D753F" w:rsidRDefault="001061C7">
      <w:pPr>
        <w:pStyle w:val="GDefaultWidgetOption"/>
        <w:keepNext/>
        <w:tabs>
          <w:tab w:val="left" w:pos="2160"/>
        </w:tabs>
      </w:pPr>
      <w:r>
        <w:t>grid_chart_type</w:t>
      </w:r>
      <w:r>
        <w:tab/>
        <w:t>stacked_bar</w:t>
      </w:r>
    </w:p>
    <w:p w14:paraId="7F807E23" w14:textId="77777777" w:rsidR="008D753F" w:rsidRDefault="001061C7">
      <w:pPr>
        <w:pStyle w:val="GDefaultWidgetOption"/>
        <w:keepNext/>
        <w:tabs>
          <w:tab w:val="left" w:pos="2160"/>
        </w:tabs>
      </w:pPr>
      <w:r>
        <w:t>sort_order</w:t>
      </w:r>
      <w:r>
        <w:tab/>
        <w:t>none</w:t>
      </w:r>
    </w:p>
    <w:p w14:paraId="7F740104" w14:textId="77777777" w:rsidR="008D753F" w:rsidRDefault="001061C7">
      <w:pPr>
        <w:pStyle w:val="GDefaultWidgetOption"/>
        <w:keepNext/>
        <w:tabs>
          <w:tab w:val="left" w:pos="2160"/>
        </w:tabs>
      </w:pPr>
      <w:r>
        <w:t>sample</w:t>
      </w:r>
      <w:r>
        <w:tab/>
      </w:r>
    </w:p>
    <w:p w14:paraId="205803D8" w14:textId="77777777" w:rsidR="008D753F" w:rsidRDefault="001061C7">
      <w:pPr>
        <w:pStyle w:val="GDefaultWidgetOption"/>
        <w:keepNext/>
        <w:tabs>
          <w:tab w:val="left" w:pos="2160"/>
        </w:tabs>
      </w:pPr>
      <w:r>
        <w:t>slide_title</w:t>
      </w:r>
      <w:r>
        <w:tab/>
      </w:r>
    </w:p>
    <w:p w14:paraId="6B984604" w14:textId="77777777" w:rsidR="008D753F" w:rsidRDefault="001061C7">
      <w:pPr>
        <w:pStyle w:val="GDefaultWidgetOption"/>
        <w:keepNext/>
        <w:tabs>
          <w:tab w:val="left" w:pos="2160"/>
        </w:tabs>
      </w:pPr>
      <w:r>
        <w:t>set_active</w:t>
      </w:r>
      <w:r>
        <w:tab/>
      </w:r>
    </w:p>
    <w:p w14:paraId="4BC2EB68" w14:textId="77777777" w:rsidR="008D753F" w:rsidRDefault="001061C7">
      <w:pPr>
        <w:pStyle w:val="GDefaultWidgetOption"/>
        <w:keepNext/>
        <w:tabs>
          <w:tab w:val="left" w:pos="2160"/>
        </w:tabs>
      </w:pPr>
      <w:r>
        <w:t>required</w:t>
      </w:r>
      <w:r>
        <w:tab/>
        <w:t>NONE</w:t>
      </w:r>
    </w:p>
    <w:p w14:paraId="0FCDDA76" w14:textId="77777777" w:rsidR="008D753F" w:rsidRDefault="001061C7">
      <w:pPr>
        <w:pStyle w:val="GDefaultWidgetOption"/>
        <w:keepNext/>
        <w:tabs>
          <w:tab w:val="left" w:pos="2160"/>
        </w:tabs>
      </w:pPr>
      <w:r>
        <w:t>mask</w:t>
      </w:r>
      <w:r>
        <w:tab/>
      </w:r>
    </w:p>
    <w:p w14:paraId="6742A6FF" w14:textId="77777777" w:rsidR="008D753F" w:rsidRDefault="001061C7">
      <w:pPr>
        <w:pStyle w:val="GDefaultWidgetOption"/>
        <w:keepNext/>
        <w:tabs>
          <w:tab w:val="left" w:pos="2160"/>
        </w:tabs>
      </w:pPr>
      <w:r>
        <w:t>custom_order</w:t>
      </w:r>
      <w:r>
        <w:tab/>
      </w:r>
    </w:p>
    <w:p w14:paraId="030D8571" w14:textId="77777777" w:rsidR="008D753F" w:rsidRDefault="001061C7">
      <w:pPr>
        <w:pStyle w:val="GDefaultWidgetOption"/>
        <w:keepNext/>
        <w:tabs>
          <w:tab w:val="left" w:pos="2160"/>
        </w:tabs>
      </w:pPr>
      <w:r>
        <w:t>client</w:t>
      </w:r>
      <w:r>
        <w:tab/>
      </w:r>
    </w:p>
    <w:p w14:paraId="38C4FCBE" w14:textId="77777777" w:rsidR="008D753F" w:rsidRDefault="001061C7">
      <w:pPr>
        <w:pStyle w:val="GWidgetOption"/>
        <w:keepNext/>
        <w:tabs>
          <w:tab w:val="left" w:pos="2160"/>
        </w:tabs>
      </w:pPr>
      <w:r>
        <w:t>order</w:t>
      </w:r>
      <w:r>
        <w:tab/>
        <w:t>randomize($</w:t>
      </w:r>
      <w:proofErr w:type="spellStart"/>
      <w:r>
        <w:t>randordersen</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7374A9F" w14:textId="77777777">
        <w:tc>
          <w:tcPr>
            <w:tcW w:w="336" w:type="dxa"/>
          </w:tcPr>
          <w:p w14:paraId="7820E3CF" w14:textId="77777777" w:rsidR="008D753F" w:rsidRDefault="001061C7">
            <w:pPr>
              <w:keepNext/>
            </w:pPr>
            <w:r>
              <w:rPr>
                <w:rStyle w:val="GResponseCode"/>
              </w:rPr>
              <w:t>1</w:t>
            </w:r>
          </w:p>
        </w:tc>
        <w:tc>
          <w:tcPr>
            <w:tcW w:w="361" w:type="dxa"/>
          </w:tcPr>
          <w:p w14:paraId="20D0646D" w14:textId="77777777" w:rsidR="008D753F" w:rsidRDefault="001061C7">
            <w:pPr>
              <w:keepNext/>
            </w:pPr>
            <w:r>
              <w:t>○</w:t>
            </w:r>
          </w:p>
        </w:tc>
        <w:tc>
          <w:tcPr>
            <w:tcW w:w="3731" w:type="dxa"/>
          </w:tcPr>
          <w:p w14:paraId="75A9768C" w14:textId="77777777" w:rsidR="008D753F" w:rsidRDefault="001061C7">
            <w:pPr>
              <w:keepNext/>
            </w:pPr>
            <w:r>
              <w:t>$SenCand1Name ($SenCand1Party)</w:t>
            </w:r>
          </w:p>
        </w:tc>
        <w:tc>
          <w:tcPr>
            <w:tcW w:w="4428" w:type="dxa"/>
          </w:tcPr>
          <w:p w14:paraId="0135C79C" w14:textId="77777777" w:rsidR="008D753F" w:rsidRDefault="001061C7">
            <w:pPr>
              <w:keepNext/>
              <w:jc w:val="right"/>
              <w:rPr>
                <w:i/>
              </w:rPr>
            </w:pPr>
            <w:r>
              <w:rPr>
                <w:i/>
              </w:rPr>
              <w:t>Show if sencand1name</w:t>
            </w:r>
          </w:p>
        </w:tc>
      </w:tr>
      <w:tr w:rsidR="008D753F" w14:paraId="0CFE3901" w14:textId="77777777">
        <w:tc>
          <w:tcPr>
            <w:tcW w:w="336" w:type="dxa"/>
          </w:tcPr>
          <w:p w14:paraId="6F3669E9" w14:textId="77777777" w:rsidR="008D753F" w:rsidRDefault="001061C7">
            <w:pPr>
              <w:keepNext/>
            </w:pPr>
            <w:r>
              <w:rPr>
                <w:rStyle w:val="GResponseCode"/>
              </w:rPr>
              <w:t>2</w:t>
            </w:r>
          </w:p>
        </w:tc>
        <w:tc>
          <w:tcPr>
            <w:tcW w:w="361" w:type="dxa"/>
          </w:tcPr>
          <w:p w14:paraId="158A052C" w14:textId="77777777" w:rsidR="008D753F" w:rsidRDefault="001061C7">
            <w:pPr>
              <w:keepNext/>
            </w:pPr>
            <w:r>
              <w:t>○</w:t>
            </w:r>
          </w:p>
        </w:tc>
        <w:tc>
          <w:tcPr>
            <w:tcW w:w="3731" w:type="dxa"/>
          </w:tcPr>
          <w:p w14:paraId="6AF52BE5" w14:textId="77777777" w:rsidR="008D753F" w:rsidRDefault="001061C7">
            <w:pPr>
              <w:keepNext/>
            </w:pPr>
            <w:r>
              <w:t>$SenCand2Name ($SenCand2Party)</w:t>
            </w:r>
          </w:p>
        </w:tc>
        <w:tc>
          <w:tcPr>
            <w:tcW w:w="4428" w:type="dxa"/>
          </w:tcPr>
          <w:p w14:paraId="5AA1D1E6" w14:textId="77777777" w:rsidR="008D753F" w:rsidRDefault="001061C7">
            <w:pPr>
              <w:keepNext/>
              <w:jc w:val="right"/>
              <w:rPr>
                <w:i/>
              </w:rPr>
            </w:pPr>
            <w:r>
              <w:rPr>
                <w:i/>
              </w:rPr>
              <w:t>Show if sencand2name</w:t>
            </w:r>
          </w:p>
        </w:tc>
      </w:tr>
      <w:tr w:rsidR="008D753F" w14:paraId="4B711352" w14:textId="77777777">
        <w:tc>
          <w:tcPr>
            <w:tcW w:w="336" w:type="dxa"/>
          </w:tcPr>
          <w:p w14:paraId="0FDD83AE" w14:textId="77777777" w:rsidR="008D753F" w:rsidRDefault="001061C7">
            <w:pPr>
              <w:keepNext/>
            </w:pPr>
            <w:r>
              <w:rPr>
                <w:rStyle w:val="GResponseCode"/>
              </w:rPr>
              <w:t>3</w:t>
            </w:r>
          </w:p>
        </w:tc>
        <w:tc>
          <w:tcPr>
            <w:tcW w:w="361" w:type="dxa"/>
          </w:tcPr>
          <w:p w14:paraId="4011530C" w14:textId="77777777" w:rsidR="008D753F" w:rsidRDefault="001061C7">
            <w:pPr>
              <w:keepNext/>
            </w:pPr>
            <w:r>
              <w:t>○</w:t>
            </w:r>
          </w:p>
        </w:tc>
        <w:tc>
          <w:tcPr>
            <w:tcW w:w="3731" w:type="dxa"/>
          </w:tcPr>
          <w:p w14:paraId="73ABCCF9" w14:textId="77777777" w:rsidR="008D753F" w:rsidRDefault="001061C7">
            <w:pPr>
              <w:keepNext/>
            </w:pPr>
            <w:r>
              <w:t>$SenCand3Name ($SenCand3Party)</w:t>
            </w:r>
          </w:p>
        </w:tc>
        <w:tc>
          <w:tcPr>
            <w:tcW w:w="4428" w:type="dxa"/>
          </w:tcPr>
          <w:p w14:paraId="20E34F97" w14:textId="77777777" w:rsidR="008D753F" w:rsidRDefault="001061C7">
            <w:pPr>
              <w:keepNext/>
              <w:jc w:val="right"/>
              <w:rPr>
                <w:i/>
              </w:rPr>
            </w:pPr>
            <w:r>
              <w:rPr>
                <w:i/>
              </w:rPr>
              <w:t>Show if sencand3name</w:t>
            </w:r>
          </w:p>
        </w:tc>
      </w:tr>
      <w:tr w:rsidR="008D753F" w14:paraId="0711FBBB" w14:textId="77777777">
        <w:tc>
          <w:tcPr>
            <w:tcW w:w="336" w:type="dxa"/>
          </w:tcPr>
          <w:p w14:paraId="4BFF04DC" w14:textId="77777777" w:rsidR="008D753F" w:rsidRDefault="001061C7">
            <w:pPr>
              <w:keepNext/>
            </w:pPr>
            <w:r>
              <w:rPr>
                <w:rStyle w:val="GResponseCode"/>
              </w:rPr>
              <w:t>7</w:t>
            </w:r>
          </w:p>
        </w:tc>
        <w:tc>
          <w:tcPr>
            <w:tcW w:w="361" w:type="dxa"/>
          </w:tcPr>
          <w:p w14:paraId="116A3E1F" w14:textId="77777777" w:rsidR="008D753F" w:rsidRDefault="001061C7">
            <w:pPr>
              <w:keepNext/>
            </w:pPr>
            <w:r>
              <w:t>○</w:t>
            </w:r>
          </w:p>
        </w:tc>
        <w:tc>
          <w:tcPr>
            <w:tcW w:w="3731" w:type="dxa"/>
          </w:tcPr>
          <w:p w14:paraId="33DDE8B4" w14:textId="77777777" w:rsidR="008D753F" w:rsidRDefault="001061C7">
            <w:pPr>
              <w:keepNext/>
            </w:pPr>
            <w:r>
              <w:t>Other (open [CC24_365_voted_t])</w:t>
            </w:r>
          </w:p>
        </w:tc>
        <w:tc>
          <w:tcPr>
            <w:tcW w:w="4428" w:type="dxa"/>
          </w:tcPr>
          <w:p w14:paraId="63351921" w14:textId="77777777" w:rsidR="008D753F" w:rsidRDefault="001061C7">
            <w:pPr>
              <w:keepNext/>
              <w:jc w:val="right"/>
              <w:rPr>
                <w:i/>
              </w:rPr>
            </w:pPr>
            <w:r>
              <w:rPr>
                <w:i/>
              </w:rPr>
              <w:t>Not randomized</w:t>
            </w:r>
          </w:p>
        </w:tc>
      </w:tr>
      <w:tr w:rsidR="008D753F" w14:paraId="35849CAF" w14:textId="77777777">
        <w:tc>
          <w:tcPr>
            <w:tcW w:w="336" w:type="dxa"/>
          </w:tcPr>
          <w:p w14:paraId="57F2E842" w14:textId="77777777" w:rsidR="008D753F" w:rsidRDefault="001061C7">
            <w:pPr>
              <w:keepNext/>
            </w:pPr>
            <w:r>
              <w:rPr>
                <w:rStyle w:val="GResponseCode"/>
              </w:rPr>
              <w:t>8</w:t>
            </w:r>
          </w:p>
        </w:tc>
        <w:tc>
          <w:tcPr>
            <w:tcW w:w="361" w:type="dxa"/>
          </w:tcPr>
          <w:p w14:paraId="1CC51614" w14:textId="77777777" w:rsidR="008D753F" w:rsidRDefault="001061C7">
            <w:pPr>
              <w:keepNext/>
            </w:pPr>
            <w:r>
              <w:t>○</w:t>
            </w:r>
          </w:p>
        </w:tc>
        <w:tc>
          <w:tcPr>
            <w:tcW w:w="3731" w:type="dxa"/>
          </w:tcPr>
          <w:p w14:paraId="4FECB889" w14:textId="77777777" w:rsidR="008D753F" w:rsidRDefault="001061C7">
            <w:pPr>
              <w:keepNext/>
            </w:pPr>
            <w:r>
              <w:t>I'm not sure</w:t>
            </w:r>
          </w:p>
        </w:tc>
        <w:tc>
          <w:tcPr>
            <w:tcW w:w="4428" w:type="dxa"/>
          </w:tcPr>
          <w:p w14:paraId="47702D3F" w14:textId="77777777" w:rsidR="008D753F" w:rsidRDefault="001061C7">
            <w:pPr>
              <w:keepNext/>
              <w:jc w:val="right"/>
              <w:rPr>
                <w:i/>
              </w:rPr>
            </w:pPr>
            <w:r>
              <w:rPr>
                <w:i/>
              </w:rPr>
              <w:t>Not randomized</w:t>
            </w:r>
          </w:p>
        </w:tc>
      </w:tr>
      <w:tr w:rsidR="008D753F" w14:paraId="3E438F12" w14:textId="77777777">
        <w:tc>
          <w:tcPr>
            <w:tcW w:w="336" w:type="dxa"/>
          </w:tcPr>
          <w:p w14:paraId="3B7BB466" w14:textId="77777777" w:rsidR="008D753F" w:rsidRDefault="001061C7">
            <w:pPr>
              <w:keepNext/>
            </w:pPr>
            <w:r>
              <w:rPr>
                <w:rStyle w:val="GResponseCode"/>
              </w:rPr>
              <w:t>9</w:t>
            </w:r>
          </w:p>
        </w:tc>
        <w:tc>
          <w:tcPr>
            <w:tcW w:w="361" w:type="dxa"/>
          </w:tcPr>
          <w:p w14:paraId="13C48A32" w14:textId="77777777" w:rsidR="008D753F" w:rsidRDefault="001061C7">
            <w:pPr>
              <w:keepNext/>
            </w:pPr>
            <w:r>
              <w:t>○</w:t>
            </w:r>
          </w:p>
        </w:tc>
        <w:tc>
          <w:tcPr>
            <w:tcW w:w="3731" w:type="dxa"/>
          </w:tcPr>
          <w:p w14:paraId="75F64B2C" w14:textId="77777777" w:rsidR="008D753F" w:rsidRDefault="001061C7">
            <w:pPr>
              <w:keepNext/>
            </w:pPr>
            <w:r>
              <w:t>I didn't vote in this election</w:t>
            </w:r>
          </w:p>
        </w:tc>
        <w:tc>
          <w:tcPr>
            <w:tcW w:w="4428" w:type="dxa"/>
          </w:tcPr>
          <w:p w14:paraId="04AEBADE" w14:textId="77777777" w:rsidR="008D753F" w:rsidRDefault="001061C7">
            <w:pPr>
              <w:keepNext/>
              <w:jc w:val="right"/>
              <w:rPr>
                <w:i/>
              </w:rPr>
            </w:pPr>
            <w:r>
              <w:rPr>
                <w:i/>
              </w:rPr>
              <w:t>Not randomized</w:t>
            </w:r>
          </w:p>
        </w:tc>
      </w:tr>
      <w:tr w:rsidR="008D753F" w14:paraId="476F9474" w14:textId="77777777">
        <w:tc>
          <w:tcPr>
            <w:tcW w:w="336" w:type="dxa"/>
          </w:tcPr>
          <w:p w14:paraId="40D476C3" w14:textId="77777777" w:rsidR="008D753F" w:rsidRDefault="001061C7">
            <w:pPr>
              <w:keepNext/>
            </w:pPr>
            <w:r>
              <w:rPr>
                <w:rStyle w:val="GResponseCode"/>
              </w:rPr>
              <w:t>98</w:t>
            </w:r>
          </w:p>
        </w:tc>
        <w:tc>
          <w:tcPr>
            <w:tcW w:w="361" w:type="dxa"/>
          </w:tcPr>
          <w:p w14:paraId="31DCECC9" w14:textId="77777777" w:rsidR="008D753F" w:rsidRDefault="008D753F">
            <w:pPr>
              <w:keepNext/>
            </w:pPr>
          </w:p>
        </w:tc>
        <w:tc>
          <w:tcPr>
            <w:tcW w:w="3731" w:type="dxa"/>
          </w:tcPr>
          <w:p w14:paraId="03749B9D" w14:textId="77777777" w:rsidR="008D753F" w:rsidRDefault="001061C7">
            <w:pPr>
              <w:pStyle w:val="GAdminOption"/>
              <w:keepNext/>
            </w:pPr>
            <w:r>
              <w:t>Skipped</w:t>
            </w:r>
          </w:p>
        </w:tc>
        <w:tc>
          <w:tcPr>
            <w:tcW w:w="4428" w:type="dxa"/>
          </w:tcPr>
          <w:p w14:paraId="2B82792E" w14:textId="77777777" w:rsidR="008D753F" w:rsidRDefault="008D753F">
            <w:pPr>
              <w:keepNext/>
              <w:jc w:val="right"/>
              <w:rPr>
                <w:i/>
              </w:rPr>
            </w:pPr>
          </w:p>
        </w:tc>
      </w:tr>
      <w:tr w:rsidR="008D753F" w14:paraId="00B0445F" w14:textId="77777777">
        <w:tc>
          <w:tcPr>
            <w:tcW w:w="336" w:type="dxa"/>
          </w:tcPr>
          <w:p w14:paraId="1E9F0F91" w14:textId="77777777" w:rsidR="008D753F" w:rsidRDefault="001061C7">
            <w:pPr>
              <w:keepNext/>
            </w:pPr>
            <w:r>
              <w:rPr>
                <w:rStyle w:val="GResponseCode"/>
              </w:rPr>
              <w:t>99</w:t>
            </w:r>
          </w:p>
        </w:tc>
        <w:tc>
          <w:tcPr>
            <w:tcW w:w="361" w:type="dxa"/>
          </w:tcPr>
          <w:p w14:paraId="5724F6F4" w14:textId="77777777" w:rsidR="008D753F" w:rsidRDefault="008D753F">
            <w:pPr>
              <w:keepNext/>
            </w:pPr>
          </w:p>
        </w:tc>
        <w:tc>
          <w:tcPr>
            <w:tcW w:w="3731" w:type="dxa"/>
          </w:tcPr>
          <w:p w14:paraId="4022E135" w14:textId="77777777" w:rsidR="008D753F" w:rsidRDefault="001061C7">
            <w:pPr>
              <w:pStyle w:val="GAdminOption"/>
              <w:keepNext/>
            </w:pPr>
            <w:r>
              <w:t>Not Asked</w:t>
            </w:r>
          </w:p>
        </w:tc>
        <w:tc>
          <w:tcPr>
            <w:tcW w:w="4428" w:type="dxa"/>
          </w:tcPr>
          <w:p w14:paraId="15267DAE" w14:textId="77777777" w:rsidR="008D753F" w:rsidRDefault="008D753F">
            <w:pPr>
              <w:keepNext/>
              <w:jc w:val="right"/>
              <w:rPr>
                <w:i/>
              </w:rPr>
            </w:pPr>
          </w:p>
        </w:tc>
      </w:tr>
    </w:tbl>
    <w:p w14:paraId="053BA0EB" w14:textId="77777777" w:rsidR="008D753F" w:rsidRDefault="008D753F">
      <w:pPr>
        <w:pStyle w:val="GQuestionSpacer"/>
      </w:pPr>
    </w:p>
    <w:p w14:paraId="5B9917E2" w14:textId="77777777" w:rsidR="008D753F" w:rsidRDefault="001061C7">
      <w:pPr>
        <w:pStyle w:val="GPage"/>
        <w:keepNext/>
      </w:pPr>
      <w:bookmarkStart w:id="190" w:name="_Toc175835937"/>
      <w:r>
        <w:t>Page: implicit_page_CC24_365b_voted</w:t>
      </w:r>
      <w:bookmarkEnd w:id="190"/>
    </w:p>
    <w:tbl>
      <w:tblPr>
        <w:tblStyle w:val="GQuestionCommonProperties"/>
        <w:tblW w:w="0" w:type="auto"/>
        <w:tblInd w:w="0" w:type="dxa"/>
        <w:tblLook w:val="04A0" w:firstRow="1" w:lastRow="0" w:firstColumn="1" w:lastColumn="0" w:noHBand="0" w:noVBand="1"/>
      </w:tblPr>
      <w:tblGrid>
        <w:gridCol w:w="2193"/>
        <w:gridCol w:w="7167"/>
      </w:tblGrid>
      <w:tr w:rsidR="008D753F" w14:paraId="2A976B46" w14:textId="77777777">
        <w:tc>
          <w:tcPr>
            <w:tcW w:w="0" w:type="dxa"/>
            <w:shd w:val="clear" w:color="auto" w:fill="D0D0D0"/>
          </w:tcPr>
          <w:p w14:paraId="1B362D81" w14:textId="77777777" w:rsidR="008D753F" w:rsidRDefault="001061C7">
            <w:pPr>
              <w:pStyle w:val="GVariableNameP"/>
              <w:keepNext/>
            </w:pPr>
            <w:r>
              <w:fldChar w:fldCharType="begin"/>
            </w:r>
            <w:r>
              <w:instrText>TC CC24_365b_voted \\l 2 \\f a</w:instrText>
            </w:r>
            <w:r>
              <w:fldChar w:fldCharType="end"/>
            </w:r>
            <w:r>
              <w:t>CC24_365b_voted</w:t>
            </w:r>
            <w:r>
              <w:rPr>
                <w:i/>
              </w:rPr>
              <w:t>- Show if (SenCand1Name2 or SenCand2Name2)</w:t>
            </w:r>
          </w:p>
        </w:tc>
        <w:tc>
          <w:tcPr>
            <w:tcW w:w="0" w:type="dxa"/>
            <w:shd w:val="clear" w:color="auto" w:fill="D0D0D0"/>
            <w:vAlign w:val="bottom"/>
          </w:tcPr>
          <w:p w14:paraId="087C7B6B" w14:textId="77777777" w:rsidR="008D753F" w:rsidRDefault="001061C7">
            <w:pPr>
              <w:keepNext/>
              <w:jc w:val="right"/>
            </w:pPr>
            <w:r>
              <w:t>SINGLE CHOICE</w:t>
            </w:r>
          </w:p>
        </w:tc>
      </w:tr>
      <w:tr w:rsidR="008D753F" w14:paraId="771920DC" w14:textId="77777777">
        <w:tc>
          <w:tcPr>
            <w:tcW w:w="8856" w:type="dxa"/>
            <w:gridSpan w:val="2"/>
            <w:shd w:val="clear" w:color="auto" w:fill="D0D0D0"/>
          </w:tcPr>
          <w:p w14:paraId="0DFB2723" w14:textId="77777777" w:rsidR="008D753F" w:rsidRDefault="001061C7">
            <w:pPr>
              <w:keepNext/>
            </w:pPr>
            <w:r>
              <w:t>For which candidate for the special election for U.S. Senate did you vote?</w:t>
            </w:r>
          </w:p>
        </w:tc>
      </w:tr>
    </w:tbl>
    <w:p w14:paraId="1A0E8C23" w14:textId="77777777" w:rsidR="008D753F" w:rsidRDefault="008D753F">
      <w:pPr>
        <w:pStyle w:val="GQuestionSpacer"/>
        <w:keepNext/>
      </w:pPr>
    </w:p>
    <w:p w14:paraId="3B22EA11" w14:textId="77777777" w:rsidR="008D753F" w:rsidRDefault="001061C7">
      <w:pPr>
        <w:pStyle w:val="GDefaultWidgetOption"/>
        <w:keepNext/>
        <w:tabs>
          <w:tab w:val="left" w:pos="2160"/>
        </w:tabs>
      </w:pPr>
      <w:r>
        <w:t>pii</w:t>
      </w:r>
      <w:r>
        <w:tab/>
        <w:t>False</w:t>
      </w:r>
    </w:p>
    <w:p w14:paraId="457A4F5D" w14:textId="77777777" w:rsidR="008D753F" w:rsidRDefault="001061C7">
      <w:pPr>
        <w:pStyle w:val="GDefaultWidgetOption"/>
        <w:keepNext/>
        <w:tabs>
          <w:tab w:val="left" w:pos="2160"/>
        </w:tabs>
      </w:pPr>
      <w:r>
        <w:t>chart_layout</w:t>
      </w:r>
      <w:r>
        <w:tab/>
        <w:t>1</w:t>
      </w:r>
    </w:p>
    <w:p w14:paraId="00437DAD" w14:textId="77777777" w:rsidR="008D753F" w:rsidRDefault="001061C7">
      <w:pPr>
        <w:pStyle w:val="GWidgetOption"/>
        <w:keepNext/>
        <w:tabs>
          <w:tab w:val="left" w:pos="2160"/>
        </w:tabs>
      </w:pPr>
      <w:proofErr w:type="spellStart"/>
      <w:r>
        <w:t>varlabel</w:t>
      </w:r>
      <w:proofErr w:type="spellEnd"/>
      <w:r>
        <w:tab/>
        <w:t>Senate vote 2nd race</w:t>
      </w:r>
    </w:p>
    <w:p w14:paraId="383915FD" w14:textId="77777777" w:rsidR="008D753F" w:rsidRDefault="001061C7">
      <w:pPr>
        <w:pStyle w:val="GDefaultWidgetOption"/>
        <w:keepNext/>
        <w:tabs>
          <w:tab w:val="left" w:pos="2160"/>
        </w:tabs>
      </w:pPr>
      <w:r>
        <w:t>topic</w:t>
      </w:r>
      <w:r>
        <w:tab/>
      </w:r>
    </w:p>
    <w:p w14:paraId="010D50F9" w14:textId="77777777" w:rsidR="008D753F" w:rsidRDefault="001061C7">
      <w:pPr>
        <w:pStyle w:val="GDefaultWidgetOption"/>
        <w:keepNext/>
        <w:tabs>
          <w:tab w:val="left" w:pos="2160"/>
        </w:tabs>
      </w:pPr>
      <w:r>
        <w:t>chart_color</w:t>
      </w:r>
      <w:r>
        <w:tab/>
        <w:t>green</w:t>
      </w:r>
    </w:p>
    <w:p w14:paraId="76E81BF2" w14:textId="77777777" w:rsidR="008D753F" w:rsidRDefault="001061C7">
      <w:pPr>
        <w:pStyle w:val="GDefaultWidgetOption"/>
        <w:keepNext/>
        <w:tabs>
          <w:tab w:val="left" w:pos="2160"/>
        </w:tabs>
      </w:pPr>
      <w:r>
        <w:t>chart_type</w:t>
      </w:r>
      <w:r>
        <w:tab/>
        <w:t>bar</w:t>
      </w:r>
    </w:p>
    <w:p w14:paraId="41851BA9" w14:textId="77777777" w:rsidR="008D753F" w:rsidRDefault="001061C7">
      <w:pPr>
        <w:pStyle w:val="GDefaultWidgetOption"/>
        <w:keepNext/>
        <w:tabs>
          <w:tab w:val="left" w:pos="2160"/>
        </w:tabs>
      </w:pPr>
      <w:r>
        <w:t>crossbreak</w:t>
      </w:r>
      <w:r>
        <w:tab/>
        <w:t>Total</w:t>
      </w:r>
    </w:p>
    <w:p w14:paraId="2A82F44B" w14:textId="77777777" w:rsidR="008D753F" w:rsidRDefault="001061C7">
      <w:pPr>
        <w:pStyle w:val="GDefaultWidgetOption"/>
        <w:keepNext/>
        <w:tabs>
          <w:tab w:val="left" w:pos="2160"/>
        </w:tabs>
      </w:pPr>
      <w:r>
        <w:t>wrap</w:t>
      </w:r>
      <w:r>
        <w:tab/>
        <w:t>True</w:t>
      </w:r>
    </w:p>
    <w:p w14:paraId="7CE2A92D" w14:textId="77777777" w:rsidR="008D753F" w:rsidRDefault="001061C7">
      <w:pPr>
        <w:pStyle w:val="GDefaultWidgetOption"/>
        <w:keepNext/>
        <w:tabs>
          <w:tab w:val="left" w:pos="2160"/>
        </w:tabs>
      </w:pPr>
      <w:r>
        <w:t>is_rating</w:t>
      </w:r>
      <w:r>
        <w:tab/>
        <w:t>False</w:t>
      </w:r>
    </w:p>
    <w:p w14:paraId="1E810B93" w14:textId="77777777" w:rsidR="008D753F" w:rsidRDefault="001061C7">
      <w:pPr>
        <w:pStyle w:val="GDefaultWidgetOption"/>
        <w:keepNext/>
        <w:tabs>
          <w:tab w:val="left" w:pos="2160"/>
        </w:tabs>
      </w:pPr>
      <w:r>
        <w:t>required_text</w:t>
      </w:r>
      <w:r>
        <w:tab/>
        <w:t>Please choose an answer</w:t>
      </w:r>
    </w:p>
    <w:p w14:paraId="57A5D35A" w14:textId="77777777" w:rsidR="008D753F" w:rsidRDefault="001061C7">
      <w:pPr>
        <w:pStyle w:val="GDefaultWidgetOption"/>
        <w:keepNext/>
        <w:tabs>
          <w:tab w:val="left" w:pos="2160"/>
        </w:tabs>
      </w:pPr>
      <w:r>
        <w:t>min_columns</w:t>
      </w:r>
      <w:r>
        <w:tab/>
        <w:t>1</w:t>
      </w:r>
    </w:p>
    <w:p w14:paraId="0FAA1271" w14:textId="77777777" w:rsidR="008D753F" w:rsidRDefault="001061C7">
      <w:pPr>
        <w:pStyle w:val="GDefaultWidgetOption"/>
        <w:keepNext/>
        <w:tabs>
          <w:tab w:val="left" w:pos="2160"/>
        </w:tabs>
      </w:pPr>
      <w:r>
        <w:t>sample_type</w:t>
      </w:r>
      <w:r>
        <w:tab/>
      </w:r>
    </w:p>
    <w:p w14:paraId="0A923E5D" w14:textId="77777777" w:rsidR="008D753F" w:rsidRDefault="001061C7">
      <w:pPr>
        <w:pStyle w:val="GDefaultWidgetOption"/>
        <w:keepNext/>
        <w:tabs>
          <w:tab w:val="left" w:pos="2160"/>
        </w:tabs>
      </w:pPr>
      <w:r>
        <w:t>access</w:t>
      </w:r>
      <w:r>
        <w:tab/>
      </w:r>
    </w:p>
    <w:p w14:paraId="276F29F0" w14:textId="77777777" w:rsidR="008D753F" w:rsidRDefault="001061C7">
      <w:pPr>
        <w:pStyle w:val="GDefaultWidgetOption"/>
        <w:keepNext/>
        <w:tabs>
          <w:tab w:val="left" w:pos="2160"/>
        </w:tabs>
      </w:pPr>
      <w:r>
        <w:t>autoadvance</w:t>
      </w:r>
      <w:r>
        <w:tab/>
        <w:t>False</w:t>
      </w:r>
    </w:p>
    <w:p w14:paraId="6EA89FD8" w14:textId="77777777" w:rsidR="008D753F" w:rsidRDefault="001061C7">
      <w:pPr>
        <w:pStyle w:val="GDefaultWidgetOption"/>
        <w:keepNext/>
        <w:tabs>
          <w:tab w:val="left" w:pos="2160"/>
        </w:tabs>
      </w:pPr>
      <w:r>
        <w:t>columns</w:t>
      </w:r>
      <w:r>
        <w:tab/>
        <w:t>1</w:t>
      </w:r>
    </w:p>
    <w:p w14:paraId="5609227F" w14:textId="77777777" w:rsidR="008D753F" w:rsidRDefault="001061C7">
      <w:pPr>
        <w:pStyle w:val="GDefaultWidgetOption"/>
        <w:keepNext/>
        <w:tabs>
          <w:tab w:val="left" w:pos="2160"/>
        </w:tabs>
      </w:pPr>
      <w:r>
        <w:t>widget</w:t>
      </w:r>
      <w:r>
        <w:tab/>
      </w:r>
    </w:p>
    <w:p w14:paraId="377D33BC" w14:textId="77777777" w:rsidR="008D753F" w:rsidRDefault="001061C7">
      <w:pPr>
        <w:pStyle w:val="GDefaultWidgetOption"/>
        <w:keepNext/>
        <w:tabs>
          <w:tab w:val="left" w:pos="2160"/>
        </w:tabs>
      </w:pPr>
      <w:r>
        <w:t>filter_text</w:t>
      </w:r>
      <w:r>
        <w:tab/>
      </w:r>
    </w:p>
    <w:p w14:paraId="593685B7" w14:textId="77777777" w:rsidR="008D753F" w:rsidRDefault="001061C7">
      <w:pPr>
        <w:pStyle w:val="GDefaultWidgetOption"/>
        <w:keepNext/>
        <w:tabs>
          <w:tab w:val="left" w:pos="2160"/>
        </w:tabs>
      </w:pPr>
      <w:r>
        <w:t>as_banner</w:t>
      </w:r>
      <w:r>
        <w:tab/>
        <w:t>False</w:t>
      </w:r>
    </w:p>
    <w:p w14:paraId="1BB4B631" w14:textId="77777777" w:rsidR="008D753F" w:rsidRDefault="001061C7">
      <w:pPr>
        <w:pStyle w:val="GDefaultWidgetOption"/>
        <w:keepNext/>
        <w:tabs>
          <w:tab w:val="left" w:pos="2160"/>
        </w:tabs>
      </w:pPr>
      <w:r>
        <w:t>description</w:t>
      </w:r>
      <w:r>
        <w:tab/>
      </w:r>
    </w:p>
    <w:p w14:paraId="7EBE412D" w14:textId="77777777" w:rsidR="008D753F" w:rsidRDefault="001061C7">
      <w:pPr>
        <w:pStyle w:val="GDefaultWidgetOption"/>
        <w:keepNext/>
        <w:tabs>
          <w:tab w:val="left" w:pos="2160"/>
        </w:tabs>
      </w:pPr>
      <w:r>
        <w:t>spd_category</w:t>
      </w:r>
      <w:r>
        <w:tab/>
      </w:r>
    </w:p>
    <w:p w14:paraId="63D75135" w14:textId="77777777" w:rsidR="008D753F" w:rsidRDefault="001061C7">
      <w:pPr>
        <w:pStyle w:val="GDefaultWidgetOption"/>
        <w:keepNext/>
        <w:tabs>
          <w:tab w:val="left" w:pos="2160"/>
        </w:tabs>
      </w:pPr>
      <w:r>
        <w:t>tags</w:t>
      </w:r>
      <w:r>
        <w:tab/>
      </w:r>
    </w:p>
    <w:p w14:paraId="565353D1" w14:textId="77777777" w:rsidR="008D753F" w:rsidRDefault="001061C7">
      <w:pPr>
        <w:pStyle w:val="GDefaultWidgetOption"/>
        <w:keepNext/>
        <w:tabs>
          <w:tab w:val="left" w:pos="2160"/>
        </w:tabs>
      </w:pPr>
      <w:r>
        <w:t>horizontal</w:t>
      </w:r>
      <w:r>
        <w:tab/>
        <w:t>False</w:t>
      </w:r>
    </w:p>
    <w:p w14:paraId="55C3528A" w14:textId="77777777" w:rsidR="008D753F" w:rsidRDefault="001061C7">
      <w:pPr>
        <w:pStyle w:val="GDefaultWidgetOption"/>
        <w:keepNext/>
        <w:tabs>
          <w:tab w:val="left" w:pos="2160"/>
        </w:tabs>
      </w:pPr>
      <w:r>
        <w:t>grid_chart_type</w:t>
      </w:r>
      <w:r>
        <w:tab/>
        <w:t>stacked_bar</w:t>
      </w:r>
    </w:p>
    <w:p w14:paraId="41425B43" w14:textId="77777777" w:rsidR="008D753F" w:rsidRDefault="001061C7">
      <w:pPr>
        <w:pStyle w:val="GDefaultWidgetOption"/>
        <w:keepNext/>
        <w:tabs>
          <w:tab w:val="left" w:pos="2160"/>
        </w:tabs>
      </w:pPr>
      <w:r>
        <w:t>sort_order</w:t>
      </w:r>
      <w:r>
        <w:tab/>
        <w:t>none</w:t>
      </w:r>
    </w:p>
    <w:p w14:paraId="29B3FF18" w14:textId="77777777" w:rsidR="008D753F" w:rsidRDefault="001061C7">
      <w:pPr>
        <w:pStyle w:val="GDefaultWidgetOption"/>
        <w:keepNext/>
        <w:tabs>
          <w:tab w:val="left" w:pos="2160"/>
        </w:tabs>
      </w:pPr>
      <w:r>
        <w:t>sample</w:t>
      </w:r>
      <w:r>
        <w:tab/>
      </w:r>
    </w:p>
    <w:p w14:paraId="794E08D1" w14:textId="77777777" w:rsidR="008D753F" w:rsidRDefault="001061C7">
      <w:pPr>
        <w:pStyle w:val="GDefaultWidgetOption"/>
        <w:keepNext/>
        <w:tabs>
          <w:tab w:val="left" w:pos="2160"/>
        </w:tabs>
      </w:pPr>
      <w:r>
        <w:t>slide_title</w:t>
      </w:r>
      <w:r>
        <w:tab/>
      </w:r>
    </w:p>
    <w:p w14:paraId="41B5369B" w14:textId="77777777" w:rsidR="008D753F" w:rsidRDefault="001061C7">
      <w:pPr>
        <w:pStyle w:val="GDefaultWidgetOption"/>
        <w:keepNext/>
        <w:tabs>
          <w:tab w:val="left" w:pos="2160"/>
        </w:tabs>
      </w:pPr>
      <w:r>
        <w:t>set_active</w:t>
      </w:r>
      <w:r>
        <w:tab/>
      </w:r>
    </w:p>
    <w:p w14:paraId="5FFCBBBD" w14:textId="77777777" w:rsidR="008D753F" w:rsidRDefault="001061C7">
      <w:pPr>
        <w:pStyle w:val="GDefaultWidgetOption"/>
        <w:keepNext/>
        <w:tabs>
          <w:tab w:val="left" w:pos="2160"/>
        </w:tabs>
      </w:pPr>
      <w:r>
        <w:t>required</w:t>
      </w:r>
      <w:r>
        <w:tab/>
        <w:t>NONE</w:t>
      </w:r>
    </w:p>
    <w:p w14:paraId="7DBB1CEB" w14:textId="77777777" w:rsidR="008D753F" w:rsidRDefault="001061C7">
      <w:pPr>
        <w:pStyle w:val="GDefaultWidgetOption"/>
        <w:keepNext/>
        <w:tabs>
          <w:tab w:val="left" w:pos="2160"/>
        </w:tabs>
      </w:pPr>
      <w:r>
        <w:t>mask</w:t>
      </w:r>
      <w:r>
        <w:tab/>
      </w:r>
    </w:p>
    <w:p w14:paraId="0E516CB8" w14:textId="77777777" w:rsidR="008D753F" w:rsidRDefault="001061C7">
      <w:pPr>
        <w:pStyle w:val="GDefaultWidgetOption"/>
        <w:keepNext/>
        <w:tabs>
          <w:tab w:val="left" w:pos="2160"/>
        </w:tabs>
      </w:pPr>
      <w:r>
        <w:t>custom_order</w:t>
      </w:r>
      <w:r>
        <w:tab/>
      </w:r>
    </w:p>
    <w:p w14:paraId="64C4805F" w14:textId="77777777" w:rsidR="008D753F" w:rsidRDefault="001061C7">
      <w:pPr>
        <w:pStyle w:val="GDefaultWidgetOption"/>
        <w:keepNext/>
        <w:tabs>
          <w:tab w:val="left" w:pos="2160"/>
        </w:tabs>
      </w:pPr>
      <w:r>
        <w:t>client</w:t>
      </w:r>
      <w:r>
        <w:tab/>
      </w:r>
    </w:p>
    <w:p w14:paraId="617D98D2" w14:textId="77777777" w:rsidR="008D753F" w:rsidRDefault="001061C7">
      <w:pPr>
        <w:pStyle w:val="GWidgetOption"/>
        <w:keepNext/>
        <w:tabs>
          <w:tab w:val="left" w:pos="2160"/>
        </w:tabs>
      </w:pPr>
      <w:r>
        <w:t>order</w:t>
      </w:r>
      <w:r>
        <w:tab/>
        <w:t>randomize($randordersen2)</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964DE3D" w14:textId="77777777">
        <w:tc>
          <w:tcPr>
            <w:tcW w:w="336" w:type="dxa"/>
          </w:tcPr>
          <w:p w14:paraId="2A5CA81A" w14:textId="77777777" w:rsidR="008D753F" w:rsidRDefault="001061C7">
            <w:pPr>
              <w:keepNext/>
            </w:pPr>
            <w:r>
              <w:rPr>
                <w:rStyle w:val="GResponseCode"/>
              </w:rPr>
              <w:t>1</w:t>
            </w:r>
          </w:p>
        </w:tc>
        <w:tc>
          <w:tcPr>
            <w:tcW w:w="361" w:type="dxa"/>
          </w:tcPr>
          <w:p w14:paraId="3FA9B1EE" w14:textId="77777777" w:rsidR="008D753F" w:rsidRDefault="001061C7">
            <w:pPr>
              <w:keepNext/>
            </w:pPr>
            <w:r>
              <w:t>○</w:t>
            </w:r>
          </w:p>
        </w:tc>
        <w:tc>
          <w:tcPr>
            <w:tcW w:w="3731" w:type="dxa"/>
          </w:tcPr>
          <w:p w14:paraId="6C1BD20C" w14:textId="77777777" w:rsidR="008D753F" w:rsidRDefault="001061C7">
            <w:pPr>
              <w:keepNext/>
            </w:pPr>
            <w:r>
              <w:t>$SenCand1Name2 ($SenCand1Party2)</w:t>
            </w:r>
          </w:p>
        </w:tc>
        <w:tc>
          <w:tcPr>
            <w:tcW w:w="4428" w:type="dxa"/>
          </w:tcPr>
          <w:p w14:paraId="0256075B" w14:textId="77777777" w:rsidR="008D753F" w:rsidRDefault="001061C7">
            <w:pPr>
              <w:keepNext/>
              <w:jc w:val="right"/>
              <w:rPr>
                <w:i/>
              </w:rPr>
            </w:pPr>
            <w:r>
              <w:rPr>
                <w:i/>
              </w:rPr>
              <w:t>Show if sencand1name2</w:t>
            </w:r>
          </w:p>
        </w:tc>
      </w:tr>
      <w:tr w:rsidR="008D753F" w14:paraId="2C700B34" w14:textId="77777777">
        <w:tc>
          <w:tcPr>
            <w:tcW w:w="336" w:type="dxa"/>
          </w:tcPr>
          <w:p w14:paraId="6DAE9C22" w14:textId="77777777" w:rsidR="008D753F" w:rsidRDefault="001061C7">
            <w:pPr>
              <w:keepNext/>
            </w:pPr>
            <w:r>
              <w:rPr>
                <w:rStyle w:val="GResponseCode"/>
              </w:rPr>
              <w:t>2</w:t>
            </w:r>
          </w:p>
        </w:tc>
        <w:tc>
          <w:tcPr>
            <w:tcW w:w="361" w:type="dxa"/>
          </w:tcPr>
          <w:p w14:paraId="5EA8AA41" w14:textId="77777777" w:rsidR="008D753F" w:rsidRDefault="001061C7">
            <w:pPr>
              <w:keepNext/>
            </w:pPr>
            <w:r>
              <w:t>○</w:t>
            </w:r>
          </w:p>
        </w:tc>
        <w:tc>
          <w:tcPr>
            <w:tcW w:w="3731" w:type="dxa"/>
          </w:tcPr>
          <w:p w14:paraId="07985AA8" w14:textId="77777777" w:rsidR="008D753F" w:rsidRDefault="001061C7">
            <w:pPr>
              <w:keepNext/>
            </w:pPr>
            <w:r>
              <w:t>$SenCand2Name2 ($SenCand2Party2)</w:t>
            </w:r>
          </w:p>
        </w:tc>
        <w:tc>
          <w:tcPr>
            <w:tcW w:w="4428" w:type="dxa"/>
          </w:tcPr>
          <w:p w14:paraId="7ADA86BD" w14:textId="77777777" w:rsidR="008D753F" w:rsidRDefault="001061C7">
            <w:pPr>
              <w:keepNext/>
              <w:jc w:val="right"/>
              <w:rPr>
                <w:i/>
              </w:rPr>
            </w:pPr>
            <w:r>
              <w:rPr>
                <w:i/>
              </w:rPr>
              <w:t>Show if sencand2name2</w:t>
            </w:r>
          </w:p>
        </w:tc>
      </w:tr>
      <w:tr w:rsidR="008D753F" w14:paraId="02A5F610" w14:textId="77777777">
        <w:tc>
          <w:tcPr>
            <w:tcW w:w="336" w:type="dxa"/>
          </w:tcPr>
          <w:p w14:paraId="616A9E2F" w14:textId="77777777" w:rsidR="008D753F" w:rsidRDefault="001061C7">
            <w:pPr>
              <w:keepNext/>
            </w:pPr>
            <w:r>
              <w:rPr>
                <w:rStyle w:val="GResponseCode"/>
              </w:rPr>
              <w:t>7</w:t>
            </w:r>
          </w:p>
        </w:tc>
        <w:tc>
          <w:tcPr>
            <w:tcW w:w="361" w:type="dxa"/>
          </w:tcPr>
          <w:p w14:paraId="5243582D" w14:textId="77777777" w:rsidR="008D753F" w:rsidRDefault="001061C7">
            <w:pPr>
              <w:keepNext/>
            </w:pPr>
            <w:r>
              <w:t>○</w:t>
            </w:r>
          </w:p>
        </w:tc>
        <w:tc>
          <w:tcPr>
            <w:tcW w:w="3731" w:type="dxa"/>
          </w:tcPr>
          <w:p w14:paraId="7C9A8DC9" w14:textId="77777777" w:rsidR="008D753F" w:rsidRDefault="001061C7">
            <w:pPr>
              <w:keepNext/>
            </w:pPr>
            <w:r>
              <w:t>Other (open [CC24_365b_voted_t])</w:t>
            </w:r>
          </w:p>
        </w:tc>
        <w:tc>
          <w:tcPr>
            <w:tcW w:w="4428" w:type="dxa"/>
          </w:tcPr>
          <w:p w14:paraId="503E573F" w14:textId="77777777" w:rsidR="008D753F" w:rsidRDefault="001061C7">
            <w:pPr>
              <w:keepNext/>
              <w:jc w:val="right"/>
              <w:rPr>
                <w:i/>
              </w:rPr>
            </w:pPr>
            <w:r>
              <w:rPr>
                <w:i/>
              </w:rPr>
              <w:t>Not randomized</w:t>
            </w:r>
          </w:p>
        </w:tc>
      </w:tr>
      <w:tr w:rsidR="008D753F" w14:paraId="6998303C" w14:textId="77777777">
        <w:tc>
          <w:tcPr>
            <w:tcW w:w="336" w:type="dxa"/>
          </w:tcPr>
          <w:p w14:paraId="33DD860D" w14:textId="77777777" w:rsidR="008D753F" w:rsidRDefault="001061C7">
            <w:pPr>
              <w:keepNext/>
            </w:pPr>
            <w:r>
              <w:rPr>
                <w:rStyle w:val="GResponseCode"/>
              </w:rPr>
              <w:t>8</w:t>
            </w:r>
          </w:p>
        </w:tc>
        <w:tc>
          <w:tcPr>
            <w:tcW w:w="361" w:type="dxa"/>
          </w:tcPr>
          <w:p w14:paraId="546C6A14" w14:textId="77777777" w:rsidR="008D753F" w:rsidRDefault="001061C7">
            <w:pPr>
              <w:keepNext/>
            </w:pPr>
            <w:r>
              <w:t>○</w:t>
            </w:r>
          </w:p>
        </w:tc>
        <w:tc>
          <w:tcPr>
            <w:tcW w:w="3731" w:type="dxa"/>
          </w:tcPr>
          <w:p w14:paraId="5E2E6B70" w14:textId="77777777" w:rsidR="008D753F" w:rsidRDefault="001061C7">
            <w:pPr>
              <w:keepNext/>
            </w:pPr>
            <w:r>
              <w:t>I'm not sure</w:t>
            </w:r>
          </w:p>
        </w:tc>
        <w:tc>
          <w:tcPr>
            <w:tcW w:w="4428" w:type="dxa"/>
          </w:tcPr>
          <w:p w14:paraId="35DC904A" w14:textId="77777777" w:rsidR="008D753F" w:rsidRDefault="001061C7">
            <w:pPr>
              <w:keepNext/>
              <w:jc w:val="right"/>
              <w:rPr>
                <w:i/>
              </w:rPr>
            </w:pPr>
            <w:r>
              <w:rPr>
                <w:i/>
              </w:rPr>
              <w:t>Not randomized</w:t>
            </w:r>
          </w:p>
        </w:tc>
      </w:tr>
      <w:tr w:rsidR="008D753F" w14:paraId="2DB43CDC" w14:textId="77777777">
        <w:tc>
          <w:tcPr>
            <w:tcW w:w="336" w:type="dxa"/>
          </w:tcPr>
          <w:p w14:paraId="0E7F6755" w14:textId="77777777" w:rsidR="008D753F" w:rsidRDefault="001061C7">
            <w:pPr>
              <w:keepNext/>
            </w:pPr>
            <w:r>
              <w:rPr>
                <w:rStyle w:val="GResponseCode"/>
              </w:rPr>
              <w:t>9</w:t>
            </w:r>
          </w:p>
        </w:tc>
        <w:tc>
          <w:tcPr>
            <w:tcW w:w="361" w:type="dxa"/>
          </w:tcPr>
          <w:p w14:paraId="48ABF32E" w14:textId="77777777" w:rsidR="008D753F" w:rsidRDefault="001061C7">
            <w:pPr>
              <w:keepNext/>
            </w:pPr>
            <w:r>
              <w:t>○</w:t>
            </w:r>
          </w:p>
        </w:tc>
        <w:tc>
          <w:tcPr>
            <w:tcW w:w="3731" w:type="dxa"/>
          </w:tcPr>
          <w:p w14:paraId="079D1A9C" w14:textId="77777777" w:rsidR="008D753F" w:rsidRDefault="001061C7">
            <w:pPr>
              <w:keepNext/>
            </w:pPr>
            <w:r>
              <w:t>I didn't vote in this election</w:t>
            </w:r>
          </w:p>
        </w:tc>
        <w:tc>
          <w:tcPr>
            <w:tcW w:w="4428" w:type="dxa"/>
          </w:tcPr>
          <w:p w14:paraId="31127F8E" w14:textId="77777777" w:rsidR="008D753F" w:rsidRDefault="001061C7">
            <w:pPr>
              <w:keepNext/>
              <w:jc w:val="right"/>
              <w:rPr>
                <w:i/>
              </w:rPr>
            </w:pPr>
            <w:r>
              <w:rPr>
                <w:i/>
              </w:rPr>
              <w:t>Not randomized</w:t>
            </w:r>
          </w:p>
        </w:tc>
      </w:tr>
      <w:tr w:rsidR="008D753F" w14:paraId="2E3FD43D" w14:textId="77777777">
        <w:tc>
          <w:tcPr>
            <w:tcW w:w="336" w:type="dxa"/>
          </w:tcPr>
          <w:p w14:paraId="768F8854" w14:textId="77777777" w:rsidR="008D753F" w:rsidRDefault="001061C7">
            <w:pPr>
              <w:keepNext/>
            </w:pPr>
            <w:r>
              <w:rPr>
                <w:rStyle w:val="GResponseCode"/>
              </w:rPr>
              <w:t>98</w:t>
            </w:r>
          </w:p>
        </w:tc>
        <w:tc>
          <w:tcPr>
            <w:tcW w:w="361" w:type="dxa"/>
          </w:tcPr>
          <w:p w14:paraId="7B6DF87F" w14:textId="77777777" w:rsidR="008D753F" w:rsidRDefault="008D753F">
            <w:pPr>
              <w:keepNext/>
            </w:pPr>
          </w:p>
        </w:tc>
        <w:tc>
          <w:tcPr>
            <w:tcW w:w="3731" w:type="dxa"/>
          </w:tcPr>
          <w:p w14:paraId="44E31540" w14:textId="77777777" w:rsidR="008D753F" w:rsidRDefault="001061C7">
            <w:pPr>
              <w:pStyle w:val="GAdminOption"/>
              <w:keepNext/>
            </w:pPr>
            <w:r>
              <w:t>Skipped</w:t>
            </w:r>
          </w:p>
        </w:tc>
        <w:tc>
          <w:tcPr>
            <w:tcW w:w="4428" w:type="dxa"/>
          </w:tcPr>
          <w:p w14:paraId="56B30E7E" w14:textId="77777777" w:rsidR="008D753F" w:rsidRDefault="008D753F">
            <w:pPr>
              <w:keepNext/>
              <w:jc w:val="right"/>
              <w:rPr>
                <w:i/>
              </w:rPr>
            </w:pPr>
          </w:p>
        </w:tc>
      </w:tr>
      <w:tr w:rsidR="008D753F" w14:paraId="48117514" w14:textId="77777777">
        <w:tc>
          <w:tcPr>
            <w:tcW w:w="336" w:type="dxa"/>
          </w:tcPr>
          <w:p w14:paraId="61BDE12E" w14:textId="77777777" w:rsidR="008D753F" w:rsidRDefault="001061C7">
            <w:pPr>
              <w:keepNext/>
            </w:pPr>
            <w:r>
              <w:rPr>
                <w:rStyle w:val="GResponseCode"/>
              </w:rPr>
              <w:t>99</w:t>
            </w:r>
          </w:p>
        </w:tc>
        <w:tc>
          <w:tcPr>
            <w:tcW w:w="361" w:type="dxa"/>
          </w:tcPr>
          <w:p w14:paraId="4C748451" w14:textId="77777777" w:rsidR="008D753F" w:rsidRDefault="008D753F">
            <w:pPr>
              <w:keepNext/>
            </w:pPr>
          </w:p>
        </w:tc>
        <w:tc>
          <w:tcPr>
            <w:tcW w:w="3731" w:type="dxa"/>
          </w:tcPr>
          <w:p w14:paraId="2D04F2C4" w14:textId="77777777" w:rsidR="008D753F" w:rsidRDefault="001061C7">
            <w:pPr>
              <w:pStyle w:val="GAdminOption"/>
              <w:keepNext/>
            </w:pPr>
            <w:r>
              <w:t>Not Asked</w:t>
            </w:r>
          </w:p>
        </w:tc>
        <w:tc>
          <w:tcPr>
            <w:tcW w:w="4428" w:type="dxa"/>
          </w:tcPr>
          <w:p w14:paraId="31E20CCA" w14:textId="77777777" w:rsidR="008D753F" w:rsidRDefault="008D753F">
            <w:pPr>
              <w:keepNext/>
              <w:jc w:val="right"/>
              <w:rPr>
                <w:i/>
              </w:rPr>
            </w:pPr>
          </w:p>
        </w:tc>
      </w:tr>
    </w:tbl>
    <w:p w14:paraId="60C555FB" w14:textId="77777777" w:rsidR="008D753F" w:rsidRDefault="008D753F">
      <w:pPr>
        <w:pStyle w:val="GQuestionSpacer"/>
      </w:pPr>
    </w:p>
    <w:p w14:paraId="0D807699" w14:textId="77777777" w:rsidR="008D753F" w:rsidRDefault="001061C7">
      <w:pPr>
        <w:pStyle w:val="GPage"/>
        <w:keepNext/>
      </w:pPr>
      <w:bookmarkStart w:id="191" w:name="_Toc175835938"/>
      <w:r>
        <w:lastRenderedPageBreak/>
        <w:t>Page: implicit_page_CC24_366_voted</w:t>
      </w:r>
      <w:bookmarkEnd w:id="191"/>
    </w:p>
    <w:tbl>
      <w:tblPr>
        <w:tblStyle w:val="GQuestionCommonProperties"/>
        <w:tblW w:w="0" w:type="auto"/>
        <w:tblInd w:w="0" w:type="dxa"/>
        <w:tblLook w:val="04A0" w:firstRow="1" w:lastRow="0" w:firstColumn="1" w:lastColumn="0" w:noHBand="0" w:noVBand="1"/>
      </w:tblPr>
      <w:tblGrid>
        <w:gridCol w:w="2042"/>
        <w:gridCol w:w="7318"/>
      </w:tblGrid>
      <w:tr w:rsidR="008D753F" w14:paraId="75057671" w14:textId="77777777">
        <w:tc>
          <w:tcPr>
            <w:tcW w:w="0" w:type="dxa"/>
            <w:shd w:val="clear" w:color="auto" w:fill="D0D0D0"/>
          </w:tcPr>
          <w:p w14:paraId="14527B17" w14:textId="77777777" w:rsidR="008D753F" w:rsidRDefault="001061C7">
            <w:pPr>
              <w:pStyle w:val="GVariableNameP"/>
              <w:keepNext/>
            </w:pPr>
            <w:r>
              <w:fldChar w:fldCharType="begin"/>
            </w:r>
            <w:r>
              <w:instrText>TC CC24_366_voted \\l 2 \\f a</w:instrText>
            </w:r>
            <w:r>
              <w:fldChar w:fldCharType="end"/>
            </w:r>
            <w:r>
              <w:t>CC24_366_voted</w:t>
            </w:r>
            <w:r>
              <w:rPr>
                <w:i/>
              </w:rPr>
              <w:t>- Show if (GovCand1Name or GovCand2Name or GovCand3Name)</w:t>
            </w:r>
          </w:p>
        </w:tc>
        <w:tc>
          <w:tcPr>
            <w:tcW w:w="0" w:type="dxa"/>
            <w:shd w:val="clear" w:color="auto" w:fill="D0D0D0"/>
            <w:vAlign w:val="bottom"/>
          </w:tcPr>
          <w:p w14:paraId="3B48DAFA" w14:textId="77777777" w:rsidR="008D753F" w:rsidRDefault="001061C7">
            <w:pPr>
              <w:keepNext/>
              <w:jc w:val="right"/>
            </w:pPr>
            <w:r>
              <w:t>SINGLE CHOICE</w:t>
            </w:r>
          </w:p>
        </w:tc>
      </w:tr>
      <w:tr w:rsidR="008D753F" w14:paraId="5AE07C76" w14:textId="77777777">
        <w:tc>
          <w:tcPr>
            <w:tcW w:w="8856" w:type="dxa"/>
            <w:gridSpan w:val="2"/>
            <w:shd w:val="clear" w:color="auto" w:fill="D0D0D0"/>
          </w:tcPr>
          <w:p w14:paraId="6D9DD425" w14:textId="77777777" w:rsidR="008D753F" w:rsidRDefault="001061C7">
            <w:pPr>
              <w:keepNext/>
            </w:pPr>
            <w:r>
              <w:t>For which candidate for Governor did you vote?</w:t>
            </w:r>
          </w:p>
        </w:tc>
      </w:tr>
    </w:tbl>
    <w:p w14:paraId="71139FCB" w14:textId="77777777" w:rsidR="008D753F" w:rsidRDefault="008D753F">
      <w:pPr>
        <w:pStyle w:val="GQuestionSpacer"/>
        <w:keepNext/>
      </w:pPr>
    </w:p>
    <w:p w14:paraId="18E6224A" w14:textId="77777777" w:rsidR="008D753F" w:rsidRDefault="001061C7">
      <w:pPr>
        <w:pStyle w:val="GDefaultWidgetOption"/>
        <w:keepNext/>
        <w:tabs>
          <w:tab w:val="left" w:pos="2160"/>
        </w:tabs>
      </w:pPr>
      <w:r>
        <w:t>pii</w:t>
      </w:r>
      <w:r>
        <w:tab/>
        <w:t>False</w:t>
      </w:r>
    </w:p>
    <w:p w14:paraId="4FBE27CE" w14:textId="77777777" w:rsidR="008D753F" w:rsidRDefault="001061C7">
      <w:pPr>
        <w:pStyle w:val="GDefaultWidgetOption"/>
        <w:keepNext/>
        <w:tabs>
          <w:tab w:val="left" w:pos="2160"/>
        </w:tabs>
      </w:pPr>
      <w:r>
        <w:t>chart_layout</w:t>
      </w:r>
      <w:r>
        <w:tab/>
        <w:t>1</w:t>
      </w:r>
    </w:p>
    <w:p w14:paraId="4D09E925" w14:textId="77777777" w:rsidR="008D753F" w:rsidRDefault="001061C7">
      <w:pPr>
        <w:pStyle w:val="GWidgetOption"/>
        <w:keepNext/>
        <w:tabs>
          <w:tab w:val="left" w:pos="2160"/>
        </w:tabs>
      </w:pPr>
      <w:proofErr w:type="spellStart"/>
      <w:r>
        <w:t>varlabel</w:t>
      </w:r>
      <w:proofErr w:type="spellEnd"/>
      <w:r>
        <w:tab/>
        <w:t>Governor vote</w:t>
      </w:r>
    </w:p>
    <w:p w14:paraId="10420C15" w14:textId="77777777" w:rsidR="008D753F" w:rsidRDefault="001061C7">
      <w:pPr>
        <w:pStyle w:val="GDefaultWidgetOption"/>
        <w:keepNext/>
        <w:tabs>
          <w:tab w:val="left" w:pos="2160"/>
        </w:tabs>
      </w:pPr>
      <w:r>
        <w:t>topic</w:t>
      </w:r>
      <w:r>
        <w:tab/>
      </w:r>
    </w:p>
    <w:p w14:paraId="50D63AB9" w14:textId="77777777" w:rsidR="008D753F" w:rsidRDefault="001061C7">
      <w:pPr>
        <w:pStyle w:val="GDefaultWidgetOption"/>
        <w:keepNext/>
        <w:tabs>
          <w:tab w:val="left" w:pos="2160"/>
        </w:tabs>
      </w:pPr>
      <w:r>
        <w:t>chart_color</w:t>
      </w:r>
      <w:r>
        <w:tab/>
        <w:t>green</w:t>
      </w:r>
    </w:p>
    <w:p w14:paraId="4597B4C8" w14:textId="77777777" w:rsidR="008D753F" w:rsidRDefault="001061C7">
      <w:pPr>
        <w:pStyle w:val="GDefaultWidgetOption"/>
        <w:keepNext/>
        <w:tabs>
          <w:tab w:val="left" w:pos="2160"/>
        </w:tabs>
      </w:pPr>
      <w:r>
        <w:t>chart_type</w:t>
      </w:r>
      <w:r>
        <w:tab/>
        <w:t>bar</w:t>
      </w:r>
    </w:p>
    <w:p w14:paraId="67FF33DF" w14:textId="77777777" w:rsidR="008D753F" w:rsidRDefault="001061C7">
      <w:pPr>
        <w:pStyle w:val="GDefaultWidgetOption"/>
        <w:keepNext/>
        <w:tabs>
          <w:tab w:val="left" w:pos="2160"/>
        </w:tabs>
      </w:pPr>
      <w:r>
        <w:t>crossbreak</w:t>
      </w:r>
      <w:r>
        <w:tab/>
        <w:t>Total</w:t>
      </w:r>
    </w:p>
    <w:p w14:paraId="4475DC56" w14:textId="77777777" w:rsidR="008D753F" w:rsidRDefault="001061C7">
      <w:pPr>
        <w:pStyle w:val="GDefaultWidgetOption"/>
        <w:keepNext/>
        <w:tabs>
          <w:tab w:val="left" w:pos="2160"/>
        </w:tabs>
      </w:pPr>
      <w:r>
        <w:t>wrap</w:t>
      </w:r>
      <w:r>
        <w:tab/>
        <w:t>True</w:t>
      </w:r>
    </w:p>
    <w:p w14:paraId="78929F6A" w14:textId="77777777" w:rsidR="008D753F" w:rsidRDefault="001061C7">
      <w:pPr>
        <w:pStyle w:val="GDefaultWidgetOption"/>
        <w:keepNext/>
        <w:tabs>
          <w:tab w:val="left" w:pos="2160"/>
        </w:tabs>
      </w:pPr>
      <w:r>
        <w:t>is_rating</w:t>
      </w:r>
      <w:r>
        <w:tab/>
        <w:t>False</w:t>
      </w:r>
    </w:p>
    <w:p w14:paraId="2BFA8CFC" w14:textId="77777777" w:rsidR="008D753F" w:rsidRDefault="001061C7">
      <w:pPr>
        <w:pStyle w:val="GDefaultWidgetOption"/>
        <w:keepNext/>
        <w:tabs>
          <w:tab w:val="left" w:pos="2160"/>
        </w:tabs>
      </w:pPr>
      <w:r>
        <w:t>required_text</w:t>
      </w:r>
      <w:r>
        <w:tab/>
        <w:t>Please choose an answer</w:t>
      </w:r>
    </w:p>
    <w:p w14:paraId="45FF738B" w14:textId="77777777" w:rsidR="008D753F" w:rsidRDefault="001061C7">
      <w:pPr>
        <w:pStyle w:val="GDefaultWidgetOption"/>
        <w:keepNext/>
        <w:tabs>
          <w:tab w:val="left" w:pos="2160"/>
        </w:tabs>
      </w:pPr>
      <w:r>
        <w:t>min_columns</w:t>
      </w:r>
      <w:r>
        <w:tab/>
        <w:t>1</w:t>
      </w:r>
    </w:p>
    <w:p w14:paraId="740066B9" w14:textId="77777777" w:rsidR="008D753F" w:rsidRDefault="001061C7">
      <w:pPr>
        <w:pStyle w:val="GDefaultWidgetOption"/>
        <w:keepNext/>
        <w:tabs>
          <w:tab w:val="left" w:pos="2160"/>
        </w:tabs>
      </w:pPr>
      <w:r>
        <w:t>sample_type</w:t>
      </w:r>
      <w:r>
        <w:tab/>
      </w:r>
    </w:p>
    <w:p w14:paraId="4E71AF22" w14:textId="77777777" w:rsidR="008D753F" w:rsidRDefault="001061C7">
      <w:pPr>
        <w:pStyle w:val="GDefaultWidgetOption"/>
        <w:keepNext/>
        <w:tabs>
          <w:tab w:val="left" w:pos="2160"/>
        </w:tabs>
      </w:pPr>
      <w:r>
        <w:t>access</w:t>
      </w:r>
      <w:r>
        <w:tab/>
      </w:r>
    </w:p>
    <w:p w14:paraId="7A5882CA" w14:textId="77777777" w:rsidR="008D753F" w:rsidRDefault="001061C7">
      <w:pPr>
        <w:pStyle w:val="GDefaultWidgetOption"/>
        <w:keepNext/>
        <w:tabs>
          <w:tab w:val="left" w:pos="2160"/>
        </w:tabs>
      </w:pPr>
      <w:r>
        <w:t>autoadvance</w:t>
      </w:r>
      <w:r>
        <w:tab/>
        <w:t>False</w:t>
      </w:r>
    </w:p>
    <w:p w14:paraId="309E7E9D" w14:textId="77777777" w:rsidR="008D753F" w:rsidRDefault="001061C7">
      <w:pPr>
        <w:pStyle w:val="GDefaultWidgetOption"/>
        <w:keepNext/>
        <w:tabs>
          <w:tab w:val="left" w:pos="2160"/>
        </w:tabs>
      </w:pPr>
      <w:r>
        <w:t>columns</w:t>
      </w:r>
      <w:r>
        <w:tab/>
        <w:t>1</w:t>
      </w:r>
    </w:p>
    <w:p w14:paraId="4B6C10D8" w14:textId="77777777" w:rsidR="008D753F" w:rsidRDefault="001061C7">
      <w:pPr>
        <w:pStyle w:val="GDefaultWidgetOption"/>
        <w:keepNext/>
        <w:tabs>
          <w:tab w:val="left" w:pos="2160"/>
        </w:tabs>
      </w:pPr>
      <w:r>
        <w:t>widget</w:t>
      </w:r>
      <w:r>
        <w:tab/>
      </w:r>
    </w:p>
    <w:p w14:paraId="0BCF1712" w14:textId="77777777" w:rsidR="008D753F" w:rsidRDefault="001061C7">
      <w:pPr>
        <w:pStyle w:val="GDefaultWidgetOption"/>
        <w:keepNext/>
        <w:tabs>
          <w:tab w:val="left" w:pos="2160"/>
        </w:tabs>
      </w:pPr>
      <w:r>
        <w:t>filter_text</w:t>
      </w:r>
      <w:r>
        <w:tab/>
      </w:r>
    </w:p>
    <w:p w14:paraId="22B4D6E5" w14:textId="77777777" w:rsidR="008D753F" w:rsidRDefault="001061C7">
      <w:pPr>
        <w:pStyle w:val="GDefaultWidgetOption"/>
        <w:keepNext/>
        <w:tabs>
          <w:tab w:val="left" w:pos="2160"/>
        </w:tabs>
      </w:pPr>
      <w:r>
        <w:t>as_banner</w:t>
      </w:r>
      <w:r>
        <w:tab/>
        <w:t>False</w:t>
      </w:r>
    </w:p>
    <w:p w14:paraId="0EA4E25D" w14:textId="77777777" w:rsidR="008D753F" w:rsidRDefault="001061C7">
      <w:pPr>
        <w:pStyle w:val="GDefaultWidgetOption"/>
        <w:keepNext/>
        <w:tabs>
          <w:tab w:val="left" w:pos="2160"/>
        </w:tabs>
      </w:pPr>
      <w:r>
        <w:t>description</w:t>
      </w:r>
      <w:r>
        <w:tab/>
      </w:r>
    </w:p>
    <w:p w14:paraId="668CD516" w14:textId="77777777" w:rsidR="008D753F" w:rsidRDefault="001061C7">
      <w:pPr>
        <w:pStyle w:val="GDefaultWidgetOption"/>
        <w:keepNext/>
        <w:tabs>
          <w:tab w:val="left" w:pos="2160"/>
        </w:tabs>
      </w:pPr>
      <w:r>
        <w:t>spd_category</w:t>
      </w:r>
      <w:r>
        <w:tab/>
      </w:r>
    </w:p>
    <w:p w14:paraId="43D79BE3" w14:textId="77777777" w:rsidR="008D753F" w:rsidRDefault="001061C7">
      <w:pPr>
        <w:pStyle w:val="GDefaultWidgetOption"/>
        <w:keepNext/>
        <w:tabs>
          <w:tab w:val="left" w:pos="2160"/>
        </w:tabs>
      </w:pPr>
      <w:r>
        <w:t>tags</w:t>
      </w:r>
      <w:r>
        <w:tab/>
      </w:r>
    </w:p>
    <w:p w14:paraId="418426B6" w14:textId="77777777" w:rsidR="008D753F" w:rsidRDefault="001061C7">
      <w:pPr>
        <w:pStyle w:val="GDefaultWidgetOption"/>
        <w:keepNext/>
        <w:tabs>
          <w:tab w:val="left" w:pos="2160"/>
        </w:tabs>
      </w:pPr>
      <w:r>
        <w:t>horizontal</w:t>
      </w:r>
      <w:r>
        <w:tab/>
        <w:t>False</w:t>
      </w:r>
    </w:p>
    <w:p w14:paraId="05CDE664" w14:textId="77777777" w:rsidR="008D753F" w:rsidRDefault="001061C7">
      <w:pPr>
        <w:pStyle w:val="GDefaultWidgetOption"/>
        <w:keepNext/>
        <w:tabs>
          <w:tab w:val="left" w:pos="2160"/>
        </w:tabs>
      </w:pPr>
      <w:r>
        <w:t>grid_chart_type</w:t>
      </w:r>
      <w:r>
        <w:tab/>
        <w:t>stacked_bar</w:t>
      </w:r>
    </w:p>
    <w:p w14:paraId="470C4EBD" w14:textId="77777777" w:rsidR="008D753F" w:rsidRDefault="001061C7">
      <w:pPr>
        <w:pStyle w:val="GDefaultWidgetOption"/>
        <w:keepNext/>
        <w:tabs>
          <w:tab w:val="left" w:pos="2160"/>
        </w:tabs>
      </w:pPr>
      <w:r>
        <w:t>sort_order</w:t>
      </w:r>
      <w:r>
        <w:tab/>
        <w:t>none</w:t>
      </w:r>
    </w:p>
    <w:p w14:paraId="3E357C48" w14:textId="77777777" w:rsidR="008D753F" w:rsidRDefault="001061C7">
      <w:pPr>
        <w:pStyle w:val="GDefaultWidgetOption"/>
        <w:keepNext/>
        <w:tabs>
          <w:tab w:val="left" w:pos="2160"/>
        </w:tabs>
      </w:pPr>
      <w:r>
        <w:t>sample</w:t>
      </w:r>
      <w:r>
        <w:tab/>
      </w:r>
    </w:p>
    <w:p w14:paraId="24EDA4E8" w14:textId="77777777" w:rsidR="008D753F" w:rsidRDefault="001061C7">
      <w:pPr>
        <w:pStyle w:val="GDefaultWidgetOption"/>
        <w:keepNext/>
        <w:tabs>
          <w:tab w:val="left" w:pos="2160"/>
        </w:tabs>
      </w:pPr>
      <w:r>
        <w:t>slide_title</w:t>
      </w:r>
      <w:r>
        <w:tab/>
      </w:r>
    </w:p>
    <w:p w14:paraId="4BDC2E73" w14:textId="77777777" w:rsidR="008D753F" w:rsidRDefault="001061C7">
      <w:pPr>
        <w:pStyle w:val="GDefaultWidgetOption"/>
        <w:keepNext/>
        <w:tabs>
          <w:tab w:val="left" w:pos="2160"/>
        </w:tabs>
      </w:pPr>
      <w:r>
        <w:t>set_active</w:t>
      </w:r>
      <w:r>
        <w:tab/>
      </w:r>
    </w:p>
    <w:p w14:paraId="58EEC745" w14:textId="77777777" w:rsidR="008D753F" w:rsidRDefault="001061C7">
      <w:pPr>
        <w:pStyle w:val="GDefaultWidgetOption"/>
        <w:keepNext/>
        <w:tabs>
          <w:tab w:val="left" w:pos="2160"/>
        </w:tabs>
      </w:pPr>
      <w:r>
        <w:t>required</w:t>
      </w:r>
      <w:r>
        <w:tab/>
        <w:t>NONE</w:t>
      </w:r>
    </w:p>
    <w:p w14:paraId="5B5F8592" w14:textId="77777777" w:rsidR="008D753F" w:rsidRDefault="001061C7">
      <w:pPr>
        <w:pStyle w:val="GDefaultWidgetOption"/>
        <w:keepNext/>
        <w:tabs>
          <w:tab w:val="left" w:pos="2160"/>
        </w:tabs>
      </w:pPr>
      <w:r>
        <w:t>mask</w:t>
      </w:r>
      <w:r>
        <w:tab/>
      </w:r>
    </w:p>
    <w:p w14:paraId="7A941444" w14:textId="77777777" w:rsidR="008D753F" w:rsidRDefault="001061C7">
      <w:pPr>
        <w:pStyle w:val="GDefaultWidgetOption"/>
        <w:keepNext/>
        <w:tabs>
          <w:tab w:val="left" w:pos="2160"/>
        </w:tabs>
      </w:pPr>
      <w:r>
        <w:t>custom_order</w:t>
      </w:r>
      <w:r>
        <w:tab/>
      </w:r>
    </w:p>
    <w:p w14:paraId="1DDA79EE" w14:textId="77777777" w:rsidR="008D753F" w:rsidRDefault="001061C7">
      <w:pPr>
        <w:pStyle w:val="GDefaultWidgetOption"/>
        <w:keepNext/>
        <w:tabs>
          <w:tab w:val="left" w:pos="2160"/>
        </w:tabs>
      </w:pPr>
      <w:r>
        <w:t>client</w:t>
      </w:r>
      <w:r>
        <w:tab/>
      </w:r>
    </w:p>
    <w:p w14:paraId="61845149" w14:textId="77777777" w:rsidR="008D753F" w:rsidRDefault="001061C7">
      <w:pPr>
        <w:pStyle w:val="GWidgetOption"/>
        <w:keepNext/>
        <w:tabs>
          <w:tab w:val="left" w:pos="2160"/>
        </w:tabs>
      </w:pPr>
      <w:r>
        <w:t>order</w:t>
      </w:r>
      <w:r>
        <w:tab/>
        <w:t>randomize($</w:t>
      </w:r>
      <w:proofErr w:type="spellStart"/>
      <w:r>
        <w:t>randordergov</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81B3D53" w14:textId="77777777">
        <w:tc>
          <w:tcPr>
            <w:tcW w:w="336" w:type="dxa"/>
          </w:tcPr>
          <w:p w14:paraId="2C2F55B5" w14:textId="77777777" w:rsidR="008D753F" w:rsidRDefault="001061C7">
            <w:pPr>
              <w:keepNext/>
            </w:pPr>
            <w:r>
              <w:rPr>
                <w:rStyle w:val="GResponseCode"/>
              </w:rPr>
              <w:t>1</w:t>
            </w:r>
          </w:p>
        </w:tc>
        <w:tc>
          <w:tcPr>
            <w:tcW w:w="361" w:type="dxa"/>
          </w:tcPr>
          <w:p w14:paraId="2EF7C1B8" w14:textId="77777777" w:rsidR="008D753F" w:rsidRDefault="001061C7">
            <w:pPr>
              <w:keepNext/>
            </w:pPr>
            <w:r>
              <w:t>○</w:t>
            </w:r>
          </w:p>
        </w:tc>
        <w:tc>
          <w:tcPr>
            <w:tcW w:w="3731" w:type="dxa"/>
          </w:tcPr>
          <w:p w14:paraId="71CF75D3" w14:textId="77777777" w:rsidR="008D753F" w:rsidRDefault="001061C7">
            <w:pPr>
              <w:keepNext/>
            </w:pPr>
            <w:r>
              <w:t>$GovCand1Name ($GovCand1Party)</w:t>
            </w:r>
          </w:p>
        </w:tc>
        <w:tc>
          <w:tcPr>
            <w:tcW w:w="4428" w:type="dxa"/>
          </w:tcPr>
          <w:p w14:paraId="3EE81285" w14:textId="77777777" w:rsidR="008D753F" w:rsidRDefault="001061C7">
            <w:pPr>
              <w:keepNext/>
              <w:jc w:val="right"/>
              <w:rPr>
                <w:i/>
              </w:rPr>
            </w:pPr>
            <w:r>
              <w:rPr>
                <w:i/>
              </w:rPr>
              <w:t>Show if govcand1name</w:t>
            </w:r>
          </w:p>
        </w:tc>
      </w:tr>
      <w:tr w:rsidR="008D753F" w14:paraId="1D6625F0" w14:textId="77777777">
        <w:tc>
          <w:tcPr>
            <w:tcW w:w="336" w:type="dxa"/>
          </w:tcPr>
          <w:p w14:paraId="780C7E27" w14:textId="77777777" w:rsidR="008D753F" w:rsidRDefault="001061C7">
            <w:pPr>
              <w:keepNext/>
            </w:pPr>
            <w:r>
              <w:rPr>
                <w:rStyle w:val="GResponseCode"/>
              </w:rPr>
              <w:t>2</w:t>
            </w:r>
          </w:p>
        </w:tc>
        <w:tc>
          <w:tcPr>
            <w:tcW w:w="361" w:type="dxa"/>
          </w:tcPr>
          <w:p w14:paraId="125098AE" w14:textId="77777777" w:rsidR="008D753F" w:rsidRDefault="001061C7">
            <w:pPr>
              <w:keepNext/>
            </w:pPr>
            <w:r>
              <w:t>○</w:t>
            </w:r>
          </w:p>
        </w:tc>
        <w:tc>
          <w:tcPr>
            <w:tcW w:w="3731" w:type="dxa"/>
          </w:tcPr>
          <w:p w14:paraId="38FDFE17" w14:textId="77777777" w:rsidR="008D753F" w:rsidRDefault="001061C7">
            <w:pPr>
              <w:keepNext/>
            </w:pPr>
            <w:r>
              <w:t>$GovCand2Name ($GovCand2Party)</w:t>
            </w:r>
          </w:p>
        </w:tc>
        <w:tc>
          <w:tcPr>
            <w:tcW w:w="4428" w:type="dxa"/>
          </w:tcPr>
          <w:p w14:paraId="030978A6" w14:textId="77777777" w:rsidR="008D753F" w:rsidRDefault="001061C7">
            <w:pPr>
              <w:keepNext/>
              <w:jc w:val="right"/>
              <w:rPr>
                <w:i/>
              </w:rPr>
            </w:pPr>
            <w:r>
              <w:rPr>
                <w:i/>
              </w:rPr>
              <w:t>Show if govcand2name</w:t>
            </w:r>
          </w:p>
        </w:tc>
      </w:tr>
      <w:tr w:rsidR="008D753F" w14:paraId="0C6528B6" w14:textId="77777777">
        <w:tc>
          <w:tcPr>
            <w:tcW w:w="336" w:type="dxa"/>
          </w:tcPr>
          <w:p w14:paraId="72CA336A" w14:textId="77777777" w:rsidR="008D753F" w:rsidRDefault="001061C7">
            <w:pPr>
              <w:keepNext/>
            </w:pPr>
            <w:r>
              <w:rPr>
                <w:rStyle w:val="GResponseCode"/>
              </w:rPr>
              <w:t>7</w:t>
            </w:r>
          </w:p>
        </w:tc>
        <w:tc>
          <w:tcPr>
            <w:tcW w:w="361" w:type="dxa"/>
          </w:tcPr>
          <w:p w14:paraId="52236870" w14:textId="77777777" w:rsidR="008D753F" w:rsidRDefault="001061C7">
            <w:pPr>
              <w:keepNext/>
            </w:pPr>
            <w:r>
              <w:t>○</w:t>
            </w:r>
          </w:p>
        </w:tc>
        <w:tc>
          <w:tcPr>
            <w:tcW w:w="3731" w:type="dxa"/>
          </w:tcPr>
          <w:p w14:paraId="336A5EFD" w14:textId="77777777" w:rsidR="008D753F" w:rsidRDefault="001061C7">
            <w:pPr>
              <w:keepNext/>
            </w:pPr>
            <w:r>
              <w:t>Other (open [CC24_366_voted_t])</w:t>
            </w:r>
          </w:p>
        </w:tc>
        <w:tc>
          <w:tcPr>
            <w:tcW w:w="4428" w:type="dxa"/>
          </w:tcPr>
          <w:p w14:paraId="12CAE2A2" w14:textId="77777777" w:rsidR="008D753F" w:rsidRDefault="001061C7">
            <w:pPr>
              <w:keepNext/>
              <w:jc w:val="right"/>
              <w:rPr>
                <w:i/>
              </w:rPr>
            </w:pPr>
            <w:r>
              <w:rPr>
                <w:i/>
              </w:rPr>
              <w:t>Not randomized</w:t>
            </w:r>
          </w:p>
        </w:tc>
      </w:tr>
      <w:tr w:rsidR="008D753F" w14:paraId="239C8D53" w14:textId="77777777">
        <w:tc>
          <w:tcPr>
            <w:tcW w:w="336" w:type="dxa"/>
          </w:tcPr>
          <w:p w14:paraId="1FD78903" w14:textId="77777777" w:rsidR="008D753F" w:rsidRDefault="001061C7">
            <w:pPr>
              <w:keepNext/>
            </w:pPr>
            <w:r>
              <w:rPr>
                <w:rStyle w:val="GResponseCode"/>
              </w:rPr>
              <w:t>8</w:t>
            </w:r>
          </w:p>
        </w:tc>
        <w:tc>
          <w:tcPr>
            <w:tcW w:w="361" w:type="dxa"/>
          </w:tcPr>
          <w:p w14:paraId="2AB00917" w14:textId="77777777" w:rsidR="008D753F" w:rsidRDefault="001061C7">
            <w:pPr>
              <w:keepNext/>
            </w:pPr>
            <w:r>
              <w:t>○</w:t>
            </w:r>
          </w:p>
        </w:tc>
        <w:tc>
          <w:tcPr>
            <w:tcW w:w="3731" w:type="dxa"/>
          </w:tcPr>
          <w:p w14:paraId="3E597865" w14:textId="77777777" w:rsidR="008D753F" w:rsidRDefault="001061C7">
            <w:pPr>
              <w:keepNext/>
            </w:pPr>
            <w:r>
              <w:t>I'm not sure</w:t>
            </w:r>
          </w:p>
        </w:tc>
        <w:tc>
          <w:tcPr>
            <w:tcW w:w="4428" w:type="dxa"/>
          </w:tcPr>
          <w:p w14:paraId="096C87A5" w14:textId="77777777" w:rsidR="008D753F" w:rsidRDefault="001061C7">
            <w:pPr>
              <w:keepNext/>
              <w:jc w:val="right"/>
              <w:rPr>
                <w:i/>
              </w:rPr>
            </w:pPr>
            <w:r>
              <w:rPr>
                <w:i/>
              </w:rPr>
              <w:t>Not randomized</w:t>
            </w:r>
          </w:p>
        </w:tc>
      </w:tr>
      <w:tr w:rsidR="008D753F" w14:paraId="28D5CED5" w14:textId="77777777">
        <w:tc>
          <w:tcPr>
            <w:tcW w:w="336" w:type="dxa"/>
          </w:tcPr>
          <w:p w14:paraId="47E66E76" w14:textId="77777777" w:rsidR="008D753F" w:rsidRDefault="001061C7">
            <w:pPr>
              <w:keepNext/>
            </w:pPr>
            <w:r>
              <w:rPr>
                <w:rStyle w:val="GResponseCode"/>
              </w:rPr>
              <w:t>9</w:t>
            </w:r>
          </w:p>
        </w:tc>
        <w:tc>
          <w:tcPr>
            <w:tcW w:w="361" w:type="dxa"/>
          </w:tcPr>
          <w:p w14:paraId="6E287F61" w14:textId="77777777" w:rsidR="008D753F" w:rsidRDefault="001061C7">
            <w:pPr>
              <w:keepNext/>
            </w:pPr>
            <w:r>
              <w:t>○</w:t>
            </w:r>
          </w:p>
        </w:tc>
        <w:tc>
          <w:tcPr>
            <w:tcW w:w="3731" w:type="dxa"/>
          </w:tcPr>
          <w:p w14:paraId="22AB9644" w14:textId="77777777" w:rsidR="008D753F" w:rsidRDefault="001061C7">
            <w:pPr>
              <w:keepNext/>
            </w:pPr>
            <w:r>
              <w:t>I didn't vote in this election</w:t>
            </w:r>
          </w:p>
        </w:tc>
        <w:tc>
          <w:tcPr>
            <w:tcW w:w="4428" w:type="dxa"/>
          </w:tcPr>
          <w:p w14:paraId="2BB06314" w14:textId="77777777" w:rsidR="008D753F" w:rsidRDefault="001061C7">
            <w:pPr>
              <w:keepNext/>
              <w:jc w:val="right"/>
              <w:rPr>
                <w:i/>
              </w:rPr>
            </w:pPr>
            <w:r>
              <w:rPr>
                <w:i/>
              </w:rPr>
              <w:t>Not randomized</w:t>
            </w:r>
          </w:p>
        </w:tc>
      </w:tr>
      <w:tr w:rsidR="008D753F" w14:paraId="2EB10098" w14:textId="77777777">
        <w:tc>
          <w:tcPr>
            <w:tcW w:w="336" w:type="dxa"/>
          </w:tcPr>
          <w:p w14:paraId="2D6C8FAE" w14:textId="77777777" w:rsidR="008D753F" w:rsidRDefault="001061C7">
            <w:pPr>
              <w:keepNext/>
            </w:pPr>
            <w:r>
              <w:rPr>
                <w:rStyle w:val="GResponseCode"/>
              </w:rPr>
              <w:t>98</w:t>
            </w:r>
          </w:p>
        </w:tc>
        <w:tc>
          <w:tcPr>
            <w:tcW w:w="361" w:type="dxa"/>
          </w:tcPr>
          <w:p w14:paraId="38D0D8EF" w14:textId="77777777" w:rsidR="008D753F" w:rsidRDefault="008D753F">
            <w:pPr>
              <w:keepNext/>
            </w:pPr>
          </w:p>
        </w:tc>
        <w:tc>
          <w:tcPr>
            <w:tcW w:w="3731" w:type="dxa"/>
          </w:tcPr>
          <w:p w14:paraId="3F1F10AE" w14:textId="77777777" w:rsidR="008D753F" w:rsidRDefault="001061C7">
            <w:pPr>
              <w:pStyle w:val="GAdminOption"/>
              <w:keepNext/>
            </w:pPr>
            <w:r>
              <w:t>Skipped</w:t>
            </w:r>
          </w:p>
        </w:tc>
        <w:tc>
          <w:tcPr>
            <w:tcW w:w="4428" w:type="dxa"/>
          </w:tcPr>
          <w:p w14:paraId="25CFC478" w14:textId="77777777" w:rsidR="008D753F" w:rsidRDefault="008D753F">
            <w:pPr>
              <w:keepNext/>
              <w:jc w:val="right"/>
              <w:rPr>
                <w:i/>
              </w:rPr>
            </w:pPr>
          </w:p>
        </w:tc>
      </w:tr>
      <w:tr w:rsidR="008D753F" w14:paraId="537E5DCE" w14:textId="77777777">
        <w:tc>
          <w:tcPr>
            <w:tcW w:w="336" w:type="dxa"/>
          </w:tcPr>
          <w:p w14:paraId="57708841" w14:textId="77777777" w:rsidR="008D753F" w:rsidRDefault="001061C7">
            <w:pPr>
              <w:keepNext/>
            </w:pPr>
            <w:r>
              <w:rPr>
                <w:rStyle w:val="GResponseCode"/>
              </w:rPr>
              <w:t>99</w:t>
            </w:r>
          </w:p>
        </w:tc>
        <w:tc>
          <w:tcPr>
            <w:tcW w:w="361" w:type="dxa"/>
          </w:tcPr>
          <w:p w14:paraId="132818EE" w14:textId="77777777" w:rsidR="008D753F" w:rsidRDefault="008D753F">
            <w:pPr>
              <w:keepNext/>
            </w:pPr>
          </w:p>
        </w:tc>
        <w:tc>
          <w:tcPr>
            <w:tcW w:w="3731" w:type="dxa"/>
          </w:tcPr>
          <w:p w14:paraId="04512AD8" w14:textId="77777777" w:rsidR="008D753F" w:rsidRDefault="001061C7">
            <w:pPr>
              <w:pStyle w:val="GAdminOption"/>
              <w:keepNext/>
            </w:pPr>
            <w:r>
              <w:t>Not Asked</w:t>
            </w:r>
          </w:p>
        </w:tc>
        <w:tc>
          <w:tcPr>
            <w:tcW w:w="4428" w:type="dxa"/>
          </w:tcPr>
          <w:p w14:paraId="38E565C7" w14:textId="77777777" w:rsidR="008D753F" w:rsidRDefault="008D753F">
            <w:pPr>
              <w:keepNext/>
              <w:jc w:val="right"/>
              <w:rPr>
                <w:i/>
              </w:rPr>
            </w:pPr>
          </w:p>
        </w:tc>
      </w:tr>
    </w:tbl>
    <w:p w14:paraId="31E191DC" w14:textId="77777777" w:rsidR="008D753F" w:rsidRDefault="008D753F">
      <w:pPr>
        <w:pStyle w:val="GQuestionSpacer"/>
      </w:pPr>
    </w:p>
    <w:p w14:paraId="35A57F96" w14:textId="77777777" w:rsidR="008D753F" w:rsidRDefault="001061C7">
      <w:pPr>
        <w:pStyle w:val="GPage"/>
        <w:keepNext/>
      </w:pPr>
      <w:bookmarkStart w:id="192" w:name="_Toc175835939"/>
      <w:r>
        <w:t>Page: implicit_page_CC24_367_voted</w:t>
      </w:r>
      <w:bookmarkEnd w:id="192"/>
    </w:p>
    <w:tbl>
      <w:tblPr>
        <w:tblStyle w:val="GQuestionCommonProperties"/>
        <w:tblW w:w="0" w:type="auto"/>
        <w:tblInd w:w="0" w:type="dxa"/>
        <w:tblLook w:val="04A0" w:firstRow="1" w:lastRow="0" w:firstColumn="1" w:lastColumn="0" w:noHBand="0" w:noVBand="1"/>
      </w:tblPr>
      <w:tblGrid>
        <w:gridCol w:w="2232"/>
        <w:gridCol w:w="7128"/>
      </w:tblGrid>
      <w:tr w:rsidR="008D753F" w14:paraId="70717FA3" w14:textId="77777777">
        <w:tc>
          <w:tcPr>
            <w:tcW w:w="0" w:type="dxa"/>
            <w:shd w:val="clear" w:color="auto" w:fill="D0D0D0"/>
          </w:tcPr>
          <w:p w14:paraId="291C6F17" w14:textId="77777777" w:rsidR="008D753F" w:rsidRDefault="001061C7">
            <w:pPr>
              <w:pStyle w:val="GVariableNameP"/>
              <w:keepNext/>
            </w:pPr>
            <w:r>
              <w:fldChar w:fldCharType="begin"/>
            </w:r>
            <w:r>
              <w:instrText>TC CC24_367_voted \\l 2 \\f a</w:instrText>
            </w:r>
            <w:r>
              <w:fldChar w:fldCharType="end"/>
            </w:r>
            <w:r>
              <w:t>CC24_367_voted</w:t>
            </w:r>
            <w:r>
              <w:rPr>
                <w:i/>
              </w:rPr>
              <w:t>- Show if (HouseCand1Name or HouseCand2Name)</w:t>
            </w:r>
          </w:p>
        </w:tc>
        <w:tc>
          <w:tcPr>
            <w:tcW w:w="0" w:type="dxa"/>
            <w:shd w:val="clear" w:color="auto" w:fill="D0D0D0"/>
            <w:vAlign w:val="bottom"/>
          </w:tcPr>
          <w:p w14:paraId="42DE97C7" w14:textId="77777777" w:rsidR="008D753F" w:rsidRDefault="001061C7">
            <w:pPr>
              <w:keepNext/>
              <w:jc w:val="right"/>
            </w:pPr>
            <w:r>
              <w:t>SINGLE CHOICE</w:t>
            </w:r>
          </w:p>
        </w:tc>
      </w:tr>
      <w:tr w:rsidR="008D753F" w14:paraId="58986380" w14:textId="77777777">
        <w:tc>
          <w:tcPr>
            <w:tcW w:w="8856" w:type="dxa"/>
            <w:gridSpan w:val="2"/>
            <w:shd w:val="clear" w:color="auto" w:fill="D0D0D0"/>
          </w:tcPr>
          <w:p w14:paraId="4D3A81F5" w14:textId="77777777" w:rsidR="008D753F" w:rsidRDefault="001061C7">
            <w:pPr>
              <w:keepNext/>
            </w:pPr>
            <w:r>
              <w:t>For which candidate for U.S. House of Representatives in your area did you vote?</w:t>
            </w:r>
          </w:p>
        </w:tc>
      </w:tr>
    </w:tbl>
    <w:p w14:paraId="692E1AFC" w14:textId="77777777" w:rsidR="008D753F" w:rsidRDefault="008D753F">
      <w:pPr>
        <w:pStyle w:val="GQuestionSpacer"/>
        <w:keepNext/>
      </w:pPr>
    </w:p>
    <w:p w14:paraId="28CE2E8F" w14:textId="77777777" w:rsidR="008D753F" w:rsidRDefault="001061C7">
      <w:pPr>
        <w:pStyle w:val="GDefaultWidgetOption"/>
        <w:keepNext/>
        <w:tabs>
          <w:tab w:val="left" w:pos="2160"/>
        </w:tabs>
      </w:pPr>
      <w:r>
        <w:t>pii</w:t>
      </w:r>
      <w:r>
        <w:tab/>
        <w:t>False</w:t>
      </w:r>
    </w:p>
    <w:p w14:paraId="08DCE4D7" w14:textId="77777777" w:rsidR="008D753F" w:rsidRDefault="001061C7">
      <w:pPr>
        <w:pStyle w:val="GDefaultWidgetOption"/>
        <w:keepNext/>
        <w:tabs>
          <w:tab w:val="left" w:pos="2160"/>
        </w:tabs>
      </w:pPr>
      <w:r>
        <w:t>chart_layout</w:t>
      </w:r>
      <w:r>
        <w:tab/>
        <w:t>1</w:t>
      </w:r>
    </w:p>
    <w:p w14:paraId="1D43CB1F" w14:textId="77777777" w:rsidR="008D753F" w:rsidRDefault="001061C7">
      <w:pPr>
        <w:pStyle w:val="GWidgetOption"/>
        <w:keepNext/>
        <w:tabs>
          <w:tab w:val="left" w:pos="2160"/>
        </w:tabs>
      </w:pPr>
      <w:proofErr w:type="spellStart"/>
      <w:r>
        <w:t>varlabel</w:t>
      </w:r>
      <w:proofErr w:type="spellEnd"/>
      <w:r>
        <w:tab/>
        <w:t>House vote</w:t>
      </w:r>
    </w:p>
    <w:p w14:paraId="4CD434E2" w14:textId="77777777" w:rsidR="008D753F" w:rsidRDefault="001061C7">
      <w:pPr>
        <w:pStyle w:val="GDefaultWidgetOption"/>
        <w:keepNext/>
        <w:tabs>
          <w:tab w:val="left" w:pos="2160"/>
        </w:tabs>
      </w:pPr>
      <w:r>
        <w:t>topic</w:t>
      </w:r>
      <w:r>
        <w:tab/>
      </w:r>
    </w:p>
    <w:p w14:paraId="03FDAD07" w14:textId="77777777" w:rsidR="008D753F" w:rsidRDefault="001061C7">
      <w:pPr>
        <w:pStyle w:val="GDefaultWidgetOption"/>
        <w:keepNext/>
        <w:tabs>
          <w:tab w:val="left" w:pos="2160"/>
        </w:tabs>
      </w:pPr>
      <w:r>
        <w:t>chart_color</w:t>
      </w:r>
      <w:r>
        <w:tab/>
        <w:t>green</w:t>
      </w:r>
    </w:p>
    <w:p w14:paraId="35E3A0BD" w14:textId="77777777" w:rsidR="008D753F" w:rsidRDefault="001061C7">
      <w:pPr>
        <w:pStyle w:val="GDefaultWidgetOption"/>
        <w:keepNext/>
        <w:tabs>
          <w:tab w:val="left" w:pos="2160"/>
        </w:tabs>
      </w:pPr>
      <w:r>
        <w:t>chart_type</w:t>
      </w:r>
      <w:r>
        <w:tab/>
        <w:t>bar</w:t>
      </w:r>
    </w:p>
    <w:p w14:paraId="789A392A" w14:textId="77777777" w:rsidR="008D753F" w:rsidRDefault="001061C7">
      <w:pPr>
        <w:pStyle w:val="GDefaultWidgetOption"/>
        <w:keepNext/>
        <w:tabs>
          <w:tab w:val="left" w:pos="2160"/>
        </w:tabs>
      </w:pPr>
      <w:r>
        <w:t>crossbreak</w:t>
      </w:r>
      <w:r>
        <w:tab/>
        <w:t>Total</w:t>
      </w:r>
    </w:p>
    <w:p w14:paraId="4F8FFD8A" w14:textId="77777777" w:rsidR="008D753F" w:rsidRDefault="001061C7">
      <w:pPr>
        <w:pStyle w:val="GDefaultWidgetOption"/>
        <w:keepNext/>
        <w:tabs>
          <w:tab w:val="left" w:pos="2160"/>
        </w:tabs>
      </w:pPr>
      <w:r>
        <w:t>wrap</w:t>
      </w:r>
      <w:r>
        <w:tab/>
        <w:t>True</w:t>
      </w:r>
    </w:p>
    <w:p w14:paraId="61FE6595" w14:textId="77777777" w:rsidR="008D753F" w:rsidRDefault="001061C7">
      <w:pPr>
        <w:pStyle w:val="GDefaultWidgetOption"/>
        <w:keepNext/>
        <w:tabs>
          <w:tab w:val="left" w:pos="2160"/>
        </w:tabs>
      </w:pPr>
      <w:r>
        <w:t>is_rating</w:t>
      </w:r>
      <w:r>
        <w:tab/>
        <w:t>False</w:t>
      </w:r>
    </w:p>
    <w:p w14:paraId="778BE5C9" w14:textId="77777777" w:rsidR="008D753F" w:rsidRDefault="001061C7">
      <w:pPr>
        <w:pStyle w:val="GDefaultWidgetOption"/>
        <w:keepNext/>
        <w:tabs>
          <w:tab w:val="left" w:pos="2160"/>
        </w:tabs>
      </w:pPr>
      <w:r>
        <w:t>required_text</w:t>
      </w:r>
      <w:r>
        <w:tab/>
        <w:t>Please choose an answer</w:t>
      </w:r>
    </w:p>
    <w:p w14:paraId="4CFB35FF" w14:textId="77777777" w:rsidR="008D753F" w:rsidRDefault="001061C7">
      <w:pPr>
        <w:pStyle w:val="GDefaultWidgetOption"/>
        <w:keepNext/>
        <w:tabs>
          <w:tab w:val="left" w:pos="2160"/>
        </w:tabs>
      </w:pPr>
      <w:r>
        <w:t>min_columns</w:t>
      </w:r>
      <w:r>
        <w:tab/>
        <w:t>1</w:t>
      </w:r>
    </w:p>
    <w:p w14:paraId="5C5359B7" w14:textId="77777777" w:rsidR="008D753F" w:rsidRDefault="001061C7">
      <w:pPr>
        <w:pStyle w:val="GDefaultWidgetOption"/>
        <w:keepNext/>
        <w:tabs>
          <w:tab w:val="left" w:pos="2160"/>
        </w:tabs>
      </w:pPr>
      <w:r>
        <w:t>sample_type</w:t>
      </w:r>
      <w:r>
        <w:tab/>
      </w:r>
    </w:p>
    <w:p w14:paraId="04A5B8C5" w14:textId="77777777" w:rsidR="008D753F" w:rsidRDefault="001061C7">
      <w:pPr>
        <w:pStyle w:val="GDefaultWidgetOption"/>
        <w:keepNext/>
        <w:tabs>
          <w:tab w:val="left" w:pos="2160"/>
        </w:tabs>
      </w:pPr>
      <w:r>
        <w:t>access</w:t>
      </w:r>
      <w:r>
        <w:tab/>
      </w:r>
    </w:p>
    <w:p w14:paraId="64AE17A2" w14:textId="77777777" w:rsidR="008D753F" w:rsidRDefault="001061C7">
      <w:pPr>
        <w:pStyle w:val="GDefaultWidgetOption"/>
        <w:keepNext/>
        <w:tabs>
          <w:tab w:val="left" w:pos="2160"/>
        </w:tabs>
      </w:pPr>
      <w:r>
        <w:t>autoadvance</w:t>
      </w:r>
      <w:r>
        <w:tab/>
        <w:t>False</w:t>
      </w:r>
    </w:p>
    <w:p w14:paraId="05CD994B" w14:textId="77777777" w:rsidR="008D753F" w:rsidRDefault="001061C7">
      <w:pPr>
        <w:pStyle w:val="GDefaultWidgetOption"/>
        <w:keepNext/>
        <w:tabs>
          <w:tab w:val="left" w:pos="2160"/>
        </w:tabs>
      </w:pPr>
      <w:r>
        <w:t>columns</w:t>
      </w:r>
      <w:r>
        <w:tab/>
        <w:t>1</w:t>
      </w:r>
    </w:p>
    <w:p w14:paraId="3B7E73E4" w14:textId="77777777" w:rsidR="008D753F" w:rsidRDefault="001061C7">
      <w:pPr>
        <w:pStyle w:val="GDefaultWidgetOption"/>
        <w:keepNext/>
        <w:tabs>
          <w:tab w:val="left" w:pos="2160"/>
        </w:tabs>
      </w:pPr>
      <w:r>
        <w:t>widget</w:t>
      </w:r>
      <w:r>
        <w:tab/>
      </w:r>
    </w:p>
    <w:p w14:paraId="7D30BAA8" w14:textId="77777777" w:rsidR="008D753F" w:rsidRDefault="001061C7">
      <w:pPr>
        <w:pStyle w:val="GDefaultWidgetOption"/>
        <w:keepNext/>
        <w:tabs>
          <w:tab w:val="left" w:pos="2160"/>
        </w:tabs>
      </w:pPr>
      <w:r>
        <w:t>filter_text</w:t>
      </w:r>
      <w:r>
        <w:tab/>
      </w:r>
    </w:p>
    <w:p w14:paraId="5175AE26" w14:textId="77777777" w:rsidR="008D753F" w:rsidRDefault="001061C7">
      <w:pPr>
        <w:pStyle w:val="GDefaultWidgetOption"/>
        <w:keepNext/>
        <w:tabs>
          <w:tab w:val="left" w:pos="2160"/>
        </w:tabs>
      </w:pPr>
      <w:r>
        <w:t>as_banner</w:t>
      </w:r>
      <w:r>
        <w:tab/>
        <w:t>False</w:t>
      </w:r>
    </w:p>
    <w:p w14:paraId="2AA6D008" w14:textId="77777777" w:rsidR="008D753F" w:rsidRDefault="001061C7">
      <w:pPr>
        <w:pStyle w:val="GDefaultWidgetOption"/>
        <w:keepNext/>
        <w:tabs>
          <w:tab w:val="left" w:pos="2160"/>
        </w:tabs>
      </w:pPr>
      <w:r>
        <w:t>description</w:t>
      </w:r>
      <w:r>
        <w:tab/>
      </w:r>
    </w:p>
    <w:p w14:paraId="5C878FC8" w14:textId="77777777" w:rsidR="008D753F" w:rsidRDefault="001061C7">
      <w:pPr>
        <w:pStyle w:val="GDefaultWidgetOption"/>
        <w:keepNext/>
        <w:tabs>
          <w:tab w:val="left" w:pos="2160"/>
        </w:tabs>
      </w:pPr>
      <w:r>
        <w:t>spd_category</w:t>
      </w:r>
      <w:r>
        <w:tab/>
      </w:r>
    </w:p>
    <w:p w14:paraId="57A3D36E" w14:textId="77777777" w:rsidR="008D753F" w:rsidRDefault="001061C7">
      <w:pPr>
        <w:pStyle w:val="GDefaultWidgetOption"/>
        <w:keepNext/>
        <w:tabs>
          <w:tab w:val="left" w:pos="2160"/>
        </w:tabs>
      </w:pPr>
      <w:r>
        <w:t>tags</w:t>
      </w:r>
      <w:r>
        <w:tab/>
      </w:r>
    </w:p>
    <w:p w14:paraId="42F312C1" w14:textId="77777777" w:rsidR="008D753F" w:rsidRDefault="001061C7">
      <w:pPr>
        <w:pStyle w:val="GDefaultWidgetOption"/>
        <w:keepNext/>
        <w:tabs>
          <w:tab w:val="left" w:pos="2160"/>
        </w:tabs>
      </w:pPr>
      <w:r>
        <w:t>horizontal</w:t>
      </w:r>
      <w:r>
        <w:tab/>
        <w:t>False</w:t>
      </w:r>
    </w:p>
    <w:p w14:paraId="02235042" w14:textId="77777777" w:rsidR="008D753F" w:rsidRDefault="001061C7">
      <w:pPr>
        <w:pStyle w:val="GDefaultWidgetOption"/>
        <w:keepNext/>
        <w:tabs>
          <w:tab w:val="left" w:pos="2160"/>
        </w:tabs>
      </w:pPr>
      <w:r>
        <w:t>grid_chart_type</w:t>
      </w:r>
      <w:r>
        <w:tab/>
        <w:t>stacked_bar</w:t>
      </w:r>
    </w:p>
    <w:p w14:paraId="1FCA94CC" w14:textId="77777777" w:rsidR="008D753F" w:rsidRDefault="001061C7">
      <w:pPr>
        <w:pStyle w:val="GDefaultWidgetOption"/>
        <w:keepNext/>
        <w:tabs>
          <w:tab w:val="left" w:pos="2160"/>
        </w:tabs>
      </w:pPr>
      <w:r>
        <w:t>sort_order</w:t>
      </w:r>
      <w:r>
        <w:tab/>
        <w:t>none</w:t>
      </w:r>
    </w:p>
    <w:p w14:paraId="39BB1F05" w14:textId="77777777" w:rsidR="008D753F" w:rsidRDefault="001061C7">
      <w:pPr>
        <w:pStyle w:val="GDefaultWidgetOption"/>
        <w:keepNext/>
        <w:tabs>
          <w:tab w:val="left" w:pos="2160"/>
        </w:tabs>
      </w:pPr>
      <w:r>
        <w:t>sample</w:t>
      </w:r>
      <w:r>
        <w:tab/>
      </w:r>
    </w:p>
    <w:p w14:paraId="5AA1C32E" w14:textId="77777777" w:rsidR="008D753F" w:rsidRDefault="001061C7">
      <w:pPr>
        <w:pStyle w:val="GDefaultWidgetOption"/>
        <w:keepNext/>
        <w:tabs>
          <w:tab w:val="left" w:pos="2160"/>
        </w:tabs>
      </w:pPr>
      <w:r>
        <w:t>slide_title</w:t>
      </w:r>
      <w:r>
        <w:tab/>
      </w:r>
    </w:p>
    <w:p w14:paraId="0AC996AD" w14:textId="77777777" w:rsidR="008D753F" w:rsidRDefault="001061C7">
      <w:pPr>
        <w:pStyle w:val="GDefaultWidgetOption"/>
        <w:keepNext/>
        <w:tabs>
          <w:tab w:val="left" w:pos="2160"/>
        </w:tabs>
      </w:pPr>
      <w:r>
        <w:t>set_active</w:t>
      </w:r>
      <w:r>
        <w:tab/>
      </w:r>
    </w:p>
    <w:p w14:paraId="72A631F4" w14:textId="77777777" w:rsidR="008D753F" w:rsidRDefault="001061C7">
      <w:pPr>
        <w:pStyle w:val="GDefaultWidgetOption"/>
        <w:keepNext/>
        <w:tabs>
          <w:tab w:val="left" w:pos="2160"/>
        </w:tabs>
      </w:pPr>
      <w:r>
        <w:t>required</w:t>
      </w:r>
      <w:r>
        <w:tab/>
        <w:t>NONE</w:t>
      </w:r>
    </w:p>
    <w:p w14:paraId="6CD745F0" w14:textId="77777777" w:rsidR="008D753F" w:rsidRDefault="001061C7">
      <w:pPr>
        <w:pStyle w:val="GDefaultWidgetOption"/>
        <w:keepNext/>
        <w:tabs>
          <w:tab w:val="left" w:pos="2160"/>
        </w:tabs>
      </w:pPr>
      <w:r>
        <w:t>mask</w:t>
      </w:r>
      <w:r>
        <w:tab/>
      </w:r>
    </w:p>
    <w:p w14:paraId="19A30266" w14:textId="77777777" w:rsidR="008D753F" w:rsidRDefault="001061C7">
      <w:pPr>
        <w:pStyle w:val="GDefaultWidgetOption"/>
        <w:keepNext/>
        <w:tabs>
          <w:tab w:val="left" w:pos="2160"/>
        </w:tabs>
      </w:pPr>
      <w:r>
        <w:t>custom_order</w:t>
      </w:r>
      <w:r>
        <w:tab/>
      </w:r>
    </w:p>
    <w:p w14:paraId="1D9FC06C" w14:textId="77777777" w:rsidR="008D753F" w:rsidRDefault="001061C7">
      <w:pPr>
        <w:pStyle w:val="GDefaultWidgetOption"/>
        <w:keepNext/>
        <w:tabs>
          <w:tab w:val="left" w:pos="2160"/>
        </w:tabs>
      </w:pPr>
      <w:r>
        <w:t>client</w:t>
      </w:r>
      <w:r>
        <w:tab/>
      </w:r>
    </w:p>
    <w:p w14:paraId="14A5C003" w14:textId="77777777" w:rsidR="008D753F" w:rsidRDefault="001061C7">
      <w:pPr>
        <w:pStyle w:val="GWidgetOption"/>
        <w:keepNext/>
        <w:tabs>
          <w:tab w:val="left" w:pos="2160"/>
        </w:tabs>
      </w:pPr>
      <w:r>
        <w:t>order</w:t>
      </w:r>
      <w:r>
        <w:tab/>
        <w:t>randomize($</w:t>
      </w:r>
      <w:proofErr w:type="spellStart"/>
      <w:r>
        <w:t>randorderhouse</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0156FEB" w14:textId="77777777">
        <w:tc>
          <w:tcPr>
            <w:tcW w:w="336" w:type="dxa"/>
          </w:tcPr>
          <w:p w14:paraId="35C3DF39" w14:textId="77777777" w:rsidR="008D753F" w:rsidRDefault="001061C7">
            <w:pPr>
              <w:keepNext/>
            </w:pPr>
            <w:r>
              <w:rPr>
                <w:rStyle w:val="GResponseCode"/>
              </w:rPr>
              <w:t>1</w:t>
            </w:r>
          </w:p>
        </w:tc>
        <w:tc>
          <w:tcPr>
            <w:tcW w:w="361" w:type="dxa"/>
          </w:tcPr>
          <w:p w14:paraId="36576706" w14:textId="77777777" w:rsidR="008D753F" w:rsidRDefault="001061C7">
            <w:pPr>
              <w:keepNext/>
            </w:pPr>
            <w:r>
              <w:t>○</w:t>
            </w:r>
          </w:p>
        </w:tc>
        <w:tc>
          <w:tcPr>
            <w:tcW w:w="3731" w:type="dxa"/>
          </w:tcPr>
          <w:p w14:paraId="52181870" w14:textId="77777777" w:rsidR="008D753F" w:rsidRDefault="001061C7">
            <w:pPr>
              <w:keepNext/>
            </w:pPr>
            <w:r>
              <w:t>$HouseCand1Name ($HouseCand1Party)</w:t>
            </w:r>
          </w:p>
        </w:tc>
        <w:tc>
          <w:tcPr>
            <w:tcW w:w="4428" w:type="dxa"/>
          </w:tcPr>
          <w:p w14:paraId="016E5091" w14:textId="77777777" w:rsidR="008D753F" w:rsidRDefault="001061C7">
            <w:pPr>
              <w:keepNext/>
              <w:jc w:val="right"/>
              <w:rPr>
                <w:i/>
              </w:rPr>
            </w:pPr>
            <w:r>
              <w:rPr>
                <w:i/>
              </w:rPr>
              <w:t>Show if housecand1name</w:t>
            </w:r>
          </w:p>
        </w:tc>
      </w:tr>
      <w:tr w:rsidR="008D753F" w14:paraId="662A9F76" w14:textId="77777777">
        <w:tc>
          <w:tcPr>
            <w:tcW w:w="336" w:type="dxa"/>
          </w:tcPr>
          <w:p w14:paraId="5173486A" w14:textId="77777777" w:rsidR="008D753F" w:rsidRDefault="001061C7">
            <w:pPr>
              <w:keepNext/>
            </w:pPr>
            <w:r>
              <w:rPr>
                <w:rStyle w:val="GResponseCode"/>
              </w:rPr>
              <w:t>2</w:t>
            </w:r>
          </w:p>
        </w:tc>
        <w:tc>
          <w:tcPr>
            <w:tcW w:w="361" w:type="dxa"/>
          </w:tcPr>
          <w:p w14:paraId="4EADD8C5" w14:textId="77777777" w:rsidR="008D753F" w:rsidRDefault="001061C7">
            <w:pPr>
              <w:keepNext/>
            </w:pPr>
            <w:r>
              <w:t>○</w:t>
            </w:r>
          </w:p>
        </w:tc>
        <w:tc>
          <w:tcPr>
            <w:tcW w:w="3731" w:type="dxa"/>
          </w:tcPr>
          <w:p w14:paraId="7E61CB1D" w14:textId="77777777" w:rsidR="008D753F" w:rsidRDefault="001061C7">
            <w:pPr>
              <w:keepNext/>
            </w:pPr>
            <w:r>
              <w:t>$HouseCand2Name ($HouseCand2Party)</w:t>
            </w:r>
          </w:p>
        </w:tc>
        <w:tc>
          <w:tcPr>
            <w:tcW w:w="4428" w:type="dxa"/>
          </w:tcPr>
          <w:p w14:paraId="08BA17AB" w14:textId="77777777" w:rsidR="008D753F" w:rsidRDefault="001061C7">
            <w:pPr>
              <w:keepNext/>
              <w:jc w:val="right"/>
              <w:rPr>
                <w:i/>
              </w:rPr>
            </w:pPr>
            <w:r>
              <w:rPr>
                <w:i/>
              </w:rPr>
              <w:t>Show if housecand2name</w:t>
            </w:r>
          </w:p>
        </w:tc>
      </w:tr>
      <w:tr w:rsidR="008D753F" w14:paraId="2F65298D" w14:textId="77777777">
        <w:tc>
          <w:tcPr>
            <w:tcW w:w="336" w:type="dxa"/>
          </w:tcPr>
          <w:p w14:paraId="0C344F62" w14:textId="77777777" w:rsidR="008D753F" w:rsidRDefault="001061C7">
            <w:pPr>
              <w:keepNext/>
            </w:pPr>
            <w:r>
              <w:rPr>
                <w:rStyle w:val="GResponseCode"/>
              </w:rPr>
              <w:t>3</w:t>
            </w:r>
          </w:p>
        </w:tc>
        <w:tc>
          <w:tcPr>
            <w:tcW w:w="361" w:type="dxa"/>
          </w:tcPr>
          <w:p w14:paraId="4DD60A17" w14:textId="77777777" w:rsidR="008D753F" w:rsidRDefault="001061C7">
            <w:pPr>
              <w:keepNext/>
            </w:pPr>
            <w:r>
              <w:t>○</w:t>
            </w:r>
          </w:p>
        </w:tc>
        <w:tc>
          <w:tcPr>
            <w:tcW w:w="3731" w:type="dxa"/>
          </w:tcPr>
          <w:p w14:paraId="274DE3A2" w14:textId="77777777" w:rsidR="008D753F" w:rsidRDefault="001061C7">
            <w:pPr>
              <w:keepNext/>
            </w:pPr>
            <w:r>
              <w:t>$HouseCand3Name ($HouseCand3Party)</w:t>
            </w:r>
          </w:p>
        </w:tc>
        <w:tc>
          <w:tcPr>
            <w:tcW w:w="4428" w:type="dxa"/>
          </w:tcPr>
          <w:p w14:paraId="72227811" w14:textId="77777777" w:rsidR="008D753F" w:rsidRDefault="001061C7">
            <w:pPr>
              <w:keepNext/>
              <w:jc w:val="right"/>
              <w:rPr>
                <w:i/>
              </w:rPr>
            </w:pPr>
            <w:r>
              <w:rPr>
                <w:i/>
              </w:rPr>
              <w:t>Show if housecand3name</w:t>
            </w:r>
          </w:p>
        </w:tc>
      </w:tr>
      <w:tr w:rsidR="008D753F" w14:paraId="6336C738" w14:textId="77777777">
        <w:tc>
          <w:tcPr>
            <w:tcW w:w="336" w:type="dxa"/>
          </w:tcPr>
          <w:p w14:paraId="56F7C5FC" w14:textId="77777777" w:rsidR="008D753F" w:rsidRDefault="001061C7">
            <w:pPr>
              <w:keepNext/>
            </w:pPr>
            <w:r>
              <w:rPr>
                <w:rStyle w:val="GResponseCode"/>
              </w:rPr>
              <w:t>10</w:t>
            </w:r>
          </w:p>
        </w:tc>
        <w:tc>
          <w:tcPr>
            <w:tcW w:w="361" w:type="dxa"/>
          </w:tcPr>
          <w:p w14:paraId="7A73447D" w14:textId="77777777" w:rsidR="008D753F" w:rsidRDefault="001061C7">
            <w:pPr>
              <w:keepNext/>
            </w:pPr>
            <w:r>
              <w:t>○</w:t>
            </w:r>
          </w:p>
        </w:tc>
        <w:tc>
          <w:tcPr>
            <w:tcW w:w="3731" w:type="dxa"/>
          </w:tcPr>
          <w:p w14:paraId="3317577D" w14:textId="77777777" w:rsidR="008D753F" w:rsidRDefault="001061C7">
            <w:pPr>
              <w:keepNext/>
            </w:pPr>
            <w:r>
              <w:t>Other (open [CC24_367_voted_t])</w:t>
            </w:r>
          </w:p>
        </w:tc>
        <w:tc>
          <w:tcPr>
            <w:tcW w:w="4428" w:type="dxa"/>
          </w:tcPr>
          <w:p w14:paraId="2184156D" w14:textId="77777777" w:rsidR="008D753F" w:rsidRDefault="001061C7">
            <w:pPr>
              <w:keepNext/>
              <w:jc w:val="right"/>
              <w:rPr>
                <w:i/>
              </w:rPr>
            </w:pPr>
            <w:r>
              <w:rPr>
                <w:i/>
              </w:rPr>
              <w:t>Not randomized</w:t>
            </w:r>
          </w:p>
        </w:tc>
      </w:tr>
      <w:tr w:rsidR="008D753F" w14:paraId="4B2DE712" w14:textId="77777777">
        <w:tc>
          <w:tcPr>
            <w:tcW w:w="336" w:type="dxa"/>
          </w:tcPr>
          <w:p w14:paraId="47859A44" w14:textId="77777777" w:rsidR="008D753F" w:rsidRDefault="001061C7">
            <w:pPr>
              <w:keepNext/>
            </w:pPr>
            <w:r>
              <w:rPr>
                <w:rStyle w:val="GResponseCode"/>
              </w:rPr>
              <w:t>98</w:t>
            </w:r>
          </w:p>
        </w:tc>
        <w:tc>
          <w:tcPr>
            <w:tcW w:w="361" w:type="dxa"/>
          </w:tcPr>
          <w:p w14:paraId="6B7C0442" w14:textId="77777777" w:rsidR="008D753F" w:rsidRDefault="001061C7">
            <w:pPr>
              <w:keepNext/>
            </w:pPr>
            <w:r>
              <w:t>○</w:t>
            </w:r>
          </w:p>
        </w:tc>
        <w:tc>
          <w:tcPr>
            <w:tcW w:w="3731" w:type="dxa"/>
          </w:tcPr>
          <w:p w14:paraId="0FBC44DA" w14:textId="77777777" w:rsidR="008D753F" w:rsidRDefault="001061C7">
            <w:pPr>
              <w:keepNext/>
            </w:pPr>
            <w:r>
              <w:t>I'm not sure</w:t>
            </w:r>
          </w:p>
        </w:tc>
        <w:tc>
          <w:tcPr>
            <w:tcW w:w="4428" w:type="dxa"/>
          </w:tcPr>
          <w:p w14:paraId="44AA0FD3" w14:textId="77777777" w:rsidR="008D753F" w:rsidRDefault="001061C7">
            <w:pPr>
              <w:keepNext/>
              <w:jc w:val="right"/>
              <w:rPr>
                <w:i/>
              </w:rPr>
            </w:pPr>
            <w:r>
              <w:rPr>
                <w:i/>
              </w:rPr>
              <w:t>Not randomized</w:t>
            </w:r>
          </w:p>
        </w:tc>
      </w:tr>
      <w:tr w:rsidR="008D753F" w14:paraId="0DE22C1B" w14:textId="77777777">
        <w:tc>
          <w:tcPr>
            <w:tcW w:w="336" w:type="dxa"/>
          </w:tcPr>
          <w:p w14:paraId="3B067A13" w14:textId="77777777" w:rsidR="008D753F" w:rsidRDefault="001061C7">
            <w:pPr>
              <w:keepNext/>
            </w:pPr>
            <w:r>
              <w:rPr>
                <w:rStyle w:val="GResponseCode"/>
              </w:rPr>
              <w:t>99</w:t>
            </w:r>
          </w:p>
        </w:tc>
        <w:tc>
          <w:tcPr>
            <w:tcW w:w="361" w:type="dxa"/>
          </w:tcPr>
          <w:p w14:paraId="02861142" w14:textId="77777777" w:rsidR="008D753F" w:rsidRDefault="001061C7">
            <w:pPr>
              <w:keepNext/>
            </w:pPr>
            <w:r>
              <w:t>○</w:t>
            </w:r>
          </w:p>
        </w:tc>
        <w:tc>
          <w:tcPr>
            <w:tcW w:w="3731" w:type="dxa"/>
          </w:tcPr>
          <w:p w14:paraId="6C50C918" w14:textId="77777777" w:rsidR="008D753F" w:rsidRDefault="001061C7">
            <w:pPr>
              <w:keepNext/>
            </w:pPr>
            <w:r>
              <w:t>I didn't vote in this election</w:t>
            </w:r>
          </w:p>
        </w:tc>
        <w:tc>
          <w:tcPr>
            <w:tcW w:w="4428" w:type="dxa"/>
          </w:tcPr>
          <w:p w14:paraId="723F9FCB" w14:textId="77777777" w:rsidR="008D753F" w:rsidRDefault="001061C7">
            <w:pPr>
              <w:keepNext/>
              <w:jc w:val="right"/>
              <w:rPr>
                <w:i/>
              </w:rPr>
            </w:pPr>
            <w:r>
              <w:rPr>
                <w:i/>
              </w:rPr>
              <w:t>Not randomized</w:t>
            </w:r>
          </w:p>
        </w:tc>
      </w:tr>
      <w:tr w:rsidR="008D753F" w14:paraId="35D8C8E5" w14:textId="77777777">
        <w:tc>
          <w:tcPr>
            <w:tcW w:w="336" w:type="dxa"/>
          </w:tcPr>
          <w:p w14:paraId="38C2B6F0" w14:textId="77777777" w:rsidR="008D753F" w:rsidRDefault="001061C7">
            <w:pPr>
              <w:keepNext/>
            </w:pPr>
            <w:r>
              <w:rPr>
                <w:rStyle w:val="GResponseCode"/>
              </w:rPr>
              <w:t>998</w:t>
            </w:r>
          </w:p>
        </w:tc>
        <w:tc>
          <w:tcPr>
            <w:tcW w:w="361" w:type="dxa"/>
          </w:tcPr>
          <w:p w14:paraId="20F0F8B2" w14:textId="77777777" w:rsidR="008D753F" w:rsidRDefault="008D753F">
            <w:pPr>
              <w:keepNext/>
            </w:pPr>
          </w:p>
        </w:tc>
        <w:tc>
          <w:tcPr>
            <w:tcW w:w="3731" w:type="dxa"/>
          </w:tcPr>
          <w:p w14:paraId="57818088" w14:textId="77777777" w:rsidR="008D753F" w:rsidRDefault="001061C7">
            <w:pPr>
              <w:pStyle w:val="GAdminOption"/>
              <w:keepNext/>
            </w:pPr>
            <w:r>
              <w:t>Skipped</w:t>
            </w:r>
          </w:p>
        </w:tc>
        <w:tc>
          <w:tcPr>
            <w:tcW w:w="4428" w:type="dxa"/>
          </w:tcPr>
          <w:p w14:paraId="1E2CC045" w14:textId="77777777" w:rsidR="008D753F" w:rsidRDefault="008D753F">
            <w:pPr>
              <w:keepNext/>
              <w:jc w:val="right"/>
              <w:rPr>
                <w:i/>
              </w:rPr>
            </w:pPr>
          </w:p>
        </w:tc>
      </w:tr>
      <w:tr w:rsidR="008D753F" w14:paraId="287DCBD3" w14:textId="77777777">
        <w:tc>
          <w:tcPr>
            <w:tcW w:w="336" w:type="dxa"/>
          </w:tcPr>
          <w:p w14:paraId="589FCB03" w14:textId="77777777" w:rsidR="008D753F" w:rsidRDefault="001061C7">
            <w:pPr>
              <w:keepNext/>
            </w:pPr>
            <w:r>
              <w:rPr>
                <w:rStyle w:val="GResponseCode"/>
              </w:rPr>
              <w:t>999</w:t>
            </w:r>
          </w:p>
        </w:tc>
        <w:tc>
          <w:tcPr>
            <w:tcW w:w="361" w:type="dxa"/>
          </w:tcPr>
          <w:p w14:paraId="053C196B" w14:textId="77777777" w:rsidR="008D753F" w:rsidRDefault="008D753F">
            <w:pPr>
              <w:keepNext/>
            </w:pPr>
          </w:p>
        </w:tc>
        <w:tc>
          <w:tcPr>
            <w:tcW w:w="3731" w:type="dxa"/>
          </w:tcPr>
          <w:p w14:paraId="6DA7E3DA" w14:textId="77777777" w:rsidR="008D753F" w:rsidRDefault="001061C7">
            <w:pPr>
              <w:pStyle w:val="GAdminOption"/>
              <w:keepNext/>
            </w:pPr>
            <w:r>
              <w:t>Not Asked</w:t>
            </w:r>
          </w:p>
        </w:tc>
        <w:tc>
          <w:tcPr>
            <w:tcW w:w="4428" w:type="dxa"/>
          </w:tcPr>
          <w:p w14:paraId="5CDD150F" w14:textId="77777777" w:rsidR="008D753F" w:rsidRDefault="008D753F">
            <w:pPr>
              <w:keepNext/>
              <w:jc w:val="right"/>
              <w:rPr>
                <w:i/>
              </w:rPr>
            </w:pPr>
          </w:p>
        </w:tc>
      </w:tr>
    </w:tbl>
    <w:p w14:paraId="7D011C4A" w14:textId="77777777" w:rsidR="008D753F" w:rsidRDefault="008D753F">
      <w:pPr>
        <w:pStyle w:val="GQuestionSpacer"/>
      </w:pPr>
    </w:p>
    <w:p w14:paraId="2EA73D64" w14:textId="77777777" w:rsidR="008D753F" w:rsidRDefault="001061C7">
      <w:pPr>
        <w:pStyle w:val="GEndOfModule"/>
        <w:keepNext/>
      </w:pPr>
      <w:r>
        <w:t xml:space="preserve">end module: </w:t>
      </w:r>
      <w:proofErr w:type="spellStart"/>
      <w:r>
        <w:t>alreadyvoted</w:t>
      </w:r>
      <w:proofErr w:type="spellEnd"/>
      <w:r>
        <w:t xml:space="preserve"> if CC24_363 == 3</w:t>
      </w:r>
    </w:p>
    <w:p w14:paraId="60EAFE91" w14:textId="77777777" w:rsidR="008D753F" w:rsidRDefault="001061C7">
      <w:pPr>
        <w:pStyle w:val="GModule"/>
      </w:pPr>
      <w:bookmarkStart w:id="193" w:name="_Toc175835940"/>
      <w:r>
        <w:t xml:space="preserve">Module: </w:t>
      </w:r>
      <w:proofErr w:type="spellStart"/>
      <w:r>
        <w:t>novote</w:t>
      </w:r>
      <w:bookmarkEnd w:id="193"/>
      <w:proofErr w:type="spellEnd"/>
    </w:p>
    <w:p w14:paraId="3234E754" w14:textId="77777777" w:rsidR="008D753F" w:rsidRDefault="001061C7">
      <w:pPr>
        <w:pStyle w:val="GPage"/>
        <w:keepNext/>
      </w:pPr>
      <w:bookmarkStart w:id="194" w:name="_Toc175835941"/>
      <w:r>
        <w:lastRenderedPageBreak/>
        <w:t>Page: implicit_page_CC24_364b</w:t>
      </w:r>
      <w:bookmarkEnd w:id="194"/>
    </w:p>
    <w:tbl>
      <w:tblPr>
        <w:tblStyle w:val="GQuestionCommonProperties"/>
        <w:tblW w:w="0" w:type="auto"/>
        <w:tblInd w:w="0" w:type="dxa"/>
        <w:tblLook w:val="04A0" w:firstRow="1" w:lastRow="0" w:firstColumn="1" w:lastColumn="0" w:noHBand="0" w:noVBand="1"/>
      </w:tblPr>
      <w:tblGrid>
        <w:gridCol w:w="1382"/>
        <w:gridCol w:w="7978"/>
      </w:tblGrid>
      <w:tr w:rsidR="008D753F" w14:paraId="1AB232DB" w14:textId="77777777">
        <w:tc>
          <w:tcPr>
            <w:tcW w:w="0" w:type="dxa"/>
            <w:shd w:val="clear" w:color="auto" w:fill="D0D0D0"/>
          </w:tcPr>
          <w:p w14:paraId="329B5583" w14:textId="77777777" w:rsidR="008D753F" w:rsidRDefault="001061C7">
            <w:pPr>
              <w:pStyle w:val="GVariableNameP"/>
              <w:keepNext/>
            </w:pPr>
            <w:r>
              <w:fldChar w:fldCharType="begin"/>
            </w:r>
            <w:r>
              <w:instrText>TC CC24_364b \\l 2 \\f a</w:instrText>
            </w:r>
            <w:r>
              <w:fldChar w:fldCharType="end"/>
            </w:r>
            <w:r>
              <w:t>CC24_364b</w:t>
            </w:r>
            <w:r>
              <w:rPr>
                <w:i/>
              </w:rPr>
              <w:t>- Show if CC24_</w:t>
            </w:r>
            <w:proofErr w:type="gramStart"/>
            <w:r>
              <w:rPr>
                <w:i/>
              </w:rPr>
              <w:t>363 !</w:t>
            </w:r>
            <w:proofErr w:type="gramEnd"/>
            <w:r>
              <w:rPr>
                <w:i/>
              </w:rPr>
              <w:t>= 3 or CC24_364a in [5]</w:t>
            </w:r>
          </w:p>
        </w:tc>
        <w:tc>
          <w:tcPr>
            <w:tcW w:w="0" w:type="dxa"/>
            <w:shd w:val="clear" w:color="auto" w:fill="D0D0D0"/>
            <w:vAlign w:val="bottom"/>
          </w:tcPr>
          <w:p w14:paraId="0C2C4DD2" w14:textId="77777777" w:rsidR="008D753F" w:rsidRDefault="001061C7">
            <w:pPr>
              <w:keepNext/>
              <w:jc w:val="right"/>
            </w:pPr>
            <w:r>
              <w:t>SINGLE CHOICE</w:t>
            </w:r>
          </w:p>
        </w:tc>
      </w:tr>
      <w:tr w:rsidR="008D753F" w14:paraId="0EC9E236" w14:textId="77777777">
        <w:tc>
          <w:tcPr>
            <w:tcW w:w="8856" w:type="dxa"/>
            <w:gridSpan w:val="2"/>
            <w:shd w:val="clear" w:color="auto" w:fill="D0D0D0"/>
          </w:tcPr>
          <w:p w14:paraId="4155AC90" w14:textId="77777777" w:rsidR="008D753F" w:rsidRDefault="001061C7">
            <w:pPr>
              <w:keepNext/>
            </w:pPr>
            <w:r>
              <w:t>Which candidate for President of the United States do you prefer?</w:t>
            </w:r>
          </w:p>
        </w:tc>
      </w:tr>
    </w:tbl>
    <w:p w14:paraId="71F7F98C" w14:textId="77777777" w:rsidR="008D753F" w:rsidRDefault="008D753F">
      <w:pPr>
        <w:pStyle w:val="GQuestionSpacer"/>
        <w:keepNext/>
      </w:pPr>
    </w:p>
    <w:p w14:paraId="512D5815" w14:textId="77777777" w:rsidR="008D753F" w:rsidRDefault="001061C7">
      <w:pPr>
        <w:pStyle w:val="GDefaultWidgetOption"/>
        <w:keepNext/>
        <w:tabs>
          <w:tab w:val="left" w:pos="2160"/>
        </w:tabs>
      </w:pPr>
      <w:r>
        <w:t>pii</w:t>
      </w:r>
      <w:r>
        <w:tab/>
        <w:t>False</w:t>
      </w:r>
    </w:p>
    <w:p w14:paraId="539910F1" w14:textId="77777777" w:rsidR="008D753F" w:rsidRDefault="001061C7">
      <w:pPr>
        <w:pStyle w:val="GDefaultWidgetOption"/>
        <w:keepNext/>
        <w:tabs>
          <w:tab w:val="left" w:pos="2160"/>
        </w:tabs>
      </w:pPr>
      <w:r>
        <w:t>chart_layout</w:t>
      </w:r>
      <w:r>
        <w:tab/>
        <w:t>1</w:t>
      </w:r>
    </w:p>
    <w:p w14:paraId="322BDC4C" w14:textId="77777777" w:rsidR="008D753F" w:rsidRDefault="001061C7">
      <w:pPr>
        <w:pStyle w:val="GWidgetOption"/>
        <w:keepNext/>
        <w:tabs>
          <w:tab w:val="left" w:pos="2160"/>
        </w:tabs>
      </w:pPr>
      <w:proofErr w:type="spellStart"/>
      <w:r>
        <w:t>varlabel</w:t>
      </w:r>
      <w:proofErr w:type="spellEnd"/>
      <w:r>
        <w:tab/>
        <w:t>Pres preference</w:t>
      </w:r>
    </w:p>
    <w:p w14:paraId="57AF14EB" w14:textId="77777777" w:rsidR="008D753F" w:rsidRDefault="001061C7">
      <w:pPr>
        <w:pStyle w:val="GDefaultWidgetOption"/>
        <w:keepNext/>
        <w:tabs>
          <w:tab w:val="left" w:pos="2160"/>
        </w:tabs>
      </w:pPr>
      <w:r>
        <w:t>topic</w:t>
      </w:r>
      <w:r>
        <w:tab/>
      </w:r>
    </w:p>
    <w:p w14:paraId="72C255E2" w14:textId="77777777" w:rsidR="008D753F" w:rsidRDefault="001061C7">
      <w:pPr>
        <w:pStyle w:val="GDefaultWidgetOption"/>
        <w:keepNext/>
        <w:tabs>
          <w:tab w:val="left" w:pos="2160"/>
        </w:tabs>
      </w:pPr>
      <w:r>
        <w:t>chart_color</w:t>
      </w:r>
      <w:r>
        <w:tab/>
        <w:t>green</w:t>
      </w:r>
    </w:p>
    <w:p w14:paraId="2465A921" w14:textId="77777777" w:rsidR="008D753F" w:rsidRDefault="001061C7">
      <w:pPr>
        <w:pStyle w:val="GDefaultWidgetOption"/>
        <w:keepNext/>
        <w:tabs>
          <w:tab w:val="left" w:pos="2160"/>
        </w:tabs>
      </w:pPr>
      <w:r>
        <w:t>chart_type</w:t>
      </w:r>
      <w:r>
        <w:tab/>
        <w:t>bar</w:t>
      </w:r>
    </w:p>
    <w:p w14:paraId="6B160B5C" w14:textId="77777777" w:rsidR="008D753F" w:rsidRDefault="001061C7">
      <w:pPr>
        <w:pStyle w:val="GDefaultWidgetOption"/>
        <w:keepNext/>
        <w:tabs>
          <w:tab w:val="left" w:pos="2160"/>
        </w:tabs>
      </w:pPr>
      <w:r>
        <w:t>crossbreak</w:t>
      </w:r>
      <w:r>
        <w:tab/>
        <w:t>Total</w:t>
      </w:r>
    </w:p>
    <w:p w14:paraId="47BEC75A" w14:textId="77777777" w:rsidR="008D753F" w:rsidRDefault="001061C7">
      <w:pPr>
        <w:pStyle w:val="GDefaultWidgetOption"/>
        <w:keepNext/>
        <w:tabs>
          <w:tab w:val="left" w:pos="2160"/>
        </w:tabs>
      </w:pPr>
      <w:r>
        <w:t>wrap</w:t>
      </w:r>
      <w:r>
        <w:tab/>
        <w:t>True</w:t>
      </w:r>
    </w:p>
    <w:p w14:paraId="7CF295FE" w14:textId="77777777" w:rsidR="008D753F" w:rsidRDefault="001061C7">
      <w:pPr>
        <w:pStyle w:val="GDefaultWidgetOption"/>
        <w:keepNext/>
        <w:tabs>
          <w:tab w:val="left" w:pos="2160"/>
        </w:tabs>
      </w:pPr>
      <w:r>
        <w:t>is_rating</w:t>
      </w:r>
      <w:r>
        <w:tab/>
        <w:t>False</w:t>
      </w:r>
    </w:p>
    <w:p w14:paraId="01712A5D" w14:textId="77777777" w:rsidR="008D753F" w:rsidRDefault="001061C7">
      <w:pPr>
        <w:pStyle w:val="GDefaultWidgetOption"/>
        <w:keepNext/>
        <w:tabs>
          <w:tab w:val="left" w:pos="2160"/>
        </w:tabs>
      </w:pPr>
      <w:r>
        <w:t>required_text</w:t>
      </w:r>
      <w:r>
        <w:tab/>
        <w:t>Please choose an answer</w:t>
      </w:r>
    </w:p>
    <w:p w14:paraId="6D72D347" w14:textId="77777777" w:rsidR="008D753F" w:rsidRDefault="001061C7">
      <w:pPr>
        <w:pStyle w:val="GDefaultWidgetOption"/>
        <w:keepNext/>
        <w:tabs>
          <w:tab w:val="left" w:pos="2160"/>
        </w:tabs>
      </w:pPr>
      <w:r>
        <w:t>min_columns</w:t>
      </w:r>
      <w:r>
        <w:tab/>
        <w:t>1</w:t>
      </w:r>
    </w:p>
    <w:p w14:paraId="69202C0D" w14:textId="77777777" w:rsidR="008D753F" w:rsidRDefault="001061C7">
      <w:pPr>
        <w:pStyle w:val="GDefaultWidgetOption"/>
        <w:keepNext/>
        <w:tabs>
          <w:tab w:val="left" w:pos="2160"/>
        </w:tabs>
      </w:pPr>
      <w:r>
        <w:t>sample_type</w:t>
      </w:r>
      <w:r>
        <w:tab/>
      </w:r>
    </w:p>
    <w:p w14:paraId="1246CB43" w14:textId="77777777" w:rsidR="008D753F" w:rsidRDefault="001061C7">
      <w:pPr>
        <w:pStyle w:val="GDefaultWidgetOption"/>
        <w:keepNext/>
        <w:tabs>
          <w:tab w:val="left" w:pos="2160"/>
        </w:tabs>
      </w:pPr>
      <w:r>
        <w:t>access</w:t>
      </w:r>
      <w:r>
        <w:tab/>
      </w:r>
    </w:p>
    <w:p w14:paraId="40F08954" w14:textId="77777777" w:rsidR="008D753F" w:rsidRDefault="001061C7">
      <w:pPr>
        <w:pStyle w:val="GDefaultWidgetOption"/>
        <w:keepNext/>
        <w:tabs>
          <w:tab w:val="left" w:pos="2160"/>
        </w:tabs>
      </w:pPr>
      <w:r>
        <w:t>autoadvance</w:t>
      </w:r>
      <w:r>
        <w:tab/>
        <w:t>False</w:t>
      </w:r>
    </w:p>
    <w:p w14:paraId="66D13A00" w14:textId="77777777" w:rsidR="008D753F" w:rsidRDefault="001061C7">
      <w:pPr>
        <w:pStyle w:val="GDefaultWidgetOption"/>
        <w:keepNext/>
        <w:tabs>
          <w:tab w:val="left" w:pos="2160"/>
        </w:tabs>
      </w:pPr>
      <w:r>
        <w:t>columns</w:t>
      </w:r>
      <w:r>
        <w:tab/>
        <w:t>1</w:t>
      </w:r>
    </w:p>
    <w:p w14:paraId="03AAEDB7" w14:textId="77777777" w:rsidR="008D753F" w:rsidRDefault="001061C7">
      <w:pPr>
        <w:pStyle w:val="GDefaultWidgetOption"/>
        <w:keepNext/>
        <w:tabs>
          <w:tab w:val="left" w:pos="2160"/>
        </w:tabs>
      </w:pPr>
      <w:r>
        <w:t>widget</w:t>
      </w:r>
      <w:r>
        <w:tab/>
      </w:r>
    </w:p>
    <w:p w14:paraId="4F6E458B" w14:textId="77777777" w:rsidR="008D753F" w:rsidRDefault="001061C7">
      <w:pPr>
        <w:pStyle w:val="GDefaultWidgetOption"/>
        <w:keepNext/>
        <w:tabs>
          <w:tab w:val="left" w:pos="2160"/>
        </w:tabs>
      </w:pPr>
      <w:r>
        <w:t>filter_text</w:t>
      </w:r>
      <w:r>
        <w:tab/>
      </w:r>
    </w:p>
    <w:p w14:paraId="546ECAF3" w14:textId="77777777" w:rsidR="008D753F" w:rsidRDefault="001061C7">
      <w:pPr>
        <w:pStyle w:val="GDefaultWidgetOption"/>
        <w:keepNext/>
        <w:tabs>
          <w:tab w:val="left" w:pos="2160"/>
        </w:tabs>
      </w:pPr>
      <w:r>
        <w:t>as_banner</w:t>
      </w:r>
      <w:r>
        <w:tab/>
        <w:t>False</w:t>
      </w:r>
    </w:p>
    <w:p w14:paraId="396CA3DF" w14:textId="77777777" w:rsidR="008D753F" w:rsidRDefault="001061C7">
      <w:pPr>
        <w:pStyle w:val="GDefaultWidgetOption"/>
        <w:keepNext/>
        <w:tabs>
          <w:tab w:val="left" w:pos="2160"/>
        </w:tabs>
      </w:pPr>
      <w:r>
        <w:t>description</w:t>
      </w:r>
      <w:r>
        <w:tab/>
      </w:r>
    </w:p>
    <w:p w14:paraId="17D76274" w14:textId="77777777" w:rsidR="008D753F" w:rsidRDefault="001061C7">
      <w:pPr>
        <w:pStyle w:val="GDefaultWidgetOption"/>
        <w:keepNext/>
        <w:tabs>
          <w:tab w:val="left" w:pos="2160"/>
        </w:tabs>
      </w:pPr>
      <w:r>
        <w:t>spd_category</w:t>
      </w:r>
      <w:r>
        <w:tab/>
      </w:r>
    </w:p>
    <w:p w14:paraId="3CE8B7B6" w14:textId="77777777" w:rsidR="008D753F" w:rsidRDefault="001061C7">
      <w:pPr>
        <w:pStyle w:val="GDefaultWidgetOption"/>
        <w:keepNext/>
        <w:tabs>
          <w:tab w:val="left" w:pos="2160"/>
        </w:tabs>
      </w:pPr>
      <w:r>
        <w:t>tags</w:t>
      </w:r>
      <w:r>
        <w:tab/>
      </w:r>
    </w:p>
    <w:p w14:paraId="46DC841A" w14:textId="77777777" w:rsidR="008D753F" w:rsidRDefault="001061C7">
      <w:pPr>
        <w:pStyle w:val="GDefaultWidgetOption"/>
        <w:keepNext/>
        <w:tabs>
          <w:tab w:val="left" w:pos="2160"/>
        </w:tabs>
      </w:pPr>
      <w:r>
        <w:t>horizontal</w:t>
      </w:r>
      <w:r>
        <w:tab/>
        <w:t>False</w:t>
      </w:r>
    </w:p>
    <w:p w14:paraId="14C4C220" w14:textId="77777777" w:rsidR="008D753F" w:rsidRDefault="001061C7">
      <w:pPr>
        <w:pStyle w:val="GDefaultWidgetOption"/>
        <w:keepNext/>
        <w:tabs>
          <w:tab w:val="left" w:pos="2160"/>
        </w:tabs>
      </w:pPr>
      <w:r>
        <w:t>grid_chart_type</w:t>
      </w:r>
      <w:r>
        <w:tab/>
        <w:t>stacked_bar</w:t>
      </w:r>
    </w:p>
    <w:p w14:paraId="5B57EF95" w14:textId="77777777" w:rsidR="008D753F" w:rsidRDefault="001061C7">
      <w:pPr>
        <w:pStyle w:val="GDefaultWidgetOption"/>
        <w:keepNext/>
        <w:tabs>
          <w:tab w:val="left" w:pos="2160"/>
        </w:tabs>
      </w:pPr>
      <w:r>
        <w:t>sort_order</w:t>
      </w:r>
      <w:r>
        <w:tab/>
        <w:t>none</w:t>
      </w:r>
    </w:p>
    <w:p w14:paraId="578F1C8A" w14:textId="77777777" w:rsidR="008D753F" w:rsidRDefault="001061C7">
      <w:pPr>
        <w:pStyle w:val="GDefaultWidgetOption"/>
        <w:keepNext/>
        <w:tabs>
          <w:tab w:val="left" w:pos="2160"/>
        </w:tabs>
      </w:pPr>
      <w:r>
        <w:t>sample</w:t>
      </w:r>
      <w:r>
        <w:tab/>
      </w:r>
    </w:p>
    <w:p w14:paraId="2846CC2D" w14:textId="77777777" w:rsidR="008D753F" w:rsidRDefault="001061C7">
      <w:pPr>
        <w:pStyle w:val="GDefaultWidgetOption"/>
        <w:keepNext/>
        <w:tabs>
          <w:tab w:val="left" w:pos="2160"/>
        </w:tabs>
      </w:pPr>
      <w:r>
        <w:t>slide_title</w:t>
      </w:r>
      <w:r>
        <w:tab/>
      </w:r>
    </w:p>
    <w:p w14:paraId="3F139F5B" w14:textId="77777777" w:rsidR="008D753F" w:rsidRDefault="001061C7">
      <w:pPr>
        <w:pStyle w:val="GDefaultWidgetOption"/>
        <w:keepNext/>
        <w:tabs>
          <w:tab w:val="left" w:pos="2160"/>
        </w:tabs>
      </w:pPr>
      <w:r>
        <w:t>set_active</w:t>
      </w:r>
      <w:r>
        <w:tab/>
      </w:r>
    </w:p>
    <w:p w14:paraId="6ED54B0F" w14:textId="77777777" w:rsidR="008D753F" w:rsidRDefault="001061C7">
      <w:pPr>
        <w:pStyle w:val="GDefaultWidgetOption"/>
        <w:keepNext/>
        <w:tabs>
          <w:tab w:val="left" w:pos="2160"/>
        </w:tabs>
      </w:pPr>
      <w:r>
        <w:t>required</w:t>
      </w:r>
      <w:r>
        <w:tab/>
        <w:t>NONE</w:t>
      </w:r>
    </w:p>
    <w:p w14:paraId="07AD78F6" w14:textId="77777777" w:rsidR="008D753F" w:rsidRDefault="001061C7">
      <w:pPr>
        <w:pStyle w:val="GDefaultWidgetOption"/>
        <w:keepNext/>
        <w:tabs>
          <w:tab w:val="left" w:pos="2160"/>
        </w:tabs>
      </w:pPr>
      <w:r>
        <w:t>mask</w:t>
      </w:r>
      <w:r>
        <w:tab/>
      </w:r>
    </w:p>
    <w:p w14:paraId="2506283F" w14:textId="77777777" w:rsidR="008D753F" w:rsidRDefault="001061C7">
      <w:pPr>
        <w:pStyle w:val="GDefaultWidgetOption"/>
        <w:keepNext/>
        <w:tabs>
          <w:tab w:val="left" w:pos="2160"/>
        </w:tabs>
      </w:pPr>
      <w:r>
        <w:t>custom_order</w:t>
      </w:r>
      <w:r>
        <w:tab/>
      </w:r>
    </w:p>
    <w:p w14:paraId="7842B92C" w14:textId="77777777" w:rsidR="008D753F" w:rsidRDefault="001061C7">
      <w:pPr>
        <w:pStyle w:val="GDefaultWidgetOption"/>
        <w:keepNext/>
        <w:tabs>
          <w:tab w:val="left" w:pos="2160"/>
        </w:tabs>
      </w:pPr>
      <w:r>
        <w:t>client</w:t>
      </w:r>
      <w:r>
        <w:tab/>
      </w:r>
    </w:p>
    <w:p w14:paraId="32C6C758" w14:textId="77777777" w:rsidR="008D753F" w:rsidRDefault="001061C7">
      <w:pPr>
        <w:pStyle w:val="GWidgetOption"/>
        <w:keepNext/>
        <w:tabs>
          <w:tab w:val="left" w:pos="2160"/>
        </w:tabs>
      </w:pPr>
      <w:r>
        <w:t>order</w:t>
      </w:r>
      <w:r>
        <w:tab/>
        <w:t>randomize($</w:t>
      </w:r>
      <w:proofErr w:type="spellStart"/>
      <w:r>
        <w:t>randorderpres</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C2F9F1B" w14:textId="77777777">
        <w:tc>
          <w:tcPr>
            <w:tcW w:w="336" w:type="dxa"/>
          </w:tcPr>
          <w:p w14:paraId="0EDA4646" w14:textId="77777777" w:rsidR="008D753F" w:rsidRDefault="001061C7">
            <w:pPr>
              <w:keepNext/>
            </w:pPr>
            <w:r>
              <w:rPr>
                <w:rStyle w:val="GResponseCode"/>
              </w:rPr>
              <w:t>1</w:t>
            </w:r>
          </w:p>
        </w:tc>
        <w:tc>
          <w:tcPr>
            <w:tcW w:w="361" w:type="dxa"/>
          </w:tcPr>
          <w:p w14:paraId="66C6B3F5" w14:textId="77777777" w:rsidR="008D753F" w:rsidRDefault="001061C7">
            <w:pPr>
              <w:keepNext/>
            </w:pPr>
            <w:r>
              <w:t>○</w:t>
            </w:r>
          </w:p>
        </w:tc>
        <w:tc>
          <w:tcPr>
            <w:tcW w:w="3731" w:type="dxa"/>
          </w:tcPr>
          <w:p w14:paraId="6FF2B79C" w14:textId="77777777" w:rsidR="008D753F" w:rsidRDefault="001061C7">
            <w:pPr>
              <w:keepNext/>
            </w:pPr>
            <w:r>
              <w:t>Kamala Harris (Democrat)</w:t>
            </w:r>
          </w:p>
        </w:tc>
        <w:tc>
          <w:tcPr>
            <w:tcW w:w="4428" w:type="dxa"/>
          </w:tcPr>
          <w:p w14:paraId="4D7AD44E" w14:textId="77777777" w:rsidR="008D753F" w:rsidRDefault="008D753F">
            <w:pPr>
              <w:keepNext/>
              <w:jc w:val="right"/>
              <w:rPr>
                <w:i/>
              </w:rPr>
            </w:pPr>
          </w:p>
        </w:tc>
      </w:tr>
      <w:tr w:rsidR="008D753F" w14:paraId="3BA8B185" w14:textId="77777777">
        <w:tc>
          <w:tcPr>
            <w:tcW w:w="336" w:type="dxa"/>
          </w:tcPr>
          <w:p w14:paraId="49F7C8CB" w14:textId="77777777" w:rsidR="008D753F" w:rsidRDefault="001061C7">
            <w:pPr>
              <w:keepNext/>
            </w:pPr>
            <w:r>
              <w:rPr>
                <w:rStyle w:val="GResponseCode"/>
              </w:rPr>
              <w:t>2</w:t>
            </w:r>
          </w:p>
        </w:tc>
        <w:tc>
          <w:tcPr>
            <w:tcW w:w="361" w:type="dxa"/>
          </w:tcPr>
          <w:p w14:paraId="41DEE27F" w14:textId="77777777" w:rsidR="008D753F" w:rsidRDefault="001061C7">
            <w:pPr>
              <w:keepNext/>
            </w:pPr>
            <w:r>
              <w:t>○</w:t>
            </w:r>
          </w:p>
        </w:tc>
        <w:tc>
          <w:tcPr>
            <w:tcW w:w="3731" w:type="dxa"/>
          </w:tcPr>
          <w:p w14:paraId="1EA3F84E" w14:textId="77777777" w:rsidR="008D753F" w:rsidRDefault="001061C7">
            <w:pPr>
              <w:keepNext/>
            </w:pPr>
            <w:r>
              <w:t>Donald Trump (Republican)</w:t>
            </w:r>
          </w:p>
        </w:tc>
        <w:tc>
          <w:tcPr>
            <w:tcW w:w="4428" w:type="dxa"/>
          </w:tcPr>
          <w:p w14:paraId="13799DD5" w14:textId="77777777" w:rsidR="008D753F" w:rsidRDefault="008D753F">
            <w:pPr>
              <w:keepNext/>
              <w:jc w:val="right"/>
              <w:rPr>
                <w:i/>
              </w:rPr>
            </w:pPr>
          </w:p>
        </w:tc>
      </w:tr>
      <w:tr w:rsidR="008D753F" w14:paraId="2125E5AF" w14:textId="77777777">
        <w:tc>
          <w:tcPr>
            <w:tcW w:w="336" w:type="dxa"/>
          </w:tcPr>
          <w:p w14:paraId="51AF1D8C" w14:textId="77777777" w:rsidR="008D753F" w:rsidRDefault="001061C7">
            <w:pPr>
              <w:keepNext/>
            </w:pPr>
            <w:r>
              <w:rPr>
                <w:rStyle w:val="GResponseCode"/>
              </w:rPr>
              <w:t>3</w:t>
            </w:r>
          </w:p>
        </w:tc>
        <w:tc>
          <w:tcPr>
            <w:tcW w:w="361" w:type="dxa"/>
          </w:tcPr>
          <w:p w14:paraId="460D62B8" w14:textId="77777777" w:rsidR="008D753F" w:rsidRDefault="001061C7">
            <w:pPr>
              <w:keepNext/>
            </w:pPr>
            <w:r>
              <w:t>○</w:t>
            </w:r>
          </w:p>
        </w:tc>
        <w:tc>
          <w:tcPr>
            <w:tcW w:w="3731" w:type="dxa"/>
          </w:tcPr>
          <w:p w14:paraId="0A91050A" w14:textId="77777777" w:rsidR="008D753F" w:rsidRDefault="001061C7">
            <w:pPr>
              <w:keepNext/>
            </w:pPr>
            <w:r>
              <w:t>Other</w:t>
            </w:r>
          </w:p>
        </w:tc>
        <w:tc>
          <w:tcPr>
            <w:tcW w:w="4428" w:type="dxa"/>
          </w:tcPr>
          <w:p w14:paraId="787AFC17" w14:textId="77777777" w:rsidR="008D753F" w:rsidRDefault="008D753F">
            <w:pPr>
              <w:keepNext/>
              <w:jc w:val="right"/>
              <w:rPr>
                <w:i/>
              </w:rPr>
            </w:pPr>
          </w:p>
        </w:tc>
      </w:tr>
      <w:tr w:rsidR="008D753F" w14:paraId="6AADB5D2" w14:textId="77777777">
        <w:tc>
          <w:tcPr>
            <w:tcW w:w="336" w:type="dxa"/>
          </w:tcPr>
          <w:p w14:paraId="45E930A2" w14:textId="77777777" w:rsidR="008D753F" w:rsidRDefault="001061C7">
            <w:pPr>
              <w:keepNext/>
            </w:pPr>
            <w:r>
              <w:rPr>
                <w:rStyle w:val="GResponseCode"/>
              </w:rPr>
              <w:t>4</w:t>
            </w:r>
          </w:p>
        </w:tc>
        <w:tc>
          <w:tcPr>
            <w:tcW w:w="361" w:type="dxa"/>
          </w:tcPr>
          <w:p w14:paraId="1DFB8A53" w14:textId="77777777" w:rsidR="008D753F" w:rsidRDefault="001061C7">
            <w:pPr>
              <w:keepNext/>
            </w:pPr>
            <w:r>
              <w:t>○</w:t>
            </w:r>
          </w:p>
        </w:tc>
        <w:tc>
          <w:tcPr>
            <w:tcW w:w="3731" w:type="dxa"/>
          </w:tcPr>
          <w:p w14:paraId="55F652F7" w14:textId="77777777" w:rsidR="008D753F" w:rsidRDefault="001061C7">
            <w:pPr>
              <w:keepNext/>
            </w:pPr>
            <w:r>
              <w:t>I won't vote in this election</w:t>
            </w:r>
          </w:p>
        </w:tc>
        <w:tc>
          <w:tcPr>
            <w:tcW w:w="4428" w:type="dxa"/>
          </w:tcPr>
          <w:p w14:paraId="65D9AC23" w14:textId="77777777" w:rsidR="008D753F" w:rsidRDefault="008D753F">
            <w:pPr>
              <w:keepNext/>
              <w:jc w:val="right"/>
              <w:rPr>
                <w:i/>
              </w:rPr>
            </w:pPr>
          </w:p>
        </w:tc>
      </w:tr>
      <w:tr w:rsidR="008D753F" w14:paraId="3106CEED" w14:textId="77777777">
        <w:tc>
          <w:tcPr>
            <w:tcW w:w="336" w:type="dxa"/>
          </w:tcPr>
          <w:p w14:paraId="252523D7" w14:textId="77777777" w:rsidR="008D753F" w:rsidRDefault="001061C7">
            <w:pPr>
              <w:keepNext/>
            </w:pPr>
            <w:r>
              <w:rPr>
                <w:rStyle w:val="GResponseCode"/>
              </w:rPr>
              <w:t>5</w:t>
            </w:r>
          </w:p>
        </w:tc>
        <w:tc>
          <w:tcPr>
            <w:tcW w:w="361" w:type="dxa"/>
          </w:tcPr>
          <w:p w14:paraId="1CDCADD3" w14:textId="77777777" w:rsidR="008D753F" w:rsidRDefault="001061C7">
            <w:pPr>
              <w:keepNext/>
            </w:pPr>
            <w:r>
              <w:t>○</w:t>
            </w:r>
          </w:p>
        </w:tc>
        <w:tc>
          <w:tcPr>
            <w:tcW w:w="3731" w:type="dxa"/>
          </w:tcPr>
          <w:p w14:paraId="59052C67" w14:textId="77777777" w:rsidR="008D753F" w:rsidRDefault="001061C7">
            <w:pPr>
              <w:keepNext/>
            </w:pPr>
            <w:r>
              <w:t>I'm not sure</w:t>
            </w:r>
          </w:p>
        </w:tc>
        <w:tc>
          <w:tcPr>
            <w:tcW w:w="4428" w:type="dxa"/>
          </w:tcPr>
          <w:p w14:paraId="36854076" w14:textId="77777777" w:rsidR="008D753F" w:rsidRDefault="008D753F">
            <w:pPr>
              <w:keepNext/>
              <w:jc w:val="right"/>
              <w:rPr>
                <w:i/>
              </w:rPr>
            </w:pPr>
          </w:p>
        </w:tc>
      </w:tr>
      <w:tr w:rsidR="008D753F" w14:paraId="153661CF" w14:textId="77777777">
        <w:tc>
          <w:tcPr>
            <w:tcW w:w="336" w:type="dxa"/>
          </w:tcPr>
          <w:p w14:paraId="6D3D2EB0" w14:textId="77777777" w:rsidR="008D753F" w:rsidRDefault="001061C7">
            <w:pPr>
              <w:keepNext/>
            </w:pPr>
            <w:r>
              <w:rPr>
                <w:rStyle w:val="GResponseCode"/>
              </w:rPr>
              <w:t>8</w:t>
            </w:r>
          </w:p>
        </w:tc>
        <w:tc>
          <w:tcPr>
            <w:tcW w:w="361" w:type="dxa"/>
          </w:tcPr>
          <w:p w14:paraId="5F3518E9" w14:textId="77777777" w:rsidR="008D753F" w:rsidRDefault="008D753F">
            <w:pPr>
              <w:keepNext/>
            </w:pPr>
          </w:p>
        </w:tc>
        <w:tc>
          <w:tcPr>
            <w:tcW w:w="3731" w:type="dxa"/>
          </w:tcPr>
          <w:p w14:paraId="13098FF8" w14:textId="77777777" w:rsidR="008D753F" w:rsidRDefault="001061C7">
            <w:pPr>
              <w:pStyle w:val="GAdminOption"/>
              <w:keepNext/>
            </w:pPr>
            <w:r>
              <w:t>Skipped</w:t>
            </w:r>
          </w:p>
        </w:tc>
        <w:tc>
          <w:tcPr>
            <w:tcW w:w="4428" w:type="dxa"/>
          </w:tcPr>
          <w:p w14:paraId="70E4D117" w14:textId="77777777" w:rsidR="008D753F" w:rsidRDefault="008D753F">
            <w:pPr>
              <w:keepNext/>
              <w:jc w:val="right"/>
              <w:rPr>
                <w:i/>
              </w:rPr>
            </w:pPr>
          </w:p>
        </w:tc>
      </w:tr>
      <w:tr w:rsidR="008D753F" w14:paraId="33AE1EF5" w14:textId="77777777">
        <w:tc>
          <w:tcPr>
            <w:tcW w:w="336" w:type="dxa"/>
          </w:tcPr>
          <w:p w14:paraId="6252FED0" w14:textId="77777777" w:rsidR="008D753F" w:rsidRDefault="001061C7">
            <w:pPr>
              <w:keepNext/>
            </w:pPr>
            <w:r>
              <w:rPr>
                <w:rStyle w:val="GResponseCode"/>
              </w:rPr>
              <w:t>9</w:t>
            </w:r>
          </w:p>
        </w:tc>
        <w:tc>
          <w:tcPr>
            <w:tcW w:w="361" w:type="dxa"/>
          </w:tcPr>
          <w:p w14:paraId="25066FBE" w14:textId="77777777" w:rsidR="008D753F" w:rsidRDefault="008D753F">
            <w:pPr>
              <w:keepNext/>
            </w:pPr>
          </w:p>
        </w:tc>
        <w:tc>
          <w:tcPr>
            <w:tcW w:w="3731" w:type="dxa"/>
          </w:tcPr>
          <w:p w14:paraId="02F9A15F" w14:textId="77777777" w:rsidR="008D753F" w:rsidRDefault="001061C7">
            <w:pPr>
              <w:pStyle w:val="GAdminOption"/>
              <w:keepNext/>
            </w:pPr>
            <w:r>
              <w:t>Not Asked</w:t>
            </w:r>
          </w:p>
        </w:tc>
        <w:tc>
          <w:tcPr>
            <w:tcW w:w="4428" w:type="dxa"/>
          </w:tcPr>
          <w:p w14:paraId="3DB068B8" w14:textId="77777777" w:rsidR="008D753F" w:rsidRDefault="008D753F">
            <w:pPr>
              <w:keepNext/>
              <w:jc w:val="right"/>
              <w:rPr>
                <w:i/>
              </w:rPr>
            </w:pPr>
          </w:p>
        </w:tc>
      </w:tr>
    </w:tbl>
    <w:p w14:paraId="39E66BC1" w14:textId="77777777" w:rsidR="008D753F" w:rsidRDefault="008D753F">
      <w:pPr>
        <w:pStyle w:val="GQuestionSpacer"/>
      </w:pPr>
    </w:p>
    <w:p w14:paraId="57C0A148" w14:textId="77777777" w:rsidR="008D753F" w:rsidRDefault="001061C7">
      <w:pPr>
        <w:pStyle w:val="GPage"/>
        <w:keepNext/>
      </w:pPr>
      <w:bookmarkStart w:id="195" w:name="_Toc175835942"/>
      <w:r>
        <w:lastRenderedPageBreak/>
        <w:t>Page: implicit_page_CC24_365</w:t>
      </w:r>
      <w:bookmarkEnd w:id="195"/>
    </w:p>
    <w:tbl>
      <w:tblPr>
        <w:tblStyle w:val="GQuestionCommonProperties"/>
        <w:tblW w:w="0" w:type="auto"/>
        <w:tblInd w:w="0" w:type="dxa"/>
        <w:tblLook w:val="04A0" w:firstRow="1" w:lastRow="0" w:firstColumn="1" w:lastColumn="0" w:noHBand="0" w:noVBand="1"/>
      </w:tblPr>
      <w:tblGrid>
        <w:gridCol w:w="2028"/>
        <w:gridCol w:w="7332"/>
      </w:tblGrid>
      <w:tr w:rsidR="008D753F" w14:paraId="514FBA6E" w14:textId="77777777">
        <w:tc>
          <w:tcPr>
            <w:tcW w:w="0" w:type="dxa"/>
            <w:shd w:val="clear" w:color="auto" w:fill="D0D0D0"/>
          </w:tcPr>
          <w:p w14:paraId="13F81CA7" w14:textId="77777777" w:rsidR="008D753F" w:rsidRDefault="001061C7">
            <w:pPr>
              <w:pStyle w:val="GVariableNameP"/>
              <w:keepNext/>
            </w:pPr>
            <w:r>
              <w:fldChar w:fldCharType="begin"/>
            </w:r>
            <w:r>
              <w:instrText>TC CC24_365 \\l 2 \\f a</w:instrText>
            </w:r>
            <w:r>
              <w:fldChar w:fldCharType="end"/>
            </w:r>
            <w:r>
              <w:t>CC24_365</w:t>
            </w:r>
            <w:r>
              <w:rPr>
                <w:i/>
              </w:rPr>
              <w:t>- Show if (SenCand1Name or SenCand2Name or SenCand3Name) and (CC24_</w:t>
            </w:r>
            <w:proofErr w:type="gramStart"/>
            <w:r>
              <w:rPr>
                <w:i/>
              </w:rPr>
              <w:t>363 !</w:t>
            </w:r>
            <w:proofErr w:type="gramEnd"/>
            <w:r>
              <w:rPr>
                <w:i/>
              </w:rPr>
              <w:t>= 3 or CC24_365_voted in [9] or not CC24_365_voted)</w:t>
            </w:r>
          </w:p>
        </w:tc>
        <w:tc>
          <w:tcPr>
            <w:tcW w:w="0" w:type="dxa"/>
            <w:shd w:val="clear" w:color="auto" w:fill="D0D0D0"/>
            <w:vAlign w:val="bottom"/>
          </w:tcPr>
          <w:p w14:paraId="306FEFD0" w14:textId="77777777" w:rsidR="008D753F" w:rsidRDefault="001061C7">
            <w:pPr>
              <w:keepNext/>
              <w:jc w:val="right"/>
            </w:pPr>
            <w:r>
              <w:t>SINGLE CHOICE</w:t>
            </w:r>
          </w:p>
        </w:tc>
      </w:tr>
      <w:tr w:rsidR="008D753F" w14:paraId="4A1D0C7B" w14:textId="77777777">
        <w:tc>
          <w:tcPr>
            <w:tcW w:w="8856" w:type="dxa"/>
            <w:gridSpan w:val="2"/>
            <w:shd w:val="clear" w:color="auto" w:fill="D0D0D0"/>
          </w:tcPr>
          <w:p w14:paraId="7AAFECD1" w14:textId="77777777" w:rsidR="008D753F" w:rsidRDefault="001061C7">
            <w:pPr>
              <w:keepNext/>
            </w:pPr>
            <w:r>
              <w:t>In the race for U.S. Senator in your state, who do you prefer?</w:t>
            </w:r>
          </w:p>
        </w:tc>
      </w:tr>
    </w:tbl>
    <w:p w14:paraId="57749C94" w14:textId="77777777" w:rsidR="008D753F" w:rsidRDefault="008D753F">
      <w:pPr>
        <w:pStyle w:val="GQuestionSpacer"/>
        <w:keepNext/>
      </w:pPr>
    </w:p>
    <w:p w14:paraId="2FA7C810" w14:textId="77777777" w:rsidR="008D753F" w:rsidRDefault="001061C7">
      <w:pPr>
        <w:pStyle w:val="GDefaultWidgetOption"/>
        <w:keepNext/>
        <w:tabs>
          <w:tab w:val="left" w:pos="2160"/>
        </w:tabs>
      </w:pPr>
      <w:r>
        <w:t>pii</w:t>
      </w:r>
      <w:r>
        <w:tab/>
        <w:t>False</w:t>
      </w:r>
    </w:p>
    <w:p w14:paraId="52B2CFAC" w14:textId="77777777" w:rsidR="008D753F" w:rsidRDefault="001061C7">
      <w:pPr>
        <w:pStyle w:val="GDefaultWidgetOption"/>
        <w:keepNext/>
        <w:tabs>
          <w:tab w:val="left" w:pos="2160"/>
        </w:tabs>
      </w:pPr>
      <w:r>
        <w:t>chart_layout</w:t>
      </w:r>
      <w:r>
        <w:tab/>
        <w:t>1</w:t>
      </w:r>
    </w:p>
    <w:p w14:paraId="30D5ECBA" w14:textId="77777777" w:rsidR="008D753F" w:rsidRDefault="001061C7">
      <w:pPr>
        <w:pStyle w:val="GWidgetOption"/>
        <w:keepNext/>
        <w:tabs>
          <w:tab w:val="left" w:pos="2160"/>
        </w:tabs>
      </w:pPr>
      <w:proofErr w:type="spellStart"/>
      <w:r>
        <w:t>varlabel</w:t>
      </w:r>
      <w:proofErr w:type="spellEnd"/>
      <w:r>
        <w:tab/>
        <w:t>Senate preference</w:t>
      </w:r>
    </w:p>
    <w:p w14:paraId="19E75CFC" w14:textId="77777777" w:rsidR="008D753F" w:rsidRDefault="001061C7">
      <w:pPr>
        <w:pStyle w:val="GDefaultWidgetOption"/>
        <w:keepNext/>
        <w:tabs>
          <w:tab w:val="left" w:pos="2160"/>
        </w:tabs>
      </w:pPr>
      <w:r>
        <w:t>topic</w:t>
      </w:r>
      <w:r>
        <w:tab/>
      </w:r>
    </w:p>
    <w:p w14:paraId="5BE6F8FA" w14:textId="77777777" w:rsidR="008D753F" w:rsidRDefault="001061C7">
      <w:pPr>
        <w:pStyle w:val="GDefaultWidgetOption"/>
        <w:keepNext/>
        <w:tabs>
          <w:tab w:val="left" w:pos="2160"/>
        </w:tabs>
      </w:pPr>
      <w:r>
        <w:t>chart_color</w:t>
      </w:r>
      <w:r>
        <w:tab/>
        <w:t>green</w:t>
      </w:r>
    </w:p>
    <w:p w14:paraId="46EA68F5" w14:textId="77777777" w:rsidR="008D753F" w:rsidRDefault="001061C7">
      <w:pPr>
        <w:pStyle w:val="GDefaultWidgetOption"/>
        <w:keepNext/>
        <w:tabs>
          <w:tab w:val="left" w:pos="2160"/>
        </w:tabs>
      </w:pPr>
      <w:r>
        <w:t>chart_type</w:t>
      </w:r>
      <w:r>
        <w:tab/>
        <w:t>bar</w:t>
      </w:r>
    </w:p>
    <w:p w14:paraId="29C96C8D" w14:textId="77777777" w:rsidR="008D753F" w:rsidRDefault="001061C7">
      <w:pPr>
        <w:pStyle w:val="GDefaultWidgetOption"/>
        <w:keepNext/>
        <w:tabs>
          <w:tab w:val="left" w:pos="2160"/>
        </w:tabs>
      </w:pPr>
      <w:r>
        <w:t>crossbreak</w:t>
      </w:r>
      <w:r>
        <w:tab/>
        <w:t>Total</w:t>
      </w:r>
    </w:p>
    <w:p w14:paraId="2F562621" w14:textId="77777777" w:rsidR="008D753F" w:rsidRDefault="001061C7">
      <w:pPr>
        <w:pStyle w:val="GDefaultWidgetOption"/>
        <w:keepNext/>
        <w:tabs>
          <w:tab w:val="left" w:pos="2160"/>
        </w:tabs>
      </w:pPr>
      <w:r>
        <w:t>wrap</w:t>
      </w:r>
      <w:r>
        <w:tab/>
        <w:t>True</w:t>
      </w:r>
    </w:p>
    <w:p w14:paraId="17018FB7" w14:textId="77777777" w:rsidR="008D753F" w:rsidRDefault="001061C7">
      <w:pPr>
        <w:pStyle w:val="GDefaultWidgetOption"/>
        <w:keepNext/>
        <w:tabs>
          <w:tab w:val="left" w:pos="2160"/>
        </w:tabs>
      </w:pPr>
      <w:r>
        <w:t>is_rating</w:t>
      </w:r>
      <w:r>
        <w:tab/>
        <w:t>False</w:t>
      </w:r>
    </w:p>
    <w:p w14:paraId="31F31D26" w14:textId="77777777" w:rsidR="008D753F" w:rsidRDefault="001061C7">
      <w:pPr>
        <w:pStyle w:val="GDefaultWidgetOption"/>
        <w:keepNext/>
        <w:tabs>
          <w:tab w:val="left" w:pos="2160"/>
        </w:tabs>
      </w:pPr>
      <w:r>
        <w:t>required_text</w:t>
      </w:r>
      <w:r>
        <w:tab/>
        <w:t>Please choose an answer</w:t>
      </w:r>
    </w:p>
    <w:p w14:paraId="56B20116" w14:textId="77777777" w:rsidR="008D753F" w:rsidRDefault="001061C7">
      <w:pPr>
        <w:pStyle w:val="GDefaultWidgetOption"/>
        <w:keepNext/>
        <w:tabs>
          <w:tab w:val="left" w:pos="2160"/>
        </w:tabs>
      </w:pPr>
      <w:r>
        <w:t>min_columns</w:t>
      </w:r>
      <w:r>
        <w:tab/>
        <w:t>1</w:t>
      </w:r>
    </w:p>
    <w:p w14:paraId="05E0915F" w14:textId="77777777" w:rsidR="008D753F" w:rsidRDefault="001061C7">
      <w:pPr>
        <w:pStyle w:val="GDefaultWidgetOption"/>
        <w:keepNext/>
        <w:tabs>
          <w:tab w:val="left" w:pos="2160"/>
        </w:tabs>
      </w:pPr>
      <w:r>
        <w:t>sample_type</w:t>
      </w:r>
      <w:r>
        <w:tab/>
      </w:r>
    </w:p>
    <w:p w14:paraId="13359DF7" w14:textId="77777777" w:rsidR="008D753F" w:rsidRDefault="001061C7">
      <w:pPr>
        <w:pStyle w:val="GDefaultWidgetOption"/>
        <w:keepNext/>
        <w:tabs>
          <w:tab w:val="left" w:pos="2160"/>
        </w:tabs>
      </w:pPr>
      <w:r>
        <w:t>access</w:t>
      </w:r>
      <w:r>
        <w:tab/>
      </w:r>
    </w:p>
    <w:p w14:paraId="0AF9C5E8" w14:textId="77777777" w:rsidR="008D753F" w:rsidRDefault="001061C7">
      <w:pPr>
        <w:pStyle w:val="GDefaultWidgetOption"/>
        <w:keepNext/>
        <w:tabs>
          <w:tab w:val="left" w:pos="2160"/>
        </w:tabs>
      </w:pPr>
      <w:r>
        <w:t>autoadvance</w:t>
      </w:r>
      <w:r>
        <w:tab/>
        <w:t>False</w:t>
      </w:r>
    </w:p>
    <w:p w14:paraId="2B29F919" w14:textId="77777777" w:rsidR="008D753F" w:rsidRDefault="001061C7">
      <w:pPr>
        <w:pStyle w:val="GDefaultWidgetOption"/>
        <w:keepNext/>
        <w:tabs>
          <w:tab w:val="left" w:pos="2160"/>
        </w:tabs>
      </w:pPr>
      <w:r>
        <w:t>columns</w:t>
      </w:r>
      <w:r>
        <w:tab/>
        <w:t>1</w:t>
      </w:r>
    </w:p>
    <w:p w14:paraId="0446072E" w14:textId="77777777" w:rsidR="008D753F" w:rsidRDefault="001061C7">
      <w:pPr>
        <w:pStyle w:val="GDefaultWidgetOption"/>
        <w:keepNext/>
        <w:tabs>
          <w:tab w:val="left" w:pos="2160"/>
        </w:tabs>
      </w:pPr>
      <w:r>
        <w:t>widget</w:t>
      </w:r>
      <w:r>
        <w:tab/>
      </w:r>
    </w:p>
    <w:p w14:paraId="0D8E340D" w14:textId="77777777" w:rsidR="008D753F" w:rsidRDefault="001061C7">
      <w:pPr>
        <w:pStyle w:val="GDefaultWidgetOption"/>
        <w:keepNext/>
        <w:tabs>
          <w:tab w:val="left" w:pos="2160"/>
        </w:tabs>
      </w:pPr>
      <w:r>
        <w:t>filter_text</w:t>
      </w:r>
      <w:r>
        <w:tab/>
      </w:r>
    </w:p>
    <w:p w14:paraId="236F7D03" w14:textId="77777777" w:rsidR="008D753F" w:rsidRDefault="001061C7">
      <w:pPr>
        <w:pStyle w:val="GDefaultWidgetOption"/>
        <w:keepNext/>
        <w:tabs>
          <w:tab w:val="left" w:pos="2160"/>
        </w:tabs>
      </w:pPr>
      <w:r>
        <w:t>as_banner</w:t>
      </w:r>
      <w:r>
        <w:tab/>
        <w:t>False</w:t>
      </w:r>
    </w:p>
    <w:p w14:paraId="071BAEF7" w14:textId="77777777" w:rsidR="008D753F" w:rsidRDefault="001061C7">
      <w:pPr>
        <w:pStyle w:val="GDefaultWidgetOption"/>
        <w:keepNext/>
        <w:tabs>
          <w:tab w:val="left" w:pos="2160"/>
        </w:tabs>
      </w:pPr>
      <w:r>
        <w:t>description</w:t>
      </w:r>
      <w:r>
        <w:tab/>
      </w:r>
    </w:p>
    <w:p w14:paraId="4C13E929" w14:textId="77777777" w:rsidR="008D753F" w:rsidRDefault="001061C7">
      <w:pPr>
        <w:pStyle w:val="GDefaultWidgetOption"/>
        <w:keepNext/>
        <w:tabs>
          <w:tab w:val="left" w:pos="2160"/>
        </w:tabs>
      </w:pPr>
      <w:r>
        <w:t>spd_category</w:t>
      </w:r>
      <w:r>
        <w:tab/>
      </w:r>
    </w:p>
    <w:p w14:paraId="32E4A2E9" w14:textId="77777777" w:rsidR="008D753F" w:rsidRDefault="001061C7">
      <w:pPr>
        <w:pStyle w:val="GDefaultWidgetOption"/>
        <w:keepNext/>
        <w:tabs>
          <w:tab w:val="left" w:pos="2160"/>
        </w:tabs>
      </w:pPr>
      <w:r>
        <w:t>tags</w:t>
      </w:r>
      <w:r>
        <w:tab/>
      </w:r>
    </w:p>
    <w:p w14:paraId="084A9665" w14:textId="77777777" w:rsidR="008D753F" w:rsidRDefault="001061C7">
      <w:pPr>
        <w:pStyle w:val="GDefaultWidgetOption"/>
        <w:keepNext/>
        <w:tabs>
          <w:tab w:val="left" w:pos="2160"/>
        </w:tabs>
      </w:pPr>
      <w:r>
        <w:t>horizontal</w:t>
      </w:r>
      <w:r>
        <w:tab/>
        <w:t>False</w:t>
      </w:r>
    </w:p>
    <w:p w14:paraId="30785AB0" w14:textId="77777777" w:rsidR="008D753F" w:rsidRDefault="001061C7">
      <w:pPr>
        <w:pStyle w:val="GDefaultWidgetOption"/>
        <w:keepNext/>
        <w:tabs>
          <w:tab w:val="left" w:pos="2160"/>
        </w:tabs>
      </w:pPr>
      <w:r>
        <w:t>grid_chart_type</w:t>
      </w:r>
      <w:r>
        <w:tab/>
        <w:t>stacked_bar</w:t>
      </w:r>
    </w:p>
    <w:p w14:paraId="143BDC0B" w14:textId="77777777" w:rsidR="008D753F" w:rsidRDefault="001061C7">
      <w:pPr>
        <w:pStyle w:val="GDefaultWidgetOption"/>
        <w:keepNext/>
        <w:tabs>
          <w:tab w:val="left" w:pos="2160"/>
        </w:tabs>
      </w:pPr>
      <w:r>
        <w:t>sort_order</w:t>
      </w:r>
      <w:r>
        <w:tab/>
        <w:t>none</w:t>
      </w:r>
    </w:p>
    <w:p w14:paraId="57755E1F" w14:textId="77777777" w:rsidR="008D753F" w:rsidRDefault="001061C7">
      <w:pPr>
        <w:pStyle w:val="GDefaultWidgetOption"/>
        <w:keepNext/>
        <w:tabs>
          <w:tab w:val="left" w:pos="2160"/>
        </w:tabs>
      </w:pPr>
      <w:r>
        <w:t>sample</w:t>
      </w:r>
      <w:r>
        <w:tab/>
      </w:r>
    </w:p>
    <w:p w14:paraId="4CA8BA15" w14:textId="77777777" w:rsidR="008D753F" w:rsidRDefault="001061C7">
      <w:pPr>
        <w:pStyle w:val="GDefaultWidgetOption"/>
        <w:keepNext/>
        <w:tabs>
          <w:tab w:val="left" w:pos="2160"/>
        </w:tabs>
      </w:pPr>
      <w:r>
        <w:t>slide_title</w:t>
      </w:r>
      <w:r>
        <w:tab/>
      </w:r>
    </w:p>
    <w:p w14:paraId="7FF783E7" w14:textId="77777777" w:rsidR="008D753F" w:rsidRDefault="001061C7">
      <w:pPr>
        <w:pStyle w:val="GDefaultWidgetOption"/>
        <w:keepNext/>
        <w:tabs>
          <w:tab w:val="left" w:pos="2160"/>
        </w:tabs>
      </w:pPr>
      <w:r>
        <w:t>set_active</w:t>
      </w:r>
      <w:r>
        <w:tab/>
      </w:r>
    </w:p>
    <w:p w14:paraId="558C31AC" w14:textId="77777777" w:rsidR="008D753F" w:rsidRDefault="001061C7">
      <w:pPr>
        <w:pStyle w:val="GDefaultWidgetOption"/>
        <w:keepNext/>
        <w:tabs>
          <w:tab w:val="left" w:pos="2160"/>
        </w:tabs>
      </w:pPr>
      <w:r>
        <w:t>required</w:t>
      </w:r>
      <w:r>
        <w:tab/>
        <w:t>NONE</w:t>
      </w:r>
    </w:p>
    <w:p w14:paraId="7E5A7DF4" w14:textId="77777777" w:rsidR="008D753F" w:rsidRDefault="001061C7">
      <w:pPr>
        <w:pStyle w:val="GDefaultWidgetOption"/>
        <w:keepNext/>
        <w:tabs>
          <w:tab w:val="left" w:pos="2160"/>
        </w:tabs>
      </w:pPr>
      <w:r>
        <w:t>mask</w:t>
      </w:r>
      <w:r>
        <w:tab/>
      </w:r>
    </w:p>
    <w:p w14:paraId="709EFE1C" w14:textId="77777777" w:rsidR="008D753F" w:rsidRDefault="001061C7">
      <w:pPr>
        <w:pStyle w:val="GDefaultWidgetOption"/>
        <w:keepNext/>
        <w:tabs>
          <w:tab w:val="left" w:pos="2160"/>
        </w:tabs>
      </w:pPr>
      <w:r>
        <w:t>custom_order</w:t>
      </w:r>
      <w:r>
        <w:tab/>
      </w:r>
    </w:p>
    <w:p w14:paraId="1E877DC5" w14:textId="77777777" w:rsidR="008D753F" w:rsidRDefault="001061C7">
      <w:pPr>
        <w:pStyle w:val="GDefaultWidgetOption"/>
        <w:keepNext/>
        <w:tabs>
          <w:tab w:val="left" w:pos="2160"/>
        </w:tabs>
      </w:pPr>
      <w:r>
        <w:t>client</w:t>
      </w:r>
      <w:r>
        <w:tab/>
      </w:r>
    </w:p>
    <w:p w14:paraId="4EF0C34F" w14:textId="77777777" w:rsidR="008D753F" w:rsidRDefault="001061C7">
      <w:pPr>
        <w:pStyle w:val="GWidgetOption"/>
        <w:keepNext/>
        <w:tabs>
          <w:tab w:val="left" w:pos="2160"/>
        </w:tabs>
      </w:pPr>
      <w:r>
        <w:t>order</w:t>
      </w:r>
      <w:r>
        <w:tab/>
        <w:t>randomize($</w:t>
      </w:r>
      <w:proofErr w:type="spellStart"/>
      <w:r>
        <w:t>randordersen</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8F817A6" w14:textId="77777777">
        <w:tc>
          <w:tcPr>
            <w:tcW w:w="336" w:type="dxa"/>
          </w:tcPr>
          <w:p w14:paraId="05819840" w14:textId="77777777" w:rsidR="008D753F" w:rsidRDefault="001061C7">
            <w:pPr>
              <w:keepNext/>
            </w:pPr>
            <w:r>
              <w:rPr>
                <w:rStyle w:val="GResponseCode"/>
              </w:rPr>
              <w:t>1</w:t>
            </w:r>
          </w:p>
        </w:tc>
        <w:tc>
          <w:tcPr>
            <w:tcW w:w="361" w:type="dxa"/>
          </w:tcPr>
          <w:p w14:paraId="57BA8DF7" w14:textId="77777777" w:rsidR="008D753F" w:rsidRDefault="001061C7">
            <w:pPr>
              <w:keepNext/>
            </w:pPr>
            <w:r>
              <w:t>○</w:t>
            </w:r>
          </w:p>
        </w:tc>
        <w:tc>
          <w:tcPr>
            <w:tcW w:w="3731" w:type="dxa"/>
          </w:tcPr>
          <w:p w14:paraId="2AE517D8" w14:textId="77777777" w:rsidR="008D753F" w:rsidRDefault="001061C7">
            <w:pPr>
              <w:keepNext/>
            </w:pPr>
            <w:r>
              <w:t>$SenCand1Name ($SenCand1Party)</w:t>
            </w:r>
          </w:p>
        </w:tc>
        <w:tc>
          <w:tcPr>
            <w:tcW w:w="4428" w:type="dxa"/>
          </w:tcPr>
          <w:p w14:paraId="31D08E83" w14:textId="77777777" w:rsidR="008D753F" w:rsidRDefault="001061C7">
            <w:pPr>
              <w:keepNext/>
              <w:jc w:val="right"/>
              <w:rPr>
                <w:i/>
              </w:rPr>
            </w:pPr>
            <w:r>
              <w:rPr>
                <w:i/>
              </w:rPr>
              <w:t>Show if sencand1name</w:t>
            </w:r>
          </w:p>
        </w:tc>
      </w:tr>
      <w:tr w:rsidR="008D753F" w14:paraId="37BC9113" w14:textId="77777777">
        <w:tc>
          <w:tcPr>
            <w:tcW w:w="336" w:type="dxa"/>
          </w:tcPr>
          <w:p w14:paraId="50B00FE6" w14:textId="77777777" w:rsidR="008D753F" w:rsidRDefault="001061C7">
            <w:pPr>
              <w:keepNext/>
            </w:pPr>
            <w:r>
              <w:rPr>
                <w:rStyle w:val="GResponseCode"/>
              </w:rPr>
              <w:t>2</w:t>
            </w:r>
          </w:p>
        </w:tc>
        <w:tc>
          <w:tcPr>
            <w:tcW w:w="361" w:type="dxa"/>
          </w:tcPr>
          <w:p w14:paraId="0D5EC72B" w14:textId="77777777" w:rsidR="008D753F" w:rsidRDefault="001061C7">
            <w:pPr>
              <w:keepNext/>
            </w:pPr>
            <w:r>
              <w:t>○</w:t>
            </w:r>
          </w:p>
        </w:tc>
        <w:tc>
          <w:tcPr>
            <w:tcW w:w="3731" w:type="dxa"/>
          </w:tcPr>
          <w:p w14:paraId="080B8395" w14:textId="77777777" w:rsidR="008D753F" w:rsidRDefault="001061C7">
            <w:pPr>
              <w:keepNext/>
            </w:pPr>
            <w:r>
              <w:t>$SenCand2Name ($SenCand2Party)</w:t>
            </w:r>
          </w:p>
        </w:tc>
        <w:tc>
          <w:tcPr>
            <w:tcW w:w="4428" w:type="dxa"/>
          </w:tcPr>
          <w:p w14:paraId="3CC39F21" w14:textId="77777777" w:rsidR="008D753F" w:rsidRDefault="001061C7">
            <w:pPr>
              <w:keepNext/>
              <w:jc w:val="right"/>
              <w:rPr>
                <w:i/>
              </w:rPr>
            </w:pPr>
            <w:r>
              <w:rPr>
                <w:i/>
              </w:rPr>
              <w:t>Show if sencand2name</w:t>
            </w:r>
          </w:p>
        </w:tc>
      </w:tr>
      <w:tr w:rsidR="008D753F" w14:paraId="53E3B676" w14:textId="77777777">
        <w:tc>
          <w:tcPr>
            <w:tcW w:w="336" w:type="dxa"/>
          </w:tcPr>
          <w:p w14:paraId="581668CE" w14:textId="77777777" w:rsidR="008D753F" w:rsidRDefault="001061C7">
            <w:pPr>
              <w:keepNext/>
            </w:pPr>
            <w:r>
              <w:rPr>
                <w:rStyle w:val="GResponseCode"/>
              </w:rPr>
              <w:t>3</w:t>
            </w:r>
          </w:p>
        </w:tc>
        <w:tc>
          <w:tcPr>
            <w:tcW w:w="361" w:type="dxa"/>
          </w:tcPr>
          <w:p w14:paraId="6EBF9E0B" w14:textId="77777777" w:rsidR="008D753F" w:rsidRDefault="001061C7">
            <w:pPr>
              <w:keepNext/>
            </w:pPr>
            <w:r>
              <w:t>○</w:t>
            </w:r>
          </w:p>
        </w:tc>
        <w:tc>
          <w:tcPr>
            <w:tcW w:w="3731" w:type="dxa"/>
          </w:tcPr>
          <w:p w14:paraId="481F0BD3" w14:textId="77777777" w:rsidR="008D753F" w:rsidRDefault="001061C7">
            <w:pPr>
              <w:keepNext/>
            </w:pPr>
            <w:r>
              <w:t>$SenCand3Name ($SenCand3Party)</w:t>
            </w:r>
          </w:p>
        </w:tc>
        <w:tc>
          <w:tcPr>
            <w:tcW w:w="4428" w:type="dxa"/>
          </w:tcPr>
          <w:p w14:paraId="6A1572D8" w14:textId="77777777" w:rsidR="008D753F" w:rsidRDefault="001061C7">
            <w:pPr>
              <w:keepNext/>
              <w:jc w:val="right"/>
              <w:rPr>
                <w:i/>
              </w:rPr>
            </w:pPr>
            <w:r>
              <w:rPr>
                <w:i/>
              </w:rPr>
              <w:t>Show if sencand3name</w:t>
            </w:r>
          </w:p>
        </w:tc>
      </w:tr>
      <w:tr w:rsidR="008D753F" w14:paraId="267189FA" w14:textId="77777777">
        <w:tc>
          <w:tcPr>
            <w:tcW w:w="336" w:type="dxa"/>
          </w:tcPr>
          <w:p w14:paraId="61DBBF95" w14:textId="77777777" w:rsidR="008D753F" w:rsidRDefault="001061C7">
            <w:pPr>
              <w:keepNext/>
            </w:pPr>
            <w:r>
              <w:rPr>
                <w:rStyle w:val="GResponseCode"/>
              </w:rPr>
              <w:t>7</w:t>
            </w:r>
          </w:p>
        </w:tc>
        <w:tc>
          <w:tcPr>
            <w:tcW w:w="361" w:type="dxa"/>
          </w:tcPr>
          <w:p w14:paraId="4651947D" w14:textId="77777777" w:rsidR="008D753F" w:rsidRDefault="001061C7">
            <w:pPr>
              <w:keepNext/>
            </w:pPr>
            <w:r>
              <w:t>○</w:t>
            </w:r>
          </w:p>
        </w:tc>
        <w:tc>
          <w:tcPr>
            <w:tcW w:w="3731" w:type="dxa"/>
          </w:tcPr>
          <w:p w14:paraId="42BA65B0" w14:textId="77777777" w:rsidR="008D753F" w:rsidRDefault="001061C7">
            <w:pPr>
              <w:keepNext/>
            </w:pPr>
            <w:r>
              <w:t>Other (open [CC24_365_t])</w:t>
            </w:r>
          </w:p>
        </w:tc>
        <w:tc>
          <w:tcPr>
            <w:tcW w:w="4428" w:type="dxa"/>
          </w:tcPr>
          <w:p w14:paraId="03DBE875" w14:textId="77777777" w:rsidR="008D753F" w:rsidRDefault="001061C7">
            <w:pPr>
              <w:keepNext/>
              <w:jc w:val="right"/>
              <w:rPr>
                <w:i/>
              </w:rPr>
            </w:pPr>
            <w:r>
              <w:rPr>
                <w:i/>
              </w:rPr>
              <w:t>Not randomized</w:t>
            </w:r>
          </w:p>
        </w:tc>
      </w:tr>
      <w:tr w:rsidR="008D753F" w14:paraId="4F34CAC8" w14:textId="77777777">
        <w:tc>
          <w:tcPr>
            <w:tcW w:w="336" w:type="dxa"/>
          </w:tcPr>
          <w:p w14:paraId="6CC6FB82" w14:textId="77777777" w:rsidR="008D753F" w:rsidRDefault="001061C7">
            <w:pPr>
              <w:keepNext/>
            </w:pPr>
            <w:r>
              <w:rPr>
                <w:rStyle w:val="GResponseCode"/>
              </w:rPr>
              <w:t>8</w:t>
            </w:r>
          </w:p>
        </w:tc>
        <w:tc>
          <w:tcPr>
            <w:tcW w:w="361" w:type="dxa"/>
          </w:tcPr>
          <w:p w14:paraId="28AB9334" w14:textId="77777777" w:rsidR="008D753F" w:rsidRDefault="001061C7">
            <w:pPr>
              <w:keepNext/>
            </w:pPr>
            <w:r>
              <w:t>○</w:t>
            </w:r>
          </w:p>
        </w:tc>
        <w:tc>
          <w:tcPr>
            <w:tcW w:w="3731" w:type="dxa"/>
          </w:tcPr>
          <w:p w14:paraId="593AF7CC" w14:textId="77777777" w:rsidR="008D753F" w:rsidRDefault="001061C7">
            <w:pPr>
              <w:keepNext/>
            </w:pPr>
            <w:r>
              <w:t>I'm not sure</w:t>
            </w:r>
          </w:p>
        </w:tc>
        <w:tc>
          <w:tcPr>
            <w:tcW w:w="4428" w:type="dxa"/>
          </w:tcPr>
          <w:p w14:paraId="46413902" w14:textId="77777777" w:rsidR="008D753F" w:rsidRDefault="001061C7">
            <w:pPr>
              <w:keepNext/>
              <w:jc w:val="right"/>
              <w:rPr>
                <w:i/>
              </w:rPr>
            </w:pPr>
            <w:r>
              <w:rPr>
                <w:i/>
              </w:rPr>
              <w:t>Not randomized</w:t>
            </w:r>
          </w:p>
        </w:tc>
      </w:tr>
      <w:tr w:rsidR="008D753F" w14:paraId="369D2B33" w14:textId="77777777">
        <w:tc>
          <w:tcPr>
            <w:tcW w:w="336" w:type="dxa"/>
          </w:tcPr>
          <w:p w14:paraId="37543851" w14:textId="77777777" w:rsidR="008D753F" w:rsidRDefault="001061C7">
            <w:pPr>
              <w:keepNext/>
            </w:pPr>
            <w:r>
              <w:rPr>
                <w:rStyle w:val="GResponseCode"/>
              </w:rPr>
              <w:t>9</w:t>
            </w:r>
          </w:p>
        </w:tc>
        <w:tc>
          <w:tcPr>
            <w:tcW w:w="361" w:type="dxa"/>
          </w:tcPr>
          <w:p w14:paraId="35015737" w14:textId="77777777" w:rsidR="008D753F" w:rsidRDefault="001061C7">
            <w:pPr>
              <w:keepNext/>
            </w:pPr>
            <w:r>
              <w:t>○</w:t>
            </w:r>
          </w:p>
        </w:tc>
        <w:tc>
          <w:tcPr>
            <w:tcW w:w="3731" w:type="dxa"/>
          </w:tcPr>
          <w:p w14:paraId="0F7BA004" w14:textId="77777777" w:rsidR="008D753F" w:rsidRDefault="001061C7">
            <w:pPr>
              <w:keepNext/>
            </w:pPr>
            <w:r>
              <w:t>No one</w:t>
            </w:r>
          </w:p>
        </w:tc>
        <w:tc>
          <w:tcPr>
            <w:tcW w:w="4428" w:type="dxa"/>
          </w:tcPr>
          <w:p w14:paraId="14B6746D" w14:textId="77777777" w:rsidR="008D753F" w:rsidRDefault="001061C7">
            <w:pPr>
              <w:keepNext/>
              <w:jc w:val="right"/>
              <w:rPr>
                <w:i/>
              </w:rPr>
            </w:pPr>
            <w:r>
              <w:rPr>
                <w:i/>
              </w:rPr>
              <w:t>Not randomized</w:t>
            </w:r>
          </w:p>
        </w:tc>
      </w:tr>
      <w:tr w:rsidR="008D753F" w14:paraId="3DE8FACE" w14:textId="77777777">
        <w:tc>
          <w:tcPr>
            <w:tcW w:w="336" w:type="dxa"/>
          </w:tcPr>
          <w:p w14:paraId="468F26CF" w14:textId="77777777" w:rsidR="008D753F" w:rsidRDefault="001061C7">
            <w:pPr>
              <w:keepNext/>
            </w:pPr>
            <w:r>
              <w:rPr>
                <w:rStyle w:val="GResponseCode"/>
              </w:rPr>
              <w:t>98</w:t>
            </w:r>
          </w:p>
        </w:tc>
        <w:tc>
          <w:tcPr>
            <w:tcW w:w="361" w:type="dxa"/>
          </w:tcPr>
          <w:p w14:paraId="7CD0A086" w14:textId="77777777" w:rsidR="008D753F" w:rsidRDefault="008D753F">
            <w:pPr>
              <w:keepNext/>
            </w:pPr>
          </w:p>
        </w:tc>
        <w:tc>
          <w:tcPr>
            <w:tcW w:w="3731" w:type="dxa"/>
          </w:tcPr>
          <w:p w14:paraId="6AAB1FE6" w14:textId="77777777" w:rsidR="008D753F" w:rsidRDefault="001061C7">
            <w:pPr>
              <w:pStyle w:val="GAdminOption"/>
              <w:keepNext/>
            </w:pPr>
            <w:r>
              <w:t>Skipped</w:t>
            </w:r>
          </w:p>
        </w:tc>
        <w:tc>
          <w:tcPr>
            <w:tcW w:w="4428" w:type="dxa"/>
          </w:tcPr>
          <w:p w14:paraId="41F3B80F" w14:textId="77777777" w:rsidR="008D753F" w:rsidRDefault="008D753F">
            <w:pPr>
              <w:keepNext/>
              <w:jc w:val="right"/>
              <w:rPr>
                <w:i/>
              </w:rPr>
            </w:pPr>
          </w:p>
        </w:tc>
      </w:tr>
      <w:tr w:rsidR="008D753F" w14:paraId="743CDFA1" w14:textId="77777777">
        <w:tc>
          <w:tcPr>
            <w:tcW w:w="336" w:type="dxa"/>
          </w:tcPr>
          <w:p w14:paraId="2DEA8522" w14:textId="77777777" w:rsidR="008D753F" w:rsidRDefault="001061C7">
            <w:pPr>
              <w:keepNext/>
            </w:pPr>
            <w:r>
              <w:rPr>
                <w:rStyle w:val="GResponseCode"/>
              </w:rPr>
              <w:t>99</w:t>
            </w:r>
          </w:p>
        </w:tc>
        <w:tc>
          <w:tcPr>
            <w:tcW w:w="361" w:type="dxa"/>
          </w:tcPr>
          <w:p w14:paraId="19022A18" w14:textId="77777777" w:rsidR="008D753F" w:rsidRDefault="008D753F">
            <w:pPr>
              <w:keepNext/>
            </w:pPr>
          </w:p>
        </w:tc>
        <w:tc>
          <w:tcPr>
            <w:tcW w:w="3731" w:type="dxa"/>
          </w:tcPr>
          <w:p w14:paraId="03158BCD" w14:textId="77777777" w:rsidR="008D753F" w:rsidRDefault="001061C7">
            <w:pPr>
              <w:pStyle w:val="GAdminOption"/>
              <w:keepNext/>
            </w:pPr>
            <w:r>
              <w:t>Not Asked</w:t>
            </w:r>
          </w:p>
        </w:tc>
        <w:tc>
          <w:tcPr>
            <w:tcW w:w="4428" w:type="dxa"/>
          </w:tcPr>
          <w:p w14:paraId="6CA0E9F9" w14:textId="77777777" w:rsidR="008D753F" w:rsidRDefault="008D753F">
            <w:pPr>
              <w:keepNext/>
              <w:jc w:val="right"/>
              <w:rPr>
                <w:i/>
              </w:rPr>
            </w:pPr>
          </w:p>
        </w:tc>
      </w:tr>
    </w:tbl>
    <w:p w14:paraId="5E5C2317" w14:textId="77777777" w:rsidR="008D753F" w:rsidRDefault="008D753F">
      <w:pPr>
        <w:pStyle w:val="GQuestionSpacer"/>
      </w:pPr>
    </w:p>
    <w:p w14:paraId="0FBB1016" w14:textId="77777777" w:rsidR="008D753F" w:rsidRDefault="001061C7">
      <w:pPr>
        <w:pStyle w:val="GPage"/>
        <w:keepNext/>
      </w:pPr>
      <w:bookmarkStart w:id="196" w:name="_Toc175835943"/>
      <w:r>
        <w:lastRenderedPageBreak/>
        <w:t>Page: implicit_page_CC24_365a</w:t>
      </w:r>
      <w:bookmarkEnd w:id="196"/>
    </w:p>
    <w:tbl>
      <w:tblPr>
        <w:tblStyle w:val="GQuestionCommonProperties"/>
        <w:tblW w:w="0" w:type="auto"/>
        <w:tblInd w:w="0" w:type="dxa"/>
        <w:tblLook w:val="04A0" w:firstRow="1" w:lastRow="0" w:firstColumn="1" w:lastColumn="0" w:noHBand="0" w:noVBand="1"/>
      </w:tblPr>
      <w:tblGrid>
        <w:gridCol w:w="1840"/>
        <w:gridCol w:w="7520"/>
      </w:tblGrid>
      <w:tr w:rsidR="008D753F" w14:paraId="70CF3E73" w14:textId="77777777">
        <w:tc>
          <w:tcPr>
            <w:tcW w:w="0" w:type="dxa"/>
            <w:shd w:val="clear" w:color="auto" w:fill="D0D0D0"/>
          </w:tcPr>
          <w:p w14:paraId="1664D098" w14:textId="77777777" w:rsidR="008D753F" w:rsidRDefault="001061C7">
            <w:pPr>
              <w:pStyle w:val="GVariableNameP"/>
              <w:keepNext/>
            </w:pPr>
            <w:r>
              <w:fldChar w:fldCharType="begin"/>
            </w:r>
            <w:r>
              <w:instrText>TC CC24_365a \\l 2 \\f a</w:instrText>
            </w:r>
            <w:r>
              <w:fldChar w:fldCharType="end"/>
            </w:r>
            <w:r>
              <w:t>CC24_365a</w:t>
            </w:r>
            <w:r>
              <w:rPr>
                <w:i/>
              </w:rPr>
              <w:t>- Show if CC24_365 in [1,2,3,7] and SenCand3Name</w:t>
            </w:r>
          </w:p>
        </w:tc>
        <w:tc>
          <w:tcPr>
            <w:tcW w:w="0" w:type="dxa"/>
            <w:shd w:val="clear" w:color="auto" w:fill="D0D0D0"/>
            <w:vAlign w:val="bottom"/>
          </w:tcPr>
          <w:p w14:paraId="34A31E54" w14:textId="77777777" w:rsidR="008D753F" w:rsidRDefault="001061C7">
            <w:pPr>
              <w:keepNext/>
              <w:jc w:val="right"/>
            </w:pPr>
            <w:r>
              <w:t>SINGLE CHOICE</w:t>
            </w:r>
          </w:p>
        </w:tc>
      </w:tr>
      <w:tr w:rsidR="008D753F" w14:paraId="46879647" w14:textId="77777777">
        <w:tc>
          <w:tcPr>
            <w:tcW w:w="8856" w:type="dxa"/>
            <w:gridSpan w:val="2"/>
            <w:shd w:val="clear" w:color="auto" w:fill="D0D0D0"/>
          </w:tcPr>
          <w:p w14:paraId="599BBBFC" w14:textId="77777777" w:rsidR="008D753F" w:rsidRDefault="001061C7">
            <w:pPr>
              <w:keepNext/>
            </w:pPr>
            <w:r>
              <w:t>Who is your second choice for U.S. Senator?</w:t>
            </w:r>
          </w:p>
        </w:tc>
      </w:tr>
    </w:tbl>
    <w:p w14:paraId="5A9CF290" w14:textId="77777777" w:rsidR="008D753F" w:rsidRDefault="008D753F">
      <w:pPr>
        <w:pStyle w:val="GQuestionSpacer"/>
        <w:keepNext/>
      </w:pPr>
    </w:p>
    <w:p w14:paraId="5212772C" w14:textId="77777777" w:rsidR="008D753F" w:rsidRDefault="001061C7">
      <w:pPr>
        <w:pStyle w:val="GDefaultWidgetOption"/>
        <w:keepNext/>
        <w:tabs>
          <w:tab w:val="left" w:pos="2160"/>
        </w:tabs>
      </w:pPr>
      <w:r>
        <w:t>pii</w:t>
      </w:r>
      <w:r>
        <w:tab/>
        <w:t>False</w:t>
      </w:r>
    </w:p>
    <w:p w14:paraId="2972AC4D" w14:textId="77777777" w:rsidR="008D753F" w:rsidRDefault="001061C7">
      <w:pPr>
        <w:pStyle w:val="GDefaultWidgetOption"/>
        <w:keepNext/>
        <w:tabs>
          <w:tab w:val="left" w:pos="2160"/>
        </w:tabs>
      </w:pPr>
      <w:r>
        <w:t>chart_layout</w:t>
      </w:r>
      <w:r>
        <w:tab/>
        <w:t>1</w:t>
      </w:r>
    </w:p>
    <w:p w14:paraId="2F48CD3B" w14:textId="77777777" w:rsidR="008D753F" w:rsidRDefault="001061C7">
      <w:pPr>
        <w:pStyle w:val="GWidgetOption"/>
        <w:keepNext/>
        <w:tabs>
          <w:tab w:val="left" w:pos="2160"/>
        </w:tabs>
      </w:pPr>
      <w:proofErr w:type="spellStart"/>
      <w:r>
        <w:t>varlabel</w:t>
      </w:r>
      <w:proofErr w:type="spellEnd"/>
      <w:r>
        <w:tab/>
        <w:t>Senate second preference</w:t>
      </w:r>
    </w:p>
    <w:p w14:paraId="16F6204F" w14:textId="77777777" w:rsidR="008D753F" w:rsidRDefault="001061C7">
      <w:pPr>
        <w:pStyle w:val="GDefaultWidgetOption"/>
        <w:keepNext/>
        <w:tabs>
          <w:tab w:val="left" w:pos="2160"/>
        </w:tabs>
      </w:pPr>
      <w:r>
        <w:t>topic</w:t>
      </w:r>
      <w:r>
        <w:tab/>
      </w:r>
    </w:p>
    <w:p w14:paraId="7B42424C" w14:textId="77777777" w:rsidR="008D753F" w:rsidRDefault="001061C7">
      <w:pPr>
        <w:pStyle w:val="GDefaultWidgetOption"/>
        <w:keepNext/>
        <w:tabs>
          <w:tab w:val="left" w:pos="2160"/>
        </w:tabs>
      </w:pPr>
      <w:r>
        <w:t>chart_color</w:t>
      </w:r>
      <w:r>
        <w:tab/>
        <w:t>green</w:t>
      </w:r>
    </w:p>
    <w:p w14:paraId="37F66861" w14:textId="77777777" w:rsidR="008D753F" w:rsidRDefault="001061C7">
      <w:pPr>
        <w:pStyle w:val="GDefaultWidgetOption"/>
        <w:keepNext/>
        <w:tabs>
          <w:tab w:val="left" w:pos="2160"/>
        </w:tabs>
      </w:pPr>
      <w:r>
        <w:t>chart_type</w:t>
      </w:r>
      <w:r>
        <w:tab/>
        <w:t>bar</w:t>
      </w:r>
    </w:p>
    <w:p w14:paraId="030F1401" w14:textId="77777777" w:rsidR="008D753F" w:rsidRDefault="001061C7">
      <w:pPr>
        <w:pStyle w:val="GDefaultWidgetOption"/>
        <w:keepNext/>
        <w:tabs>
          <w:tab w:val="left" w:pos="2160"/>
        </w:tabs>
      </w:pPr>
      <w:r>
        <w:t>crossbreak</w:t>
      </w:r>
      <w:r>
        <w:tab/>
        <w:t>Total</w:t>
      </w:r>
    </w:p>
    <w:p w14:paraId="747F17C4" w14:textId="77777777" w:rsidR="008D753F" w:rsidRDefault="001061C7">
      <w:pPr>
        <w:pStyle w:val="GDefaultWidgetOption"/>
        <w:keepNext/>
        <w:tabs>
          <w:tab w:val="left" w:pos="2160"/>
        </w:tabs>
      </w:pPr>
      <w:r>
        <w:t>wrap</w:t>
      </w:r>
      <w:r>
        <w:tab/>
        <w:t>True</w:t>
      </w:r>
    </w:p>
    <w:p w14:paraId="4ABFBD41" w14:textId="77777777" w:rsidR="008D753F" w:rsidRDefault="001061C7">
      <w:pPr>
        <w:pStyle w:val="GDefaultWidgetOption"/>
        <w:keepNext/>
        <w:tabs>
          <w:tab w:val="left" w:pos="2160"/>
        </w:tabs>
      </w:pPr>
      <w:r>
        <w:t>is_rating</w:t>
      </w:r>
      <w:r>
        <w:tab/>
        <w:t>False</w:t>
      </w:r>
    </w:p>
    <w:p w14:paraId="38CC4B8B" w14:textId="77777777" w:rsidR="008D753F" w:rsidRDefault="001061C7">
      <w:pPr>
        <w:pStyle w:val="GDefaultWidgetOption"/>
        <w:keepNext/>
        <w:tabs>
          <w:tab w:val="left" w:pos="2160"/>
        </w:tabs>
      </w:pPr>
      <w:r>
        <w:t>required_text</w:t>
      </w:r>
      <w:r>
        <w:tab/>
        <w:t>Please choose an answer</w:t>
      </w:r>
    </w:p>
    <w:p w14:paraId="107AE0AD" w14:textId="77777777" w:rsidR="008D753F" w:rsidRDefault="001061C7">
      <w:pPr>
        <w:pStyle w:val="GDefaultWidgetOption"/>
        <w:keepNext/>
        <w:tabs>
          <w:tab w:val="left" w:pos="2160"/>
        </w:tabs>
      </w:pPr>
      <w:r>
        <w:t>min_columns</w:t>
      </w:r>
      <w:r>
        <w:tab/>
        <w:t>1</w:t>
      </w:r>
    </w:p>
    <w:p w14:paraId="550A03C5" w14:textId="77777777" w:rsidR="008D753F" w:rsidRDefault="001061C7">
      <w:pPr>
        <w:pStyle w:val="GDefaultWidgetOption"/>
        <w:keepNext/>
        <w:tabs>
          <w:tab w:val="left" w:pos="2160"/>
        </w:tabs>
      </w:pPr>
      <w:r>
        <w:t>sample_type</w:t>
      </w:r>
      <w:r>
        <w:tab/>
      </w:r>
    </w:p>
    <w:p w14:paraId="7C3F7BDF" w14:textId="77777777" w:rsidR="008D753F" w:rsidRDefault="001061C7">
      <w:pPr>
        <w:pStyle w:val="GDefaultWidgetOption"/>
        <w:keepNext/>
        <w:tabs>
          <w:tab w:val="left" w:pos="2160"/>
        </w:tabs>
      </w:pPr>
      <w:r>
        <w:t>access</w:t>
      </w:r>
      <w:r>
        <w:tab/>
      </w:r>
    </w:p>
    <w:p w14:paraId="2A801C04" w14:textId="77777777" w:rsidR="008D753F" w:rsidRDefault="001061C7">
      <w:pPr>
        <w:pStyle w:val="GDefaultWidgetOption"/>
        <w:keepNext/>
        <w:tabs>
          <w:tab w:val="left" w:pos="2160"/>
        </w:tabs>
      </w:pPr>
      <w:r>
        <w:t>autoadvance</w:t>
      </w:r>
      <w:r>
        <w:tab/>
        <w:t>False</w:t>
      </w:r>
    </w:p>
    <w:p w14:paraId="0FBF7EA0" w14:textId="77777777" w:rsidR="008D753F" w:rsidRDefault="001061C7">
      <w:pPr>
        <w:pStyle w:val="GDefaultWidgetOption"/>
        <w:keepNext/>
        <w:tabs>
          <w:tab w:val="left" w:pos="2160"/>
        </w:tabs>
      </w:pPr>
      <w:r>
        <w:t>columns</w:t>
      </w:r>
      <w:r>
        <w:tab/>
        <w:t>1</w:t>
      </w:r>
    </w:p>
    <w:p w14:paraId="40698A4E" w14:textId="77777777" w:rsidR="008D753F" w:rsidRDefault="001061C7">
      <w:pPr>
        <w:pStyle w:val="GDefaultWidgetOption"/>
        <w:keepNext/>
        <w:tabs>
          <w:tab w:val="left" w:pos="2160"/>
        </w:tabs>
      </w:pPr>
      <w:r>
        <w:t>widget</w:t>
      </w:r>
      <w:r>
        <w:tab/>
      </w:r>
    </w:p>
    <w:p w14:paraId="2BEBA56F" w14:textId="77777777" w:rsidR="008D753F" w:rsidRDefault="001061C7">
      <w:pPr>
        <w:pStyle w:val="GDefaultWidgetOption"/>
        <w:keepNext/>
        <w:tabs>
          <w:tab w:val="left" w:pos="2160"/>
        </w:tabs>
      </w:pPr>
      <w:r>
        <w:t>filter_text</w:t>
      </w:r>
      <w:r>
        <w:tab/>
      </w:r>
    </w:p>
    <w:p w14:paraId="0A3657AA" w14:textId="77777777" w:rsidR="008D753F" w:rsidRDefault="001061C7">
      <w:pPr>
        <w:pStyle w:val="GDefaultWidgetOption"/>
        <w:keepNext/>
        <w:tabs>
          <w:tab w:val="left" w:pos="2160"/>
        </w:tabs>
      </w:pPr>
      <w:r>
        <w:t>as_banner</w:t>
      </w:r>
      <w:r>
        <w:tab/>
        <w:t>False</w:t>
      </w:r>
    </w:p>
    <w:p w14:paraId="61CDBB0B" w14:textId="77777777" w:rsidR="008D753F" w:rsidRDefault="001061C7">
      <w:pPr>
        <w:pStyle w:val="GDefaultWidgetOption"/>
        <w:keepNext/>
        <w:tabs>
          <w:tab w:val="left" w:pos="2160"/>
        </w:tabs>
      </w:pPr>
      <w:r>
        <w:t>description</w:t>
      </w:r>
      <w:r>
        <w:tab/>
      </w:r>
    </w:p>
    <w:p w14:paraId="2C8D8E3B" w14:textId="77777777" w:rsidR="008D753F" w:rsidRDefault="001061C7">
      <w:pPr>
        <w:pStyle w:val="GDefaultWidgetOption"/>
        <w:keepNext/>
        <w:tabs>
          <w:tab w:val="left" w:pos="2160"/>
        </w:tabs>
      </w:pPr>
      <w:r>
        <w:t>spd_category</w:t>
      </w:r>
      <w:r>
        <w:tab/>
      </w:r>
    </w:p>
    <w:p w14:paraId="4D96433A" w14:textId="77777777" w:rsidR="008D753F" w:rsidRDefault="001061C7">
      <w:pPr>
        <w:pStyle w:val="GDefaultWidgetOption"/>
        <w:keepNext/>
        <w:tabs>
          <w:tab w:val="left" w:pos="2160"/>
        </w:tabs>
      </w:pPr>
      <w:r>
        <w:t>tags</w:t>
      </w:r>
      <w:r>
        <w:tab/>
      </w:r>
    </w:p>
    <w:p w14:paraId="189DE116" w14:textId="77777777" w:rsidR="008D753F" w:rsidRDefault="001061C7">
      <w:pPr>
        <w:pStyle w:val="GDefaultWidgetOption"/>
        <w:keepNext/>
        <w:tabs>
          <w:tab w:val="left" w:pos="2160"/>
        </w:tabs>
      </w:pPr>
      <w:r>
        <w:t>horizontal</w:t>
      </w:r>
      <w:r>
        <w:tab/>
        <w:t>False</w:t>
      </w:r>
    </w:p>
    <w:p w14:paraId="7BD0DABC" w14:textId="77777777" w:rsidR="008D753F" w:rsidRDefault="001061C7">
      <w:pPr>
        <w:pStyle w:val="GDefaultWidgetOption"/>
        <w:keepNext/>
        <w:tabs>
          <w:tab w:val="left" w:pos="2160"/>
        </w:tabs>
      </w:pPr>
      <w:r>
        <w:t>grid_chart_type</w:t>
      </w:r>
      <w:r>
        <w:tab/>
        <w:t>stacked_bar</w:t>
      </w:r>
    </w:p>
    <w:p w14:paraId="16646505" w14:textId="77777777" w:rsidR="008D753F" w:rsidRDefault="001061C7">
      <w:pPr>
        <w:pStyle w:val="GDefaultWidgetOption"/>
        <w:keepNext/>
        <w:tabs>
          <w:tab w:val="left" w:pos="2160"/>
        </w:tabs>
      </w:pPr>
      <w:r>
        <w:t>sort_order</w:t>
      </w:r>
      <w:r>
        <w:tab/>
        <w:t>none</w:t>
      </w:r>
    </w:p>
    <w:p w14:paraId="24843AEC" w14:textId="77777777" w:rsidR="008D753F" w:rsidRDefault="001061C7">
      <w:pPr>
        <w:pStyle w:val="GDefaultWidgetOption"/>
        <w:keepNext/>
        <w:tabs>
          <w:tab w:val="left" w:pos="2160"/>
        </w:tabs>
      </w:pPr>
      <w:r>
        <w:t>sample</w:t>
      </w:r>
      <w:r>
        <w:tab/>
      </w:r>
    </w:p>
    <w:p w14:paraId="7FD53BDC" w14:textId="77777777" w:rsidR="008D753F" w:rsidRDefault="001061C7">
      <w:pPr>
        <w:pStyle w:val="GDefaultWidgetOption"/>
        <w:keepNext/>
        <w:tabs>
          <w:tab w:val="left" w:pos="2160"/>
        </w:tabs>
      </w:pPr>
      <w:r>
        <w:t>slide_title</w:t>
      </w:r>
      <w:r>
        <w:tab/>
      </w:r>
    </w:p>
    <w:p w14:paraId="326655BE" w14:textId="77777777" w:rsidR="008D753F" w:rsidRDefault="001061C7">
      <w:pPr>
        <w:pStyle w:val="GDefaultWidgetOption"/>
        <w:keepNext/>
        <w:tabs>
          <w:tab w:val="left" w:pos="2160"/>
        </w:tabs>
      </w:pPr>
      <w:r>
        <w:t>set_active</w:t>
      </w:r>
      <w:r>
        <w:tab/>
      </w:r>
    </w:p>
    <w:p w14:paraId="1AF42661" w14:textId="77777777" w:rsidR="008D753F" w:rsidRDefault="001061C7">
      <w:pPr>
        <w:pStyle w:val="GDefaultWidgetOption"/>
        <w:keepNext/>
        <w:tabs>
          <w:tab w:val="left" w:pos="2160"/>
        </w:tabs>
      </w:pPr>
      <w:r>
        <w:t>required</w:t>
      </w:r>
      <w:r>
        <w:tab/>
        <w:t>NONE</w:t>
      </w:r>
    </w:p>
    <w:p w14:paraId="23710E3D" w14:textId="77777777" w:rsidR="008D753F" w:rsidRDefault="001061C7">
      <w:pPr>
        <w:pStyle w:val="GDefaultWidgetOption"/>
        <w:keepNext/>
        <w:tabs>
          <w:tab w:val="left" w:pos="2160"/>
        </w:tabs>
      </w:pPr>
      <w:r>
        <w:t>mask</w:t>
      </w:r>
      <w:r>
        <w:tab/>
      </w:r>
    </w:p>
    <w:p w14:paraId="433BFA13" w14:textId="77777777" w:rsidR="008D753F" w:rsidRDefault="001061C7">
      <w:pPr>
        <w:pStyle w:val="GDefaultWidgetOption"/>
        <w:keepNext/>
        <w:tabs>
          <w:tab w:val="left" w:pos="2160"/>
        </w:tabs>
      </w:pPr>
      <w:r>
        <w:t>custom_order</w:t>
      </w:r>
      <w:r>
        <w:tab/>
      </w:r>
    </w:p>
    <w:p w14:paraId="6EF5826B" w14:textId="77777777" w:rsidR="008D753F" w:rsidRDefault="001061C7">
      <w:pPr>
        <w:pStyle w:val="GDefaultWidgetOption"/>
        <w:keepNext/>
        <w:tabs>
          <w:tab w:val="left" w:pos="2160"/>
        </w:tabs>
      </w:pPr>
      <w:r>
        <w:t>client</w:t>
      </w:r>
      <w:r>
        <w:tab/>
      </w:r>
    </w:p>
    <w:p w14:paraId="5B9922B4"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B7AF161" w14:textId="77777777">
        <w:tc>
          <w:tcPr>
            <w:tcW w:w="336" w:type="dxa"/>
          </w:tcPr>
          <w:p w14:paraId="1CD53985" w14:textId="77777777" w:rsidR="008D753F" w:rsidRDefault="001061C7">
            <w:pPr>
              <w:keepNext/>
            </w:pPr>
            <w:r>
              <w:rPr>
                <w:rStyle w:val="GResponseCode"/>
              </w:rPr>
              <w:t>1</w:t>
            </w:r>
          </w:p>
        </w:tc>
        <w:tc>
          <w:tcPr>
            <w:tcW w:w="361" w:type="dxa"/>
          </w:tcPr>
          <w:p w14:paraId="3B0C6CE6" w14:textId="77777777" w:rsidR="008D753F" w:rsidRDefault="001061C7">
            <w:pPr>
              <w:keepNext/>
            </w:pPr>
            <w:r>
              <w:t>○</w:t>
            </w:r>
          </w:p>
        </w:tc>
        <w:tc>
          <w:tcPr>
            <w:tcW w:w="3731" w:type="dxa"/>
          </w:tcPr>
          <w:p w14:paraId="66BA7544" w14:textId="77777777" w:rsidR="008D753F" w:rsidRDefault="001061C7">
            <w:pPr>
              <w:keepNext/>
            </w:pPr>
            <w:r>
              <w:t>$SenCand1Name ($SenCand1Party)</w:t>
            </w:r>
          </w:p>
        </w:tc>
        <w:tc>
          <w:tcPr>
            <w:tcW w:w="4428" w:type="dxa"/>
          </w:tcPr>
          <w:p w14:paraId="1A319702" w14:textId="77777777" w:rsidR="008D753F" w:rsidRDefault="001061C7">
            <w:pPr>
              <w:keepNext/>
              <w:jc w:val="right"/>
              <w:rPr>
                <w:i/>
              </w:rPr>
            </w:pPr>
            <w:r>
              <w:rPr>
                <w:i/>
              </w:rPr>
              <w:t>Show if sencand1name and cc24_</w:t>
            </w:r>
            <w:proofErr w:type="gramStart"/>
            <w:r>
              <w:rPr>
                <w:i/>
              </w:rPr>
              <w:t>365 !</w:t>
            </w:r>
            <w:proofErr w:type="gramEnd"/>
            <w:r>
              <w:rPr>
                <w:i/>
              </w:rPr>
              <w:t>= 1</w:t>
            </w:r>
          </w:p>
        </w:tc>
      </w:tr>
      <w:tr w:rsidR="008D753F" w14:paraId="4EA87073" w14:textId="77777777">
        <w:tc>
          <w:tcPr>
            <w:tcW w:w="336" w:type="dxa"/>
          </w:tcPr>
          <w:p w14:paraId="368B0548" w14:textId="77777777" w:rsidR="008D753F" w:rsidRDefault="001061C7">
            <w:pPr>
              <w:keepNext/>
            </w:pPr>
            <w:r>
              <w:rPr>
                <w:rStyle w:val="GResponseCode"/>
              </w:rPr>
              <w:t>2</w:t>
            </w:r>
          </w:p>
        </w:tc>
        <w:tc>
          <w:tcPr>
            <w:tcW w:w="361" w:type="dxa"/>
          </w:tcPr>
          <w:p w14:paraId="0E567C57" w14:textId="77777777" w:rsidR="008D753F" w:rsidRDefault="001061C7">
            <w:pPr>
              <w:keepNext/>
            </w:pPr>
            <w:r>
              <w:t>○</w:t>
            </w:r>
          </w:p>
        </w:tc>
        <w:tc>
          <w:tcPr>
            <w:tcW w:w="3731" w:type="dxa"/>
          </w:tcPr>
          <w:p w14:paraId="26ECDFA3" w14:textId="77777777" w:rsidR="008D753F" w:rsidRDefault="001061C7">
            <w:pPr>
              <w:keepNext/>
            </w:pPr>
            <w:r>
              <w:t>$SenCand2Name ($SenCand2Party)</w:t>
            </w:r>
          </w:p>
        </w:tc>
        <w:tc>
          <w:tcPr>
            <w:tcW w:w="4428" w:type="dxa"/>
          </w:tcPr>
          <w:p w14:paraId="684C355F" w14:textId="77777777" w:rsidR="008D753F" w:rsidRDefault="001061C7">
            <w:pPr>
              <w:keepNext/>
              <w:jc w:val="right"/>
              <w:rPr>
                <w:i/>
              </w:rPr>
            </w:pPr>
            <w:r>
              <w:rPr>
                <w:i/>
              </w:rPr>
              <w:t>Show if sencand2name and cc24_</w:t>
            </w:r>
            <w:proofErr w:type="gramStart"/>
            <w:r>
              <w:rPr>
                <w:i/>
              </w:rPr>
              <w:t>365 !</w:t>
            </w:r>
            <w:proofErr w:type="gramEnd"/>
            <w:r>
              <w:rPr>
                <w:i/>
              </w:rPr>
              <w:t>= 2</w:t>
            </w:r>
          </w:p>
        </w:tc>
      </w:tr>
      <w:tr w:rsidR="008D753F" w14:paraId="465878FC" w14:textId="77777777">
        <w:tc>
          <w:tcPr>
            <w:tcW w:w="336" w:type="dxa"/>
          </w:tcPr>
          <w:p w14:paraId="2EEEDE0B" w14:textId="77777777" w:rsidR="008D753F" w:rsidRDefault="001061C7">
            <w:pPr>
              <w:keepNext/>
            </w:pPr>
            <w:r>
              <w:rPr>
                <w:rStyle w:val="GResponseCode"/>
              </w:rPr>
              <w:t>3</w:t>
            </w:r>
          </w:p>
        </w:tc>
        <w:tc>
          <w:tcPr>
            <w:tcW w:w="361" w:type="dxa"/>
          </w:tcPr>
          <w:p w14:paraId="1CC925EA" w14:textId="77777777" w:rsidR="008D753F" w:rsidRDefault="001061C7">
            <w:pPr>
              <w:keepNext/>
            </w:pPr>
            <w:r>
              <w:t>○</w:t>
            </w:r>
          </w:p>
        </w:tc>
        <w:tc>
          <w:tcPr>
            <w:tcW w:w="3731" w:type="dxa"/>
          </w:tcPr>
          <w:p w14:paraId="6BC03448" w14:textId="77777777" w:rsidR="008D753F" w:rsidRDefault="001061C7">
            <w:pPr>
              <w:keepNext/>
            </w:pPr>
            <w:r>
              <w:t>$SenCand3Name ($SenCand3Party)</w:t>
            </w:r>
          </w:p>
        </w:tc>
        <w:tc>
          <w:tcPr>
            <w:tcW w:w="4428" w:type="dxa"/>
          </w:tcPr>
          <w:p w14:paraId="47A2A9CA" w14:textId="77777777" w:rsidR="008D753F" w:rsidRDefault="001061C7">
            <w:pPr>
              <w:keepNext/>
              <w:jc w:val="right"/>
              <w:rPr>
                <w:i/>
              </w:rPr>
            </w:pPr>
            <w:r>
              <w:rPr>
                <w:i/>
              </w:rPr>
              <w:t>Show if sencand3name and cc24_</w:t>
            </w:r>
            <w:proofErr w:type="gramStart"/>
            <w:r>
              <w:rPr>
                <w:i/>
              </w:rPr>
              <w:t>365 !</w:t>
            </w:r>
            <w:proofErr w:type="gramEnd"/>
            <w:r>
              <w:rPr>
                <w:i/>
              </w:rPr>
              <w:t>= 3</w:t>
            </w:r>
          </w:p>
        </w:tc>
      </w:tr>
      <w:tr w:rsidR="008D753F" w14:paraId="6A3B05CE" w14:textId="77777777">
        <w:tc>
          <w:tcPr>
            <w:tcW w:w="336" w:type="dxa"/>
          </w:tcPr>
          <w:p w14:paraId="4B2623C7" w14:textId="77777777" w:rsidR="008D753F" w:rsidRDefault="001061C7">
            <w:pPr>
              <w:keepNext/>
            </w:pPr>
            <w:r>
              <w:rPr>
                <w:rStyle w:val="GResponseCode"/>
              </w:rPr>
              <w:t>7</w:t>
            </w:r>
          </w:p>
        </w:tc>
        <w:tc>
          <w:tcPr>
            <w:tcW w:w="361" w:type="dxa"/>
          </w:tcPr>
          <w:p w14:paraId="11376708" w14:textId="77777777" w:rsidR="008D753F" w:rsidRDefault="001061C7">
            <w:pPr>
              <w:keepNext/>
            </w:pPr>
            <w:r>
              <w:t>○</w:t>
            </w:r>
          </w:p>
        </w:tc>
        <w:tc>
          <w:tcPr>
            <w:tcW w:w="3731" w:type="dxa"/>
          </w:tcPr>
          <w:p w14:paraId="15785A4D" w14:textId="77777777" w:rsidR="008D753F" w:rsidRDefault="001061C7">
            <w:pPr>
              <w:keepNext/>
            </w:pPr>
            <w:r>
              <w:t>Other (open [CC24_365a_t])</w:t>
            </w:r>
          </w:p>
        </w:tc>
        <w:tc>
          <w:tcPr>
            <w:tcW w:w="4428" w:type="dxa"/>
          </w:tcPr>
          <w:p w14:paraId="452CFEE2" w14:textId="77777777" w:rsidR="008D753F" w:rsidRDefault="008D753F">
            <w:pPr>
              <w:keepNext/>
              <w:jc w:val="right"/>
              <w:rPr>
                <w:i/>
              </w:rPr>
            </w:pPr>
          </w:p>
        </w:tc>
      </w:tr>
      <w:tr w:rsidR="008D753F" w14:paraId="05357A4C" w14:textId="77777777">
        <w:tc>
          <w:tcPr>
            <w:tcW w:w="336" w:type="dxa"/>
          </w:tcPr>
          <w:p w14:paraId="755AAAA4" w14:textId="77777777" w:rsidR="008D753F" w:rsidRDefault="001061C7">
            <w:pPr>
              <w:keepNext/>
            </w:pPr>
            <w:r>
              <w:rPr>
                <w:rStyle w:val="GResponseCode"/>
              </w:rPr>
              <w:t>8</w:t>
            </w:r>
          </w:p>
        </w:tc>
        <w:tc>
          <w:tcPr>
            <w:tcW w:w="361" w:type="dxa"/>
          </w:tcPr>
          <w:p w14:paraId="32514A9E" w14:textId="77777777" w:rsidR="008D753F" w:rsidRDefault="001061C7">
            <w:pPr>
              <w:keepNext/>
            </w:pPr>
            <w:r>
              <w:t>○</w:t>
            </w:r>
          </w:p>
        </w:tc>
        <w:tc>
          <w:tcPr>
            <w:tcW w:w="3731" w:type="dxa"/>
          </w:tcPr>
          <w:p w14:paraId="73A85E98" w14:textId="77777777" w:rsidR="008D753F" w:rsidRDefault="001061C7">
            <w:pPr>
              <w:keepNext/>
            </w:pPr>
            <w:r>
              <w:t>I'm not sure</w:t>
            </w:r>
          </w:p>
        </w:tc>
        <w:tc>
          <w:tcPr>
            <w:tcW w:w="4428" w:type="dxa"/>
          </w:tcPr>
          <w:p w14:paraId="1D41ED33" w14:textId="77777777" w:rsidR="008D753F" w:rsidRDefault="008D753F">
            <w:pPr>
              <w:keepNext/>
              <w:jc w:val="right"/>
              <w:rPr>
                <w:i/>
              </w:rPr>
            </w:pPr>
          </w:p>
        </w:tc>
      </w:tr>
      <w:tr w:rsidR="008D753F" w14:paraId="7E4F2137" w14:textId="77777777">
        <w:tc>
          <w:tcPr>
            <w:tcW w:w="336" w:type="dxa"/>
          </w:tcPr>
          <w:p w14:paraId="6FA174FF" w14:textId="77777777" w:rsidR="008D753F" w:rsidRDefault="001061C7">
            <w:pPr>
              <w:keepNext/>
            </w:pPr>
            <w:r>
              <w:rPr>
                <w:rStyle w:val="GResponseCode"/>
              </w:rPr>
              <w:t>9</w:t>
            </w:r>
          </w:p>
        </w:tc>
        <w:tc>
          <w:tcPr>
            <w:tcW w:w="361" w:type="dxa"/>
          </w:tcPr>
          <w:p w14:paraId="20124E1A" w14:textId="77777777" w:rsidR="008D753F" w:rsidRDefault="001061C7">
            <w:pPr>
              <w:keepNext/>
            </w:pPr>
            <w:r>
              <w:t>○</w:t>
            </w:r>
          </w:p>
        </w:tc>
        <w:tc>
          <w:tcPr>
            <w:tcW w:w="3731" w:type="dxa"/>
          </w:tcPr>
          <w:p w14:paraId="794B11D6" w14:textId="77777777" w:rsidR="008D753F" w:rsidRDefault="001061C7">
            <w:pPr>
              <w:keepNext/>
            </w:pPr>
            <w:r>
              <w:t>No one</w:t>
            </w:r>
          </w:p>
        </w:tc>
        <w:tc>
          <w:tcPr>
            <w:tcW w:w="4428" w:type="dxa"/>
          </w:tcPr>
          <w:p w14:paraId="4FF82924" w14:textId="77777777" w:rsidR="008D753F" w:rsidRDefault="008D753F">
            <w:pPr>
              <w:keepNext/>
              <w:jc w:val="right"/>
              <w:rPr>
                <w:i/>
              </w:rPr>
            </w:pPr>
          </w:p>
        </w:tc>
      </w:tr>
      <w:tr w:rsidR="008D753F" w14:paraId="515960EE" w14:textId="77777777">
        <w:tc>
          <w:tcPr>
            <w:tcW w:w="336" w:type="dxa"/>
          </w:tcPr>
          <w:p w14:paraId="3CBA44B3" w14:textId="77777777" w:rsidR="008D753F" w:rsidRDefault="001061C7">
            <w:pPr>
              <w:keepNext/>
            </w:pPr>
            <w:r>
              <w:rPr>
                <w:rStyle w:val="GResponseCode"/>
              </w:rPr>
              <w:t>98</w:t>
            </w:r>
          </w:p>
        </w:tc>
        <w:tc>
          <w:tcPr>
            <w:tcW w:w="361" w:type="dxa"/>
          </w:tcPr>
          <w:p w14:paraId="50EA5B52" w14:textId="77777777" w:rsidR="008D753F" w:rsidRDefault="008D753F">
            <w:pPr>
              <w:keepNext/>
            </w:pPr>
          </w:p>
        </w:tc>
        <w:tc>
          <w:tcPr>
            <w:tcW w:w="3731" w:type="dxa"/>
          </w:tcPr>
          <w:p w14:paraId="49BE3FE4" w14:textId="77777777" w:rsidR="008D753F" w:rsidRDefault="001061C7">
            <w:pPr>
              <w:pStyle w:val="GAdminOption"/>
              <w:keepNext/>
            </w:pPr>
            <w:r>
              <w:t>Skipped</w:t>
            </w:r>
          </w:p>
        </w:tc>
        <w:tc>
          <w:tcPr>
            <w:tcW w:w="4428" w:type="dxa"/>
          </w:tcPr>
          <w:p w14:paraId="22A5E546" w14:textId="77777777" w:rsidR="008D753F" w:rsidRDefault="008D753F">
            <w:pPr>
              <w:keepNext/>
              <w:jc w:val="right"/>
              <w:rPr>
                <w:i/>
              </w:rPr>
            </w:pPr>
          </w:p>
        </w:tc>
      </w:tr>
      <w:tr w:rsidR="008D753F" w14:paraId="17809301" w14:textId="77777777">
        <w:tc>
          <w:tcPr>
            <w:tcW w:w="336" w:type="dxa"/>
          </w:tcPr>
          <w:p w14:paraId="6CE874A2" w14:textId="77777777" w:rsidR="008D753F" w:rsidRDefault="001061C7">
            <w:pPr>
              <w:keepNext/>
            </w:pPr>
            <w:r>
              <w:rPr>
                <w:rStyle w:val="GResponseCode"/>
              </w:rPr>
              <w:t>99</w:t>
            </w:r>
          </w:p>
        </w:tc>
        <w:tc>
          <w:tcPr>
            <w:tcW w:w="361" w:type="dxa"/>
          </w:tcPr>
          <w:p w14:paraId="2CCF5374" w14:textId="77777777" w:rsidR="008D753F" w:rsidRDefault="008D753F">
            <w:pPr>
              <w:keepNext/>
            </w:pPr>
          </w:p>
        </w:tc>
        <w:tc>
          <w:tcPr>
            <w:tcW w:w="3731" w:type="dxa"/>
          </w:tcPr>
          <w:p w14:paraId="28C1527F" w14:textId="77777777" w:rsidR="008D753F" w:rsidRDefault="001061C7">
            <w:pPr>
              <w:pStyle w:val="GAdminOption"/>
              <w:keepNext/>
            </w:pPr>
            <w:r>
              <w:t>Not Asked</w:t>
            </w:r>
          </w:p>
        </w:tc>
        <w:tc>
          <w:tcPr>
            <w:tcW w:w="4428" w:type="dxa"/>
          </w:tcPr>
          <w:p w14:paraId="1B86A54F" w14:textId="77777777" w:rsidR="008D753F" w:rsidRDefault="008D753F">
            <w:pPr>
              <w:keepNext/>
              <w:jc w:val="right"/>
              <w:rPr>
                <w:i/>
              </w:rPr>
            </w:pPr>
          </w:p>
        </w:tc>
      </w:tr>
    </w:tbl>
    <w:p w14:paraId="3A9455E5" w14:textId="77777777" w:rsidR="008D753F" w:rsidRDefault="008D753F">
      <w:pPr>
        <w:pStyle w:val="GQuestionSpacer"/>
      </w:pPr>
    </w:p>
    <w:p w14:paraId="67B0056F" w14:textId="77777777" w:rsidR="008D753F" w:rsidRDefault="001061C7">
      <w:pPr>
        <w:pStyle w:val="GPage"/>
        <w:keepNext/>
      </w:pPr>
      <w:bookmarkStart w:id="197" w:name="_Toc175835944"/>
      <w:r>
        <w:t>Page: implicit_page_CC24_365b</w:t>
      </w:r>
      <w:bookmarkEnd w:id="197"/>
    </w:p>
    <w:tbl>
      <w:tblPr>
        <w:tblStyle w:val="GQuestionCommonProperties"/>
        <w:tblW w:w="0" w:type="auto"/>
        <w:tblInd w:w="0" w:type="dxa"/>
        <w:tblLook w:val="04A0" w:firstRow="1" w:lastRow="0" w:firstColumn="1" w:lastColumn="0" w:noHBand="0" w:noVBand="1"/>
      </w:tblPr>
      <w:tblGrid>
        <w:gridCol w:w="2176"/>
        <w:gridCol w:w="7184"/>
      </w:tblGrid>
      <w:tr w:rsidR="008D753F" w14:paraId="0E6025EB" w14:textId="77777777">
        <w:tc>
          <w:tcPr>
            <w:tcW w:w="0" w:type="dxa"/>
            <w:shd w:val="clear" w:color="auto" w:fill="D0D0D0"/>
          </w:tcPr>
          <w:p w14:paraId="66CD6BF5" w14:textId="77777777" w:rsidR="008D753F" w:rsidRDefault="001061C7">
            <w:pPr>
              <w:pStyle w:val="GVariableNameP"/>
              <w:keepNext/>
            </w:pPr>
            <w:r>
              <w:fldChar w:fldCharType="begin"/>
            </w:r>
            <w:r>
              <w:instrText>TC CC24_365b \\l 2 \\f a</w:instrText>
            </w:r>
            <w:r>
              <w:fldChar w:fldCharType="end"/>
            </w:r>
            <w:r>
              <w:t>CC24_365b</w:t>
            </w:r>
            <w:r>
              <w:rPr>
                <w:i/>
              </w:rPr>
              <w:t>- Show if (SenCand1Name2 or SenCand2Name2) and (CC24_</w:t>
            </w:r>
            <w:proofErr w:type="gramStart"/>
            <w:r>
              <w:rPr>
                <w:i/>
              </w:rPr>
              <w:t>363 !</w:t>
            </w:r>
            <w:proofErr w:type="gramEnd"/>
            <w:r>
              <w:rPr>
                <w:i/>
              </w:rPr>
              <w:t>= 3 or CC24_365b_voted in [9] or not CC24_365b_voted)</w:t>
            </w:r>
          </w:p>
        </w:tc>
        <w:tc>
          <w:tcPr>
            <w:tcW w:w="0" w:type="dxa"/>
            <w:shd w:val="clear" w:color="auto" w:fill="D0D0D0"/>
            <w:vAlign w:val="bottom"/>
          </w:tcPr>
          <w:p w14:paraId="71B380C6" w14:textId="77777777" w:rsidR="008D753F" w:rsidRDefault="001061C7">
            <w:pPr>
              <w:keepNext/>
              <w:jc w:val="right"/>
            </w:pPr>
            <w:r>
              <w:t>SINGLE CHOICE</w:t>
            </w:r>
          </w:p>
        </w:tc>
      </w:tr>
      <w:tr w:rsidR="008D753F" w14:paraId="7675F8A4" w14:textId="77777777">
        <w:tc>
          <w:tcPr>
            <w:tcW w:w="8856" w:type="dxa"/>
            <w:gridSpan w:val="2"/>
            <w:shd w:val="clear" w:color="auto" w:fill="D0D0D0"/>
          </w:tcPr>
          <w:p w14:paraId="199B50C3" w14:textId="77777777" w:rsidR="008D753F" w:rsidRDefault="001061C7">
            <w:pPr>
              <w:keepNext/>
            </w:pPr>
            <w:r>
              <w:t>In the special election for U.S. Senator in your state, who do you prefer?</w:t>
            </w:r>
          </w:p>
        </w:tc>
      </w:tr>
    </w:tbl>
    <w:p w14:paraId="26D0A770" w14:textId="77777777" w:rsidR="008D753F" w:rsidRDefault="008D753F">
      <w:pPr>
        <w:pStyle w:val="GQuestionSpacer"/>
        <w:keepNext/>
      </w:pPr>
    </w:p>
    <w:p w14:paraId="2DB430E8" w14:textId="77777777" w:rsidR="008D753F" w:rsidRDefault="001061C7">
      <w:pPr>
        <w:pStyle w:val="GDefaultWidgetOption"/>
        <w:keepNext/>
        <w:tabs>
          <w:tab w:val="left" w:pos="2160"/>
        </w:tabs>
      </w:pPr>
      <w:r>
        <w:t>pii</w:t>
      </w:r>
      <w:r>
        <w:tab/>
        <w:t>False</w:t>
      </w:r>
    </w:p>
    <w:p w14:paraId="74C4F71D" w14:textId="77777777" w:rsidR="008D753F" w:rsidRDefault="001061C7">
      <w:pPr>
        <w:pStyle w:val="GDefaultWidgetOption"/>
        <w:keepNext/>
        <w:tabs>
          <w:tab w:val="left" w:pos="2160"/>
        </w:tabs>
      </w:pPr>
      <w:r>
        <w:t>chart_layout</w:t>
      </w:r>
      <w:r>
        <w:tab/>
        <w:t>1</w:t>
      </w:r>
    </w:p>
    <w:p w14:paraId="434914A3" w14:textId="77777777" w:rsidR="008D753F" w:rsidRDefault="001061C7">
      <w:pPr>
        <w:pStyle w:val="GWidgetOption"/>
        <w:keepNext/>
        <w:tabs>
          <w:tab w:val="left" w:pos="2160"/>
        </w:tabs>
      </w:pPr>
      <w:proofErr w:type="spellStart"/>
      <w:r>
        <w:t>varlabel</w:t>
      </w:r>
      <w:proofErr w:type="spellEnd"/>
      <w:r>
        <w:tab/>
        <w:t>Senate preference 2nd race</w:t>
      </w:r>
    </w:p>
    <w:p w14:paraId="65A989DA" w14:textId="77777777" w:rsidR="008D753F" w:rsidRDefault="001061C7">
      <w:pPr>
        <w:pStyle w:val="GDefaultWidgetOption"/>
        <w:keepNext/>
        <w:tabs>
          <w:tab w:val="left" w:pos="2160"/>
        </w:tabs>
      </w:pPr>
      <w:r>
        <w:t>topic</w:t>
      </w:r>
      <w:r>
        <w:tab/>
      </w:r>
    </w:p>
    <w:p w14:paraId="341A6BD4" w14:textId="77777777" w:rsidR="008D753F" w:rsidRDefault="001061C7">
      <w:pPr>
        <w:pStyle w:val="GDefaultWidgetOption"/>
        <w:keepNext/>
        <w:tabs>
          <w:tab w:val="left" w:pos="2160"/>
        </w:tabs>
      </w:pPr>
      <w:r>
        <w:t>chart_color</w:t>
      </w:r>
      <w:r>
        <w:tab/>
        <w:t>green</w:t>
      </w:r>
    </w:p>
    <w:p w14:paraId="74A7729D" w14:textId="77777777" w:rsidR="008D753F" w:rsidRDefault="001061C7">
      <w:pPr>
        <w:pStyle w:val="GDefaultWidgetOption"/>
        <w:keepNext/>
        <w:tabs>
          <w:tab w:val="left" w:pos="2160"/>
        </w:tabs>
      </w:pPr>
      <w:r>
        <w:t>chart_type</w:t>
      </w:r>
      <w:r>
        <w:tab/>
        <w:t>bar</w:t>
      </w:r>
    </w:p>
    <w:p w14:paraId="56E4DFA1" w14:textId="77777777" w:rsidR="008D753F" w:rsidRDefault="001061C7">
      <w:pPr>
        <w:pStyle w:val="GDefaultWidgetOption"/>
        <w:keepNext/>
        <w:tabs>
          <w:tab w:val="left" w:pos="2160"/>
        </w:tabs>
      </w:pPr>
      <w:r>
        <w:t>crossbreak</w:t>
      </w:r>
      <w:r>
        <w:tab/>
        <w:t>Total</w:t>
      </w:r>
    </w:p>
    <w:p w14:paraId="2564013A" w14:textId="77777777" w:rsidR="008D753F" w:rsidRDefault="001061C7">
      <w:pPr>
        <w:pStyle w:val="GDefaultWidgetOption"/>
        <w:keepNext/>
        <w:tabs>
          <w:tab w:val="left" w:pos="2160"/>
        </w:tabs>
      </w:pPr>
      <w:r>
        <w:t>wrap</w:t>
      </w:r>
      <w:r>
        <w:tab/>
        <w:t>True</w:t>
      </w:r>
    </w:p>
    <w:p w14:paraId="088FCA77" w14:textId="77777777" w:rsidR="008D753F" w:rsidRDefault="001061C7">
      <w:pPr>
        <w:pStyle w:val="GDefaultWidgetOption"/>
        <w:keepNext/>
        <w:tabs>
          <w:tab w:val="left" w:pos="2160"/>
        </w:tabs>
      </w:pPr>
      <w:r>
        <w:t>is_rating</w:t>
      </w:r>
      <w:r>
        <w:tab/>
        <w:t>False</w:t>
      </w:r>
    </w:p>
    <w:p w14:paraId="0F56FA25" w14:textId="77777777" w:rsidR="008D753F" w:rsidRDefault="001061C7">
      <w:pPr>
        <w:pStyle w:val="GDefaultWidgetOption"/>
        <w:keepNext/>
        <w:tabs>
          <w:tab w:val="left" w:pos="2160"/>
        </w:tabs>
      </w:pPr>
      <w:r>
        <w:t>required_text</w:t>
      </w:r>
      <w:r>
        <w:tab/>
        <w:t>Please choose an answer</w:t>
      </w:r>
    </w:p>
    <w:p w14:paraId="16C718CA" w14:textId="77777777" w:rsidR="008D753F" w:rsidRDefault="001061C7">
      <w:pPr>
        <w:pStyle w:val="GDefaultWidgetOption"/>
        <w:keepNext/>
        <w:tabs>
          <w:tab w:val="left" w:pos="2160"/>
        </w:tabs>
      </w:pPr>
      <w:r>
        <w:t>min_columns</w:t>
      </w:r>
      <w:r>
        <w:tab/>
        <w:t>1</w:t>
      </w:r>
    </w:p>
    <w:p w14:paraId="6F0EAB76" w14:textId="77777777" w:rsidR="008D753F" w:rsidRDefault="001061C7">
      <w:pPr>
        <w:pStyle w:val="GDefaultWidgetOption"/>
        <w:keepNext/>
        <w:tabs>
          <w:tab w:val="left" w:pos="2160"/>
        </w:tabs>
      </w:pPr>
      <w:r>
        <w:t>sample_type</w:t>
      </w:r>
      <w:r>
        <w:tab/>
      </w:r>
    </w:p>
    <w:p w14:paraId="20D4C2E8" w14:textId="77777777" w:rsidR="008D753F" w:rsidRDefault="001061C7">
      <w:pPr>
        <w:pStyle w:val="GDefaultWidgetOption"/>
        <w:keepNext/>
        <w:tabs>
          <w:tab w:val="left" w:pos="2160"/>
        </w:tabs>
      </w:pPr>
      <w:r>
        <w:t>access</w:t>
      </w:r>
      <w:r>
        <w:tab/>
      </w:r>
    </w:p>
    <w:p w14:paraId="1D460D7C" w14:textId="77777777" w:rsidR="008D753F" w:rsidRDefault="001061C7">
      <w:pPr>
        <w:pStyle w:val="GDefaultWidgetOption"/>
        <w:keepNext/>
        <w:tabs>
          <w:tab w:val="left" w:pos="2160"/>
        </w:tabs>
      </w:pPr>
      <w:r>
        <w:t>autoadvance</w:t>
      </w:r>
      <w:r>
        <w:tab/>
        <w:t>False</w:t>
      </w:r>
    </w:p>
    <w:p w14:paraId="2380014D" w14:textId="77777777" w:rsidR="008D753F" w:rsidRDefault="001061C7">
      <w:pPr>
        <w:pStyle w:val="GDefaultWidgetOption"/>
        <w:keepNext/>
        <w:tabs>
          <w:tab w:val="left" w:pos="2160"/>
        </w:tabs>
      </w:pPr>
      <w:r>
        <w:t>columns</w:t>
      </w:r>
      <w:r>
        <w:tab/>
        <w:t>1</w:t>
      </w:r>
    </w:p>
    <w:p w14:paraId="00BEA3BE" w14:textId="77777777" w:rsidR="008D753F" w:rsidRDefault="001061C7">
      <w:pPr>
        <w:pStyle w:val="GDefaultWidgetOption"/>
        <w:keepNext/>
        <w:tabs>
          <w:tab w:val="left" w:pos="2160"/>
        </w:tabs>
      </w:pPr>
      <w:r>
        <w:t>widget</w:t>
      </w:r>
      <w:r>
        <w:tab/>
      </w:r>
    </w:p>
    <w:p w14:paraId="2C9C6F6A" w14:textId="77777777" w:rsidR="008D753F" w:rsidRDefault="001061C7">
      <w:pPr>
        <w:pStyle w:val="GDefaultWidgetOption"/>
        <w:keepNext/>
        <w:tabs>
          <w:tab w:val="left" w:pos="2160"/>
        </w:tabs>
      </w:pPr>
      <w:r>
        <w:t>filter_text</w:t>
      </w:r>
      <w:r>
        <w:tab/>
      </w:r>
    </w:p>
    <w:p w14:paraId="086B029D" w14:textId="77777777" w:rsidR="008D753F" w:rsidRDefault="001061C7">
      <w:pPr>
        <w:pStyle w:val="GDefaultWidgetOption"/>
        <w:keepNext/>
        <w:tabs>
          <w:tab w:val="left" w:pos="2160"/>
        </w:tabs>
      </w:pPr>
      <w:r>
        <w:t>as_banner</w:t>
      </w:r>
      <w:r>
        <w:tab/>
        <w:t>False</w:t>
      </w:r>
    </w:p>
    <w:p w14:paraId="0C4FFC7F" w14:textId="77777777" w:rsidR="008D753F" w:rsidRDefault="001061C7">
      <w:pPr>
        <w:pStyle w:val="GDefaultWidgetOption"/>
        <w:keepNext/>
        <w:tabs>
          <w:tab w:val="left" w:pos="2160"/>
        </w:tabs>
      </w:pPr>
      <w:r>
        <w:t>description</w:t>
      </w:r>
      <w:r>
        <w:tab/>
      </w:r>
    </w:p>
    <w:p w14:paraId="7396397C" w14:textId="77777777" w:rsidR="008D753F" w:rsidRDefault="001061C7">
      <w:pPr>
        <w:pStyle w:val="GDefaultWidgetOption"/>
        <w:keepNext/>
        <w:tabs>
          <w:tab w:val="left" w:pos="2160"/>
        </w:tabs>
      </w:pPr>
      <w:r>
        <w:t>spd_category</w:t>
      </w:r>
      <w:r>
        <w:tab/>
      </w:r>
    </w:p>
    <w:p w14:paraId="65284C15" w14:textId="77777777" w:rsidR="008D753F" w:rsidRDefault="001061C7">
      <w:pPr>
        <w:pStyle w:val="GDefaultWidgetOption"/>
        <w:keepNext/>
        <w:tabs>
          <w:tab w:val="left" w:pos="2160"/>
        </w:tabs>
      </w:pPr>
      <w:r>
        <w:t>tags</w:t>
      </w:r>
      <w:r>
        <w:tab/>
      </w:r>
    </w:p>
    <w:p w14:paraId="55FBB7CA" w14:textId="77777777" w:rsidR="008D753F" w:rsidRDefault="001061C7">
      <w:pPr>
        <w:pStyle w:val="GDefaultWidgetOption"/>
        <w:keepNext/>
        <w:tabs>
          <w:tab w:val="left" w:pos="2160"/>
        </w:tabs>
      </w:pPr>
      <w:r>
        <w:t>horizontal</w:t>
      </w:r>
      <w:r>
        <w:tab/>
        <w:t>False</w:t>
      </w:r>
    </w:p>
    <w:p w14:paraId="34C6AB62" w14:textId="77777777" w:rsidR="008D753F" w:rsidRDefault="001061C7">
      <w:pPr>
        <w:pStyle w:val="GDefaultWidgetOption"/>
        <w:keepNext/>
        <w:tabs>
          <w:tab w:val="left" w:pos="2160"/>
        </w:tabs>
      </w:pPr>
      <w:r>
        <w:t>grid_chart_type</w:t>
      </w:r>
      <w:r>
        <w:tab/>
        <w:t>stacked_bar</w:t>
      </w:r>
    </w:p>
    <w:p w14:paraId="44A990C3" w14:textId="77777777" w:rsidR="008D753F" w:rsidRDefault="001061C7">
      <w:pPr>
        <w:pStyle w:val="GDefaultWidgetOption"/>
        <w:keepNext/>
        <w:tabs>
          <w:tab w:val="left" w:pos="2160"/>
        </w:tabs>
      </w:pPr>
      <w:r>
        <w:t>sort_order</w:t>
      </w:r>
      <w:r>
        <w:tab/>
        <w:t>none</w:t>
      </w:r>
    </w:p>
    <w:p w14:paraId="38237197" w14:textId="77777777" w:rsidR="008D753F" w:rsidRDefault="001061C7">
      <w:pPr>
        <w:pStyle w:val="GDefaultWidgetOption"/>
        <w:keepNext/>
        <w:tabs>
          <w:tab w:val="left" w:pos="2160"/>
        </w:tabs>
      </w:pPr>
      <w:r>
        <w:t>sample</w:t>
      </w:r>
      <w:r>
        <w:tab/>
      </w:r>
    </w:p>
    <w:p w14:paraId="42C98526" w14:textId="77777777" w:rsidR="008D753F" w:rsidRDefault="001061C7">
      <w:pPr>
        <w:pStyle w:val="GDefaultWidgetOption"/>
        <w:keepNext/>
        <w:tabs>
          <w:tab w:val="left" w:pos="2160"/>
        </w:tabs>
      </w:pPr>
      <w:r>
        <w:t>slide_title</w:t>
      </w:r>
      <w:r>
        <w:tab/>
      </w:r>
    </w:p>
    <w:p w14:paraId="4805CDBC" w14:textId="77777777" w:rsidR="008D753F" w:rsidRDefault="001061C7">
      <w:pPr>
        <w:pStyle w:val="GDefaultWidgetOption"/>
        <w:keepNext/>
        <w:tabs>
          <w:tab w:val="left" w:pos="2160"/>
        </w:tabs>
      </w:pPr>
      <w:r>
        <w:t>set_active</w:t>
      </w:r>
      <w:r>
        <w:tab/>
      </w:r>
    </w:p>
    <w:p w14:paraId="21B2715A" w14:textId="77777777" w:rsidR="008D753F" w:rsidRDefault="001061C7">
      <w:pPr>
        <w:pStyle w:val="GDefaultWidgetOption"/>
        <w:keepNext/>
        <w:tabs>
          <w:tab w:val="left" w:pos="2160"/>
        </w:tabs>
      </w:pPr>
      <w:r>
        <w:t>required</w:t>
      </w:r>
      <w:r>
        <w:tab/>
        <w:t>NONE</w:t>
      </w:r>
    </w:p>
    <w:p w14:paraId="55B34B2F" w14:textId="77777777" w:rsidR="008D753F" w:rsidRDefault="001061C7">
      <w:pPr>
        <w:pStyle w:val="GDefaultWidgetOption"/>
        <w:keepNext/>
        <w:tabs>
          <w:tab w:val="left" w:pos="2160"/>
        </w:tabs>
      </w:pPr>
      <w:r>
        <w:t>mask</w:t>
      </w:r>
      <w:r>
        <w:tab/>
      </w:r>
    </w:p>
    <w:p w14:paraId="5A581A79" w14:textId="77777777" w:rsidR="008D753F" w:rsidRDefault="001061C7">
      <w:pPr>
        <w:pStyle w:val="GDefaultWidgetOption"/>
        <w:keepNext/>
        <w:tabs>
          <w:tab w:val="left" w:pos="2160"/>
        </w:tabs>
      </w:pPr>
      <w:r>
        <w:t>custom_order</w:t>
      </w:r>
      <w:r>
        <w:tab/>
      </w:r>
    </w:p>
    <w:p w14:paraId="00FC69FB" w14:textId="77777777" w:rsidR="008D753F" w:rsidRDefault="001061C7">
      <w:pPr>
        <w:pStyle w:val="GDefaultWidgetOption"/>
        <w:keepNext/>
        <w:tabs>
          <w:tab w:val="left" w:pos="2160"/>
        </w:tabs>
      </w:pPr>
      <w:r>
        <w:t>client</w:t>
      </w:r>
      <w:r>
        <w:tab/>
      </w:r>
    </w:p>
    <w:p w14:paraId="6E7A6360"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F717897" w14:textId="77777777">
        <w:tc>
          <w:tcPr>
            <w:tcW w:w="336" w:type="dxa"/>
          </w:tcPr>
          <w:p w14:paraId="6843459F" w14:textId="77777777" w:rsidR="008D753F" w:rsidRDefault="001061C7">
            <w:pPr>
              <w:keepNext/>
            </w:pPr>
            <w:r>
              <w:rPr>
                <w:rStyle w:val="GResponseCode"/>
              </w:rPr>
              <w:t>1</w:t>
            </w:r>
          </w:p>
        </w:tc>
        <w:tc>
          <w:tcPr>
            <w:tcW w:w="361" w:type="dxa"/>
          </w:tcPr>
          <w:p w14:paraId="77D2D1C8" w14:textId="77777777" w:rsidR="008D753F" w:rsidRDefault="001061C7">
            <w:pPr>
              <w:keepNext/>
            </w:pPr>
            <w:r>
              <w:t>○</w:t>
            </w:r>
          </w:p>
        </w:tc>
        <w:tc>
          <w:tcPr>
            <w:tcW w:w="3731" w:type="dxa"/>
          </w:tcPr>
          <w:p w14:paraId="6DC6CA82" w14:textId="77777777" w:rsidR="008D753F" w:rsidRDefault="001061C7">
            <w:pPr>
              <w:keepNext/>
            </w:pPr>
            <w:r>
              <w:t>$SenCand1Name2 ($SenCand1Party2)</w:t>
            </w:r>
          </w:p>
        </w:tc>
        <w:tc>
          <w:tcPr>
            <w:tcW w:w="4428" w:type="dxa"/>
          </w:tcPr>
          <w:p w14:paraId="7E53C9CB" w14:textId="77777777" w:rsidR="008D753F" w:rsidRDefault="001061C7">
            <w:pPr>
              <w:keepNext/>
              <w:jc w:val="right"/>
              <w:rPr>
                <w:i/>
              </w:rPr>
            </w:pPr>
            <w:r>
              <w:rPr>
                <w:i/>
              </w:rPr>
              <w:t>Show if sencand1name2</w:t>
            </w:r>
          </w:p>
        </w:tc>
      </w:tr>
      <w:tr w:rsidR="008D753F" w14:paraId="217033E4" w14:textId="77777777">
        <w:tc>
          <w:tcPr>
            <w:tcW w:w="336" w:type="dxa"/>
          </w:tcPr>
          <w:p w14:paraId="6F2C1ED5" w14:textId="77777777" w:rsidR="008D753F" w:rsidRDefault="001061C7">
            <w:pPr>
              <w:keepNext/>
            </w:pPr>
            <w:r>
              <w:rPr>
                <w:rStyle w:val="GResponseCode"/>
              </w:rPr>
              <w:t>2</w:t>
            </w:r>
          </w:p>
        </w:tc>
        <w:tc>
          <w:tcPr>
            <w:tcW w:w="361" w:type="dxa"/>
          </w:tcPr>
          <w:p w14:paraId="0AA7B377" w14:textId="77777777" w:rsidR="008D753F" w:rsidRDefault="001061C7">
            <w:pPr>
              <w:keepNext/>
            </w:pPr>
            <w:r>
              <w:t>○</w:t>
            </w:r>
          </w:p>
        </w:tc>
        <w:tc>
          <w:tcPr>
            <w:tcW w:w="3731" w:type="dxa"/>
          </w:tcPr>
          <w:p w14:paraId="5E9C86DD" w14:textId="77777777" w:rsidR="008D753F" w:rsidRDefault="001061C7">
            <w:pPr>
              <w:keepNext/>
            </w:pPr>
            <w:r>
              <w:t>$SenCand2Name2 ($SenCand2Party2)</w:t>
            </w:r>
          </w:p>
        </w:tc>
        <w:tc>
          <w:tcPr>
            <w:tcW w:w="4428" w:type="dxa"/>
          </w:tcPr>
          <w:p w14:paraId="35EEB3B0" w14:textId="77777777" w:rsidR="008D753F" w:rsidRDefault="001061C7">
            <w:pPr>
              <w:keepNext/>
              <w:jc w:val="right"/>
              <w:rPr>
                <w:i/>
              </w:rPr>
            </w:pPr>
            <w:r>
              <w:rPr>
                <w:i/>
              </w:rPr>
              <w:t>Show if sencand2name2</w:t>
            </w:r>
          </w:p>
        </w:tc>
      </w:tr>
      <w:tr w:rsidR="008D753F" w14:paraId="2B671D54" w14:textId="77777777">
        <w:tc>
          <w:tcPr>
            <w:tcW w:w="336" w:type="dxa"/>
          </w:tcPr>
          <w:p w14:paraId="68837A35" w14:textId="77777777" w:rsidR="008D753F" w:rsidRDefault="001061C7">
            <w:pPr>
              <w:keepNext/>
            </w:pPr>
            <w:r>
              <w:rPr>
                <w:rStyle w:val="GResponseCode"/>
              </w:rPr>
              <w:t>7</w:t>
            </w:r>
          </w:p>
        </w:tc>
        <w:tc>
          <w:tcPr>
            <w:tcW w:w="361" w:type="dxa"/>
          </w:tcPr>
          <w:p w14:paraId="16F42EEE" w14:textId="77777777" w:rsidR="008D753F" w:rsidRDefault="001061C7">
            <w:pPr>
              <w:keepNext/>
            </w:pPr>
            <w:r>
              <w:t>○</w:t>
            </w:r>
          </w:p>
        </w:tc>
        <w:tc>
          <w:tcPr>
            <w:tcW w:w="3731" w:type="dxa"/>
          </w:tcPr>
          <w:p w14:paraId="30B9149D" w14:textId="77777777" w:rsidR="008D753F" w:rsidRDefault="001061C7">
            <w:pPr>
              <w:keepNext/>
            </w:pPr>
            <w:r>
              <w:t>Other (open [CC24_365b_t])</w:t>
            </w:r>
          </w:p>
        </w:tc>
        <w:tc>
          <w:tcPr>
            <w:tcW w:w="4428" w:type="dxa"/>
          </w:tcPr>
          <w:p w14:paraId="47588EB2" w14:textId="77777777" w:rsidR="008D753F" w:rsidRDefault="008D753F">
            <w:pPr>
              <w:keepNext/>
              <w:jc w:val="right"/>
              <w:rPr>
                <w:i/>
              </w:rPr>
            </w:pPr>
          </w:p>
        </w:tc>
      </w:tr>
      <w:tr w:rsidR="008D753F" w14:paraId="01D2F468" w14:textId="77777777">
        <w:tc>
          <w:tcPr>
            <w:tcW w:w="336" w:type="dxa"/>
          </w:tcPr>
          <w:p w14:paraId="2DDCF11D" w14:textId="77777777" w:rsidR="008D753F" w:rsidRDefault="001061C7">
            <w:pPr>
              <w:keepNext/>
            </w:pPr>
            <w:r>
              <w:rPr>
                <w:rStyle w:val="GResponseCode"/>
              </w:rPr>
              <w:t>8</w:t>
            </w:r>
          </w:p>
        </w:tc>
        <w:tc>
          <w:tcPr>
            <w:tcW w:w="361" w:type="dxa"/>
          </w:tcPr>
          <w:p w14:paraId="101AB7F6" w14:textId="77777777" w:rsidR="008D753F" w:rsidRDefault="001061C7">
            <w:pPr>
              <w:keepNext/>
            </w:pPr>
            <w:r>
              <w:t>○</w:t>
            </w:r>
          </w:p>
        </w:tc>
        <w:tc>
          <w:tcPr>
            <w:tcW w:w="3731" w:type="dxa"/>
          </w:tcPr>
          <w:p w14:paraId="6C100459" w14:textId="77777777" w:rsidR="008D753F" w:rsidRDefault="001061C7">
            <w:pPr>
              <w:keepNext/>
            </w:pPr>
            <w:r>
              <w:t>I'm not sure</w:t>
            </w:r>
          </w:p>
        </w:tc>
        <w:tc>
          <w:tcPr>
            <w:tcW w:w="4428" w:type="dxa"/>
          </w:tcPr>
          <w:p w14:paraId="3D83BC13" w14:textId="77777777" w:rsidR="008D753F" w:rsidRDefault="008D753F">
            <w:pPr>
              <w:keepNext/>
              <w:jc w:val="right"/>
              <w:rPr>
                <w:i/>
              </w:rPr>
            </w:pPr>
          </w:p>
        </w:tc>
      </w:tr>
      <w:tr w:rsidR="008D753F" w14:paraId="1B3A3E40" w14:textId="77777777">
        <w:tc>
          <w:tcPr>
            <w:tcW w:w="336" w:type="dxa"/>
          </w:tcPr>
          <w:p w14:paraId="14F6E28C" w14:textId="77777777" w:rsidR="008D753F" w:rsidRDefault="001061C7">
            <w:pPr>
              <w:keepNext/>
            </w:pPr>
            <w:r>
              <w:rPr>
                <w:rStyle w:val="GResponseCode"/>
              </w:rPr>
              <w:t>9</w:t>
            </w:r>
          </w:p>
        </w:tc>
        <w:tc>
          <w:tcPr>
            <w:tcW w:w="361" w:type="dxa"/>
          </w:tcPr>
          <w:p w14:paraId="5E5DC125" w14:textId="77777777" w:rsidR="008D753F" w:rsidRDefault="001061C7">
            <w:pPr>
              <w:keepNext/>
            </w:pPr>
            <w:r>
              <w:t>○</w:t>
            </w:r>
          </w:p>
        </w:tc>
        <w:tc>
          <w:tcPr>
            <w:tcW w:w="3731" w:type="dxa"/>
          </w:tcPr>
          <w:p w14:paraId="4DC78055" w14:textId="77777777" w:rsidR="008D753F" w:rsidRDefault="001061C7">
            <w:pPr>
              <w:keepNext/>
            </w:pPr>
            <w:r>
              <w:t>No one</w:t>
            </w:r>
          </w:p>
        </w:tc>
        <w:tc>
          <w:tcPr>
            <w:tcW w:w="4428" w:type="dxa"/>
          </w:tcPr>
          <w:p w14:paraId="79931930" w14:textId="77777777" w:rsidR="008D753F" w:rsidRDefault="008D753F">
            <w:pPr>
              <w:keepNext/>
              <w:jc w:val="right"/>
              <w:rPr>
                <w:i/>
              </w:rPr>
            </w:pPr>
          </w:p>
        </w:tc>
      </w:tr>
      <w:tr w:rsidR="008D753F" w14:paraId="5F8B5CAE" w14:textId="77777777">
        <w:tc>
          <w:tcPr>
            <w:tcW w:w="336" w:type="dxa"/>
          </w:tcPr>
          <w:p w14:paraId="2472E1D0" w14:textId="77777777" w:rsidR="008D753F" w:rsidRDefault="001061C7">
            <w:pPr>
              <w:keepNext/>
            </w:pPr>
            <w:r>
              <w:rPr>
                <w:rStyle w:val="GResponseCode"/>
              </w:rPr>
              <w:t>98</w:t>
            </w:r>
          </w:p>
        </w:tc>
        <w:tc>
          <w:tcPr>
            <w:tcW w:w="361" w:type="dxa"/>
          </w:tcPr>
          <w:p w14:paraId="664DA3C1" w14:textId="77777777" w:rsidR="008D753F" w:rsidRDefault="008D753F">
            <w:pPr>
              <w:keepNext/>
            </w:pPr>
          </w:p>
        </w:tc>
        <w:tc>
          <w:tcPr>
            <w:tcW w:w="3731" w:type="dxa"/>
          </w:tcPr>
          <w:p w14:paraId="4B900FFC" w14:textId="77777777" w:rsidR="008D753F" w:rsidRDefault="001061C7">
            <w:pPr>
              <w:pStyle w:val="GAdminOption"/>
              <w:keepNext/>
            </w:pPr>
            <w:r>
              <w:t>Skipped</w:t>
            </w:r>
          </w:p>
        </w:tc>
        <w:tc>
          <w:tcPr>
            <w:tcW w:w="4428" w:type="dxa"/>
          </w:tcPr>
          <w:p w14:paraId="70C20D76" w14:textId="77777777" w:rsidR="008D753F" w:rsidRDefault="008D753F">
            <w:pPr>
              <w:keepNext/>
              <w:jc w:val="right"/>
              <w:rPr>
                <w:i/>
              </w:rPr>
            </w:pPr>
          </w:p>
        </w:tc>
      </w:tr>
      <w:tr w:rsidR="008D753F" w14:paraId="0BB56F7A" w14:textId="77777777">
        <w:tc>
          <w:tcPr>
            <w:tcW w:w="336" w:type="dxa"/>
          </w:tcPr>
          <w:p w14:paraId="006F5FF3" w14:textId="77777777" w:rsidR="008D753F" w:rsidRDefault="001061C7">
            <w:pPr>
              <w:keepNext/>
            </w:pPr>
            <w:r>
              <w:rPr>
                <w:rStyle w:val="GResponseCode"/>
              </w:rPr>
              <w:t>99</w:t>
            </w:r>
          </w:p>
        </w:tc>
        <w:tc>
          <w:tcPr>
            <w:tcW w:w="361" w:type="dxa"/>
          </w:tcPr>
          <w:p w14:paraId="4BC08D7F" w14:textId="77777777" w:rsidR="008D753F" w:rsidRDefault="008D753F">
            <w:pPr>
              <w:keepNext/>
            </w:pPr>
          </w:p>
        </w:tc>
        <w:tc>
          <w:tcPr>
            <w:tcW w:w="3731" w:type="dxa"/>
          </w:tcPr>
          <w:p w14:paraId="35011F06" w14:textId="77777777" w:rsidR="008D753F" w:rsidRDefault="001061C7">
            <w:pPr>
              <w:pStyle w:val="GAdminOption"/>
              <w:keepNext/>
            </w:pPr>
            <w:r>
              <w:t>Not Asked</w:t>
            </w:r>
          </w:p>
        </w:tc>
        <w:tc>
          <w:tcPr>
            <w:tcW w:w="4428" w:type="dxa"/>
          </w:tcPr>
          <w:p w14:paraId="070FFEFA" w14:textId="77777777" w:rsidR="008D753F" w:rsidRDefault="008D753F">
            <w:pPr>
              <w:keepNext/>
              <w:jc w:val="right"/>
              <w:rPr>
                <w:i/>
              </w:rPr>
            </w:pPr>
          </w:p>
        </w:tc>
      </w:tr>
    </w:tbl>
    <w:p w14:paraId="4A8246B4" w14:textId="77777777" w:rsidR="008D753F" w:rsidRDefault="008D753F">
      <w:pPr>
        <w:pStyle w:val="GQuestionSpacer"/>
      </w:pPr>
    </w:p>
    <w:p w14:paraId="02DF47C1" w14:textId="77777777" w:rsidR="008D753F" w:rsidRDefault="001061C7">
      <w:pPr>
        <w:pStyle w:val="GPage"/>
        <w:keepNext/>
      </w:pPr>
      <w:bookmarkStart w:id="198" w:name="_Toc175835945"/>
      <w:r>
        <w:lastRenderedPageBreak/>
        <w:t>Page: implicit_page_CC24_365c</w:t>
      </w:r>
      <w:bookmarkEnd w:id="198"/>
    </w:p>
    <w:tbl>
      <w:tblPr>
        <w:tblStyle w:val="GQuestionCommonProperties"/>
        <w:tblW w:w="0" w:type="auto"/>
        <w:tblInd w:w="0" w:type="dxa"/>
        <w:tblLook w:val="04A0" w:firstRow="1" w:lastRow="0" w:firstColumn="1" w:lastColumn="0" w:noHBand="0" w:noVBand="1"/>
      </w:tblPr>
      <w:tblGrid>
        <w:gridCol w:w="1349"/>
        <w:gridCol w:w="8011"/>
      </w:tblGrid>
      <w:tr w:rsidR="008D753F" w14:paraId="760FF265" w14:textId="77777777">
        <w:tc>
          <w:tcPr>
            <w:tcW w:w="0" w:type="dxa"/>
            <w:shd w:val="clear" w:color="auto" w:fill="D0D0D0"/>
          </w:tcPr>
          <w:p w14:paraId="4AD05ADB" w14:textId="77777777" w:rsidR="008D753F" w:rsidRDefault="001061C7">
            <w:pPr>
              <w:pStyle w:val="GVariableNameP"/>
              <w:keepNext/>
            </w:pPr>
            <w:r>
              <w:fldChar w:fldCharType="begin"/>
            </w:r>
            <w:r>
              <w:instrText>TC CC24_365c \\l 2 \\f a</w:instrText>
            </w:r>
            <w:r>
              <w:fldChar w:fldCharType="end"/>
            </w:r>
            <w:r>
              <w:t>CC24_365c</w:t>
            </w:r>
            <w:r>
              <w:rPr>
                <w:i/>
              </w:rPr>
              <w:t>- Show if CC24_365b in [1,2,7]</w:t>
            </w:r>
          </w:p>
        </w:tc>
        <w:tc>
          <w:tcPr>
            <w:tcW w:w="0" w:type="dxa"/>
            <w:shd w:val="clear" w:color="auto" w:fill="D0D0D0"/>
            <w:vAlign w:val="bottom"/>
          </w:tcPr>
          <w:p w14:paraId="363A4FB0" w14:textId="77777777" w:rsidR="008D753F" w:rsidRDefault="001061C7">
            <w:pPr>
              <w:keepNext/>
              <w:jc w:val="right"/>
            </w:pPr>
            <w:r>
              <w:t>SINGLE CHOICE</w:t>
            </w:r>
          </w:p>
        </w:tc>
      </w:tr>
      <w:tr w:rsidR="008D753F" w14:paraId="243E65FF" w14:textId="77777777">
        <w:tc>
          <w:tcPr>
            <w:tcW w:w="8856" w:type="dxa"/>
            <w:gridSpan w:val="2"/>
            <w:shd w:val="clear" w:color="auto" w:fill="D0D0D0"/>
          </w:tcPr>
          <w:p w14:paraId="5CD2F644" w14:textId="77777777" w:rsidR="008D753F" w:rsidRDefault="001061C7">
            <w:pPr>
              <w:keepNext/>
            </w:pPr>
            <w:r>
              <w:t>Who is your second choice for U.S. Senator?</w:t>
            </w:r>
          </w:p>
        </w:tc>
      </w:tr>
    </w:tbl>
    <w:p w14:paraId="08DBB292" w14:textId="77777777" w:rsidR="008D753F" w:rsidRDefault="008D753F">
      <w:pPr>
        <w:pStyle w:val="GQuestionSpacer"/>
        <w:keepNext/>
      </w:pPr>
    </w:p>
    <w:p w14:paraId="6F5E30BA" w14:textId="77777777" w:rsidR="008D753F" w:rsidRDefault="001061C7">
      <w:pPr>
        <w:pStyle w:val="GDefaultWidgetOption"/>
        <w:keepNext/>
        <w:tabs>
          <w:tab w:val="left" w:pos="2160"/>
        </w:tabs>
      </w:pPr>
      <w:r>
        <w:t>pii</w:t>
      </w:r>
      <w:r>
        <w:tab/>
        <w:t>False</w:t>
      </w:r>
    </w:p>
    <w:p w14:paraId="0B80376D" w14:textId="77777777" w:rsidR="008D753F" w:rsidRDefault="001061C7">
      <w:pPr>
        <w:pStyle w:val="GDefaultWidgetOption"/>
        <w:keepNext/>
        <w:tabs>
          <w:tab w:val="left" w:pos="2160"/>
        </w:tabs>
      </w:pPr>
      <w:r>
        <w:t>chart_layout</w:t>
      </w:r>
      <w:r>
        <w:tab/>
        <w:t>1</w:t>
      </w:r>
    </w:p>
    <w:p w14:paraId="50DAFAA2" w14:textId="77777777" w:rsidR="008D753F" w:rsidRDefault="001061C7">
      <w:pPr>
        <w:pStyle w:val="GWidgetOption"/>
        <w:keepNext/>
        <w:tabs>
          <w:tab w:val="left" w:pos="2160"/>
        </w:tabs>
      </w:pPr>
      <w:proofErr w:type="spellStart"/>
      <w:r>
        <w:t>varlabel</w:t>
      </w:r>
      <w:proofErr w:type="spellEnd"/>
      <w:r>
        <w:tab/>
        <w:t>Senate second preference 2nd race</w:t>
      </w:r>
    </w:p>
    <w:p w14:paraId="7BCDEEDE" w14:textId="77777777" w:rsidR="008D753F" w:rsidRDefault="001061C7">
      <w:pPr>
        <w:pStyle w:val="GDefaultWidgetOption"/>
        <w:keepNext/>
        <w:tabs>
          <w:tab w:val="left" w:pos="2160"/>
        </w:tabs>
      </w:pPr>
      <w:r>
        <w:t>topic</w:t>
      </w:r>
      <w:r>
        <w:tab/>
      </w:r>
    </w:p>
    <w:p w14:paraId="2651A892" w14:textId="77777777" w:rsidR="008D753F" w:rsidRDefault="001061C7">
      <w:pPr>
        <w:pStyle w:val="GDefaultWidgetOption"/>
        <w:keepNext/>
        <w:tabs>
          <w:tab w:val="left" w:pos="2160"/>
        </w:tabs>
      </w:pPr>
      <w:r>
        <w:t>chart_color</w:t>
      </w:r>
      <w:r>
        <w:tab/>
        <w:t>green</w:t>
      </w:r>
    </w:p>
    <w:p w14:paraId="25BCAE80" w14:textId="77777777" w:rsidR="008D753F" w:rsidRDefault="001061C7">
      <w:pPr>
        <w:pStyle w:val="GDefaultWidgetOption"/>
        <w:keepNext/>
        <w:tabs>
          <w:tab w:val="left" w:pos="2160"/>
        </w:tabs>
      </w:pPr>
      <w:r>
        <w:t>chart_type</w:t>
      </w:r>
      <w:r>
        <w:tab/>
        <w:t>bar</w:t>
      </w:r>
    </w:p>
    <w:p w14:paraId="527F2696" w14:textId="77777777" w:rsidR="008D753F" w:rsidRDefault="001061C7">
      <w:pPr>
        <w:pStyle w:val="GDefaultWidgetOption"/>
        <w:keepNext/>
        <w:tabs>
          <w:tab w:val="left" w:pos="2160"/>
        </w:tabs>
      </w:pPr>
      <w:r>
        <w:t>crossbreak</w:t>
      </w:r>
      <w:r>
        <w:tab/>
        <w:t>Total</w:t>
      </w:r>
    </w:p>
    <w:p w14:paraId="72F82A45" w14:textId="77777777" w:rsidR="008D753F" w:rsidRDefault="001061C7">
      <w:pPr>
        <w:pStyle w:val="GDefaultWidgetOption"/>
        <w:keepNext/>
        <w:tabs>
          <w:tab w:val="left" w:pos="2160"/>
        </w:tabs>
      </w:pPr>
      <w:r>
        <w:t>wrap</w:t>
      </w:r>
      <w:r>
        <w:tab/>
        <w:t>True</w:t>
      </w:r>
    </w:p>
    <w:p w14:paraId="357A9AD8" w14:textId="77777777" w:rsidR="008D753F" w:rsidRDefault="001061C7">
      <w:pPr>
        <w:pStyle w:val="GDefaultWidgetOption"/>
        <w:keepNext/>
        <w:tabs>
          <w:tab w:val="left" w:pos="2160"/>
        </w:tabs>
      </w:pPr>
      <w:r>
        <w:t>is_rating</w:t>
      </w:r>
      <w:r>
        <w:tab/>
        <w:t>False</w:t>
      </w:r>
    </w:p>
    <w:p w14:paraId="3B931B06" w14:textId="77777777" w:rsidR="008D753F" w:rsidRDefault="001061C7">
      <w:pPr>
        <w:pStyle w:val="GDefaultWidgetOption"/>
        <w:keepNext/>
        <w:tabs>
          <w:tab w:val="left" w:pos="2160"/>
        </w:tabs>
      </w:pPr>
      <w:r>
        <w:t>required_text</w:t>
      </w:r>
      <w:r>
        <w:tab/>
        <w:t>Please choose an answer</w:t>
      </w:r>
    </w:p>
    <w:p w14:paraId="158084C2" w14:textId="77777777" w:rsidR="008D753F" w:rsidRDefault="001061C7">
      <w:pPr>
        <w:pStyle w:val="GDefaultWidgetOption"/>
        <w:keepNext/>
        <w:tabs>
          <w:tab w:val="left" w:pos="2160"/>
        </w:tabs>
      </w:pPr>
      <w:r>
        <w:t>min_columns</w:t>
      </w:r>
      <w:r>
        <w:tab/>
        <w:t>1</w:t>
      </w:r>
    </w:p>
    <w:p w14:paraId="7E71B634" w14:textId="77777777" w:rsidR="008D753F" w:rsidRDefault="001061C7">
      <w:pPr>
        <w:pStyle w:val="GDefaultWidgetOption"/>
        <w:keepNext/>
        <w:tabs>
          <w:tab w:val="left" w:pos="2160"/>
        </w:tabs>
      </w:pPr>
      <w:r>
        <w:t>sample_type</w:t>
      </w:r>
      <w:r>
        <w:tab/>
      </w:r>
    </w:p>
    <w:p w14:paraId="6B67DDC7" w14:textId="77777777" w:rsidR="008D753F" w:rsidRDefault="001061C7">
      <w:pPr>
        <w:pStyle w:val="GDefaultWidgetOption"/>
        <w:keepNext/>
        <w:tabs>
          <w:tab w:val="left" w:pos="2160"/>
        </w:tabs>
      </w:pPr>
      <w:r>
        <w:t>access</w:t>
      </w:r>
      <w:r>
        <w:tab/>
      </w:r>
    </w:p>
    <w:p w14:paraId="0AB402EC" w14:textId="77777777" w:rsidR="008D753F" w:rsidRDefault="001061C7">
      <w:pPr>
        <w:pStyle w:val="GDefaultWidgetOption"/>
        <w:keepNext/>
        <w:tabs>
          <w:tab w:val="left" w:pos="2160"/>
        </w:tabs>
      </w:pPr>
      <w:r>
        <w:t>autoadvance</w:t>
      </w:r>
      <w:r>
        <w:tab/>
        <w:t>False</w:t>
      </w:r>
    </w:p>
    <w:p w14:paraId="36E0D34E" w14:textId="77777777" w:rsidR="008D753F" w:rsidRDefault="001061C7">
      <w:pPr>
        <w:pStyle w:val="GDefaultWidgetOption"/>
        <w:keepNext/>
        <w:tabs>
          <w:tab w:val="left" w:pos="2160"/>
        </w:tabs>
      </w:pPr>
      <w:r>
        <w:t>columns</w:t>
      </w:r>
      <w:r>
        <w:tab/>
        <w:t>1</w:t>
      </w:r>
    </w:p>
    <w:p w14:paraId="6A171A52" w14:textId="77777777" w:rsidR="008D753F" w:rsidRDefault="001061C7">
      <w:pPr>
        <w:pStyle w:val="GDefaultWidgetOption"/>
        <w:keepNext/>
        <w:tabs>
          <w:tab w:val="left" w:pos="2160"/>
        </w:tabs>
      </w:pPr>
      <w:r>
        <w:t>widget</w:t>
      </w:r>
      <w:r>
        <w:tab/>
      </w:r>
    </w:p>
    <w:p w14:paraId="1359A478" w14:textId="77777777" w:rsidR="008D753F" w:rsidRDefault="001061C7">
      <w:pPr>
        <w:pStyle w:val="GDefaultWidgetOption"/>
        <w:keepNext/>
        <w:tabs>
          <w:tab w:val="left" w:pos="2160"/>
        </w:tabs>
      </w:pPr>
      <w:r>
        <w:t>filter_text</w:t>
      </w:r>
      <w:r>
        <w:tab/>
      </w:r>
    </w:p>
    <w:p w14:paraId="7107398D" w14:textId="77777777" w:rsidR="008D753F" w:rsidRDefault="001061C7">
      <w:pPr>
        <w:pStyle w:val="GDefaultWidgetOption"/>
        <w:keepNext/>
        <w:tabs>
          <w:tab w:val="left" w:pos="2160"/>
        </w:tabs>
      </w:pPr>
      <w:r>
        <w:t>as_banner</w:t>
      </w:r>
      <w:r>
        <w:tab/>
        <w:t>False</w:t>
      </w:r>
    </w:p>
    <w:p w14:paraId="3D37CBA3" w14:textId="77777777" w:rsidR="008D753F" w:rsidRDefault="001061C7">
      <w:pPr>
        <w:pStyle w:val="GDefaultWidgetOption"/>
        <w:keepNext/>
        <w:tabs>
          <w:tab w:val="left" w:pos="2160"/>
        </w:tabs>
      </w:pPr>
      <w:r>
        <w:t>description</w:t>
      </w:r>
      <w:r>
        <w:tab/>
      </w:r>
    </w:p>
    <w:p w14:paraId="208BF7F8" w14:textId="77777777" w:rsidR="008D753F" w:rsidRDefault="001061C7">
      <w:pPr>
        <w:pStyle w:val="GDefaultWidgetOption"/>
        <w:keepNext/>
        <w:tabs>
          <w:tab w:val="left" w:pos="2160"/>
        </w:tabs>
      </w:pPr>
      <w:r>
        <w:t>spd_category</w:t>
      </w:r>
      <w:r>
        <w:tab/>
      </w:r>
    </w:p>
    <w:p w14:paraId="34B4B112" w14:textId="77777777" w:rsidR="008D753F" w:rsidRDefault="001061C7">
      <w:pPr>
        <w:pStyle w:val="GDefaultWidgetOption"/>
        <w:keepNext/>
        <w:tabs>
          <w:tab w:val="left" w:pos="2160"/>
        </w:tabs>
      </w:pPr>
      <w:r>
        <w:t>tags</w:t>
      </w:r>
      <w:r>
        <w:tab/>
      </w:r>
    </w:p>
    <w:p w14:paraId="12F9E06D" w14:textId="77777777" w:rsidR="008D753F" w:rsidRDefault="001061C7">
      <w:pPr>
        <w:pStyle w:val="GDefaultWidgetOption"/>
        <w:keepNext/>
        <w:tabs>
          <w:tab w:val="left" w:pos="2160"/>
        </w:tabs>
      </w:pPr>
      <w:r>
        <w:t>horizontal</w:t>
      </w:r>
      <w:r>
        <w:tab/>
        <w:t>False</w:t>
      </w:r>
    </w:p>
    <w:p w14:paraId="172363C2" w14:textId="77777777" w:rsidR="008D753F" w:rsidRDefault="001061C7">
      <w:pPr>
        <w:pStyle w:val="GDefaultWidgetOption"/>
        <w:keepNext/>
        <w:tabs>
          <w:tab w:val="left" w:pos="2160"/>
        </w:tabs>
      </w:pPr>
      <w:r>
        <w:t>grid_chart_type</w:t>
      </w:r>
      <w:r>
        <w:tab/>
        <w:t>stacked_bar</w:t>
      </w:r>
    </w:p>
    <w:p w14:paraId="43B6B8C2" w14:textId="77777777" w:rsidR="008D753F" w:rsidRDefault="001061C7">
      <w:pPr>
        <w:pStyle w:val="GDefaultWidgetOption"/>
        <w:keepNext/>
        <w:tabs>
          <w:tab w:val="left" w:pos="2160"/>
        </w:tabs>
      </w:pPr>
      <w:r>
        <w:t>sort_order</w:t>
      </w:r>
      <w:r>
        <w:tab/>
        <w:t>none</w:t>
      </w:r>
    </w:p>
    <w:p w14:paraId="53DAB58E" w14:textId="77777777" w:rsidR="008D753F" w:rsidRDefault="001061C7">
      <w:pPr>
        <w:pStyle w:val="GDefaultWidgetOption"/>
        <w:keepNext/>
        <w:tabs>
          <w:tab w:val="left" w:pos="2160"/>
        </w:tabs>
      </w:pPr>
      <w:r>
        <w:t>sample</w:t>
      </w:r>
      <w:r>
        <w:tab/>
      </w:r>
    </w:p>
    <w:p w14:paraId="0873E294" w14:textId="77777777" w:rsidR="008D753F" w:rsidRDefault="001061C7">
      <w:pPr>
        <w:pStyle w:val="GDefaultWidgetOption"/>
        <w:keepNext/>
        <w:tabs>
          <w:tab w:val="left" w:pos="2160"/>
        </w:tabs>
      </w:pPr>
      <w:r>
        <w:t>slide_title</w:t>
      </w:r>
      <w:r>
        <w:tab/>
      </w:r>
    </w:p>
    <w:p w14:paraId="60C80102" w14:textId="77777777" w:rsidR="008D753F" w:rsidRDefault="001061C7">
      <w:pPr>
        <w:pStyle w:val="GDefaultWidgetOption"/>
        <w:keepNext/>
        <w:tabs>
          <w:tab w:val="left" w:pos="2160"/>
        </w:tabs>
      </w:pPr>
      <w:r>
        <w:t>set_active</w:t>
      </w:r>
      <w:r>
        <w:tab/>
      </w:r>
    </w:p>
    <w:p w14:paraId="73DBA13C" w14:textId="77777777" w:rsidR="008D753F" w:rsidRDefault="001061C7">
      <w:pPr>
        <w:pStyle w:val="GDefaultWidgetOption"/>
        <w:keepNext/>
        <w:tabs>
          <w:tab w:val="left" w:pos="2160"/>
        </w:tabs>
      </w:pPr>
      <w:r>
        <w:t>required</w:t>
      </w:r>
      <w:r>
        <w:tab/>
        <w:t>NONE</w:t>
      </w:r>
    </w:p>
    <w:p w14:paraId="4BC57022" w14:textId="77777777" w:rsidR="008D753F" w:rsidRDefault="001061C7">
      <w:pPr>
        <w:pStyle w:val="GDefaultWidgetOption"/>
        <w:keepNext/>
        <w:tabs>
          <w:tab w:val="left" w:pos="2160"/>
        </w:tabs>
      </w:pPr>
      <w:r>
        <w:t>mask</w:t>
      </w:r>
      <w:r>
        <w:tab/>
      </w:r>
    </w:p>
    <w:p w14:paraId="706BB36C" w14:textId="77777777" w:rsidR="008D753F" w:rsidRDefault="001061C7">
      <w:pPr>
        <w:pStyle w:val="GDefaultWidgetOption"/>
        <w:keepNext/>
        <w:tabs>
          <w:tab w:val="left" w:pos="2160"/>
        </w:tabs>
      </w:pPr>
      <w:r>
        <w:t>custom_order</w:t>
      </w:r>
      <w:r>
        <w:tab/>
      </w:r>
    </w:p>
    <w:p w14:paraId="6ECF25BA" w14:textId="77777777" w:rsidR="008D753F" w:rsidRDefault="001061C7">
      <w:pPr>
        <w:pStyle w:val="GDefaultWidgetOption"/>
        <w:keepNext/>
        <w:tabs>
          <w:tab w:val="left" w:pos="2160"/>
        </w:tabs>
      </w:pPr>
      <w:r>
        <w:t>client</w:t>
      </w:r>
      <w:r>
        <w:tab/>
      </w:r>
    </w:p>
    <w:p w14:paraId="1BE73534" w14:textId="77777777" w:rsidR="008D753F" w:rsidRDefault="001061C7">
      <w:pPr>
        <w:pStyle w:val="GWidgetOption"/>
        <w:keepNext/>
        <w:tabs>
          <w:tab w:val="left" w:pos="2160"/>
        </w:tabs>
      </w:pPr>
      <w:r>
        <w:t>order</w:t>
      </w:r>
      <w:r>
        <w:tab/>
        <w:t>randomize($randordersen2)</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207CE1C" w14:textId="77777777">
        <w:tc>
          <w:tcPr>
            <w:tcW w:w="336" w:type="dxa"/>
          </w:tcPr>
          <w:p w14:paraId="0FF0BD46" w14:textId="77777777" w:rsidR="008D753F" w:rsidRDefault="001061C7">
            <w:pPr>
              <w:keepNext/>
            </w:pPr>
            <w:r>
              <w:rPr>
                <w:rStyle w:val="GResponseCode"/>
              </w:rPr>
              <w:t>1</w:t>
            </w:r>
          </w:p>
        </w:tc>
        <w:tc>
          <w:tcPr>
            <w:tcW w:w="361" w:type="dxa"/>
          </w:tcPr>
          <w:p w14:paraId="2199CE72" w14:textId="77777777" w:rsidR="008D753F" w:rsidRDefault="001061C7">
            <w:pPr>
              <w:keepNext/>
            </w:pPr>
            <w:r>
              <w:t>○</w:t>
            </w:r>
          </w:p>
        </w:tc>
        <w:tc>
          <w:tcPr>
            <w:tcW w:w="3731" w:type="dxa"/>
          </w:tcPr>
          <w:p w14:paraId="24919EBE" w14:textId="77777777" w:rsidR="008D753F" w:rsidRDefault="001061C7">
            <w:pPr>
              <w:keepNext/>
            </w:pPr>
            <w:r>
              <w:t>$SenCand1Name2 ($SenCand1Party2)</w:t>
            </w:r>
          </w:p>
        </w:tc>
        <w:tc>
          <w:tcPr>
            <w:tcW w:w="4428" w:type="dxa"/>
          </w:tcPr>
          <w:p w14:paraId="0183A2C3" w14:textId="77777777" w:rsidR="008D753F" w:rsidRDefault="001061C7">
            <w:pPr>
              <w:keepNext/>
              <w:jc w:val="right"/>
              <w:rPr>
                <w:i/>
              </w:rPr>
            </w:pPr>
            <w:r>
              <w:rPr>
                <w:i/>
              </w:rPr>
              <w:t>Show if sencand1name2 and cc24_365</w:t>
            </w:r>
            <w:proofErr w:type="gramStart"/>
            <w:r>
              <w:rPr>
                <w:i/>
              </w:rPr>
              <w:t>b !</w:t>
            </w:r>
            <w:proofErr w:type="gramEnd"/>
            <w:r>
              <w:rPr>
                <w:i/>
              </w:rPr>
              <w:t>= 1</w:t>
            </w:r>
          </w:p>
        </w:tc>
      </w:tr>
      <w:tr w:rsidR="008D753F" w14:paraId="2CEA1A72" w14:textId="77777777">
        <w:tc>
          <w:tcPr>
            <w:tcW w:w="336" w:type="dxa"/>
          </w:tcPr>
          <w:p w14:paraId="707AD5A5" w14:textId="77777777" w:rsidR="008D753F" w:rsidRDefault="001061C7">
            <w:pPr>
              <w:keepNext/>
            </w:pPr>
            <w:r>
              <w:rPr>
                <w:rStyle w:val="GResponseCode"/>
              </w:rPr>
              <w:t>2</w:t>
            </w:r>
          </w:p>
        </w:tc>
        <w:tc>
          <w:tcPr>
            <w:tcW w:w="361" w:type="dxa"/>
          </w:tcPr>
          <w:p w14:paraId="33631F9A" w14:textId="77777777" w:rsidR="008D753F" w:rsidRDefault="001061C7">
            <w:pPr>
              <w:keepNext/>
            </w:pPr>
            <w:r>
              <w:t>○</w:t>
            </w:r>
          </w:p>
        </w:tc>
        <w:tc>
          <w:tcPr>
            <w:tcW w:w="3731" w:type="dxa"/>
          </w:tcPr>
          <w:p w14:paraId="7CC03461" w14:textId="77777777" w:rsidR="008D753F" w:rsidRDefault="001061C7">
            <w:pPr>
              <w:keepNext/>
            </w:pPr>
            <w:r>
              <w:t>$SenCand2Name2 ($SenCand2Party2)</w:t>
            </w:r>
          </w:p>
        </w:tc>
        <w:tc>
          <w:tcPr>
            <w:tcW w:w="4428" w:type="dxa"/>
          </w:tcPr>
          <w:p w14:paraId="74A65A7B" w14:textId="77777777" w:rsidR="008D753F" w:rsidRDefault="001061C7">
            <w:pPr>
              <w:keepNext/>
              <w:jc w:val="right"/>
              <w:rPr>
                <w:i/>
              </w:rPr>
            </w:pPr>
            <w:r>
              <w:rPr>
                <w:i/>
              </w:rPr>
              <w:t>Show if sencand2name2 and cc24_365</w:t>
            </w:r>
            <w:proofErr w:type="gramStart"/>
            <w:r>
              <w:rPr>
                <w:i/>
              </w:rPr>
              <w:t>b !</w:t>
            </w:r>
            <w:proofErr w:type="gramEnd"/>
            <w:r>
              <w:rPr>
                <w:i/>
              </w:rPr>
              <w:t>= 2</w:t>
            </w:r>
          </w:p>
        </w:tc>
      </w:tr>
      <w:tr w:rsidR="008D753F" w14:paraId="13D37893" w14:textId="77777777">
        <w:tc>
          <w:tcPr>
            <w:tcW w:w="336" w:type="dxa"/>
          </w:tcPr>
          <w:p w14:paraId="2C054156" w14:textId="77777777" w:rsidR="008D753F" w:rsidRDefault="001061C7">
            <w:pPr>
              <w:keepNext/>
            </w:pPr>
            <w:r>
              <w:rPr>
                <w:rStyle w:val="GResponseCode"/>
              </w:rPr>
              <w:t>7</w:t>
            </w:r>
          </w:p>
        </w:tc>
        <w:tc>
          <w:tcPr>
            <w:tcW w:w="361" w:type="dxa"/>
          </w:tcPr>
          <w:p w14:paraId="60A84360" w14:textId="77777777" w:rsidR="008D753F" w:rsidRDefault="001061C7">
            <w:pPr>
              <w:keepNext/>
            </w:pPr>
            <w:r>
              <w:t>○</w:t>
            </w:r>
          </w:p>
        </w:tc>
        <w:tc>
          <w:tcPr>
            <w:tcW w:w="3731" w:type="dxa"/>
          </w:tcPr>
          <w:p w14:paraId="322DB07D" w14:textId="77777777" w:rsidR="008D753F" w:rsidRDefault="001061C7">
            <w:pPr>
              <w:keepNext/>
            </w:pPr>
            <w:r>
              <w:t>Other (open [CC24_365c_t])</w:t>
            </w:r>
          </w:p>
        </w:tc>
        <w:tc>
          <w:tcPr>
            <w:tcW w:w="4428" w:type="dxa"/>
          </w:tcPr>
          <w:p w14:paraId="1DD8737E" w14:textId="77777777" w:rsidR="008D753F" w:rsidRDefault="001061C7">
            <w:pPr>
              <w:keepNext/>
              <w:jc w:val="right"/>
              <w:rPr>
                <w:i/>
              </w:rPr>
            </w:pPr>
            <w:r>
              <w:rPr>
                <w:i/>
              </w:rPr>
              <w:t>Not randomized</w:t>
            </w:r>
          </w:p>
        </w:tc>
      </w:tr>
      <w:tr w:rsidR="008D753F" w14:paraId="4A4626E4" w14:textId="77777777">
        <w:tc>
          <w:tcPr>
            <w:tcW w:w="336" w:type="dxa"/>
          </w:tcPr>
          <w:p w14:paraId="32C5640A" w14:textId="77777777" w:rsidR="008D753F" w:rsidRDefault="001061C7">
            <w:pPr>
              <w:keepNext/>
            </w:pPr>
            <w:r>
              <w:rPr>
                <w:rStyle w:val="GResponseCode"/>
              </w:rPr>
              <w:t>8</w:t>
            </w:r>
          </w:p>
        </w:tc>
        <w:tc>
          <w:tcPr>
            <w:tcW w:w="361" w:type="dxa"/>
          </w:tcPr>
          <w:p w14:paraId="599B95CB" w14:textId="77777777" w:rsidR="008D753F" w:rsidRDefault="001061C7">
            <w:pPr>
              <w:keepNext/>
            </w:pPr>
            <w:r>
              <w:t>○</w:t>
            </w:r>
          </w:p>
        </w:tc>
        <w:tc>
          <w:tcPr>
            <w:tcW w:w="3731" w:type="dxa"/>
          </w:tcPr>
          <w:p w14:paraId="40CE757F" w14:textId="77777777" w:rsidR="008D753F" w:rsidRDefault="001061C7">
            <w:pPr>
              <w:keepNext/>
            </w:pPr>
            <w:r>
              <w:t>I'm not sure</w:t>
            </w:r>
          </w:p>
        </w:tc>
        <w:tc>
          <w:tcPr>
            <w:tcW w:w="4428" w:type="dxa"/>
          </w:tcPr>
          <w:p w14:paraId="4B7E606E" w14:textId="77777777" w:rsidR="008D753F" w:rsidRDefault="001061C7">
            <w:pPr>
              <w:keepNext/>
              <w:jc w:val="right"/>
              <w:rPr>
                <w:i/>
              </w:rPr>
            </w:pPr>
            <w:r>
              <w:rPr>
                <w:i/>
              </w:rPr>
              <w:t>Not randomized</w:t>
            </w:r>
          </w:p>
        </w:tc>
      </w:tr>
      <w:tr w:rsidR="008D753F" w14:paraId="08DE3495" w14:textId="77777777">
        <w:tc>
          <w:tcPr>
            <w:tcW w:w="336" w:type="dxa"/>
          </w:tcPr>
          <w:p w14:paraId="004EC4E2" w14:textId="77777777" w:rsidR="008D753F" w:rsidRDefault="001061C7">
            <w:pPr>
              <w:keepNext/>
            </w:pPr>
            <w:r>
              <w:rPr>
                <w:rStyle w:val="GResponseCode"/>
              </w:rPr>
              <w:t>9</w:t>
            </w:r>
          </w:p>
        </w:tc>
        <w:tc>
          <w:tcPr>
            <w:tcW w:w="361" w:type="dxa"/>
          </w:tcPr>
          <w:p w14:paraId="68E3D396" w14:textId="77777777" w:rsidR="008D753F" w:rsidRDefault="001061C7">
            <w:pPr>
              <w:keepNext/>
            </w:pPr>
            <w:r>
              <w:t>○</w:t>
            </w:r>
          </w:p>
        </w:tc>
        <w:tc>
          <w:tcPr>
            <w:tcW w:w="3731" w:type="dxa"/>
          </w:tcPr>
          <w:p w14:paraId="07391842" w14:textId="77777777" w:rsidR="008D753F" w:rsidRDefault="001061C7">
            <w:pPr>
              <w:keepNext/>
            </w:pPr>
            <w:r>
              <w:t>No one</w:t>
            </w:r>
          </w:p>
        </w:tc>
        <w:tc>
          <w:tcPr>
            <w:tcW w:w="4428" w:type="dxa"/>
          </w:tcPr>
          <w:p w14:paraId="34645A05" w14:textId="77777777" w:rsidR="008D753F" w:rsidRDefault="001061C7">
            <w:pPr>
              <w:keepNext/>
              <w:jc w:val="right"/>
              <w:rPr>
                <w:i/>
              </w:rPr>
            </w:pPr>
            <w:r>
              <w:rPr>
                <w:i/>
              </w:rPr>
              <w:t>Not randomized</w:t>
            </w:r>
          </w:p>
        </w:tc>
      </w:tr>
      <w:tr w:rsidR="008D753F" w14:paraId="4BDEE06D" w14:textId="77777777">
        <w:tc>
          <w:tcPr>
            <w:tcW w:w="336" w:type="dxa"/>
          </w:tcPr>
          <w:p w14:paraId="4F93E589" w14:textId="77777777" w:rsidR="008D753F" w:rsidRDefault="001061C7">
            <w:pPr>
              <w:keepNext/>
            </w:pPr>
            <w:r>
              <w:rPr>
                <w:rStyle w:val="GResponseCode"/>
              </w:rPr>
              <w:t>98</w:t>
            </w:r>
          </w:p>
        </w:tc>
        <w:tc>
          <w:tcPr>
            <w:tcW w:w="361" w:type="dxa"/>
          </w:tcPr>
          <w:p w14:paraId="77D99574" w14:textId="77777777" w:rsidR="008D753F" w:rsidRDefault="008D753F">
            <w:pPr>
              <w:keepNext/>
            </w:pPr>
          </w:p>
        </w:tc>
        <w:tc>
          <w:tcPr>
            <w:tcW w:w="3731" w:type="dxa"/>
          </w:tcPr>
          <w:p w14:paraId="7147776D" w14:textId="77777777" w:rsidR="008D753F" w:rsidRDefault="001061C7">
            <w:pPr>
              <w:pStyle w:val="GAdminOption"/>
              <w:keepNext/>
            </w:pPr>
            <w:r>
              <w:t>Skipped</w:t>
            </w:r>
          </w:p>
        </w:tc>
        <w:tc>
          <w:tcPr>
            <w:tcW w:w="4428" w:type="dxa"/>
          </w:tcPr>
          <w:p w14:paraId="5DBD8D34" w14:textId="77777777" w:rsidR="008D753F" w:rsidRDefault="008D753F">
            <w:pPr>
              <w:keepNext/>
              <w:jc w:val="right"/>
              <w:rPr>
                <w:i/>
              </w:rPr>
            </w:pPr>
          </w:p>
        </w:tc>
      </w:tr>
      <w:tr w:rsidR="008D753F" w14:paraId="23FFF7C2" w14:textId="77777777">
        <w:tc>
          <w:tcPr>
            <w:tcW w:w="336" w:type="dxa"/>
          </w:tcPr>
          <w:p w14:paraId="40549BF3" w14:textId="77777777" w:rsidR="008D753F" w:rsidRDefault="001061C7">
            <w:pPr>
              <w:keepNext/>
            </w:pPr>
            <w:r>
              <w:rPr>
                <w:rStyle w:val="GResponseCode"/>
              </w:rPr>
              <w:t>99</w:t>
            </w:r>
          </w:p>
        </w:tc>
        <w:tc>
          <w:tcPr>
            <w:tcW w:w="361" w:type="dxa"/>
          </w:tcPr>
          <w:p w14:paraId="08EF97C4" w14:textId="77777777" w:rsidR="008D753F" w:rsidRDefault="008D753F">
            <w:pPr>
              <w:keepNext/>
            </w:pPr>
          </w:p>
        </w:tc>
        <w:tc>
          <w:tcPr>
            <w:tcW w:w="3731" w:type="dxa"/>
          </w:tcPr>
          <w:p w14:paraId="6A9DEF8D" w14:textId="77777777" w:rsidR="008D753F" w:rsidRDefault="001061C7">
            <w:pPr>
              <w:pStyle w:val="GAdminOption"/>
              <w:keepNext/>
            </w:pPr>
            <w:r>
              <w:t>Not Asked</w:t>
            </w:r>
          </w:p>
        </w:tc>
        <w:tc>
          <w:tcPr>
            <w:tcW w:w="4428" w:type="dxa"/>
          </w:tcPr>
          <w:p w14:paraId="47FBDAA6" w14:textId="77777777" w:rsidR="008D753F" w:rsidRDefault="008D753F">
            <w:pPr>
              <w:keepNext/>
              <w:jc w:val="right"/>
              <w:rPr>
                <w:i/>
              </w:rPr>
            </w:pPr>
          </w:p>
        </w:tc>
      </w:tr>
    </w:tbl>
    <w:p w14:paraId="2DD0A512" w14:textId="77777777" w:rsidR="008D753F" w:rsidRDefault="008D753F">
      <w:pPr>
        <w:pStyle w:val="GQuestionSpacer"/>
      </w:pPr>
    </w:p>
    <w:p w14:paraId="385963FA" w14:textId="77777777" w:rsidR="008D753F" w:rsidRDefault="001061C7">
      <w:pPr>
        <w:pStyle w:val="GPage"/>
        <w:keepNext/>
      </w:pPr>
      <w:bookmarkStart w:id="199" w:name="_Toc175835946"/>
      <w:r>
        <w:lastRenderedPageBreak/>
        <w:t>Page: implicit_page_CC24_366</w:t>
      </w:r>
      <w:bookmarkEnd w:id="199"/>
    </w:p>
    <w:tbl>
      <w:tblPr>
        <w:tblStyle w:val="GQuestionCommonProperties"/>
        <w:tblW w:w="0" w:type="auto"/>
        <w:tblInd w:w="0" w:type="dxa"/>
        <w:tblLook w:val="04A0" w:firstRow="1" w:lastRow="0" w:firstColumn="1" w:lastColumn="0" w:noHBand="0" w:noVBand="1"/>
      </w:tblPr>
      <w:tblGrid>
        <w:gridCol w:w="2028"/>
        <w:gridCol w:w="7332"/>
      </w:tblGrid>
      <w:tr w:rsidR="008D753F" w14:paraId="5EC541C1" w14:textId="77777777">
        <w:tc>
          <w:tcPr>
            <w:tcW w:w="0" w:type="dxa"/>
            <w:shd w:val="clear" w:color="auto" w:fill="D0D0D0"/>
          </w:tcPr>
          <w:p w14:paraId="585D4FC0" w14:textId="77777777" w:rsidR="008D753F" w:rsidRDefault="001061C7">
            <w:pPr>
              <w:pStyle w:val="GVariableNameP"/>
              <w:keepNext/>
            </w:pPr>
            <w:r>
              <w:fldChar w:fldCharType="begin"/>
            </w:r>
            <w:r>
              <w:instrText>TC CC24_366 \\l 2 \\f a</w:instrText>
            </w:r>
            <w:r>
              <w:fldChar w:fldCharType="end"/>
            </w:r>
            <w:r>
              <w:t>CC24_366</w:t>
            </w:r>
            <w:r>
              <w:rPr>
                <w:i/>
              </w:rPr>
              <w:t>- Show if (GovCand1Name or GovCand2Name or GovCand3Name) and (CC24_</w:t>
            </w:r>
            <w:proofErr w:type="gramStart"/>
            <w:r>
              <w:rPr>
                <w:i/>
              </w:rPr>
              <w:t>363 !</w:t>
            </w:r>
            <w:proofErr w:type="gramEnd"/>
            <w:r>
              <w:rPr>
                <w:i/>
              </w:rPr>
              <w:t>= 3 or CC24_366_voted in [9] or not CC24_366_voted)</w:t>
            </w:r>
          </w:p>
        </w:tc>
        <w:tc>
          <w:tcPr>
            <w:tcW w:w="0" w:type="dxa"/>
            <w:shd w:val="clear" w:color="auto" w:fill="D0D0D0"/>
            <w:vAlign w:val="bottom"/>
          </w:tcPr>
          <w:p w14:paraId="0EC9621A" w14:textId="77777777" w:rsidR="008D753F" w:rsidRDefault="001061C7">
            <w:pPr>
              <w:keepNext/>
              <w:jc w:val="right"/>
            </w:pPr>
            <w:r>
              <w:t>SINGLE CHOICE</w:t>
            </w:r>
          </w:p>
        </w:tc>
      </w:tr>
      <w:tr w:rsidR="008D753F" w14:paraId="39CBAA86" w14:textId="77777777">
        <w:tc>
          <w:tcPr>
            <w:tcW w:w="8856" w:type="dxa"/>
            <w:gridSpan w:val="2"/>
            <w:shd w:val="clear" w:color="auto" w:fill="D0D0D0"/>
          </w:tcPr>
          <w:p w14:paraId="50787FCD" w14:textId="77777777" w:rsidR="008D753F" w:rsidRDefault="001061C7">
            <w:pPr>
              <w:keepNext/>
            </w:pPr>
            <w:r>
              <w:t>In the race for Governor in your state, who do you prefer?</w:t>
            </w:r>
          </w:p>
        </w:tc>
      </w:tr>
    </w:tbl>
    <w:p w14:paraId="5559A25B" w14:textId="77777777" w:rsidR="008D753F" w:rsidRDefault="008D753F">
      <w:pPr>
        <w:pStyle w:val="GQuestionSpacer"/>
        <w:keepNext/>
      </w:pPr>
    </w:p>
    <w:p w14:paraId="6AB6686E" w14:textId="77777777" w:rsidR="008D753F" w:rsidRDefault="001061C7">
      <w:pPr>
        <w:pStyle w:val="GDefaultWidgetOption"/>
        <w:keepNext/>
        <w:tabs>
          <w:tab w:val="left" w:pos="2160"/>
        </w:tabs>
      </w:pPr>
      <w:r>
        <w:t>pii</w:t>
      </w:r>
      <w:r>
        <w:tab/>
        <w:t>False</w:t>
      </w:r>
    </w:p>
    <w:p w14:paraId="72D128F6" w14:textId="77777777" w:rsidR="008D753F" w:rsidRDefault="001061C7">
      <w:pPr>
        <w:pStyle w:val="GDefaultWidgetOption"/>
        <w:keepNext/>
        <w:tabs>
          <w:tab w:val="left" w:pos="2160"/>
        </w:tabs>
      </w:pPr>
      <w:r>
        <w:t>chart_layout</w:t>
      </w:r>
      <w:r>
        <w:tab/>
        <w:t>1</w:t>
      </w:r>
    </w:p>
    <w:p w14:paraId="5D1D5FE0" w14:textId="77777777" w:rsidR="008D753F" w:rsidRDefault="001061C7">
      <w:pPr>
        <w:pStyle w:val="GWidgetOption"/>
        <w:keepNext/>
        <w:tabs>
          <w:tab w:val="left" w:pos="2160"/>
        </w:tabs>
      </w:pPr>
      <w:proofErr w:type="spellStart"/>
      <w:r>
        <w:t>varlabel</w:t>
      </w:r>
      <w:proofErr w:type="spellEnd"/>
      <w:r>
        <w:tab/>
        <w:t>Governor preference</w:t>
      </w:r>
    </w:p>
    <w:p w14:paraId="4AF3ED9D" w14:textId="77777777" w:rsidR="008D753F" w:rsidRDefault="001061C7">
      <w:pPr>
        <w:pStyle w:val="GDefaultWidgetOption"/>
        <w:keepNext/>
        <w:tabs>
          <w:tab w:val="left" w:pos="2160"/>
        </w:tabs>
      </w:pPr>
      <w:r>
        <w:t>topic</w:t>
      </w:r>
      <w:r>
        <w:tab/>
      </w:r>
    </w:p>
    <w:p w14:paraId="0AEF86B1" w14:textId="77777777" w:rsidR="008D753F" w:rsidRDefault="001061C7">
      <w:pPr>
        <w:pStyle w:val="GDefaultWidgetOption"/>
        <w:keepNext/>
        <w:tabs>
          <w:tab w:val="left" w:pos="2160"/>
        </w:tabs>
      </w:pPr>
      <w:r>
        <w:t>chart_color</w:t>
      </w:r>
      <w:r>
        <w:tab/>
        <w:t>green</w:t>
      </w:r>
    </w:p>
    <w:p w14:paraId="220EE1EF" w14:textId="77777777" w:rsidR="008D753F" w:rsidRDefault="001061C7">
      <w:pPr>
        <w:pStyle w:val="GDefaultWidgetOption"/>
        <w:keepNext/>
        <w:tabs>
          <w:tab w:val="left" w:pos="2160"/>
        </w:tabs>
      </w:pPr>
      <w:r>
        <w:t>chart_type</w:t>
      </w:r>
      <w:r>
        <w:tab/>
        <w:t>bar</w:t>
      </w:r>
    </w:p>
    <w:p w14:paraId="2FFE590E" w14:textId="77777777" w:rsidR="008D753F" w:rsidRDefault="001061C7">
      <w:pPr>
        <w:pStyle w:val="GDefaultWidgetOption"/>
        <w:keepNext/>
        <w:tabs>
          <w:tab w:val="left" w:pos="2160"/>
        </w:tabs>
      </w:pPr>
      <w:r>
        <w:t>crossbreak</w:t>
      </w:r>
      <w:r>
        <w:tab/>
        <w:t>Total</w:t>
      </w:r>
    </w:p>
    <w:p w14:paraId="4BAB2FA6" w14:textId="77777777" w:rsidR="008D753F" w:rsidRDefault="001061C7">
      <w:pPr>
        <w:pStyle w:val="GDefaultWidgetOption"/>
        <w:keepNext/>
        <w:tabs>
          <w:tab w:val="left" w:pos="2160"/>
        </w:tabs>
      </w:pPr>
      <w:r>
        <w:t>wrap</w:t>
      </w:r>
      <w:r>
        <w:tab/>
        <w:t>True</w:t>
      </w:r>
    </w:p>
    <w:p w14:paraId="014FCAAD" w14:textId="77777777" w:rsidR="008D753F" w:rsidRDefault="001061C7">
      <w:pPr>
        <w:pStyle w:val="GDefaultWidgetOption"/>
        <w:keepNext/>
        <w:tabs>
          <w:tab w:val="left" w:pos="2160"/>
        </w:tabs>
      </w:pPr>
      <w:r>
        <w:t>is_rating</w:t>
      </w:r>
      <w:r>
        <w:tab/>
        <w:t>False</w:t>
      </w:r>
    </w:p>
    <w:p w14:paraId="6D1EFA61" w14:textId="77777777" w:rsidR="008D753F" w:rsidRDefault="001061C7">
      <w:pPr>
        <w:pStyle w:val="GDefaultWidgetOption"/>
        <w:keepNext/>
        <w:tabs>
          <w:tab w:val="left" w:pos="2160"/>
        </w:tabs>
      </w:pPr>
      <w:r>
        <w:t>required_text</w:t>
      </w:r>
      <w:r>
        <w:tab/>
        <w:t>Please choose an answer</w:t>
      </w:r>
    </w:p>
    <w:p w14:paraId="58784988" w14:textId="77777777" w:rsidR="008D753F" w:rsidRDefault="001061C7">
      <w:pPr>
        <w:pStyle w:val="GDefaultWidgetOption"/>
        <w:keepNext/>
        <w:tabs>
          <w:tab w:val="left" w:pos="2160"/>
        </w:tabs>
      </w:pPr>
      <w:r>
        <w:t>min_columns</w:t>
      </w:r>
      <w:r>
        <w:tab/>
        <w:t>1</w:t>
      </w:r>
    </w:p>
    <w:p w14:paraId="19A9DA2C" w14:textId="77777777" w:rsidR="008D753F" w:rsidRDefault="001061C7">
      <w:pPr>
        <w:pStyle w:val="GDefaultWidgetOption"/>
        <w:keepNext/>
        <w:tabs>
          <w:tab w:val="left" w:pos="2160"/>
        </w:tabs>
      </w:pPr>
      <w:r>
        <w:t>sample_type</w:t>
      </w:r>
      <w:r>
        <w:tab/>
      </w:r>
    </w:p>
    <w:p w14:paraId="242395D0" w14:textId="77777777" w:rsidR="008D753F" w:rsidRDefault="001061C7">
      <w:pPr>
        <w:pStyle w:val="GDefaultWidgetOption"/>
        <w:keepNext/>
        <w:tabs>
          <w:tab w:val="left" w:pos="2160"/>
        </w:tabs>
      </w:pPr>
      <w:r>
        <w:t>access</w:t>
      </w:r>
      <w:r>
        <w:tab/>
      </w:r>
    </w:p>
    <w:p w14:paraId="04371F83" w14:textId="77777777" w:rsidR="008D753F" w:rsidRDefault="001061C7">
      <w:pPr>
        <w:pStyle w:val="GDefaultWidgetOption"/>
        <w:keepNext/>
        <w:tabs>
          <w:tab w:val="left" w:pos="2160"/>
        </w:tabs>
      </w:pPr>
      <w:r>
        <w:t>autoadvance</w:t>
      </w:r>
      <w:r>
        <w:tab/>
        <w:t>False</w:t>
      </w:r>
    </w:p>
    <w:p w14:paraId="51C09AFD" w14:textId="77777777" w:rsidR="008D753F" w:rsidRDefault="001061C7">
      <w:pPr>
        <w:pStyle w:val="GDefaultWidgetOption"/>
        <w:keepNext/>
        <w:tabs>
          <w:tab w:val="left" w:pos="2160"/>
        </w:tabs>
      </w:pPr>
      <w:r>
        <w:t>columns</w:t>
      </w:r>
      <w:r>
        <w:tab/>
        <w:t>1</w:t>
      </w:r>
    </w:p>
    <w:p w14:paraId="6506B0CD" w14:textId="77777777" w:rsidR="008D753F" w:rsidRDefault="001061C7">
      <w:pPr>
        <w:pStyle w:val="GDefaultWidgetOption"/>
        <w:keepNext/>
        <w:tabs>
          <w:tab w:val="left" w:pos="2160"/>
        </w:tabs>
      </w:pPr>
      <w:r>
        <w:t>widget</w:t>
      </w:r>
      <w:r>
        <w:tab/>
      </w:r>
    </w:p>
    <w:p w14:paraId="4CB9A0F5" w14:textId="77777777" w:rsidR="008D753F" w:rsidRDefault="001061C7">
      <w:pPr>
        <w:pStyle w:val="GDefaultWidgetOption"/>
        <w:keepNext/>
        <w:tabs>
          <w:tab w:val="left" w:pos="2160"/>
        </w:tabs>
      </w:pPr>
      <w:r>
        <w:t>filter_text</w:t>
      </w:r>
      <w:r>
        <w:tab/>
      </w:r>
    </w:p>
    <w:p w14:paraId="0860B3D8" w14:textId="77777777" w:rsidR="008D753F" w:rsidRDefault="001061C7">
      <w:pPr>
        <w:pStyle w:val="GDefaultWidgetOption"/>
        <w:keepNext/>
        <w:tabs>
          <w:tab w:val="left" w:pos="2160"/>
        </w:tabs>
      </w:pPr>
      <w:r>
        <w:t>as_banner</w:t>
      </w:r>
      <w:r>
        <w:tab/>
        <w:t>False</w:t>
      </w:r>
    </w:p>
    <w:p w14:paraId="00E01AF9" w14:textId="77777777" w:rsidR="008D753F" w:rsidRDefault="001061C7">
      <w:pPr>
        <w:pStyle w:val="GDefaultWidgetOption"/>
        <w:keepNext/>
        <w:tabs>
          <w:tab w:val="left" w:pos="2160"/>
        </w:tabs>
      </w:pPr>
      <w:r>
        <w:t>description</w:t>
      </w:r>
      <w:r>
        <w:tab/>
      </w:r>
    </w:p>
    <w:p w14:paraId="30776A18" w14:textId="77777777" w:rsidR="008D753F" w:rsidRDefault="001061C7">
      <w:pPr>
        <w:pStyle w:val="GDefaultWidgetOption"/>
        <w:keepNext/>
        <w:tabs>
          <w:tab w:val="left" w:pos="2160"/>
        </w:tabs>
      </w:pPr>
      <w:r>
        <w:t>spd_category</w:t>
      </w:r>
      <w:r>
        <w:tab/>
      </w:r>
    </w:p>
    <w:p w14:paraId="702DF7EE" w14:textId="77777777" w:rsidR="008D753F" w:rsidRDefault="001061C7">
      <w:pPr>
        <w:pStyle w:val="GDefaultWidgetOption"/>
        <w:keepNext/>
        <w:tabs>
          <w:tab w:val="left" w:pos="2160"/>
        </w:tabs>
      </w:pPr>
      <w:r>
        <w:t>tags</w:t>
      </w:r>
      <w:r>
        <w:tab/>
      </w:r>
    </w:p>
    <w:p w14:paraId="2E8D494E" w14:textId="77777777" w:rsidR="008D753F" w:rsidRDefault="001061C7">
      <w:pPr>
        <w:pStyle w:val="GDefaultWidgetOption"/>
        <w:keepNext/>
        <w:tabs>
          <w:tab w:val="left" w:pos="2160"/>
        </w:tabs>
      </w:pPr>
      <w:r>
        <w:t>horizontal</w:t>
      </w:r>
      <w:r>
        <w:tab/>
        <w:t>False</w:t>
      </w:r>
    </w:p>
    <w:p w14:paraId="7D41FD57" w14:textId="77777777" w:rsidR="008D753F" w:rsidRDefault="001061C7">
      <w:pPr>
        <w:pStyle w:val="GDefaultWidgetOption"/>
        <w:keepNext/>
        <w:tabs>
          <w:tab w:val="left" w:pos="2160"/>
        </w:tabs>
      </w:pPr>
      <w:r>
        <w:t>grid_chart_type</w:t>
      </w:r>
      <w:r>
        <w:tab/>
        <w:t>stacked_bar</w:t>
      </w:r>
    </w:p>
    <w:p w14:paraId="67A0E1CC" w14:textId="77777777" w:rsidR="008D753F" w:rsidRDefault="001061C7">
      <w:pPr>
        <w:pStyle w:val="GDefaultWidgetOption"/>
        <w:keepNext/>
        <w:tabs>
          <w:tab w:val="left" w:pos="2160"/>
        </w:tabs>
      </w:pPr>
      <w:r>
        <w:t>sort_order</w:t>
      </w:r>
      <w:r>
        <w:tab/>
        <w:t>none</w:t>
      </w:r>
    </w:p>
    <w:p w14:paraId="22033E3B" w14:textId="77777777" w:rsidR="008D753F" w:rsidRDefault="001061C7">
      <w:pPr>
        <w:pStyle w:val="GDefaultWidgetOption"/>
        <w:keepNext/>
        <w:tabs>
          <w:tab w:val="left" w:pos="2160"/>
        </w:tabs>
      </w:pPr>
      <w:r>
        <w:t>sample</w:t>
      </w:r>
      <w:r>
        <w:tab/>
      </w:r>
    </w:p>
    <w:p w14:paraId="71771F38" w14:textId="77777777" w:rsidR="008D753F" w:rsidRDefault="001061C7">
      <w:pPr>
        <w:pStyle w:val="GDefaultWidgetOption"/>
        <w:keepNext/>
        <w:tabs>
          <w:tab w:val="left" w:pos="2160"/>
        </w:tabs>
      </w:pPr>
      <w:r>
        <w:t>slide_title</w:t>
      </w:r>
      <w:r>
        <w:tab/>
      </w:r>
    </w:p>
    <w:p w14:paraId="01F5939F" w14:textId="77777777" w:rsidR="008D753F" w:rsidRDefault="001061C7">
      <w:pPr>
        <w:pStyle w:val="GDefaultWidgetOption"/>
        <w:keepNext/>
        <w:tabs>
          <w:tab w:val="left" w:pos="2160"/>
        </w:tabs>
      </w:pPr>
      <w:r>
        <w:t>set_active</w:t>
      </w:r>
      <w:r>
        <w:tab/>
      </w:r>
    </w:p>
    <w:p w14:paraId="452CDA02" w14:textId="77777777" w:rsidR="008D753F" w:rsidRDefault="001061C7">
      <w:pPr>
        <w:pStyle w:val="GDefaultWidgetOption"/>
        <w:keepNext/>
        <w:tabs>
          <w:tab w:val="left" w:pos="2160"/>
        </w:tabs>
      </w:pPr>
      <w:r>
        <w:t>required</w:t>
      </w:r>
      <w:r>
        <w:tab/>
        <w:t>NONE</w:t>
      </w:r>
    </w:p>
    <w:p w14:paraId="64B44EC0" w14:textId="77777777" w:rsidR="008D753F" w:rsidRDefault="001061C7">
      <w:pPr>
        <w:pStyle w:val="GDefaultWidgetOption"/>
        <w:keepNext/>
        <w:tabs>
          <w:tab w:val="left" w:pos="2160"/>
        </w:tabs>
      </w:pPr>
      <w:r>
        <w:t>mask</w:t>
      </w:r>
      <w:r>
        <w:tab/>
      </w:r>
    </w:p>
    <w:p w14:paraId="743E0C4A" w14:textId="77777777" w:rsidR="008D753F" w:rsidRDefault="001061C7">
      <w:pPr>
        <w:pStyle w:val="GDefaultWidgetOption"/>
        <w:keepNext/>
        <w:tabs>
          <w:tab w:val="left" w:pos="2160"/>
        </w:tabs>
      </w:pPr>
      <w:r>
        <w:t>custom_order</w:t>
      </w:r>
      <w:r>
        <w:tab/>
      </w:r>
    </w:p>
    <w:p w14:paraId="0B6A6C58" w14:textId="77777777" w:rsidR="008D753F" w:rsidRDefault="001061C7">
      <w:pPr>
        <w:pStyle w:val="GDefaultWidgetOption"/>
        <w:keepNext/>
        <w:tabs>
          <w:tab w:val="left" w:pos="2160"/>
        </w:tabs>
      </w:pPr>
      <w:r>
        <w:t>client</w:t>
      </w:r>
      <w:r>
        <w:tab/>
      </w:r>
    </w:p>
    <w:p w14:paraId="0CCB3062" w14:textId="77777777" w:rsidR="008D753F" w:rsidRDefault="001061C7">
      <w:pPr>
        <w:pStyle w:val="GWidgetOption"/>
        <w:keepNext/>
        <w:tabs>
          <w:tab w:val="left" w:pos="2160"/>
        </w:tabs>
      </w:pPr>
      <w:r>
        <w:t>order</w:t>
      </w:r>
      <w:r>
        <w:tab/>
        <w:t>randomize($</w:t>
      </w:r>
      <w:proofErr w:type="spellStart"/>
      <w:r>
        <w:t>randordergov</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C42DA7A" w14:textId="77777777">
        <w:tc>
          <w:tcPr>
            <w:tcW w:w="336" w:type="dxa"/>
          </w:tcPr>
          <w:p w14:paraId="6A0BCCDB" w14:textId="77777777" w:rsidR="008D753F" w:rsidRDefault="001061C7">
            <w:pPr>
              <w:keepNext/>
            </w:pPr>
            <w:r>
              <w:rPr>
                <w:rStyle w:val="GResponseCode"/>
              </w:rPr>
              <w:t>1</w:t>
            </w:r>
          </w:p>
        </w:tc>
        <w:tc>
          <w:tcPr>
            <w:tcW w:w="361" w:type="dxa"/>
          </w:tcPr>
          <w:p w14:paraId="61BEE2AB" w14:textId="77777777" w:rsidR="008D753F" w:rsidRDefault="001061C7">
            <w:pPr>
              <w:keepNext/>
            </w:pPr>
            <w:r>
              <w:t>○</w:t>
            </w:r>
          </w:p>
        </w:tc>
        <w:tc>
          <w:tcPr>
            <w:tcW w:w="3731" w:type="dxa"/>
          </w:tcPr>
          <w:p w14:paraId="730AB6A6" w14:textId="77777777" w:rsidR="008D753F" w:rsidRDefault="001061C7">
            <w:pPr>
              <w:keepNext/>
            </w:pPr>
            <w:r>
              <w:t>$GovCand1Name ($GovCand1Party)</w:t>
            </w:r>
          </w:p>
        </w:tc>
        <w:tc>
          <w:tcPr>
            <w:tcW w:w="4428" w:type="dxa"/>
          </w:tcPr>
          <w:p w14:paraId="7D0DFA28" w14:textId="77777777" w:rsidR="008D753F" w:rsidRDefault="001061C7">
            <w:pPr>
              <w:keepNext/>
              <w:jc w:val="right"/>
              <w:rPr>
                <w:i/>
              </w:rPr>
            </w:pPr>
            <w:r>
              <w:rPr>
                <w:i/>
              </w:rPr>
              <w:t>Show if govcand1name</w:t>
            </w:r>
          </w:p>
        </w:tc>
      </w:tr>
      <w:tr w:rsidR="008D753F" w14:paraId="7ED81441" w14:textId="77777777">
        <w:tc>
          <w:tcPr>
            <w:tcW w:w="336" w:type="dxa"/>
          </w:tcPr>
          <w:p w14:paraId="4BC43D3B" w14:textId="77777777" w:rsidR="008D753F" w:rsidRDefault="001061C7">
            <w:pPr>
              <w:keepNext/>
            </w:pPr>
            <w:r>
              <w:rPr>
                <w:rStyle w:val="GResponseCode"/>
              </w:rPr>
              <w:t>2</w:t>
            </w:r>
          </w:p>
        </w:tc>
        <w:tc>
          <w:tcPr>
            <w:tcW w:w="361" w:type="dxa"/>
          </w:tcPr>
          <w:p w14:paraId="426DE224" w14:textId="77777777" w:rsidR="008D753F" w:rsidRDefault="001061C7">
            <w:pPr>
              <w:keepNext/>
            </w:pPr>
            <w:r>
              <w:t>○</w:t>
            </w:r>
          </w:p>
        </w:tc>
        <w:tc>
          <w:tcPr>
            <w:tcW w:w="3731" w:type="dxa"/>
          </w:tcPr>
          <w:p w14:paraId="0C895387" w14:textId="77777777" w:rsidR="008D753F" w:rsidRDefault="001061C7">
            <w:pPr>
              <w:keepNext/>
            </w:pPr>
            <w:r>
              <w:t>$GovCand2Name ($GovCand2Party)</w:t>
            </w:r>
          </w:p>
        </w:tc>
        <w:tc>
          <w:tcPr>
            <w:tcW w:w="4428" w:type="dxa"/>
          </w:tcPr>
          <w:p w14:paraId="0B560A5C" w14:textId="77777777" w:rsidR="008D753F" w:rsidRDefault="001061C7">
            <w:pPr>
              <w:keepNext/>
              <w:jc w:val="right"/>
              <w:rPr>
                <w:i/>
              </w:rPr>
            </w:pPr>
            <w:r>
              <w:rPr>
                <w:i/>
              </w:rPr>
              <w:t>Show if govcand2name</w:t>
            </w:r>
          </w:p>
        </w:tc>
      </w:tr>
      <w:tr w:rsidR="008D753F" w14:paraId="3FBC5B38" w14:textId="77777777">
        <w:tc>
          <w:tcPr>
            <w:tcW w:w="336" w:type="dxa"/>
          </w:tcPr>
          <w:p w14:paraId="428E0197" w14:textId="77777777" w:rsidR="008D753F" w:rsidRDefault="001061C7">
            <w:pPr>
              <w:keepNext/>
            </w:pPr>
            <w:r>
              <w:rPr>
                <w:rStyle w:val="GResponseCode"/>
              </w:rPr>
              <w:t>3</w:t>
            </w:r>
          </w:p>
        </w:tc>
        <w:tc>
          <w:tcPr>
            <w:tcW w:w="361" w:type="dxa"/>
          </w:tcPr>
          <w:p w14:paraId="5CDFE0FC" w14:textId="77777777" w:rsidR="008D753F" w:rsidRDefault="001061C7">
            <w:pPr>
              <w:keepNext/>
            </w:pPr>
            <w:r>
              <w:t>○</w:t>
            </w:r>
          </w:p>
        </w:tc>
        <w:tc>
          <w:tcPr>
            <w:tcW w:w="3731" w:type="dxa"/>
          </w:tcPr>
          <w:p w14:paraId="13C7094D" w14:textId="77777777" w:rsidR="008D753F" w:rsidRDefault="001061C7">
            <w:pPr>
              <w:keepNext/>
            </w:pPr>
            <w:r>
              <w:t>$GovCand3Name ($GovCand3Party)</w:t>
            </w:r>
          </w:p>
        </w:tc>
        <w:tc>
          <w:tcPr>
            <w:tcW w:w="4428" w:type="dxa"/>
          </w:tcPr>
          <w:p w14:paraId="55BC9C13" w14:textId="77777777" w:rsidR="008D753F" w:rsidRDefault="001061C7">
            <w:pPr>
              <w:keepNext/>
              <w:jc w:val="right"/>
              <w:rPr>
                <w:i/>
              </w:rPr>
            </w:pPr>
            <w:r>
              <w:rPr>
                <w:i/>
              </w:rPr>
              <w:t>Show if govcand3name</w:t>
            </w:r>
          </w:p>
        </w:tc>
      </w:tr>
      <w:tr w:rsidR="008D753F" w14:paraId="0CB0EA4E" w14:textId="77777777">
        <w:tc>
          <w:tcPr>
            <w:tcW w:w="336" w:type="dxa"/>
          </w:tcPr>
          <w:p w14:paraId="380456C6" w14:textId="77777777" w:rsidR="008D753F" w:rsidRDefault="001061C7">
            <w:pPr>
              <w:keepNext/>
            </w:pPr>
            <w:r>
              <w:rPr>
                <w:rStyle w:val="GResponseCode"/>
              </w:rPr>
              <w:t>7</w:t>
            </w:r>
          </w:p>
        </w:tc>
        <w:tc>
          <w:tcPr>
            <w:tcW w:w="361" w:type="dxa"/>
          </w:tcPr>
          <w:p w14:paraId="1981C532" w14:textId="77777777" w:rsidR="008D753F" w:rsidRDefault="001061C7">
            <w:pPr>
              <w:keepNext/>
            </w:pPr>
            <w:r>
              <w:t>○</w:t>
            </w:r>
          </w:p>
        </w:tc>
        <w:tc>
          <w:tcPr>
            <w:tcW w:w="3731" w:type="dxa"/>
          </w:tcPr>
          <w:p w14:paraId="2276CBC8" w14:textId="77777777" w:rsidR="008D753F" w:rsidRDefault="001061C7">
            <w:pPr>
              <w:keepNext/>
            </w:pPr>
            <w:r>
              <w:t>Other (open [CC24_366_t])</w:t>
            </w:r>
          </w:p>
        </w:tc>
        <w:tc>
          <w:tcPr>
            <w:tcW w:w="4428" w:type="dxa"/>
          </w:tcPr>
          <w:p w14:paraId="42748F79" w14:textId="77777777" w:rsidR="008D753F" w:rsidRDefault="001061C7">
            <w:pPr>
              <w:keepNext/>
              <w:jc w:val="right"/>
              <w:rPr>
                <w:i/>
              </w:rPr>
            </w:pPr>
            <w:r>
              <w:rPr>
                <w:i/>
              </w:rPr>
              <w:t>Not randomized</w:t>
            </w:r>
          </w:p>
        </w:tc>
      </w:tr>
      <w:tr w:rsidR="008D753F" w14:paraId="1D7D935F" w14:textId="77777777">
        <w:tc>
          <w:tcPr>
            <w:tcW w:w="336" w:type="dxa"/>
          </w:tcPr>
          <w:p w14:paraId="7A19618A" w14:textId="77777777" w:rsidR="008D753F" w:rsidRDefault="001061C7">
            <w:pPr>
              <w:keepNext/>
            </w:pPr>
            <w:r>
              <w:rPr>
                <w:rStyle w:val="GResponseCode"/>
              </w:rPr>
              <w:t>8</w:t>
            </w:r>
          </w:p>
        </w:tc>
        <w:tc>
          <w:tcPr>
            <w:tcW w:w="361" w:type="dxa"/>
          </w:tcPr>
          <w:p w14:paraId="3ABFD59B" w14:textId="77777777" w:rsidR="008D753F" w:rsidRDefault="001061C7">
            <w:pPr>
              <w:keepNext/>
            </w:pPr>
            <w:r>
              <w:t>○</w:t>
            </w:r>
          </w:p>
        </w:tc>
        <w:tc>
          <w:tcPr>
            <w:tcW w:w="3731" w:type="dxa"/>
          </w:tcPr>
          <w:p w14:paraId="6C72797E" w14:textId="77777777" w:rsidR="008D753F" w:rsidRDefault="001061C7">
            <w:pPr>
              <w:keepNext/>
            </w:pPr>
            <w:r>
              <w:t>I'm not sure</w:t>
            </w:r>
          </w:p>
        </w:tc>
        <w:tc>
          <w:tcPr>
            <w:tcW w:w="4428" w:type="dxa"/>
          </w:tcPr>
          <w:p w14:paraId="7EABBCF9" w14:textId="77777777" w:rsidR="008D753F" w:rsidRDefault="001061C7">
            <w:pPr>
              <w:keepNext/>
              <w:jc w:val="right"/>
              <w:rPr>
                <w:i/>
              </w:rPr>
            </w:pPr>
            <w:r>
              <w:rPr>
                <w:i/>
              </w:rPr>
              <w:t>Not randomized</w:t>
            </w:r>
          </w:p>
        </w:tc>
      </w:tr>
      <w:tr w:rsidR="008D753F" w14:paraId="42AB6861" w14:textId="77777777">
        <w:tc>
          <w:tcPr>
            <w:tcW w:w="336" w:type="dxa"/>
          </w:tcPr>
          <w:p w14:paraId="758B612D" w14:textId="77777777" w:rsidR="008D753F" w:rsidRDefault="001061C7">
            <w:pPr>
              <w:keepNext/>
            </w:pPr>
            <w:r>
              <w:rPr>
                <w:rStyle w:val="GResponseCode"/>
              </w:rPr>
              <w:t>9</w:t>
            </w:r>
          </w:p>
        </w:tc>
        <w:tc>
          <w:tcPr>
            <w:tcW w:w="361" w:type="dxa"/>
          </w:tcPr>
          <w:p w14:paraId="7F1BE7FD" w14:textId="77777777" w:rsidR="008D753F" w:rsidRDefault="001061C7">
            <w:pPr>
              <w:keepNext/>
            </w:pPr>
            <w:r>
              <w:t>○</w:t>
            </w:r>
          </w:p>
        </w:tc>
        <w:tc>
          <w:tcPr>
            <w:tcW w:w="3731" w:type="dxa"/>
          </w:tcPr>
          <w:p w14:paraId="6C9FE3A5" w14:textId="77777777" w:rsidR="008D753F" w:rsidRDefault="001061C7">
            <w:pPr>
              <w:keepNext/>
            </w:pPr>
            <w:r>
              <w:t>No one</w:t>
            </w:r>
          </w:p>
        </w:tc>
        <w:tc>
          <w:tcPr>
            <w:tcW w:w="4428" w:type="dxa"/>
          </w:tcPr>
          <w:p w14:paraId="4CED3231" w14:textId="77777777" w:rsidR="008D753F" w:rsidRDefault="001061C7">
            <w:pPr>
              <w:keepNext/>
              <w:jc w:val="right"/>
              <w:rPr>
                <w:i/>
              </w:rPr>
            </w:pPr>
            <w:r>
              <w:rPr>
                <w:i/>
              </w:rPr>
              <w:t>Not randomized</w:t>
            </w:r>
          </w:p>
        </w:tc>
      </w:tr>
      <w:tr w:rsidR="008D753F" w14:paraId="6EACAA00" w14:textId="77777777">
        <w:tc>
          <w:tcPr>
            <w:tcW w:w="336" w:type="dxa"/>
          </w:tcPr>
          <w:p w14:paraId="44D01E44" w14:textId="77777777" w:rsidR="008D753F" w:rsidRDefault="001061C7">
            <w:pPr>
              <w:keepNext/>
            </w:pPr>
            <w:r>
              <w:rPr>
                <w:rStyle w:val="GResponseCode"/>
              </w:rPr>
              <w:t>98</w:t>
            </w:r>
          </w:p>
        </w:tc>
        <w:tc>
          <w:tcPr>
            <w:tcW w:w="361" w:type="dxa"/>
          </w:tcPr>
          <w:p w14:paraId="7F25E60C" w14:textId="77777777" w:rsidR="008D753F" w:rsidRDefault="008D753F">
            <w:pPr>
              <w:keepNext/>
            </w:pPr>
          </w:p>
        </w:tc>
        <w:tc>
          <w:tcPr>
            <w:tcW w:w="3731" w:type="dxa"/>
          </w:tcPr>
          <w:p w14:paraId="6BF76845" w14:textId="77777777" w:rsidR="008D753F" w:rsidRDefault="001061C7">
            <w:pPr>
              <w:pStyle w:val="GAdminOption"/>
              <w:keepNext/>
            </w:pPr>
            <w:r>
              <w:t>Skipped</w:t>
            </w:r>
          </w:p>
        </w:tc>
        <w:tc>
          <w:tcPr>
            <w:tcW w:w="4428" w:type="dxa"/>
          </w:tcPr>
          <w:p w14:paraId="0D682052" w14:textId="77777777" w:rsidR="008D753F" w:rsidRDefault="008D753F">
            <w:pPr>
              <w:keepNext/>
              <w:jc w:val="right"/>
              <w:rPr>
                <w:i/>
              </w:rPr>
            </w:pPr>
          </w:p>
        </w:tc>
      </w:tr>
      <w:tr w:rsidR="008D753F" w14:paraId="410E54F2" w14:textId="77777777">
        <w:tc>
          <w:tcPr>
            <w:tcW w:w="336" w:type="dxa"/>
          </w:tcPr>
          <w:p w14:paraId="7102B563" w14:textId="77777777" w:rsidR="008D753F" w:rsidRDefault="001061C7">
            <w:pPr>
              <w:keepNext/>
            </w:pPr>
            <w:r>
              <w:rPr>
                <w:rStyle w:val="GResponseCode"/>
              </w:rPr>
              <w:t>99</w:t>
            </w:r>
          </w:p>
        </w:tc>
        <w:tc>
          <w:tcPr>
            <w:tcW w:w="361" w:type="dxa"/>
          </w:tcPr>
          <w:p w14:paraId="0FF58CAE" w14:textId="77777777" w:rsidR="008D753F" w:rsidRDefault="008D753F">
            <w:pPr>
              <w:keepNext/>
            </w:pPr>
          </w:p>
        </w:tc>
        <w:tc>
          <w:tcPr>
            <w:tcW w:w="3731" w:type="dxa"/>
          </w:tcPr>
          <w:p w14:paraId="5A22B079" w14:textId="77777777" w:rsidR="008D753F" w:rsidRDefault="001061C7">
            <w:pPr>
              <w:pStyle w:val="GAdminOption"/>
              <w:keepNext/>
            </w:pPr>
            <w:r>
              <w:t>Not Asked</w:t>
            </w:r>
          </w:p>
        </w:tc>
        <w:tc>
          <w:tcPr>
            <w:tcW w:w="4428" w:type="dxa"/>
          </w:tcPr>
          <w:p w14:paraId="7FD8F3CF" w14:textId="77777777" w:rsidR="008D753F" w:rsidRDefault="008D753F">
            <w:pPr>
              <w:keepNext/>
              <w:jc w:val="right"/>
              <w:rPr>
                <w:i/>
              </w:rPr>
            </w:pPr>
          </w:p>
        </w:tc>
      </w:tr>
    </w:tbl>
    <w:p w14:paraId="5DDD8E6C" w14:textId="77777777" w:rsidR="008D753F" w:rsidRDefault="008D753F">
      <w:pPr>
        <w:pStyle w:val="GQuestionSpacer"/>
      </w:pPr>
    </w:p>
    <w:p w14:paraId="17AD9C27" w14:textId="77777777" w:rsidR="008D753F" w:rsidRDefault="001061C7">
      <w:pPr>
        <w:pStyle w:val="GPage"/>
        <w:keepNext/>
      </w:pPr>
      <w:bookmarkStart w:id="200" w:name="_Toc175835947"/>
      <w:r>
        <w:lastRenderedPageBreak/>
        <w:t>Page: implicit_page_CC24_367</w:t>
      </w:r>
      <w:bookmarkEnd w:id="200"/>
    </w:p>
    <w:tbl>
      <w:tblPr>
        <w:tblStyle w:val="GQuestionCommonProperties"/>
        <w:tblW w:w="0" w:type="auto"/>
        <w:tblInd w:w="0" w:type="dxa"/>
        <w:tblLook w:val="04A0" w:firstRow="1" w:lastRow="0" w:firstColumn="1" w:lastColumn="0" w:noHBand="0" w:noVBand="1"/>
      </w:tblPr>
      <w:tblGrid>
        <w:gridCol w:w="2232"/>
        <w:gridCol w:w="7128"/>
      </w:tblGrid>
      <w:tr w:rsidR="008D753F" w14:paraId="70E0F710" w14:textId="77777777">
        <w:tc>
          <w:tcPr>
            <w:tcW w:w="0" w:type="dxa"/>
            <w:shd w:val="clear" w:color="auto" w:fill="D0D0D0"/>
          </w:tcPr>
          <w:p w14:paraId="7A4C529D" w14:textId="77777777" w:rsidR="008D753F" w:rsidRDefault="001061C7">
            <w:pPr>
              <w:pStyle w:val="GVariableNameP"/>
              <w:keepNext/>
            </w:pPr>
            <w:r>
              <w:fldChar w:fldCharType="begin"/>
            </w:r>
            <w:r>
              <w:instrText>TC CC24_367 \\l 2 \\f a</w:instrText>
            </w:r>
            <w:r>
              <w:fldChar w:fldCharType="end"/>
            </w:r>
            <w:r>
              <w:t>CC24_367</w:t>
            </w:r>
            <w:r>
              <w:rPr>
                <w:i/>
              </w:rPr>
              <w:t>- Show if (HouseCand1Name or HouseCand2Name) and (CC24_</w:t>
            </w:r>
            <w:proofErr w:type="gramStart"/>
            <w:r>
              <w:rPr>
                <w:i/>
              </w:rPr>
              <w:t>363 !</w:t>
            </w:r>
            <w:proofErr w:type="gramEnd"/>
            <w:r>
              <w:rPr>
                <w:i/>
              </w:rPr>
              <w:t>= 3 or CC24_367_voted in [99] or not CC24_367_voted)</w:t>
            </w:r>
          </w:p>
        </w:tc>
        <w:tc>
          <w:tcPr>
            <w:tcW w:w="0" w:type="dxa"/>
            <w:shd w:val="clear" w:color="auto" w:fill="D0D0D0"/>
            <w:vAlign w:val="bottom"/>
          </w:tcPr>
          <w:p w14:paraId="5D0A580E" w14:textId="77777777" w:rsidR="008D753F" w:rsidRDefault="001061C7">
            <w:pPr>
              <w:keepNext/>
              <w:jc w:val="right"/>
            </w:pPr>
            <w:r>
              <w:t>SINGLE CHOICE</w:t>
            </w:r>
          </w:p>
        </w:tc>
      </w:tr>
      <w:tr w:rsidR="008D753F" w14:paraId="343FFC3F" w14:textId="77777777">
        <w:tc>
          <w:tcPr>
            <w:tcW w:w="8856" w:type="dxa"/>
            <w:gridSpan w:val="2"/>
            <w:shd w:val="clear" w:color="auto" w:fill="D0D0D0"/>
          </w:tcPr>
          <w:p w14:paraId="017302D3" w14:textId="77777777" w:rsidR="008D753F" w:rsidRDefault="001061C7">
            <w:pPr>
              <w:keepNext/>
            </w:pPr>
            <w:r>
              <w:t>In the general election for U.S. House of Representatives in your area, who do you prefer?</w:t>
            </w:r>
          </w:p>
        </w:tc>
      </w:tr>
    </w:tbl>
    <w:p w14:paraId="15BCBB15" w14:textId="77777777" w:rsidR="008D753F" w:rsidRDefault="008D753F">
      <w:pPr>
        <w:pStyle w:val="GQuestionSpacer"/>
        <w:keepNext/>
      </w:pPr>
    </w:p>
    <w:p w14:paraId="0461CA78" w14:textId="77777777" w:rsidR="008D753F" w:rsidRDefault="001061C7">
      <w:pPr>
        <w:pStyle w:val="GDefaultWidgetOption"/>
        <w:keepNext/>
        <w:tabs>
          <w:tab w:val="left" w:pos="2160"/>
        </w:tabs>
      </w:pPr>
      <w:r>
        <w:t>pii</w:t>
      </w:r>
      <w:r>
        <w:tab/>
        <w:t>False</w:t>
      </w:r>
    </w:p>
    <w:p w14:paraId="36A11168" w14:textId="77777777" w:rsidR="008D753F" w:rsidRDefault="001061C7">
      <w:pPr>
        <w:pStyle w:val="GDefaultWidgetOption"/>
        <w:keepNext/>
        <w:tabs>
          <w:tab w:val="left" w:pos="2160"/>
        </w:tabs>
      </w:pPr>
      <w:r>
        <w:t>chart_layout</w:t>
      </w:r>
      <w:r>
        <w:tab/>
        <w:t>1</w:t>
      </w:r>
    </w:p>
    <w:p w14:paraId="5C25A0A1" w14:textId="77777777" w:rsidR="008D753F" w:rsidRDefault="001061C7">
      <w:pPr>
        <w:pStyle w:val="GWidgetOption"/>
        <w:keepNext/>
        <w:tabs>
          <w:tab w:val="left" w:pos="2160"/>
        </w:tabs>
      </w:pPr>
      <w:proofErr w:type="spellStart"/>
      <w:r>
        <w:t>varlabel</w:t>
      </w:r>
      <w:proofErr w:type="spellEnd"/>
      <w:r>
        <w:tab/>
        <w:t>House preference</w:t>
      </w:r>
    </w:p>
    <w:p w14:paraId="2A901A8E" w14:textId="77777777" w:rsidR="008D753F" w:rsidRDefault="001061C7">
      <w:pPr>
        <w:pStyle w:val="GDefaultWidgetOption"/>
        <w:keepNext/>
        <w:tabs>
          <w:tab w:val="left" w:pos="2160"/>
        </w:tabs>
      </w:pPr>
      <w:r>
        <w:t>topic</w:t>
      </w:r>
      <w:r>
        <w:tab/>
      </w:r>
    </w:p>
    <w:p w14:paraId="755779CC" w14:textId="77777777" w:rsidR="008D753F" w:rsidRDefault="001061C7">
      <w:pPr>
        <w:pStyle w:val="GDefaultWidgetOption"/>
        <w:keepNext/>
        <w:tabs>
          <w:tab w:val="left" w:pos="2160"/>
        </w:tabs>
      </w:pPr>
      <w:r>
        <w:t>chart_color</w:t>
      </w:r>
      <w:r>
        <w:tab/>
        <w:t>green</w:t>
      </w:r>
    </w:p>
    <w:p w14:paraId="37E87A80" w14:textId="77777777" w:rsidR="008D753F" w:rsidRDefault="001061C7">
      <w:pPr>
        <w:pStyle w:val="GDefaultWidgetOption"/>
        <w:keepNext/>
        <w:tabs>
          <w:tab w:val="left" w:pos="2160"/>
        </w:tabs>
      </w:pPr>
      <w:r>
        <w:t>chart_type</w:t>
      </w:r>
      <w:r>
        <w:tab/>
        <w:t>bar</w:t>
      </w:r>
    </w:p>
    <w:p w14:paraId="6CB04FD9" w14:textId="77777777" w:rsidR="008D753F" w:rsidRDefault="001061C7">
      <w:pPr>
        <w:pStyle w:val="GDefaultWidgetOption"/>
        <w:keepNext/>
        <w:tabs>
          <w:tab w:val="left" w:pos="2160"/>
        </w:tabs>
      </w:pPr>
      <w:r>
        <w:t>crossbreak</w:t>
      </w:r>
      <w:r>
        <w:tab/>
        <w:t>Total</w:t>
      </w:r>
    </w:p>
    <w:p w14:paraId="42F41F62" w14:textId="77777777" w:rsidR="008D753F" w:rsidRDefault="001061C7">
      <w:pPr>
        <w:pStyle w:val="GDefaultWidgetOption"/>
        <w:keepNext/>
        <w:tabs>
          <w:tab w:val="left" w:pos="2160"/>
        </w:tabs>
      </w:pPr>
      <w:r>
        <w:t>wrap</w:t>
      </w:r>
      <w:r>
        <w:tab/>
        <w:t>True</w:t>
      </w:r>
    </w:p>
    <w:p w14:paraId="2A64CD7E" w14:textId="77777777" w:rsidR="008D753F" w:rsidRDefault="001061C7">
      <w:pPr>
        <w:pStyle w:val="GDefaultWidgetOption"/>
        <w:keepNext/>
        <w:tabs>
          <w:tab w:val="left" w:pos="2160"/>
        </w:tabs>
      </w:pPr>
      <w:r>
        <w:t>is_rating</w:t>
      </w:r>
      <w:r>
        <w:tab/>
        <w:t>False</w:t>
      </w:r>
    </w:p>
    <w:p w14:paraId="782C1AE9" w14:textId="77777777" w:rsidR="008D753F" w:rsidRDefault="001061C7">
      <w:pPr>
        <w:pStyle w:val="GDefaultWidgetOption"/>
        <w:keepNext/>
        <w:tabs>
          <w:tab w:val="left" w:pos="2160"/>
        </w:tabs>
      </w:pPr>
      <w:r>
        <w:t>required_text</w:t>
      </w:r>
      <w:r>
        <w:tab/>
        <w:t>Please choose an answer</w:t>
      </w:r>
    </w:p>
    <w:p w14:paraId="4F114911" w14:textId="77777777" w:rsidR="008D753F" w:rsidRDefault="001061C7">
      <w:pPr>
        <w:pStyle w:val="GDefaultWidgetOption"/>
        <w:keepNext/>
        <w:tabs>
          <w:tab w:val="left" w:pos="2160"/>
        </w:tabs>
      </w:pPr>
      <w:r>
        <w:t>min_columns</w:t>
      </w:r>
      <w:r>
        <w:tab/>
        <w:t>1</w:t>
      </w:r>
    </w:p>
    <w:p w14:paraId="652CE4B8" w14:textId="77777777" w:rsidR="008D753F" w:rsidRDefault="001061C7">
      <w:pPr>
        <w:pStyle w:val="GDefaultWidgetOption"/>
        <w:keepNext/>
        <w:tabs>
          <w:tab w:val="left" w:pos="2160"/>
        </w:tabs>
      </w:pPr>
      <w:r>
        <w:t>sample_type</w:t>
      </w:r>
      <w:r>
        <w:tab/>
      </w:r>
    </w:p>
    <w:p w14:paraId="064F54FE" w14:textId="77777777" w:rsidR="008D753F" w:rsidRDefault="001061C7">
      <w:pPr>
        <w:pStyle w:val="GDefaultWidgetOption"/>
        <w:keepNext/>
        <w:tabs>
          <w:tab w:val="left" w:pos="2160"/>
        </w:tabs>
      </w:pPr>
      <w:r>
        <w:t>access</w:t>
      </w:r>
      <w:r>
        <w:tab/>
      </w:r>
    </w:p>
    <w:p w14:paraId="2C7C4833" w14:textId="77777777" w:rsidR="008D753F" w:rsidRDefault="001061C7">
      <w:pPr>
        <w:pStyle w:val="GDefaultWidgetOption"/>
        <w:keepNext/>
        <w:tabs>
          <w:tab w:val="left" w:pos="2160"/>
        </w:tabs>
      </w:pPr>
      <w:r>
        <w:t>autoadvance</w:t>
      </w:r>
      <w:r>
        <w:tab/>
        <w:t>False</w:t>
      </w:r>
    </w:p>
    <w:p w14:paraId="36EAA1A6" w14:textId="77777777" w:rsidR="008D753F" w:rsidRDefault="001061C7">
      <w:pPr>
        <w:pStyle w:val="GDefaultWidgetOption"/>
        <w:keepNext/>
        <w:tabs>
          <w:tab w:val="left" w:pos="2160"/>
        </w:tabs>
      </w:pPr>
      <w:r>
        <w:t>columns</w:t>
      </w:r>
      <w:r>
        <w:tab/>
        <w:t>1</w:t>
      </w:r>
    </w:p>
    <w:p w14:paraId="62481DF7" w14:textId="77777777" w:rsidR="008D753F" w:rsidRDefault="001061C7">
      <w:pPr>
        <w:pStyle w:val="GDefaultWidgetOption"/>
        <w:keepNext/>
        <w:tabs>
          <w:tab w:val="left" w:pos="2160"/>
        </w:tabs>
      </w:pPr>
      <w:r>
        <w:t>widget</w:t>
      </w:r>
      <w:r>
        <w:tab/>
      </w:r>
    </w:p>
    <w:p w14:paraId="03B28392" w14:textId="77777777" w:rsidR="008D753F" w:rsidRDefault="001061C7">
      <w:pPr>
        <w:pStyle w:val="GDefaultWidgetOption"/>
        <w:keepNext/>
        <w:tabs>
          <w:tab w:val="left" w:pos="2160"/>
        </w:tabs>
      </w:pPr>
      <w:r>
        <w:t>filter_text</w:t>
      </w:r>
      <w:r>
        <w:tab/>
      </w:r>
    </w:p>
    <w:p w14:paraId="726E2EA9" w14:textId="77777777" w:rsidR="008D753F" w:rsidRDefault="001061C7">
      <w:pPr>
        <w:pStyle w:val="GDefaultWidgetOption"/>
        <w:keepNext/>
        <w:tabs>
          <w:tab w:val="left" w:pos="2160"/>
        </w:tabs>
      </w:pPr>
      <w:r>
        <w:t>as_banner</w:t>
      </w:r>
      <w:r>
        <w:tab/>
        <w:t>False</w:t>
      </w:r>
    </w:p>
    <w:p w14:paraId="0800F332" w14:textId="77777777" w:rsidR="008D753F" w:rsidRDefault="001061C7">
      <w:pPr>
        <w:pStyle w:val="GDefaultWidgetOption"/>
        <w:keepNext/>
        <w:tabs>
          <w:tab w:val="left" w:pos="2160"/>
        </w:tabs>
      </w:pPr>
      <w:r>
        <w:t>description</w:t>
      </w:r>
      <w:r>
        <w:tab/>
      </w:r>
    </w:p>
    <w:p w14:paraId="277E8AED" w14:textId="77777777" w:rsidR="008D753F" w:rsidRDefault="001061C7">
      <w:pPr>
        <w:pStyle w:val="GDefaultWidgetOption"/>
        <w:keepNext/>
        <w:tabs>
          <w:tab w:val="left" w:pos="2160"/>
        </w:tabs>
      </w:pPr>
      <w:r>
        <w:t>spd_category</w:t>
      </w:r>
      <w:r>
        <w:tab/>
      </w:r>
    </w:p>
    <w:p w14:paraId="3CA45DB2" w14:textId="77777777" w:rsidR="008D753F" w:rsidRDefault="001061C7">
      <w:pPr>
        <w:pStyle w:val="GDefaultWidgetOption"/>
        <w:keepNext/>
        <w:tabs>
          <w:tab w:val="left" w:pos="2160"/>
        </w:tabs>
      </w:pPr>
      <w:r>
        <w:t>tags</w:t>
      </w:r>
      <w:r>
        <w:tab/>
      </w:r>
    </w:p>
    <w:p w14:paraId="08AB46F7" w14:textId="77777777" w:rsidR="008D753F" w:rsidRDefault="001061C7">
      <w:pPr>
        <w:pStyle w:val="GDefaultWidgetOption"/>
        <w:keepNext/>
        <w:tabs>
          <w:tab w:val="left" w:pos="2160"/>
        </w:tabs>
      </w:pPr>
      <w:r>
        <w:t>horizontal</w:t>
      </w:r>
      <w:r>
        <w:tab/>
        <w:t>False</w:t>
      </w:r>
    </w:p>
    <w:p w14:paraId="2DCE2848" w14:textId="77777777" w:rsidR="008D753F" w:rsidRDefault="001061C7">
      <w:pPr>
        <w:pStyle w:val="GDefaultWidgetOption"/>
        <w:keepNext/>
        <w:tabs>
          <w:tab w:val="left" w:pos="2160"/>
        </w:tabs>
      </w:pPr>
      <w:r>
        <w:t>grid_chart_type</w:t>
      </w:r>
      <w:r>
        <w:tab/>
        <w:t>stacked_bar</w:t>
      </w:r>
    </w:p>
    <w:p w14:paraId="58EC0E9F" w14:textId="77777777" w:rsidR="008D753F" w:rsidRDefault="001061C7">
      <w:pPr>
        <w:pStyle w:val="GDefaultWidgetOption"/>
        <w:keepNext/>
        <w:tabs>
          <w:tab w:val="left" w:pos="2160"/>
        </w:tabs>
      </w:pPr>
      <w:r>
        <w:t>sort_order</w:t>
      </w:r>
      <w:r>
        <w:tab/>
        <w:t>none</w:t>
      </w:r>
    </w:p>
    <w:p w14:paraId="72F9DA00" w14:textId="77777777" w:rsidR="008D753F" w:rsidRDefault="001061C7">
      <w:pPr>
        <w:pStyle w:val="GDefaultWidgetOption"/>
        <w:keepNext/>
        <w:tabs>
          <w:tab w:val="left" w:pos="2160"/>
        </w:tabs>
      </w:pPr>
      <w:r>
        <w:t>sample</w:t>
      </w:r>
      <w:r>
        <w:tab/>
      </w:r>
    </w:p>
    <w:p w14:paraId="762D35F2" w14:textId="77777777" w:rsidR="008D753F" w:rsidRDefault="001061C7">
      <w:pPr>
        <w:pStyle w:val="GDefaultWidgetOption"/>
        <w:keepNext/>
        <w:tabs>
          <w:tab w:val="left" w:pos="2160"/>
        </w:tabs>
      </w:pPr>
      <w:r>
        <w:t>slide_title</w:t>
      </w:r>
      <w:r>
        <w:tab/>
      </w:r>
    </w:p>
    <w:p w14:paraId="3F7B802C" w14:textId="77777777" w:rsidR="008D753F" w:rsidRDefault="001061C7">
      <w:pPr>
        <w:pStyle w:val="GDefaultWidgetOption"/>
        <w:keepNext/>
        <w:tabs>
          <w:tab w:val="left" w:pos="2160"/>
        </w:tabs>
      </w:pPr>
      <w:r>
        <w:t>set_active</w:t>
      </w:r>
      <w:r>
        <w:tab/>
      </w:r>
    </w:p>
    <w:p w14:paraId="7FF0EA2D" w14:textId="77777777" w:rsidR="008D753F" w:rsidRDefault="001061C7">
      <w:pPr>
        <w:pStyle w:val="GDefaultWidgetOption"/>
        <w:keepNext/>
        <w:tabs>
          <w:tab w:val="left" w:pos="2160"/>
        </w:tabs>
      </w:pPr>
      <w:r>
        <w:t>required</w:t>
      </w:r>
      <w:r>
        <w:tab/>
        <w:t>NONE</w:t>
      </w:r>
    </w:p>
    <w:p w14:paraId="5854CA84" w14:textId="77777777" w:rsidR="008D753F" w:rsidRDefault="001061C7">
      <w:pPr>
        <w:pStyle w:val="GDefaultWidgetOption"/>
        <w:keepNext/>
        <w:tabs>
          <w:tab w:val="left" w:pos="2160"/>
        </w:tabs>
      </w:pPr>
      <w:r>
        <w:t>mask</w:t>
      </w:r>
      <w:r>
        <w:tab/>
      </w:r>
    </w:p>
    <w:p w14:paraId="47EA01B2" w14:textId="77777777" w:rsidR="008D753F" w:rsidRDefault="001061C7">
      <w:pPr>
        <w:pStyle w:val="GDefaultWidgetOption"/>
        <w:keepNext/>
        <w:tabs>
          <w:tab w:val="left" w:pos="2160"/>
        </w:tabs>
      </w:pPr>
      <w:r>
        <w:t>custom_order</w:t>
      </w:r>
      <w:r>
        <w:tab/>
      </w:r>
    </w:p>
    <w:p w14:paraId="774FD809" w14:textId="77777777" w:rsidR="008D753F" w:rsidRDefault="001061C7">
      <w:pPr>
        <w:pStyle w:val="GDefaultWidgetOption"/>
        <w:keepNext/>
        <w:tabs>
          <w:tab w:val="left" w:pos="2160"/>
        </w:tabs>
      </w:pPr>
      <w:r>
        <w:t>client</w:t>
      </w:r>
      <w:r>
        <w:tab/>
      </w:r>
    </w:p>
    <w:p w14:paraId="4D1FD152" w14:textId="77777777" w:rsidR="008D753F" w:rsidRDefault="001061C7">
      <w:pPr>
        <w:pStyle w:val="GWidgetOption"/>
        <w:keepNext/>
        <w:tabs>
          <w:tab w:val="left" w:pos="2160"/>
        </w:tabs>
      </w:pPr>
      <w:r>
        <w:t>order</w:t>
      </w:r>
      <w:r>
        <w:tab/>
        <w:t>randomize($</w:t>
      </w:r>
      <w:proofErr w:type="spellStart"/>
      <w:r>
        <w:t>randorderhouse</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0B80F95" w14:textId="77777777">
        <w:tc>
          <w:tcPr>
            <w:tcW w:w="336" w:type="dxa"/>
          </w:tcPr>
          <w:p w14:paraId="58AE20F6" w14:textId="77777777" w:rsidR="008D753F" w:rsidRDefault="001061C7">
            <w:pPr>
              <w:keepNext/>
            </w:pPr>
            <w:r>
              <w:rPr>
                <w:rStyle w:val="GResponseCode"/>
              </w:rPr>
              <w:t>1</w:t>
            </w:r>
          </w:p>
        </w:tc>
        <w:tc>
          <w:tcPr>
            <w:tcW w:w="361" w:type="dxa"/>
          </w:tcPr>
          <w:p w14:paraId="2B3365F8" w14:textId="77777777" w:rsidR="008D753F" w:rsidRDefault="001061C7">
            <w:pPr>
              <w:keepNext/>
            </w:pPr>
            <w:r>
              <w:t>○</w:t>
            </w:r>
          </w:p>
        </w:tc>
        <w:tc>
          <w:tcPr>
            <w:tcW w:w="3731" w:type="dxa"/>
          </w:tcPr>
          <w:p w14:paraId="6DDBA472" w14:textId="77777777" w:rsidR="008D753F" w:rsidRDefault="001061C7">
            <w:pPr>
              <w:keepNext/>
            </w:pPr>
            <w:r>
              <w:t>$HouseCand1Name ($HouseCand1Party)</w:t>
            </w:r>
          </w:p>
        </w:tc>
        <w:tc>
          <w:tcPr>
            <w:tcW w:w="4428" w:type="dxa"/>
          </w:tcPr>
          <w:p w14:paraId="1E40A2F3" w14:textId="77777777" w:rsidR="008D753F" w:rsidRDefault="001061C7">
            <w:pPr>
              <w:keepNext/>
              <w:jc w:val="right"/>
              <w:rPr>
                <w:i/>
              </w:rPr>
            </w:pPr>
            <w:r>
              <w:rPr>
                <w:i/>
              </w:rPr>
              <w:t>Show if housecand1name</w:t>
            </w:r>
          </w:p>
        </w:tc>
      </w:tr>
      <w:tr w:rsidR="008D753F" w14:paraId="66D33664" w14:textId="77777777">
        <w:tc>
          <w:tcPr>
            <w:tcW w:w="336" w:type="dxa"/>
          </w:tcPr>
          <w:p w14:paraId="203A8FA9" w14:textId="77777777" w:rsidR="008D753F" w:rsidRDefault="001061C7">
            <w:pPr>
              <w:keepNext/>
            </w:pPr>
            <w:r>
              <w:rPr>
                <w:rStyle w:val="GResponseCode"/>
              </w:rPr>
              <w:t>2</w:t>
            </w:r>
          </w:p>
        </w:tc>
        <w:tc>
          <w:tcPr>
            <w:tcW w:w="361" w:type="dxa"/>
          </w:tcPr>
          <w:p w14:paraId="01A619A5" w14:textId="77777777" w:rsidR="008D753F" w:rsidRDefault="001061C7">
            <w:pPr>
              <w:keepNext/>
            </w:pPr>
            <w:r>
              <w:t>○</w:t>
            </w:r>
          </w:p>
        </w:tc>
        <w:tc>
          <w:tcPr>
            <w:tcW w:w="3731" w:type="dxa"/>
          </w:tcPr>
          <w:p w14:paraId="5C327AD9" w14:textId="77777777" w:rsidR="008D753F" w:rsidRDefault="001061C7">
            <w:pPr>
              <w:keepNext/>
            </w:pPr>
            <w:r>
              <w:t>$HouseCand2Name ($HouseCand2Party)</w:t>
            </w:r>
          </w:p>
        </w:tc>
        <w:tc>
          <w:tcPr>
            <w:tcW w:w="4428" w:type="dxa"/>
          </w:tcPr>
          <w:p w14:paraId="179FC19C" w14:textId="77777777" w:rsidR="008D753F" w:rsidRDefault="001061C7">
            <w:pPr>
              <w:keepNext/>
              <w:jc w:val="right"/>
              <w:rPr>
                <w:i/>
              </w:rPr>
            </w:pPr>
            <w:r>
              <w:rPr>
                <w:i/>
              </w:rPr>
              <w:t>Show if housecand2name</w:t>
            </w:r>
          </w:p>
        </w:tc>
      </w:tr>
      <w:tr w:rsidR="008D753F" w14:paraId="00C2A8A4" w14:textId="77777777">
        <w:tc>
          <w:tcPr>
            <w:tcW w:w="336" w:type="dxa"/>
          </w:tcPr>
          <w:p w14:paraId="4FDA876C" w14:textId="77777777" w:rsidR="008D753F" w:rsidRDefault="001061C7">
            <w:pPr>
              <w:keepNext/>
            </w:pPr>
            <w:r>
              <w:rPr>
                <w:rStyle w:val="GResponseCode"/>
              </w:rPr>
              <w:t>3</w:t>
            </w:r>
          </w:p>
        </w:tc>
        <w:tc>
          <w:tcPr>
            <w:tcW w:w="361" w:type="dxa"/>
          </w:tcPr>
          <w:p w14:paraId="0D8A260F" w14:textId="77777777" w:rsidR="008D753F" w:rsidRDefault="001061C7">
            <w:pPr>
              <w:keepNext/>
            </w:pPr>
            <w:r>
              <w:t>○</w:t>
            </w:r>
          </w:p>
        </w:tc>
        <w:tc>
          <w:tcPr>
            <w:tcW w:w="3731" w:type="dxa"/>
          </w:tcPr>
          <w:p w14:paraId="07E2CF8A" w14:textId="77777777" w:rsidR="008D753F" w:rsidRDefault="001061C7">
            <w:pPr>
              <w:keepNext/>
            </w:pPr>
            <w:r>
              <w:t>$HouseCand3Name ($HouseCand3Party)</w:t>
            </w:r>
          </w:p>
        </w:tc>
        <w:tc>
          <w:tcPr>
            <w:tcW w:w="4428" w:type="dxa"/>
          </w:tcPr>
          <w:p w14:paraId="23409C8E" w14:textId="77777777" w:rsidR="008D753F" w:rsidRDefault="001061C7">
            <w:pPr>
              <w:keepNext/>
              <w:jc w:val="right"/>
              <w:rPr>
                <w:i/>
              </w:rPr>
            </w:pPr>
            <w:r>
              <w:rPr>
                <w:i/>
              </w:rPr>
              <w:t>Show if housecand3name</w:t>
            </w:r>
          </w:p>
        </w:tc>
      </w:tr>
      <w:tr w:rsidR="008D753F" w14:paraId="7999251F" w14:textId="77777777">
        <w:tc>
          <w:tcPr>
            <w:tcW w:w="336" w:type="dxa"/>
          </w:tcPr>
          <w:p w14:paraId="46CC3FC5" w14:textId="77777777" w:rsidR="008D753F" w:rsidRDefault="001061C7">
            <w:pPr>
              <w:keepNext/>
            </w:pPr>
            <w:r>
              <w:rPr>
                <w:rStyle w:val="GResponseCode"/>
              </w:rPr>
              <w:t>10</w:t>
            </w:r>
          </w:p>
        </w:tc>
        <w:tc>
          <w:tcPr>
            <w:tcW w:w="361" w:type="dxa"/>
          </w:tcPr>
          <w:p w14:paraId="24B73825" w14:textId="77777777" w:rsidR="008D753F" w:rsidRDefault="001061C7">
            <w:pPr>
              <w:keepNext/>
            </w:pPr>
            <w:r>
              <w:t>○</w:t>
            </w:r>
          </w:p>
        </w:tc>
        <w:tc>
          <w:tcPr>
            <w:tcW w:w="3731" w:type="dxa"/>
          </w:tcPr>
          <w:p w14:paraId="23F19EA3" w14:textId="77777777" w:rsidR="008D753F" w:rsidRDefault="001061C7">
            <w:pPr>
              <w:keepNext/>
            </w:pPr>
            <w:r>
              <w:t>Other (open [CC24_367_t])</w:t>
            </w:r>
          </w:p>
        </w:tc>
        <w:tc>
          <w:tcPr>
            <w:tcW w:w="4428" w:type="dxa"/>
          </w:tcPr>
          <w:p w14:paraId="075F99BA" w14:textId="77777777" w:rsidR="008D753F" w:rsidRDefault="001061C7">
            <w:pPr>
              <w:keepNext/>
              <w:jc w:val="right"/>
              <w:rPr>
                <w:i/>
              </w:rPr>
            </w:pPr>
            <w:r>
              <w:rPr>
                <w:i/>
              </w:rPr>
              <w:t>Not randomized</w:t>
            </w:r>
          </w:p>
        </w:tc>
      </w:tr>
      <w:tr w:rsidR="008D753F" w14:paraId="2CE16F44" w14:textId="77777777">
        <w:tc>
          <w:tcPr>
            <w:tcW w:w="336" w:type="dxa"/>
          </w:tcPr>
          <w:p w14:paraId="03320B14" w14:textId="77777777" w:rsidR="008D753F" w:rsidRDefault="001061C7">
            <w:pPr>
              <w:keepNext/>
            </w:pPr>
            <w:r>
              <w:rPr>
                <w:rStyle w:val="GResponseCode"/>
              </w:rPr>
              <w:t>98</w:t>
            </w:r>
          </w:p>
        </w:tc>
        <w:tc>
          <w:tcPr>
            <w:tcW w:w="361" w:type="dxa"/>
          </w:tcPr>
          <w:p w14:paraId="31DFB8A3" w14:textId="77777777" w:rsidR="008D753F" w:rsidRDefault="001061C7">
            <w:pPr>
              <w:keepNext/>
            </w:pPr>
            <w:r>
              <w:t>○</w:t>
            </w:r>
          </w:p>
        </w:tc>
        <w:tc>
          <w:tcPr>
            <w:tcW w:w="3731" w:type="dxa"/>
          </w:tcPr>
          <w:p w14:paraId="6EBB0BCC" w14:textId="77777777" w:rsidR="008D753F" w:rsidRDefault="001061C7">
            <w:pPr>
              <w:keepNext/>
            </w:pPr>
            <w:r>
              <w:t>I'm not sure</w:t>
            </w:r>
          </w:p>
        </w:tc>
        <w:tc>
          <w:tcPr>
            <w:tcW w:w="4428" w:type="dxa"/>
          </w:tcPr>
          <w:p w14:paraId="18C08600" w14:textId="77777777" w:rsidR="008D753F" w:rsidRDefault="001061C7">
            <w:pPr>
              <w:keepNext/>
              <w:jc w:val="right"/>
              <w:rPr>
                <w:i/>
              </w:rPr>
            </w:pPr>
            <w:r>
              <w:rPr>
                <w:i/>
              </w:rPr>
              <w:t>Not randomized</w:t>
            </w:r>
          </w:p>
        </w:tc>
      </w:tr>
      <w:tr w:rsidR="008D753F" w14:paraId="3204E1BC" w14:textId="77777777">
        <w:tc>
          <w:tcPr>
            <w:tcW w:w="336" w:type="dxa"/>
          </w:tcPr>
          <w:p w14:paraId="5F763F32" w14:textId="77777777" w:rsidR="008D753F" w:rsidRDefault="001061C7">
            <w:pPr>
              <w:keepNext/>
            </w:pPr>
            <w:r>
              <w:rPr>
                <w:rStyle w:val="GResponseCode"/>
              </w:rPr>
              <w:t>99</w:t>
            </w:r>
          </w:p>
        </w:tc>
        <w:tc>
          <w:tcPr>
            <w:tcW w:w="361" w:type="dxa"/>
          </w:tcPr>
          <w:p w14:paraId="5663438B" w14:textId="77777777" w:rsidR="008D753F" w:rsidRDefault="001061C7">
            <w:pPr>
              <w:keepNext/>
            </w:pPr>
            <w:r>
              <w:t>○</w:t>
            </w:r>
          </w:p>
        </w:tc>
        <w:tc>
          <w:tcPr>
            <w:tcW w:w="3731" w:type="dxa"/>
          </w:tcPr>
          <w:p w14:paraId="3923184B" w14:textId="77777777" w:rsidR="008D753F" w:rsidRDefault="001061C7">
            <w:pPr>
              <w:keepNext/>
            </w:pPr>
            <w:r>
              <w:t>No one</w:t>
            </w:r>
          </w:p>
        </w:tc>
        <w:tc>
          <w:tcPr>
            <w:tcW w:w="4428" w:type="dxa"/>
          </w:tcPr>
          <w:p w14:paraId="1267C533" w14:textId="77777777" w:rsidR="008D753F" w:rsidRDefault="001061C7">
            <w:pPr>
              <w:keepNext/>
              <w:jc w:val="right"/>
              <w:rPr>
                <w:i/>
              </w:rPr>
            </w:pPr>
            <w:r>
              <w:rPr>
                <w:i/>
              </w:rPr>
              <w:t>Not randomized</w:t>
            </w:r>
          </w:p>
        </w:tc>
      </w:tr>
      <w:tr w:rsidR="008D753F" w14:paraId="7A1AF42C" w14:textId="77777777">
        <w:tc>
          <w:tcPr>
            <w:tcW w:w="336" w:type="dxa"/>
          </w:tcPr>
          <w:p w14:paraId="0054C995" w14:textId="77777777" w:rsidR="008D753F" w:rsidRDefault="001061C7">
            <w:pPr>
              <w:keepNext/>
            </w:pPr>
            <w:r>
              <w:rPr>
                <w:rStyle w:val="GResponseCode"/>
              </w:rPr>
              <w:t>998</w:t>
            </w:r>
          </w:p>
        </w:tc>
        <w:tc>
          <w:tcPr>
            <w:tcW w:w="361" w:type="dxa"/>
          </w:tcPr>
          <w:p w14:paraId="4FC61C44" w14:textId="77777777" w:rsidR="008D753F" w:rsidRDefault="008D753F">
            <w:pPr>
              <w:keepNext/>
            </w:pPr>
          </w:p>
        </w:tc>
        <w:tc>
          <w:tcPr>
            <w:tcW w:w="3731" w:type="dxa"/>
          </w:tcPr>
          <w:p w14:paraId="7E372CF3" w14:textId="77777777" w:rsidR="008D753F" w:rsidRDefault="001061C7">
            <w:pPr>
              <w:pStyle w:val="GAdminOption"/>
              <w:keepNext/>
            </w:pPr>
            <w:r>
              <w:t>Skipped</w:t>
            </w:r>
          </w:p>
        </w:tc>
        <w:tc>
          <w:tcPr>
            <w:tcW w:w="4428" w:type="dxa"/>
          </w:tcPr>
          <w:p w14:paraId="25C4631C" w14:textId="77777777" w:rsidR="008D753F" w:rsidRDefault="008D753F">
            <w:pPr>
              <w:keepNext/>
              <w:jc w:val="right"/>
              <w:rPr>
                <w:i/>
              </w:rPr>
            </w:pPr>
          </w:p>
        </w:tc>
      </w:tr>
      <w:tr w:rsidR="008D753F" w14:paraId="7CCC9D32" w14:textId="77777777">
        <w:tc>
          <w:tcPr>
            <w:tcW w:w="336" w:type="dxa"/>
          </w:tcPr>
          <w:p w14:paraId="7716355D" w14:textId="77777777" w:rsidR="008D753F" w:rsidRDefault="001061C7">
            <w:pPr>
              <w:keepNext/>
            </w:pPr>
            <w:r>
              <w:rPr>
                <w:rStyle w:val="GResponseCode"/>
              </w:rPr>
              <w:t>999</w:t>
            </w:r>
          </w:p>
        </w:tc>
        <w:tc>
          <w:tcPr>
            <w:tcW w:w="361" w:type="dxa"/>
          </w:tcPr>
          <w:p w14:paraId="2A0A3AE1" w14:textId="77777777" w:rsidR="008D753F" w:rsidRDefault="008D753F">
            <w:pPr>
              <w:keepNext/>
            </w:pPr>
          </w:p>
        </w:tc>
        <w:tc>
          <w:tcPr>
            <w:tcW w:w="3731" w:type="dxa"/>
          </w:tcPr>
          <w:p w14:paraId="65819A95" w14:textId="77777777" w:rsidR="008D753F" w:rsidRDefault="001061C7">
            <w:pPr>
              <w:pStyle w:val="GAdminOption"/>
              <w:keepNext/>
            </w:pPr>
            <w:r>
              <w:t>Not Asked</w:t>
            </w:r>
          </w:p>
        </w:tc>
        <w:tc>
          <w:tcPr>
            <w:tcW w:w="4428" w:type="dxa"/>
          </w:tcPr>
          <w:p w14:paraId="381445F5" w14:textId="77777777" w:rsidR="008D753F" w:rsidRDefault="008D753F">
            <w:pPr>
              <w:keepNext/>
              <w:jc w:val="right"/>
              <w:rPr>
                <w:i/>
              </w:rPr>
            </w:pPr>
          </w:p>
        </w:tc>
      </w:tr>
    </w:tbl>
    <w:p w14:paraId="50B77528" w14:textId="77777777" w:rsidR="008D753F" w:rsidRDefault="008D753F">
      <w:pPr>
        <w:pStyle w:val="GQuestionSpacer"/>
      </w:pPr>
    </w:p>
    <w:p w14:paraId="29167240" w14:textId="77777777" w:rsidR="008D753F" w:rsidRDefault="001061C7">
      <w:pPr>
        <w:pStyle w:val="GPage"/>
        <w:keepNext/>
      </w:pPr>
      <w:bookmarkStart w:id="201" w:name="_Toc175835948"/>
      <w:r>
        <w:t>Page: implicit_page_CC24_367a</w:t>
      </w:r>
      <w:bookmarkEnd w:id="201"/>
    </w:p>
    <w:tbl>
      <w:tblPr>
        <w:tblStyle w:val="GQuestionCommonProperties"/>
        <w:tblW w:w="0" w:type="auto"/>
        <w:tblInd w:w="0" w:type="dxa"/>
        <w:tblLook w:val="04A0" w:firstRow="1" w:lastRow="0" w:firstColumn="1" w:lastColumn="0" w:noHBand="0" w:noVBand="1"/>
      </w:tblPr>
      <w:tblGrid>
        <w:gridCol w:w="2393"/>
        <w:gridCol w:w="6967"/>
      </w:tblGrid>
      <w:tr w:rsidR="008D753F" w14:paraId="7DB435C5" w14:textId="77777777">
        <w:tc>
          <w:tcPr>
            <w:tcW w:w="0" w:type="dxa"/>
            <w:shd w:val="clear" w:color="auto" w:fill="D0D0D0"/>
          </w:tcPr>
          <w:p w14:paraId="5D29B83F" w14:textId="77777777" w:rsidR="008D753F" w:rsidRDefault="001061C7">
            <w:pPr>
              <w:pStyle w:val="GVariableNameP"/>
              <w:keepNext/>
            </w:pPr>
            <w:r>
              <w:fldChar w:fldCharType="begin"/>
            </w:r>
            <w:r>
              <w:instrText>TC CC24_367a \\l 2 \\f a</w:instrText>
            </w:r>
            <w:r>
              <w:fldChar w:fldCharType="end"/>
            </w:r>
            <w:r>
              <w:t>CC24_367a</w:t>
            </w:r>
            <w:r>
              <w:rPr>
                <w:i/>
              </w:rPr>
              <w:t>- Show if CC24_367 in [1,2,3,4,5,6,7,8,9,10]</w:t>
            </w:r>
          </w:p>
        </w:tc>
        <w:tc>
          <w:tcPr>
            <w:tcW w:w="0" w:type="dxa"/>
            <w:shd w:val="clear" w:color="auto" w:fill="D0D0D0"/>
            <w:vAlign w:val="bottom"/>
          </w:tcPr>
          <w:p w14:paraId="248E2F2A" w14:textId="77777777" w:rsidR="008D753F" w:rsidRDefault="001061C7">
            <w:pPr>
              <w:keepNext/>
              <w:jc w:val="right"/>
            </w:pPr>
            <w:r>
              <w:t>SINGLE CHOICE</w:t>
            </w:r>
          </w:p>
        </w:tc>
      </w:tr>
      <w:tr w:rsidR="008D753F" w14:paraId="12DF3AF8" w14:textId="77777777">
        <w:tc>
          <w:tcPr>
            <w:tcW w:w="8856" w:type="dxa"/>
            <w:gridSpan w:val="2"/>
            <w:shd w:val="clear" w:color="auto" w:fill="D0D0D0"/>
          </w:tcPr>
          <w:p w14:paraId="057FCCC4" w14:textId="77777777" w:rsidR="008D753F" w:rsidRDefault="001061C7">
            <w:pPr>
              <w:keepNext/>
            </w:pPr>
            <w:r>
              <w:t>Who is your second choice for U.S. House of Representatives?</w:t>
            </w:r>
          </w:p>
        </w:tc>
      </w:tr>
    </w:tbl>
    <w:p w14:paraId="18E605AD" w14:textId="77777777" w:rsidR="008D753F" w:rsidRDefault="008D753F">
      <w:pPr>
        <w:pStyle w:val="GQuestionSpacer"/>
        <w:keepNext/>
      </w:pPr>
    </w:p>
    <w:p w14:paraId="4B747F8F" w14:textId="77777777" w:rsidR="008D753F" w:rsidRDefault="001061C7">
      <w:pPr>
        <w:pStyle w:val="GDefaultWidgetOption"/>
        <w:keepNext/>
        <w:tabs>
          <w:tab w:val="left" w:pos="2160"/>
        </w:tabs>
      </w:pPr>
      <w:r>
        <w:t>pii</w:t>
      </w:r>
      <w:r>
        <w:tab/>
        <w:t>False</w:t>
      </w:r>
    </w:p>
    <w:p w14:paraId="4F4E7640" w14:textId="77777777" w:rsidR="008D753F" w:rsidRDefault="001061C7">
      <w:pPr>
        <w:pStyle w:val="GDefaultWidgetOption"/>
        <w:keepNext/>
        <w:tabs>
          <w:tab w:val="left" w:pos="2160"/>
        </w:tabs>
      </w:pPr>
      <w:r>
        <w:t>chart_layout</w:t>
      </w:r>
      <w:r>
        <w:tab/>
        <w:t>1</w:t>
      </w:r>
    </w:p>
    <w:p w14:paraId="101B6545" w14:textId="77777777" w:rsidR="008D753F" w:rsidRDefault="001061C7">
      <w:pPr>
        <w:pStyle w:val="GWidgetOption"/>
        <w:keepNext/>
        <w:tabs>
          <w:tab w:val="left" w:pos="2160"/>
        </w:tabs>
      </w:pPr>
      <w:proofErr w:type="spellStart"/>
      <w:r>
        <w:t>varlabel</w:t>
      </w:r>
      <w:proofErr w:type="spellEnd"/>
      <w:r>
        <w:tab/>
        <w:t>House second choice</w:t>
      </w:r>
    </w:p>
    <w:p w14:paraId="0608D0C0" w14:textId="77777777" w:rsidR="008D753F" w:rsidRDefault="001061C7">
      <w:pPr>
        <w:pStyle w:val="GDefaultWidgetOption"/>
        <w:keepNext/>
        <w:tabs>
          <w:tab w:val="left" w:pos="2160"/>
        </w:tabs>
      </w:pPr>
      <w:r>
        <w:t>topic</w:t>
      </w:r>
      <w:r>
        <w:tab/>
      </w:r>
    </w:p>
    <w:p w14:paraId="1B3D1092" w14:textId="77777777" w:rsidR="008D753F" w:rsidRDefault="001061C7">
      <w:pPr>
        <w:pStyle w:val="GDefaultWidgetOption"/>
        <w:keepNext/>
        <w:tabs>
          <w:tab w:val="left" w:pos="2160"/>
        </w:tabs>
      </w:pPr>
      <w:r>
        <w:t>chart_color</w:t>
      </w:r>
      <w:r>
        <w:tab/>
        <w:t>green</w:t>
      </w:r>
    </w:p>
    <w:p w14:paraId="10B17B12" w14:textId="77777777" w:rsidR="008D753F" w:rsidRDefault="001061C7">
      <w:pPr>
        <w:pStyle w:val="GDefaultWidgetOption"/>
        <w:keepNext/>
        <w:tabs>
          <w:tab w:val="left" w:pos="2160"/>
        </w:tabs>
      </w:pPr>
      <w:r>
        <w:t>chart_type</w:t>
      </w:r>
      <w:r>
        <w:tab/>
        <w:t>bar</w:t>
      </w:r>
    </w:p>
    <w:p w14:paraId="03CB26B4" w14:textId="77777777" w:rsidR="008D753F" w:rsidRDefault="001061C7">
      <w:pPr>
        <w:pStyle w:val="GDefaultWidgetOption"/>
        <w:keepNext/>
        <w:tabs>
          <w:tab w:val="left" w:pos="2160"/>
        </w:tabs>
      </w:pPr>
      <w:r>
        <w:t>crossbreak</w:t>
      </w:r>
      <w:r>
        <w:tab/>
        <w:t>Total</w:t>
      </w:r>
    </w:p>
    <w:p w14:paraId="23986D9B" w14:textId="77777777" w:rsidR="008D753F" w:rsidRDefault="001061C7">
      <w:pPr>
        <w:pStyle w:val="GDefaultWidgetOption"/>
        <w:keepNext/>
        <w:tabs>
          <w:tab w:val="left" w:pos="2160"/>
        </w:tabs>
      </w:pPr>
      <w:r>
        <w:t>wrap</w:t>
      </w:r>
      <w:r>
        <w:tab/>
        <w:t>True</w:t>
      </w:r>
    </w:p>
    <w:p w14:paraId="29B19F36" w14:textId="77777777" w:rsidR="008D753F" w:rsidRDefault="001061C7">
      <w:pPr>
        <w:pStyle w:val="GDefaultWidgetOption"/>
        <w:keepNext/>
        <w:tabs>
          <w:tab w:val="left" w:pos="2160"/>
        </w:tabs>
      </w:pPr>
      <w:r>
        <w:t>is_rating</w:t>
      </w:r>
      <w:r>
        <w:tab/>
        <w:t>False</w:t>
      </w:r>
    </w:p>
    <w:p w14:paraId="1E35B489" w14:textId="77777777" w:rsidR="008D753F" w:rsidRDefault="001061C7">
      <w:pPr>
        <w:pStyle w:val="GDefaultWidgetOption"/>
        <w:keepNext/>
        <w:tabs>
          <w:tab w:val="left" w:pos="2160"/>
        </w:tabs>
      </w:pPr>
      <w:r>
        <w:t>required_text</w:t>
      </w:r>
      <w:r>
        <w:tab/>
        <w:t>Please choose an answer</w:t>
      </w:r>
    </w:p>
    <w:p w14:paraId="0D5B9E0D" w14:textId="77777777" w:rsidR="008D753F" w:rsidRDefault="001061C7">
      <w:pPr>
        <w:pStyle w:val="GDefaultWidgetOption"/>
        <w:keepNext/>
        <w:tabs>
          <w:tab w:val="left" w:pos="2160"/>
        </w:tabs>
      </w:pPr>
      <w:r>
        <w:t>min_columns</w:t>
      </w:r>
      <w:r>
        <w:tab/>
        <w:t>1</w:t>
      </w:r>
    </w:p>
    <w:p w14:paraId="0ECB07A2" w14:textId="77777777" w:rsidR="008D753F" w:rsidRDefault="001061C7">
      <w:pPr>
        <w:pStyle w:val="GDefaultWidgetOption"/>
        <w:keepNext/>
        <w:tabs>
          <w:tab w:val="left" w:pos="2160"/>
        </w:tabs>
      </w:pPr>
      <w:r>
        <w:t>sample_type</w:t>
      </w:r>
      <w:r>
        <w:tab/>
      </w:r>
    </w:p>
    <w:p w14:paraId="1DF07A17" w14:textId="77777777" w:rsidR="008D753F" w:rsidRDefault="001061C7">
      <w:pPr>
        <w:pStyle w:val="GDefaultWidgetOption"/>
        <w:keepNext/>
        <w:tabs>
          <w:tab w:val="left" w:pos="2160"/>
        </w:tabs>
      </w:pPr>
      <w:r>
        <w:t>access</w:t>
      </w:r>
      <w:r>
        <w:tab/>
      </w:r>
    </w:p>
    <w:p w14:paraId="2D888C96" w14:textId="77777777" w:rsidR="008D753F" w:rsidRDefault="001061C7">
      <w:pPr>
        <w:pStyle w:val="GDefaultWidgetOption"/>
        <w:keepNext/>
        <w:tabs>
          <w:tab w:val="left" w:pos="2160"/>
        </w:tabs>
      </w:pPr>
      <w:r>
        <w:t>autoadvance</w:t>
      </w:r>
      <w:r>
        <w:tab/>
        <w:t>False</w:t>
      </w:r>
    </w:p>
    <w:p w14:paraId="6A86343A" w14:textId="77777777" w:rsidR="008D753F" w:rsidRDefault="001061C7">
      <w:pPr>
        <w:pStyle w:val="GDefaultWidgetOption"/>
        <w:keepNext/>
        <w:tabs>
          <w:tab w:val="left" w:pos="2160"/>
        </w:tabs>
      </w:pPr>
      <w:r>
        <w:t>columns</w:t>
      </w:r>
      <w:r>
        <w:tab/>
        <w:t>1</w:t>
      </w:r>
    </w:p>
    <w:p w14:paraId="398E77D4" w14:textId="77777777" w:rsidR="008D753F" w:rsidRDefault="001061C7">
      <w:pPr>
        <w:pStyle w:val="GDefaultWidgetOption"/>
        <w:keepNext/>
        <w:tabs>
          <w:tab w:val="left" w:pos="2160"/>
        </w:tabs>
      </w:pPr>
      <w:r>
        <w:t>widget</w:t>
      </w:r>
      <w:r>
        <w:tab/>
      </w:r>
    </w:p>
    <w:p w14:paraId="2997C2EE" w14:textId="77777777" w:rsidR="008D753F" w:rsidRDefault="001061C7">
      <w:pPr>
        <w:pStyle w:val="GDefaultWidgetOption"/>
        <w:keepNext/>
        <w:tabs>
          <w:tab w:val="left" w:pos="2160"/>
        </w:tabs>
      </w:pPr>
      <w:r>
        <w:t>filter_text</w:t>
      </w:r>
      <w:r>
        <w:tab/>
      </w:r>
    </w:p>
    <w:p w14:paraId="3E1DDFCE" w14:textId="77777777" w:rsidR="008D753F" w:rsidRDefault="001061C7">
      <w:pPr>
        <w:pStyle w:val="GDefaultWidgetOption"/>
        <w:keepNext/>
        <w:tabs>
          <w:tab w:val="left" w:pos="2160"/>
        </w:tabs>
      </w:pPr>
      <w:r>
        <w:t>as_banner</w:t>
      </w:r>
      <w:r>
        <w:tab/>
        <w:t>False</w:t>
      </w:r>
    </w:p>
    <w:p w14:paraId="1B1FB648" w14:textId="77777777" w:rsidR="008D753F" w:rsidRDefault="001061C7">
      <w:pPr>
        <w:pStyle w:val="GDefaultWidgetOption"/>
        <w:keepNext/>
        <w:tabs>
          <w:tab w:val="left" w:pos="2160"/>
        </w:tabs>
      </w:pPr>
      <w:r>
        <w:t>description</w:t>
      </w:r>
      <w:r>
        <w:tab/>
      </w:r>
    </w:p>
    <w:p w14:paraId="2AA0B6D5" w14:textId="77777777" w:rsidR="008D753F" w:rsidRDefault="001061C7">
      <w:pPr>
        <w:pStyle w:val="GDefaultWidgetOption"/>
        <w:keepNext/>
        <w:tabs>
          <w:tab w:val="left" w:pos="2160"/>
        </w:tabs>
      </w:pPr>
      <w:r>
        <w:t>spd_category</w:t>
      </w:r>
      <w:r>
        <w:tab/>
      </w:r>
    </w:p>
    <w:p w14:paraId="7292D893" w14:textId="77777777" w:rsidR="008D753F" w:rsidRDefault="001061C7">
      <w:pPr>
        <w:pStyle w:val="GDefaultWidgetOption"/>
        <w:keepNext/>
        <w:tabs>
          <w:tab w:val="left" w:pos="2160"/>
        </w:tabs>
      </w:pPr>
      <w:r>
        <w:t>tags</w:t>
      </w:r>
      <w:r>
        <w:tab/>
      </w:r>
    </w:p>
    <w:p w14:paraId="068B7F62" w14:textId="77777777" w:rsidR="008D753F" w:rsidRDefault="001061C7">
      <w:pPr>
        <w:pStyle w:val="GDefaultWidgetOption"/>
        <w:keepNext/>
        <w:tabs>
          <w:tab w:val="left" w:pos="2160"/>
        </w:tabs>
      </w:pPr>
      <w:r>
        <w:t>horizontal</w:t>
      </w:r>
      <w:r>
        <w:tab/>
        <w:t>False</w:t>
      </w:r>
    </w:p>
    <w:p w14:paraId="30A28F5F" w14:textId="77777777" w:rsidR="008D753F" w:rsidRDefault="001061C7">
      <w:pPr>
        <w:pStyle w:val="GDefaultWidgetOption"/>
        <w:keepNext/>
        <w:tabs>
          <w:tab w:val="left" w:pos="2160"/>
        </w:tabs>
      </w:pPr>
      <w:r>
        <w:t>grid_chart_type</w:t>
      </w:r>
      <w:r>
        <w:tab/>
        <w:t>stacked_bar</w:t>
      </w:r>
    </w:p>
    <w:p w14:paraId="6762EEE6" w14:textId="77777777" w:rsidR="008D753F" w:rsidRDefault="001061C7">
      <w:pPr>
        <w:pStyle w:val="GDefaultWidgetOption"/>
        <w:keepNext/>
        <w:tabs>
          <w:tab w:val="left" w:pos="2160"/>
        </w:tabs>
      </w:pPr>
      <w:r>
        <w:t>sort_order</w:t>
      </w:r>
      <w:r>
        <w:tab/>
        <w:t>none</w:t>
      </w:r>
    </w:p>
    <w:p w14:paraId="5973E105" w14:textId="77777777" w:rsidR="008D753F" w:rsidRDefault="001061C7">
      <w:pPr>
        <w:pStyle w:val="GDefaultWidgetOption"/>
        <w:keepNext/>
        <w:tabs>
          <w:tab w:val="left" w:pos="2160"/>
        </w:tabs>
      </w:pPr>
      <w:r>
        <w:t>sample</w:t>
      </w:r>
      <w:r>
        <w:tab/>
      </w:r>
    </w:p>
    <w:p w14:paraId="4D8C5322" w14:textId="77777777" w:rsidR="008D753F" w:rsidRDefault="001061C7">
      <w:pPr>
        <w:pStyle w:val="GDefaultWidgetOption"/>
        <w:keepNext/>
        <w:tabs>
          <w:tab w:val="left" w:pos="2160"/>
        </w:tabs>
      </w:pPr>
      <w:r>
        <w:t>slide_title</w:t>
      </w:r>
      <w:r>
        <w:tab/>
      </w:r>
    </w:p>
    <w:p w14:paraId="1B5E22C9" w14:textId="77777777" w:rsidR="008D753F" w:rsidRDefault="001061C7">
      <w:pPr>
        <w:pStyle w:val="GDefaultWidgetOption"/>
        <w:keepNext/>
        <w:tabs>
          <w:tab w:val="left" w:pos="2160"/>
        </w:tabs>
      </w:pPr>
      <w:r>
        <w:t>set_active</w:t>
      </w:r>
      <w:r>
        <w:tab/>
      </w:r>
    </w:p>
    <w:p w14:paraId="05692DEC" w14:textId="77777777" w:rsidR="008D753F" w:rsidRDefault="001061C7">
      <w:pPr>
        <w:pStyle w:val="GDefaultWidgetOption"/>
        <w:keepNext/>
        <w:tabs>
          <w:tab w:val="left" w:pos="2160"/>
        </w:tabs>
      </w:pPr>
      <w:r>
        <w:t>required</w:t>
      </w:r>
      <w:r>
        <w:tab/>
        <w:t>NONE</w:t>
      </w:r>
    </w:p>
    <w:p w14:paraId="2F13735A" w14:textId="77777777" w:rsidR="008D753F" w:rsidRDefault="001061C7">
      <w:pPr>
        <w:pStyle w:val="GDefaultWidgetOption"/>
        <w:keepNext/>
        <w:tabs>
          <w:tab w:val="left" w:pos="2160"/>
        </w:tabs>
      </w:pPr>
      <w:r>
        <w:t>mask</w:t>
      </w:r>
      <w:r>
        <w:tab/>
      </w:r>
    </w:p>
    <w:p w14:paraId="183D1B84" w14:textId="77777777" w:rsidR="008D753F" w:rsidRDefault="001061C7">
      <w:pPr>
        <w:pStyle w:val="GDefaultWidgetOption"/>
        <w:keepNext/>
        <w:tabs>
          <w:tab w:val="left" w:pos="2160"/>
        </w:tabs>
      </w:pPr>
      <w:r>
        <w:t>custom_order</w:t>
      </w:r>
      <w:r>
        <w:tab/>
      </w:r>
    </w:p>
    <w:p w14:paraId="7B5545EE" w14:textId="77777777" w:rsidR="008D753F" w:rsidRDefault="001061C7">
      <w:pPr>
        <w:pStyle w:val="GDefaultWidgetOption"/>
        <w:keepNext/>
        <w:tabs>
          <w:tab w:val="left" w:pos="2160"/>
        </w:tabs>
      </w:pPr>
      <w:r>
        <w:t>client</w:t>
      </w:r>
      <w:r>
        <w:tab/>
      </w:r>
    </w:p>
    <w:p w14:paraId="1168B765" w14:textId="77777777" w:rsidR="008D753F" w:rsidRDefault="001061C7">
      <w:pPr>
        <w:pStyle w:val="GWidgetOption"/>
        <w:keepNext/>
        <w:tabs>
          <w:tab w:val="left" w:pos="2160"/>
        </w:tabs>
      </w:pPr>
      <w:r>
        <w:t>order</w:t>
      </w:r>
      <w:r>
        <w:tab/>
        <w:t>randomize($</w:t>
      </w:r>
      <w:proofErr w:type="spellStart"/>
      <w:r>
        <w:t>randorderhouse</w:t>
      </w:r>
      <w:proofErr w:type="spellEnd"/>
      <w:r>
        <w:t>)</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DE9A3B8" w14:textId="77777777">
        <w:tc>
          <w:tcPr>
            <w:tcW w:w="336" w:type="dxa"/>
          </w:tcPr>
          <w:p w14:paraId="795061CC" w14:textId="77777777" w:rsidR="008D753F" w:rsidRDefault="001061C7">
            <w:pPr>
              <w:keepNext/>
            </w:pPr>
            <w:r>
              <w:rPr>
                <w:rStyle w:val="GResponseCode"/>
              </w:rPr>
              <w:t>1</w:t>
            </w:r>
          </w:p>
        </w:tc>
        <w:tc>
          <w:tcPr>
            <w:tcW w:w="361" w:type="dxa"/>
          </w:tcPr>
          <w:p w14:paraId="1BC4D396" w14:textId="77777777" w:rsidR="008D753F" w:rsidRDefault="001061C7">
            <w:pPr>
              <w:keepNext/>
            </w:pPr>
            <w:r>
              <w:t>○</w:t>
            </w:r>
          </w:p>
        </w:tc>
        <w:tc>
          <w:tcPr>
            <w:tcW w:w="3731" w:type="dxa"/>
          </w:tcPr>
          <w:p w14:paraId="68F5DA5C" w14:textId="77777777" w:rsidR="008D753F" w:rsidRDefault="001061C7">
            <w:pPr>
              <w:keepNext/>
            </w:pPr>
            <w:r>
              <w:t>$HouseCand1Name ($HouseCand1Party)</w:t>
            </w:r>
          </w:p>
        </w:tc>
        <w:tc>
          <w:tcPr>
            <w:tcW w:w="4428" w:type="dxa"/>
          </w:tcPr>
          <w:p w14:paraId="3AC6F674" w14:textId="77777777" w:rsidR="008D753F" w:rsidRDefault="001061C7">
            <w:pPr>
              <w:keepNext/>
              <w:jc w:val="right"/>
              <w:rPr>
                <w:i/>
              </w:rPr>
            </w:pPr>
            <w:r>
              <w:rPr>
                <w:i/>
              </w:rPr>
              <w:t>Show if housecand1name and cc24_</w:t>
            </w:r>
            <w:proofErr w:type="gramStart"/>
            <w:r>
              <w:rPr>
                <w:i/>
              </w:rPr>
              <w:t>367 !</w:t>
            </w:r>
            <w:proofErr w:type="gramEnd"/>
            <w:r>
              <w:rPr>
                <w:i/>
              </w:rPr>
              <w:t>= 1</w:t>
            </w:r>
          </w:p>
        </w:tc>
      </w:tr>
      <w:tr w:rsidR="008D753F" w14:paraId="233BD037" w14:textId="77777777">
        <w:tc>
          <w:tcPr>
            <w:tcW w:w="336" w:type="dxa"/>
          </w:tcPr>
          <w:p w14:paraId="073AB30C" w14:textId="77777777" w:rsidR="008D753F" w:rsidRDefault="001061C7">
            <w:pPr>
              <w:keepNext/>
            </w:pPr>
            <w:r>
              <w:rPr>
                <w:rStyle w:val="GResponseCode"/>
              </w:rPr>
              <w:t>2</w:t>
            </w:r>
          </w:p>
        </w:tc>
        <w:tc>
          <w:tcPr>
            <w:tcW w:w="361" w:type="dxa"/>
          </w:tcPr>
          <w:p w14:paraId="71F387BB" w14:textId="77777777" w:rsidR="008D753F" w:rsidRDefault="001061C7">
            <w:pPr>
              <w:keepNext/>
            </w:pPr>
            <w:r>
              <w:t>○</w:t>
            </w:r>
          </w:p>
        </w:tc>
        <w:tc>
          <w:tcPr>
            <w:tcW w:w="3731" w:type="dxa"/>
          </w:tcPr>
          <w:p w14:paraId="26AB0FDD" w14:textId="77777777" w:rsidR="008D753F" w:rsidRDefault="001061C7">
            <w:pPr>
              <w:keepNext/>
            </w:pPr>
            <w:r>
              <w:t>$HouseCand2Name ($HouseCand2Party)</w:t>
            </w:r>
          </w:p>
        </w:tc>
        <w:tc>
          <w:tcPr>
            <w:tcW w:w="4428" w:type="dxa"/>
          </w:tcPr>
          <w:p w14:paraId="0B8C5F97" w14:textId="77777777" w:rsidR="008D753F" w:rsidRDefault="001061C7">
            <w:pPr>
              <w:keepNext/>
              <w:jc w:val="right"/>
              <w:rPr>
                <w:i/>
              </w:rPr>
            </w:pPr>
            <w:r>
              <w:rPr>
                <w:i/>
              </w:rPr>
              <w:t>Show if housecand2name and cc24_</w:t>
            </w:r>
            <w:proofErr w:type="gramStart"/>
            <w:r>
              <w:rPr>
                <w:i/>
              </w:rPr>
              <w:t>367 !</w:t>
            </w:r>
            <w:proofErr w:type="gramEnd"/>
            <w:r>
              <w:rPr>
                <w:i/>
              </w:rPr>
              <w:t>= 2</w:t>
            </w:r>
          </w:p>
        </w:tc>
      </w:tr>
      <w:tr w:rsidR="008D753F" w14:paraId="00B7E697" w14:textId="77777777">
        <w:tc>
          <w:tcPr>
            <w:tcW w:w="336" w:type="dxa"/>
          </w:tcPr>
          <w:p w14:paraId="48AF95D6" w14:textId="77777777" w:rsidR="008D753F" w:rsidRDefault="001061C7">
            <w:pPr>
              <w:keepNext/>
            </w:pPr>
            <w:r>
              <w:rPr>
                <w:rStyle w:val="GResponseCode"/>
              </w:rPr>
              <w:t>3</w:t>
            </w:r>
          </w:p>
        </w:tc>
        <w:tc>
          <w:tcPr>
            <w:tcW w:w="361" w:type="dxa"/>
          </w:tcPr>
          <w:p w14:paraId="13141401" w14:textId="77777777" w:rsidR="008D753F" w:rsidRDefault="001061C7">
            <w:pPr>
              <w:keepNext/>
            </w:pPr>
            <w:r>
              <w:t>○</w:t>
            </w:r>
          </w:p>
        </w:tc>
        <w:tc>
          <w:tcPr>
            <w:tcW w:w="3731" w:type="dxa"/>
          </w:tcPr>
          <w:p w14:paraId="04501500" w14:textId="77777777" w:rsidR="008D753F" w:rsidRDefault="001061C7">
            <w:pPr>
              <w:keepNext/>
            </w:pPr>
            <w:r>
              <w:t>$HouseCand3Name ($HouseCand3Party)</w:t>
            </w:r>
          </w:p>
        </w:tc>
        <w:tc>
          <w:tcPr>
            <w:tcW w:w="4428" w:type="dxa"/>
          </w:tcPr>
          <w:p w14:paraId="0F42620B" w14:textId="77777777" w:rsidR="008D753F" w:rsidRDefault="001061C7">
            <w:pPr>
              <w:keepNext/>
              <w:jc w:val="right"/>
              <w:rPr>
                <w:i/>
              </w:rPr>
            </w:pPr>
            <w:r>
              <w:rPr>
                <w:i/>
              </w:rPr>
              <w:t>Show if housecand3name and cc24_</w:t>
            </w:r>
            <w:proofErr w:type="gramStart"/>
            <w:r>
              <w:rPr>
                <w:i/>
              </w:rPr>
              <w:t>367 !</w:t>
            </w:r>
            <w:proofErr w:type="gramEnd"/>
            <w:r>
              <w:rPr>
                <w:i/>
              </w:rPr>
              <w:t>= 3</w:t>
            </w:r>
          </w:p>
        </w:tc>
      </w:tr>
      <w:tr w:rsidR="008D753F" w14:paraId="4E36C255" w14:textId="77777777">
        <w:tc>
          <w:tcPr>
            <w:tcW w:w="336" w:type="dxa"/>
          </w:tcPr>
          <w:p w14:paraId="2A15D0E0" w14:textId="77777777" w:rsidR="008D753F" w:rsidRDefault="001061C7">
            <w:pPr>
              <w:keepNext/>
            </w:pPr>
            <w:r>
              <w:rPr>
                <w:rStyle w:val="GResponseCode"/>
              </w:rPr>
              <w:t>10</w:t>
            </w:r>
          </w:p>
        </w:tc>
        <w:tc>
          <w:tcPr>
            <w:tcW w:w="361" w:type="dxa"/>
          </w:tcPr>
          <w:p w14:paraId="21FAE6B0" w14:textId="77777777" w:rsidR="008D753F" w:rsidRDefault="001061C7">
            <w:pPr>
              <w:keepNext/>
            </w:pPr>
            <w:r>
              <w:t>○</w:t>
            </w:r>
          </w:p>
        </w:tc>
        <w:tc>
          <w:tcPr>
            <w:tcW w:w="3731" w:type="dxa"/>
          </w:tcPr>
          <w:p w14:paraId="3170AD97" w14:textId="77777777" w:rsidR="008D753F" w:rsidRDefault="001061C7">
            <w:pPr>
              <w:keepNext/>
            </w:pPr>
            <w:r>
              <w:t>Other (open [CC24_367a_t])</w:t>
            </w:r>
          </w:p>
        </w:tc>
        <w:tc>
          <w:tcPr>
            <w:tcW w:w="4428" w:type="dxa"/>
          </w:tcPr>
          <w:p w14:paraId="4AC04C2A" w14:textId="77777777" w:rsidR="008D753F" w:rsidRDefault="001061C7">
            <w:pPr>
              <w:keepNext/>
              <w:jc w:val="right"/>
              <w:rPr>
                <w:i/>
              </w:rPr>
            </w:pPr>
            <w:r>
              <w:rPr>
                <w:i/>
              </w:rPr>
              <w:t>Not randomized</w:t>
            </w:r>
          </w:p>
        </w:tc>
      </w:tr>
      <w:tr w:rsidR="008D753F" w14:paraId="41C0D0CA" w14:textId="77777777">
        <w:tc>
          <w:tcPr>
            <w:tcW w:w="336" w:type="dxa"/>
          </w:tcPr>
          <w:p w14:paraId="25CA1BA9" w14:textId="77777777" w:rsidR="008D753F" w:rsidRDefault="001061C7">
            <w:pPr>
              <w:keepNext/>
            </w:pPr>
            <w:r>
              <w:rPr>
                <w:rStyle w:val="GResponseCode"/>
              </w:rPr>
              <w:t>98</w:t>
            </w:r>
          </w:p>
        </w:tc>
        <w:tc>
          <w:tcPr>
            <w:tcW w:w="361" w:type="dxa"/>
          </w:tcPr>
          <w:p w14:paraId="5593E1A2" w14:textId="77777777" w:rsidR="008D753F" w:rsidRDefault="001061C7">
            <w:pPr>
              <w:keepNext/>
            </w:pPr>
            <w:r>
              <w:t>○</w:t>
            </w:r>
          </w:p>
        </w:tc>
        <w:tc>
          <w:tcPr>
            <w:tcW w:w="3731" w:type="dxa"/>
          </w:tcPr>
          <w:p w14:paraId="2543E962" w14:textId="77777777" w:rsidR="008D753F" w:rsidRDefault="001061C7">
            <w:pPr>
              <w:keepNext/>
            </w:pPr>
            <w:r>
              <w:t>I'm not sure</w:t>
            </w:r>
          </w:p>
        </w:tc>
        <w:tc>
          <w:tcPr>
            <w:tcW w:w="4428" w:type="dxa"/>
          </w:tcPr>
          <w:p w14:paraId="395D0CCC" w14:textId="77777777" w:rsidR="008D753F" w:rsidRDefault="001061C7">
            <w:pPr>
              <w:keepNext/>
              <w:jc w:val="right"/>
              <w:rPr>
                <w:i/>
              </w:rPr>
            </w:pPr>
            <w:r>
              <w:rPr>
                <w:i/>
              </w:rPr>
              <w:t>Not randomized</w:t>
            </w:r>
          </w:p>
        </w:tc>
      </w:tr>
      <w:tr w:rsidR="008D753F" w14:paraId="48F85C01" w14:textId="77777777">
        <w:tc>
          <w:tcPr>
            <w:tcW w:w="336" w:type="dxa"/>
          </w:tcPr>
          <w:p w14:paraId="1D16B7B1" w14:textId="77777777" w:rsidR="008D753F" w:rsidRDefault="001061C7">
            <w:pPr>
              <w:keepNext/>
            </w:pPr>
            <w:r>
              <w:rPr>
                <w:rStyle w:val="GResponseCode"/>
              </w:rPr>
              <w:t>99</w:t>
            </w:r>
          </w:p>
        </w:tc>
        <w:tc>
          <w:tcPr>
            <w:tcW w:w="361" w:type="dxa"/>
          </w:tcPr>
          <w:p w14:paraId="0B91C0C5" w14:textId="77777777" w:rsidR="008D753F" w:rsidRDefault="001061C7">
            <w:pPr>
              <w:keepNext/>
            </w:pPr>
            <w:r>
              <w:t>○</w:t>
            </w:r>
          </w:p>
        </w:tc>
        <w:tc>
          <w:tcPr>
            <w:tcW w:w="3731" w:type="dxa"/>
          </w:tcPr>
          <w:p w14:paraId="719CF345" w14:textId="77777777" w:rsidR="008D753F" w:rsidRDefault="001061C7">
            <w:pPr>
              <w:keepNext/>
            </w:pPr>
            <w:r>
              <w:t>No one</w:t>
            </w:r>
          </w:p>
        </w:tc>
        <w:tc>
          <w:tcPr>
            <w:tcW w:w="4428" w:type="dxa"/>
          </w:tcPr>
          <w:p w14:paraId="2D2D96A1" w14:textId="77777777" w:rsidR="008D753F" w:rsidRDefault="001061C7">
            <w:pPr>
              <w:keepNext/>
              <w:jc w:val="right"/>
              <w:rPr>
                <w:i/>
              </w:rPr>
            </w:pPr>
            <w:r>
              <w:rPr>
                <w:i/>
              </w:rPr>
              <w:t>Not randomized</w:t>
            </w:r>
          </w:p>
        </w:tc>
      </w:tr>
      <w:tr w:rsidR="008D753F" w14:paraId="0820AA08" w14:textId="77777777">
        <w:tc>
          <w:tcPr>
            <w:tcW w:w="336" w:type="dxa"/>
          </w:tcPr>
          <w:p w14:paraId="7AEE7112" w14:textId="77777777" w:rsidR="008D753F" w:rsidRDefault="001061C7">
            <w:pPr>
              <w:keepNext/>
            </w:pPr>
            <w:r>
              <w:rPr>
                <w:rStyle w:val="GResponseCode"/>
              </w:rPr>
              <w:t>998</w:t>
            </w:r>
          </w:p>
        </w:tc>
        <w:tc>
          <w:tcPr>
            <w:tcW w:w="361" w:type="dxa"/>
          </w:tcPr>
          <w:p w14:paraId="2874B028" w14:textId="77777777" w:rsidR="008D753F" w:rsidRDefault="008D753F">
            <w:pPr>
              <w:keepNext/>
            </w:pPr>
          </w:p>
        </w:tc>
        <w:tc>
          <w:tcPr>
            <w:tcW w:w="3731" w:type="dxa"/>
          </w:tcPr>
          <w:p w14:paraId="1F96C8AC" w14:textId="77777777" w:rsidR="008D753F" w:rsidRDefault="001061C7">
            <w:pPr>
              <w:pStyle w:val="GAdminOption"/>
              <w:keepNext/>
            </w:pPr>
            <w:r>
              <w:t>Skipped</w:t>
            </w:r>
          </w:p>
        </w:tc>
        <w:tc>
          <w:tcPr>
            <w:tcW w:w="4428" w:type="dxa"/>
          </w:tcPr>
          <w:p w14:paraId="769D35AA" w14:textId="77777777" w:rsidR="008D753F" w:rsidRDefault="008D753F">
            <w:pPr>
              <w:keepNext/>
              <w:jc w:val="right"/>
              <w:rPr>
                <w:i/>
              </w:rPr>
            </w:pPr>
          </w:p>
        </w:tc>
      </w:tr>
      <w:tr w:rsidR="008D753F" w14:paraId="12837943" w14:textId="77777777">
        <w:tc>
          <w:tcPr>
            <w:tcW w:w="336" w:type="dxa"/>
          </w:tcPr>
          <w:p w14:paraId="68279E57" w14:textId="77777777" w:rsidR="008D753F" w:rsidRDefault="001061C7">
            <w:pPr>
              <w:keepNext/>
            </w:pPr>
            <w:r>
              <w:rPr>
                <w:rStyle w:val="GResponseCode"/>
              </w:rPr>
              <w:t>999</w:t>
            </w:r>
          </w:p>
        </w:tc>
        <w:tc>
          <w:tcPr>
            <w:tcW w:w="361" w:type="dxa"/>
          </w:tcPr>
          <w:p w14:paraId="52F25A9A" w14:textId="77777777" w:rsidR="008D753F" w:rsidRDefault="008D753F">
            <w:pPr>
              <w:keepNext/>
            </w:pPr>
          </w:p>
        </w:tc>
        <w:tc>
          <w:tcPr>
            <w:tcW w:w="3731" w:type="dxa"/>
          </w:tcPr>
          <w:p w14:paraId="368AAE79" w14:textId="77777777" w:rsidR="008D753F" w:rsidRDefault="001061C7">
            <w:pPr>
              <w:pStyle w:val="GAdminOption"/>
              <w:keepNext/>
            </w:pPr>
            <w:r>
              <w:t>Not Asked</w:t>
            </w:r>
          </w:p>
        </w:tc>
        <w:tc>
          <w:tcPr>
            <w:tcW w:w="4428" w:type="dxa"/>
          </w:tcPr>
          <w:p w14:paraId="01541A59" w14:textId="77777777" w:rsidR="008D753F" w:rsidRDefault="008D753F">
            <w:pPr>
              <w:keepNext/>
              <w:jc w:val="right"/>
              <w:rPr>
                <w:i/>
              </w:rPr>
            </w:pPr>
          </w:p>
        </w:tc>
      </w:tr>
    </w:tbl>
    <w:p w14:paraId="58CFCA45" w14:textId="77777777" w:rsidR="008D753F" w:rsidRDefault="008D753F">
      <w:pPr>
        <w:pStyle w:val="GQuestionSpacer"/>
      </w:pPr>
    </w:p>
    <w:p w14:paraId="368F909F" w14:textId="77777777" w:rsidR="008D753F" w:rsidRDefault="001061C7">
      <w:pPr>
        <w:pStyle w:val="GEndOfModule"/>
        <w:keepNext/>
      </w:pPr>
      <w:r>
        <w:lastRenderedPageBreak/>
        <w:t xml:space="preserve">end module: </w:t>
      </w:r>
      <w:proofErr w:type="spellStart"/>
      <w:r>
        <w:t>novote</w:t>
      </w:r>
      <w:proofErr w:type="spellEnd"/>
    </w:p>
    <w:p w14:paraId="3CABF3EF" w14:textId="77777777" w:rsidR="008D753F" w:rsidRDefault="001061C7">
      <w:pPr>
        <w:pStyle w:val="GModule"/>
      </w:pPr>
      <w:bookmarkStart w:id="202" w:name="_Toc175835949"/>
      <w:r>
        <w:t xml:space="preserve">Module: </w:t>
      </w:r>
      <w:proofErr w:type="spellStart"/>
      <w:r>
        <w:t>moredemos</w:t>
      </w:r>
      <w:bookmarkEnd w:id="202"/>
      <w:proofErr w:type="spellEnd"/>
    </w:p>
    <w:p w14:paraId="2BB9FF4D" w14:textId="77777777" w:rsidR="008D753F" w:rsidRDefault="001061C7">
      <w:pPr>
        <w:pStyle w:val="GPage"/>
        <w:keepNext/>
      </w:pPr>
      <w:bookmarkStart w:id="203" w:name="_Toc175835950"/>
      <w:r>
        <w:t xml:space="preserve">Page: </w:t>
      </w:r>
      <w:proofErr w:type="spellStart"/>
      <w:r>
        <w:t>implicit_page_urbancity</w:t>
      </w:r>
      <w:bookmarkEnd w:id="203"/>
      <w:proofErr w:type="spellEnd"/>
    </w:p>
    <w:tbl>
      <w:tblPr>
        <w:tblStyle w:val="GQuestionCommonProperties"/>
        <w:tblW w:w="0" w:type="auto"/>
        <w:tblInd w:w="0" w:type="dxa"/>
        <w:tblLook w:val="04A0" w:firstRow="1" w:lastRow="0" w:firstColumn="1" w:lastColumn="0" w:noHBand="0" w:noVBand="1"/>
      </w:tblPr>
      <w:tblGrid>
        <w:gridCol w:w="2298"/>
        <w:gridCol w:w="7062"/>
      </w:tblGrid>
      <w:tr w:rsidR="008D753F" w14:paraId="74FAC8D2" w14:textId="77777777">
        <w:tc>
          <w:tcPr>
            <w:tcW w:w="0" w:type="dxa"/>
            <w:shd w:val="clear" w:color="auto" w:fill="D0D0D0"/>
          </w:tcPr>
          <w:p w14:paraId="198400E5" w14:textId="77777777" w:rsidR="008D753F" w:rsidRDefault="001061C7">
            <w:pPr>
              <w:pStyle w:val="GVariableNameP"/>
              <w:keepNext/>
            </w:pPr>
            <w:r>
              <w:fldChar w:fldCharType="begin"/>
            </w:r>
            <w:r>
              <w:instrText>TC urbancity \\l 2 \\f a</w:instrText>
            </w:r>
            <w:r>
              <w:fldChar w:fldCharType="end"/>
            </w:r>
            <w:proofErr w:type="spellStart"/>
            <w:r>
              <w:t>urbancity</w:t>
            </w:r>
            <w:proofErr w:type="spellEnd"/>
            <w:r>
              <w:rPr>
                <w:i/>
              </w:rPr>
              <w:t xml:space="preserve">- Show if not </w:t>
            </w:r>
            <w:proofErr w:type="spellStart"/>
            <w:proofErr w:type="gramStart"/>
            <w:r>
              <w:rPr>
                <w:i/>
              </w:rPr>
              <w:t>pdl.urbancity</w:t>
            </w:r>
            <w:proofErr w:type="spellEnd"/>
            <w:proofErr w:type="gramEnd"/>
            <w:r>
              <w:rPr>
                <w:i/>
              </w:rPr>
              <w:t xml:space="preserve"> or </w:t>
            </w:r>
            <w:proofErr w:type="spellStart"/>
            <w:r>
              <w:rPr>
                <w:i/>
              </w:rPr>
              <w:t>pdl.urbancity.last</w:t>
            </w:r>
            <w:proofErr w:type="spellEnd"/>
            <w:r>
              <w:rPr>
                <w:i/>
              </w:rPr>
              <w:t xml:space="preserve"> &gt; months(3)/required</w:t>
            </w:r>
          </w:p>
        </w:tc>
        <w:tc>
          <w:tcPr>
            <w:tcW w:w="0" w:type="dxa"/>
            <w:shd w:val="clear" w:color="auto" w:fill="D0D0D0"/>
            <w:vAlign w:val="bottom"/>
          </w:tcPr>
          <w:p w14:paraId="78231573" w14:textId="77777777" w:rsidR="008D753F" w:rsidRDefault="001061C7">
            <w:pPr>
              <w:keepNext/>
              <w:jc w:val="right"/>
            </w:pPr>
            <w:r>
              <w:t>SINGLE CHOICE</w:t>
            </w:r>
          </w:p>
        </w:tc>
      </w:tr>
      <w:tr w:rsidR="008D753F" w14:paraId="4A39186F" w14:textId="77777777">
        <w:tc>
          <w:tcPr>
            <w:tcW w:w="8856" w:type="dxa"/>
            <w:gridSpan w:val="2"/>
            <w:shd w:val="clear" w:color="auto" w:fill="D0D0D0"/>
          </w:tcPr>
          <w:p w14:paraId="53F71DA5" w14:textId="77777777" w:rsidR="008D753F" w:rsidRDefault="001061C7">
            <w:pPr>
              <w:keepNext/>
            </w:pPr>
            <w:r>
              <w:t>How would you describe the place where you live?</w:t>
            </w:r>
          </w:p>
        </w:tc>
      </w:tr>
    </w:tbl>
    <w:p w14:paraId="0B6B3DD5" w14:textId="77777777" w:rsidR="008D753F" w:rsidRDefault="008D753F">
      <w:pPr>
        <w:pStyle w:val="GQuestionSpacer"/>
        <w:keepNext/>
      </w:pPr>
    </w:p>
    <w:p w14:paraId="2C2FD040" w14:textId="77777777" w:rsidR="008D753F" w:rsidRDefault="001061C7">
      <w:pPr>
        <w:pStyle w:val="GWidgetOption"/>
        <w:keepNext/>
        <w:tabs>
          <w:tab w:val="left" w:pos="2160"/>
        </w:tabs>
      </w:pPr>
      <w:proofErr w:type="spellStart"/>
      <w:r>
        <w:t>pii</w:t>
      </w:r>
      <w:proofErr w:type="spellEnd"/>
      <w:r>
        <w:tab/>
        <w:t>False</w:t>
      </w:r>
    </w:p>
    <w:p w14:paraId="4154DFBF" w14:textId="77777777" w:rsidR="008D753F" w:rsidRDefault="001061C7">
      <w:pPr>
        <w:pStyle w:val="GDefaultWidgetOption"/>
        <w:keepNext/>
        <w:tabs>
          <w:tab w:val="left" w:pos="2160"/>
        </w:tabs>
      </w:pPr>
      <w:r>
        <w:t>chart_layout</w:t>
      </w:r>
      <w:r>
        <w:tab/>
        <w:t>1</w:t>
      </w:r>
    </w:p>
    <w:p w14:paraId="70187A93" w14:textId="77777777" w:rsidR="008D753F" w:rsidRDefault="001061C7">
      <w:pPr>
        <w:pStyle w:val="GWidgetOption"/>
        <w:keepNext/>
        <w:tabs>
          <w:tab w:val="left" w:pos="2160"/>
        </w:tabs>
      </w:pPr>
      <w:proofErr w:type="spellStart"/>
      <w:r>
        <w:t>varlabel</w:t>
      </w:r>
      <w:proofErr w:type="spellEnd"/>
      <w:r>
        <w:tab/>
        <w:t>Type of Area Living In</w:t>
      </w:r>
    </w:p>
    <w:p w14:paraId="76235196" w14:textId="77777777" w:rsidR="008D753F" w:rsidRDefault="001061C7">
      <w:pPr>
        <w:pStyle w:val="GDefaultWidgetOption"/>
        <w:keepNext/>
        <w:tabs>
          <w:tab w:val="left" w:pos="2160"/>
        </w:tabs>
      </w:pPr>
      <w:r>
        <w:t>topic</w:t>
      </w:r>
      <w:r>
        <w:tab/>
      </w:r>
    </w:p>
    <w:p w14:paraId="43FDCED2" w14:textId="77777777" w:rsidR="008D753F" w:rsidRDefault="001061C7">
      <w:pPr>
        <w:pStyle w:val="GDefaultWidgetOption"/>
        <w:keepNext/>
        <w:tabs>
          <w:tab w:val="left" w:pos="2160"/>
        </w:tabs>
      </w:pPr>
      <w:r>
        <w:t>chart_color</w:t>
      </w:r>
      <w:r>
        <w:tab/>
        <w:t>green</w:t>
      </w:r>
    </w:p>
    <w:p w14:paraId="7AF41458" w14:textId="77777777" w:rsidR="008D753F" w:rsidRDefault="001061C7">
      <w:pPr>
        <w:pStyle w:val="GDefaultWidgetOption"/>
        <w:keepNext/>
        <w:tabs>
          <w:tab w:val="left" w:pos="2160"/>
        </w:tabs>
      </w:pPr>
      <w:r>
        <w:t>chart_type</w:t>
      </w:r>
      <w:r>
        <w:tab/>
        <w:t>bar</w:t>
      </w:r>
    </w:p>
    <w:p w14:paraId="00BD6DCE" w14:textId="77777777" w:rsidR="008D753F" w:rsidRDefault="001061C7">
      <w:pPr>
        <w:pStyle w:val="GDefaultWidgetOption"/>
        <w:keepNext/>
        <w:tabs>
          <w:tab w:val="left" w:pos="2160"/>
        </w:tabs>
      </w:pPr>
      <w:r>
        <w:t>crossbreak</w:t>
      </w:r>
      <w:r>
        <w:tab/>
        <w:t>Total</w:t>
      </w:r>
    </w:p>
    <w:p w14:paraId="7E2A38A5" w14:textId="77777777" w:rsidR="008D753F" w:rsidRDefault="001061C7">
      <w:pPr>
        <w:pStyle w:val="GDefaultWidgetOption"/>
        <w:keepNext/>
        <w:tabs>
          <w:tab w:val="left" w:pos="2160"/>
        </w:tabs>
      </w:pPr>
      <w:r>
        <w:t>wrap</w:t>
      </w:r>
      <w:r>
        <w:tab/>
        <w:t>True</w:t>
      </w:r>
    </w:p>
    <w:p w14:paraId="34CC16B7" w14:textId="77777777" w:rsidR="008D753F" w:rsidRDefault="001061C7">
      <w:pPr>
        <w:pStyle w:val="GDefaultWidgetOption"/>
        <w:keepNext/>
        <w:tabs>
          <w:tab w:val="left" w:pos="2160"/>
        </w:tabs>
      </w:pPr>
      <w:r>
        <w:t>is_rating</w:t>
      </w:r>
      <w:r>
        <w:tab/>
        <w:t>False</w:t>
      </w:r>
    </w:p>
    <w:p w14:paraId="14904AC4" w14:textId="77777777" w:rsidR="008D753F" w:rsidRDefault="001061C7">
      <w:pPr>
        <w:pStyle w:val="GDefaultWidgetOption"/>
        <w:keepNext/>
        <w:tabs>
          <w:tab w:val="left" w:pos="2160"/>
        </w:tabs>
      </w:pPr>
      <w:r>
        <w:t>required_text</w:t>
      </w:r>
      <w:r>
        <w:tab/>
        <w:t>Please choose an answer</w:t>
      </w:r>
    </w:p>
    <w:p w14:paraId="7E910456" w14:textId="77777777" w:rsidR="008D753F" w:rsidRDefault="001061C7">
      <w:pPr>
        <w:pStyle w:val="GDefaultWidgetOption"/>
        <w:keepNext/>
        <w:tabs>
          <w:tab w:val="left" w:pos="2160"/>
        </w:tabs>
      </w:pPr>
      <w:r>
        <w:t>min_columns</w:t>
      </w:r>
      <w:r>
        <w:tab/>
        <w:t>1</w:t>
      </w:r>
    </w:p>
    <w:p w14:paraId="1C604DDB" w14:textId="77777777" w:rsidR="008D753F" w:rsidRDefault="001061C7">
      <w:pPr>
        <w:pStyle w:val="GDefaultWidgetOption"/>
        <w:keepNext/>
        <w:tabs>
          <w:tab w:val="left" w:pos="2160"/>
        </w:tabs>
      </w:pPr>
      <w:r>
        <w:t>sample_type</w:t>
      </w:r>
      <w:r>
        <w:tab/>
      </w:r>
    </w:p>
    <w:p w14:paraId="359792B7" w14:textId="77777777" w:rsidR="008D753F" w:rsidRDefault="001061C7">
      <w:pPr>
        <w:pStyle w:val="GDefaultWidgetOption"/>
        <w:keepNext/>
        <w:tabs>
          <w:tab w:val="left" w:pos="2160"/>
        </w:tabs>
      </w:pPr>
      <w:r>
        <w:t>access</w:t>
      </w:r>
      <w:r>
        <w:tab/>
      </w:r>
    </w:p>
    <w:p w14:paraId="12E44D40" w14:textId="77777777" w:rsidR="008D753F" w:rsidRDefault="001061C7">
      <w:pPr>
        <w:pStyle w:val="GDefaultWidgetOption"/>
        <w:keepNext/>
        <w:tabs>
          <w:tab w:val="left" w:pos="2160"/>
        </w:tabs>
      </w:pPr>
      <w:r>
        <w:t>autoadvance</w:t>
      </w:r>
      <w:r>
        <w:tab/>
        <w:t>False</w:t>
      </w:r>
    </w:p>
    <w:p w14:paraId="5B7450C3" w14:textId="77777777" w:rsidR="008D753F" w:rsidRDefault="001061C7">
      <w:pPr>
        <w:pStyle w:val="GDefaultWidgetOption"/>
        <w:keepNext/>
        <w:tabs>
          <w:tab w:val="left" w:pos="2160"/>
        </w:tabs>
      </w:pPr>
      <w:r>
        <w:t>columns</w:t>
      </w:r>
      <w:r>
        <w:tab/>
        <w:t>1</w:t>
      </w:r>
    </w:p>
    <w:p w14:paraId="184B31BE" w14:textId="77777777" w:rsidR="008D753F" w:rsidRDefault="001061C7">
      <w:pPr>
        <w:pStyle w:val="GDefaultWidgetOption"/>
        <w:keepNext/>
        <w:tabs>
          <w:tab w:val="left" w:pos="2160"/>
        </w:tabs>
      </w:pPr>
      <w:r>
        <w:t>widget</w:t>
      </w:r>
      <w:r>
        <w:tab/>
      </w:r>
    </w:p>
    <w:p w14:paraId="17C004E4" w14:textId="77777777" w:rsidR="008D753F" w:rsidRDefault="001061C7">
      <w:pPr>
        <w:pStyle w:val="GDefaultWidgetOption"/>
        <w:keepNext/>
        <w:tabs>
          <w:tab w:val="left" w:pos="2160"/>
        </w:tabs>
      </w:pPr>
      <w:r>
        <w:t>filter_text</w:t>
      </w:r>
      <w:r>
        <w:tab/>
      </w:r>
    </w:p>
    <w:p w14:paraId="3C886184" w14:textId="77777777" w:rsidR="008D753F" w:rsidRDefault="001061C7">
      <w:pPr>
        <w:pStyle w:val="GDefaultWidgetOption"/>
        <w:keepNext/>
        <w:tabs>
          <w:tab w:val="left" w:pos="2160"/>
        </w:tabs>
      </w:pPr>
      <w:r>
        <w:t>as_banner</w:t>
      </w:r>
      <w:r>
        <w:tab/>
        <w:t>False</w:t>
      </w:r>
    </w:p>
    <w:p w14:paraId="5711D1C1" w14:textId="77777777" w:rsidR="008D753F" w:rsidRDefault="001061C7">
      <w:pPr>
        <w:pStyle w:val="GDefaultWidgetOption"/>
        <w:keepNext/>
        <w:tabs>
          <w:tab w:val="left" w:pos="2160"/>
        </w:tabs>
      </w:pPr>
      <w:r>
        <w:t>description</w:t>
      </w:r>
      <w:r>
        <w:tab/>
      </w:r>
    </w:p>
    <w:p w14:paraId="61A8B9EB" w14:textId="77777777" w:rsidR="008D753F" w:rsidRDefault="001061C7">
      <w:pPr>
        <w:pStyle w:val="GDefaultWidgetOption"/>
        <w:keepNext/>
        <w:tabs>
          <w:tab w:val="left" w:pos="2160"/>
        </w:tabs>
      </w:pPr>
      <w:r>
        <w:t>spd_category</w:t>
      </w:r>
      <w:r>
        <w:tab/>
      </w:r>
    </w:p>
    <w:p w14:paraId="20F1604A" w14:textId="77777777" w:rsidR="008D753F" w:rsidRDefault="001061C7">
      <w:pPr>
        <w:pStyle w:val="GWidgetOption"/>
        <w:keepNext/>
        <w:tabs>
          <w:tab w:val="left" w:pos="2160"/>
        </w:tabs>
      </w:pPr>
      <w:r>
        <w:t>tags</w:t>
      </w:r>
      <w:r>
        <w:tab/>
      </w:r>
      <w:proofErr w:type="spellStart"/>
      <w:r>
        <w:t>Profile_Basic_Info</w:t>
      </w:r>
      <w:proofErr w:type="spellEnd"/>
      <w:r>
        <w:t xml:space="preserve">, </w:t>
      </w:r>
      <w:proofErr w:type="spellStart"/>
      <w:r>
        <w:t>used_in_US_Omni_Survey_Template</w:t>
      </w:r>
      <w:proofErr w:type="spellEnd"/>
      <w:r>
        <w:t xml:space="preserve">, </w:t>
      </w:r>
      <w:proofErr w:type="spellStart"/>
      <w:r>
        <w:t>Profile_Codebook</w:t>
      </w:r>
      <w:proofErr w:type="spellEnd"/>
    </w:p>
    <w:p w14:paraId="6707AA48" w14:textId="77777777" w:rsidR="008D753F" w:rsidRDefault="001061C7">
      <w:pPr>
        <w:pStyle w:val="GDefaultWidgetOption"/>
        <w:keepNext/>
        <w:tabs>
          <w:tab w:val="left" w:pos="2160"/>
        </w:tabs>
      </w:pPr>
      <w:r>
        <w:t>horizontal</w:t>
      </w:r>
      <w:r>
        <w:tab/>
        <w:t>False</w:t>
      </w:r>
    </w:p>
    <w:p w14:paraId="2C1C7D39" w14:textId="77777777" w:rsidR="008D753F" w:rsidRDefault="001061C7">
      <w:pPr>
        <w:pStyle w:val="GDefaultWidgetOption"/>
        <w:keepNext/>
        <w:tabs>
          <w:tab w:val="left" w:pos="2160"/>
        </w:tabs>
      </w:pPr>
      <w:r>
        <w:t>grid_chart_type</w:t>
      </w:r>
      <w:r>
        <w:tab/>
        <w:t>stacked_bar</w:t>
      </w:r>
    </w:p>
    <w:p w14:paraId="5BFCD137" w14:textId="77777777" w:rsidR="008D753F" w:rsidRDefault="001061C7">
      <w:pPr>
        <w:pStyle w:val="GDefaultWidgetOption"/>
        <w:keepNext/>
        <w:tabs>
          <w:tab w:val="left" w:pos="2160"/>
        </w:tabs>
      </w:pPr>
      <w:r>
        <w:t>sort_order</w:t>
      </w:r>
      <w:r>
        <w:tab/>
        <w:t>none</w:t>
      </w:r>
    </w:p>
    <w:p w14:paraId="0CF31F33" w14:textId="77777777" w:rsidR="008D753F" w:rsidRDefault="001061C7">
      <w:pPr>
        <w:pStyle w:val="GDefaultWidgetOption"/>
        <w:keepNext/>
        <w:tabs>
          <w:tab w:val="left" w:pos="2160"/>
        </w:tabs>
      </w:pPr>
      <w:r>
        <w:t>sample</w:t>
      </w:r>
      <w:r>
        <w:tab/>
      </w:r>
    </w:p>
    <w:p w14:paraId="66009070" w14:textId="77777777" w:rsidR="008D753F" w:rsidRDefault="001061C7">
      <w:pPr>
        <w:pStyle w:val="GDefaultWidgetOption"/>
        <w:keepNext/>
        <w:tabs>
          <w:tab w:val="left" w:pos="2160"/>
        </w:tabs>
      </w:pPr>
      <w:r>
        <w:t>slide_title</w:t>
      </w:r>
      <w:r>
        <w:tab/>
      </w:r>
    </w:p>
    <w:p w14:paraId="3EB1F945" w14:textId="77777777" w:rsidR="008D753F" w:rsidRDefault="001061C7">
      <w:pPr>
        <w:pStyle w:val="GDefaultWidgetOption"/>
        <w:keepNext/>
        <w:tabs>
          <w:tab w:val="left" w:pos="2160"/>
        </w:tabs>
      </w:pPr>
      <w:r>
        <w:t>set_active</w:t>
      </w:r>
      <w:r>
        <w:tab/>
      </w:r>
    </w:p>
    <w:p w14:paraId="4CB4AB13" w14:textId="77777777" w:rsidR="008D753F" w:rsidRDefault="001061C7">
      <w:pPr>
        <w:pStyle w:val="GWidgetOption"/>
        <w:keepNext/>
        <w:tabs>
          <w:tab w:val="left" w:pos="2160"/>
        </w:tabs>
      </w:pPr>
      <w:r>
        <w:t>required</w:t>
      </w:r>
      <w:r>
        <w:tab/>
        <w:t>HARD</w:t>
      </w:r>
    </w:p>
    <w:p w14:paraId="4A13DE08" w14:textId="77777777" w:rsidR="008D753F" w:rsidRDefault="001061C7">
      <w:pPr>
        <w:pStyle w:val="GDefaultWidgetOption"/>
        <w:keepNext/>
        <w:tabs>
          <w:tab w:val="left" w:pos="2160"/>
        </w:tabs>
      </w:pPr>
      <w:r>
        <w:t>mask</w:t>
      </w:r>
      <w:r>
        <w:tab/>
      </w:r>
    </w:p>
    <w:p w14:paraId="7739A27C" w14:textId="77777777" w:rsidR="008D753F" w:rsidRDefault="001061C7">
      <w:pPr>
        <w:pStyle w:val="GDefaultWidgetOption"/>
        <w:keepNext/>
        <w:tabs>
          <w:tab w:val="left" w:pos="2160"/>
        </w:tabs>
      </w:pPr>
      <w:r>
        <w:t>custom_order</w:t>
      </w:r>
      <w:r>
        <w:tab/>
      </w:r>
    </w:p>
    <w:p w14:paraId="791B571E" w14:textId="77777777" w:rsidR="008D753F" w:rsidRDefault="001061C7">
      <w:pPr>
        <w:pStyle w:val="GDefaultWidgetOption"/>
        <w:keepNext/>
        <w:tabs>
          <w:tab w:val="left" w:pos="2160"/>
        </w:tabs>
      </w:pPr>
      <w:r>
        <w:t>client</w:t>
      </w:r>
      <w:r>
        <w:tab/>
      </w:r>
    </w:p>
    <w:p w14:paraId="28EA25A4"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5124E0A" w14:textId="77777777">
        <w:tc>
          <w:tcPr>
            <w:tcW w:w="336" w:type="dxa"/>
          </w:tcPr>
          <w:p w14:paraId="39B2D547" w14:textId="77777777" w:rsidR="008D753F" w:rsidRDefault="001061C7">
            <w:pPr>
              <w:keepNext/>
            </w:pPr>
            <w:r>
              <w:rPr>
                <w:rStyle w:val="GResponseCode"/>
              </w:rPr>
              <w:t>1</w:t>
            </w:r>
          </w:p>
        </w:tc>
        <w:tc>
          <w:tcPr>
            <w:tcW w:w="361" w:type="dxa"/>
          </w:tcPr>
          <w:p w14:paraId="1CACD053" w14:textId="77777777" w:rsidR="008D753F" w:rsidRDefault="001061C7">
            <w:pPr>
              <w:keepNext/>
            </w:pPr>
            <w:r>
              <w:t>○</w:t>
            </w:r>
          </w:p>
        </w:tc>
        <w:tc>
          <w:tcPr>
            <w:tcW w:w="3731" w:type="dxa"/>
          </w:tcPr>
          <w:p w14:paraId="2CC0B73A" w14:textId="77777777" w:rsidR="008D753F" w:rsidRDefault="001061C7">
            <w:pPr>
              <w:keepNext/>
            </w:pPr>
            <w:r>
              <w:t>City</w:t>
            </w:r>
          </w:p>
        </w:tc>
        <w:tc>
          <w:tcPr>
            <w:tcW w:w="4428" w:type="dxa"/>
          </w:tcPr>
          <w:p w14:paraId="7841F2F3" w14:textId="77777777" w:rsidR="008D753F" w:rsidRDefault="008D753F">
            <w:pPr>
              <w:keepNext/>
              <w:jc w:val="right"/>
              <w:rPr>
                <w:i/>
              </w:rPr>
            </w:pPr>
          </w:p>
        </w:tc>
      </w:tr>
      <w:tr w:rsidR="008D753F" w14:paraId="303EDC4B" w14:textId="77777777">
        <w:tc>
          <w:tcPr>
            <w:tcW w:w="336" w:type="dxa"/>
          </w:tcPr>
          <w:p w14:paraId="7A488F8D" w14:textId="77777777" w:rsidR="008D753F" w:rsidRDefault="001061C7">
            <w:pPr>
              <w:keepNext/>
            </w:pPr>
            <w:r>
              <w:rPr>
                <w:rStyle w:val="GResponseCode"/>
              </w:rPr>
              <w:t>2</w:t>
            </w:r>
          </w:p>
        </w:tc>
        <w:tc>
          <w:tcPr>
            <w:tcW w:w="361" w:type="dxa"/>
          </w:tcPr>
          <w:p w14:paraId="4CB7FDB9" w14:textId="77777777" w:rsidR="008D753F" w:rsidRDefault="001061C7">
            <w:pPr>
              <w:keepNext/>
            </w:pPr>
            <w:r>
              <w:t>○</w:t>
            </w:r>
          </w:p>
        </w:tc>
        <w:tc>
          <w:tcPr>
            <w:tcW w:w="3731" w:type="dxa"/>
          </w:tcPr>
          <w:p w14:paraId="498D7274" w14:textId="77777777" w:rsidR="008D753F" w:rsidRDefault="001061C7">
            <w:pPr>
              <w:keepNext/>
            </w:pPr>
            <w:r>
              <w:t>Suburb</w:t>
            </w:r>
          </w:p>
        </w:tc>
        <w:tc>
          <w:tcPr>
            <w:tcW w:w="4428" w:type="dxa"/>
          </w:tcPr>
          <w:p w14:paraId="526CBA96" w14:textId="77777777" w:rsidR="008D753F" w:rsidRDefault="008D753F">
            <w:pPr>
              <w:keepNext/>
              <w:jc w:val="right"/>
              <w:rPr>
                <w:i/>
              </w:rPr>
            </w:pPr>
          </w:p>
        </w:tc>
      </w:tr>
      <w:tr w:rsidR="008D753F" w14:paraId="6445E1FE" w14:textId="77777777">
        <w:tc>
          <w:tcPr>
            <w:tcW w:w="336" w:type="dxa"/>
          </w:tcPr>
          <w:p w14:paraId="7695EDE1" w14:textId="77777777" w:rsidR="008D753F" w:rsidRDefault="001061C7">
            <w:pPr>
              <w:keepNext/>
            </w:pPr>
            <w:r>
              <w:rPr>
                <w:rStyle w:val="GResponseCode"/>
              </w:rPr>
              <w:t>3</w:t>
            </w:r>
          </w:p>
        </w:tc>
        <w:tc>
          <w:tcPr>
            <w:tcW w:w="361" w:type="dxa"/>
          </w:tcPr>
          <w:p w14:paraId="70D3B943" w14:textId="77777777" w:rsidR="008D753F" w:rsidRDefault="001061C7">
            <w:pPr>
              <w:keepNext/>
            </w:pPr>
            <w:r>
              <w:t>○</w:t>
            </w:r>
          </w:p>
        </w:tc>
        <w:tc>
          <w:tcPr>
            <w:tcW w:w="3731" w:type="dxa"/>
          </w:tcPr>
          <w:p w14:paraId="0577282B" w14:textId="77777777" w:rsidR="008D753F" w:rsidRDefault="001061C7">
            <w:pPr>
              <w:keepNext/>
            </w:pPr>
            <w:r>
              <w:t>Town</w:t>
            </w:r>
          </w:p>
        </w:tc>
        <w:tc>
          <w:tcPr>
            <w:tcW w:w="4428" w:type="dxa"/>
          </w:tcPr>
          <w:p w14:paraId="474CB198" w14:textId="77777777" w:rsidR="008D753F" w:rsidRDefault="008D753F">
            <w:pPr>
              <w:keepNext/>
              <w:jc w:val="right"/>
              <w:rPr>
                <w:i/>
              </w:rPr>
            </w:pPr>
          </w:p>
        </w:tc>
      </w:tr>
      <w:tr w:rsidR="008D753F" w14:paraId="21CE48F5" w14:textId="77777777">
        <w:tc>
          <w:tcPr>
            <w:tcW w:w="336" w:type="dxa"/>
          </w:tcPr>
          <w:p w14:paraId="67FBBBF1" w14:textId="77777777" w:rsidR="008D753F" w:rsidRDefault="001061C7">
            <w:pPr>
              <w:keepNext/>
            </w:pPr>
            <w:r>
              <w:rPr>
                <w:rStyle w:val="GResponseCode"/>
              </w:rPr>
              <w:t>4</w:t>
            </w:r>
          </w:p>
        </w:tc>
        <w:tc>
          <w:tcPr>
            <w:tcW w:w="361" w:type="dxa"/>
          </w:tcPr>
          <w:p w14:paraId="3F65F141" w14:textId="77777777" w:rsidR="008D753F" w:rsidRDefault="001061C7">
            <w:pPr>
              <w:keepNext/>
            </w:pPr>
            <w:r>
              <w:t>○</w:t>
            </w:r>
          </w:p>
        </w:tc>
        <w:tc>
          <w:tcPr>
            <w:tcW w:w="3731" w:type="dxa"/>
          </w:tcPr>
          <w:p w14:paraId="44E5293F" w14:textId="77777777" w:rsidR="008D753F" w:rsidRDefault="001061C7">
            <w:pPr>
              <w:keepNext/>
            </w:pPr>
            <w:r>
              <w:t>Rural area</w:t>
            </w:r>
          </w:p>
        </w:tc>
        <w:tc>
          <w:tcPr>
            <w:tcW w:w="4428" w:type="dxa"/>
          </w:tcPr>
          <w:p w14:paraId="266C3F8A" w14:textId="77777777" w:rsidR="008D753F" w:rsidRDefault="008D753F">
            <w:pPr>
              <w:keepNext/>
              <w:jc w:val="right"/>
              <w:rPr>
                <w:i/>
              </w:rPr>
            </w:pPr>
          </w:p>
        </w:tc>
      </w:tr>
      <w:tr w:rsidR="008D753F" w14:paraId="4C59AA4C" w14:textId="77777777">
        <w:tc>
          <w:tcPr>
            <w:tcW w:w="336" w:type="dxa"/>
          </w:tcPr>
          <w:p w14:paraId="01D19ED9" w14:textId="77777777" w:rsidR="008D753F" w:rsidRDefault="001061C7">
            <w:pPr>
              <w:keepNext/>
            </w:pPr>
            <w:r>
              <w:rPr>
                <w:rStyle w:val="GResponseCode"/>
              </w:rPr>
              <w:t>5</w:t>
            </w:r>
          </w:p>
        </w:tc>
        <w:tc>
          <w:tcPr>
            <w:tcW w:w="361" w:type="dxa"/>
          </w:tcPr>
          <w:p w14:paraId="61C79504" w14:textId="77777777" w:rsidR="008D753F" w:rsidRDefault="001061C7">
            <w:pPr>
              <w:keepNext/>
            </w:pPr>
            <w:r>
              <w:t>○</w:t>
            </w:r>
          </w:p>
        </w:tc>
        <w:tc>
          <w:tcPr>
            <w:tcW w:w="3731" w:type="dxa"/>
          </w:tcPr>
          <w:p w14:paraId="40AC9E69" w14:textId="77777777" w:rsidR="008D753F" w:rsidRDefault="001061C7">
            <w:pPr>
              <w:keepNext/>
            </w:pPr>
            <w:r>
              <w:t>Other (open [</w:t>
            </w:r>
            <w:proofErr w:type="spellStart"/>
            <w:r>
              <w:t>urbancity_t</w:t>
            </w:r>
            <w:proofErr w:type="spellEnd"/>
            <w:r>
              <w:t>])</w:t>
            </w:r>
          </w:p>
        </w:tc>
        <w:tc>
          <w:tcPr>
            <w:tcW w:w="4428" w:type="dxa"/>
          </w:tcPr>
          <w:p w14:paraId="3945F876" w14:textId="77777777" w:rsidR="008D753F" w:rsidRDefault="008D753F">
            <w:pPr>
              <w:keepNext/>
              <w:jc w:val="right"/>
              <w:rPr>
                <w:i/>
              </w:rPr>
            </w:pPr>
          </w:p>
        </w:tc>
      </w:tr>
      <w:tr w:rsidR="008D753F" w14:paraId="41821CAC" w14:textId="77777777">
        <w:tc>
          <w:tcPr>
            <w:tcW w:w="336" w:type="dxa"/>
          </w:tcPr>
          <w:p w14:paraId="26E700E0" w14:textId="77777777" w:rsidR="008D753F" w:rsidRDefault="001061C7">
            <w:pPr>
              <w:keepNext/>
            </w:pPr>
            <w:r>
              <w:rPr>
                <w:rStyle w:val="GResponseCode"/>
              </w:rPr>
              <w:t>8</w:t>
            </w:r>
          </w:p>
        </w:tc>
        <w:tc>
          <w:tcPr>
            <w:tcW w:w="361" w:type="dxa"/>
          </w:tcPr>
          <w:p w14:paraId="07194DFF" w14:textId="77777777" w:rsidR="008D753F" w:rsidRDefault="008D753F">
            <w:pPr>
              <w:keepNext/>
            </w:pPr>
          </w:p>
        </w:tc>
        <w:tc>
          <w:tcPr>
            <w:tcW w:w="3731" w:type="dxa"/>
          </w:tcPr>
          <w:p w14:paraId="70D1E116" w14:textId="77777777" w:rsidR="008D753F" w:rsidRDefault="001061C7">
            <w:pPr>
              <w:pStyle w:val="GAdminOption"/>
              <w:keepNext/>
            </w:pPr>
            <w:r>
              <w:t>Skipped</w:t>
            </w:r>
          </w:p>
        </w:tc>
        <w:tc>
          <w:tcPr>
            <w:tcW w:w="4428" w:type="dxa"/>
          </w:tcPr>
          <w:p w14:paraId="3EB504B3" w14:textId="77777777" w:rsidR="008D753F" w:rsidRDefault="008D753F">
            <w:pPr>
              <w:keepNext/>
              <w:jc w:val="right"/>
              <w:rPr>
                <w:i/>
              </w:rPr>
            </w:pPr>
          </w:p>
        </w:tc>
      </w:tr>
      <w:tr w:rsidR="008D753F" w14:paraId="717CC7C4" w14:textId="77777777">
        <w:tc>
          <w:tcPr>
            <w:tcW w:w="336" w:type="dxa"/>
          </w:tcPr>
          <w:p w14:paraId="3792BD90" w14:textId="77777777" w:rsidR="008D753F" w:rsidRDefault="001061C7">
            <w:pPr>
              <w:keepNext/>
            </w:pPr>
            <w:r>
              <w:rPr>
                <w:rStyle w:val="GResponseCode"/>
              </w:rPr>
              <w:t>9</w:t>
            </w:r>
          </w:p>
        </w:tc>
        <w:tc>
          <w:tcPr>
            <w:tcW w:w="361" w:type="dxa"/>
          </w:tcPr>
          <w:p w14:paraId="137F174E" w14:textId="77777777" w:rsidR="008D753F" w:rsidRDefault="008D753F">
            <w:pPr>
              <w:keepNext/>
            </w:pPr>
          </w:p>
        </w:tc>
        <w:tc>
          <w:tcPr>
            <w:tcW w:w="3731" w:type="dxa"/>
          </w:tcPr>
          <w:p w14:paraId="0DADC496" w14:textId="77777777" w:rsidR="008D753F" w:rsidRDefault="001061C7">
            <w:pPr>
              <w:pStyle w:val="GAdminOption"/>
              <w:keepNext/>
            </w:pPr>
            <w:r>
              <w:t>Not Asked</w:t>
            </w:r>
          </w:p>
        </w:tc>
        <w:tc>
          <w:tcPr>
            <w:tcW w:w="4428" w:type="dxa"/>
          </w:tcPr>
          <w:p w14:paraId="5E5B5946" w14:textId="77777777" w:rsidR="008D753F" w:rsidRDefault="008D753F">
            <w:pPr>
              <w:keepNext/>
              <w:jc w:val="right"/>
              <w:rPr>
                <w:i/>
              </w:rPr>
            </w:pPr>
          </w:p>
        </w:tc>
      </w:tr>
    </w:tbl>
    <w:p w14:paraId="5B089546" w14:textId="77777777" w:rsidR="008D753F" w:rsidRDefault="008D753F">
      <w:pPr>
        <w:pStyle w:val="GQuestionSpacer"/>
      </w:pPr>
    </w:p>
    <w:p w14:paraId="73538DFF" w14:textId="77777777" w:rsidR="008D753F" w:rsidRDefault="001061C7">
      <w:pPr>
        <w:pStyle w:val="GPage"/>
        <w:keepNext/>
      </w:pPr>
      <w:bookmarkStart w:id="204" w:name="_Toc175835951"/>
      <w:r>
        <w:lastRenderedPageBreak/>
        <w:t>Page: implicit_page_ideo5</w:t>
      </w:r>
      <w:bookmarkEnd w:id="204"/>
    </w:p>
    <w:tbl>
      <w:tblPr>
        <w:tblStyle w:val="GQuestionCommonProperties"/>
        <w:tblW w:w="0" w:type="auto"/>
        <w:tblInd w:w="0" w:type="dxa"/>
        <w:tblLook w:val="04A0" w:firstRow="1" w:lastRow="0" w:firstColumn="1" w:lastColumn="0" w:noHBand="0" w:noVBand="1"/>
      </w:tblPr>
      <w:tblGrid>
        <w:gridCol w:w="1582"/>
        <w:gridCol w:w="7778"/>
      </w:tblGrid>
      <w:tr w:rsidR="008D753F" w14:paraId="661657C0" w14:textId="77777777">
        <w:tc>
          <w:tcPr>
            <w:tcW w:w="0" w:type="dxa"/>
            <w:shd w:val="clear" w:color="auto" w:fill="D0D0D0"/>
          </w:tcPr>
          <w:p w14:paraId="677B5B3B" w14:textId="77777777" w:rsidR="008D753F" w:rsidRDefault="001061C7">
            <w:pPr>
              <w:pStyle w:val="GVariableNameP"/>
              <w:keepNext/>
            </w:pPr>
            <w:r>
              <w:fldChar w:fldCharType="begin"/>
            </w:r>
            <w:r>
              <w:instrText>TC ideo5 \\l 2 \\f a</w:instrText>
            </w:r>
            <w:r>
              <w:fldChar w:fldCharType="end"/>
            </w:r>
            <w:r>
              <w:t>ideo5</w:t>
            </w:r>
            <w:r>
              <w:rPr>
                <w:i/>
              </w:rPr>
              <w:t xml:space="preserve">- Show if not </w:t>
            </w:r>
            <w:proofErr w:type="gramStart"/>
            <w:r>
              <w:rPr>
                <w:i/>
              </w:rPr>
              <w:t>pdl.ideo</w:t>
            </w:r>
            <w:proofErr w:type="gramEnd"/>
            <w:r>
              <w:rPr>
                <w:i/>
              </w:rPr>
              <w:t>5 or pdl.ideo5.last &gt; months(12)</w:t>
            </w:r>
          </w:p>
        </w:tc>
        <w:tc>
          <w:tcPr>
            <w:tcW w:w="0" w:type="dxa"/>
            <w:shd w:val="clear" w:color="auto" w:fill="D0D0D0"/>
            <w:vAlign w:val="bottom"/>
          </w:tcPr>
          <w:p w14:paraId="0267E059" w14:textId="77777777" w:rsidR="008D753F" w:rsidRDefault="001061C7">
            <w:pPr>
              <w:keepNext/>
              <w:jc w:val="right"/>
            </w:pPr>
            <w:r>
              <w:t>SINGLE CHOICE</w:t>
            </w:r>
          </w:p>
        </w:tc>
      </w:tr>
      <w:tr w:rsidR="008D753F" w14:paraId="35B2DAC1" w14:textId="77777777">
        <w:tc>
          <w:tcPr>
            <w:tcW w:w="8856" w:type="dxa"/>
            <w:gridSpan w:val="2"/>
            <w:shd w:val="clear" w:color="auto" w:fill="D0D0D0"/>
          </w:tcPr>
          <w:p w14:paraId="02313B0C" w14:textId="77777777" w:rsidR="008D753F" w:rsidRDefault="001061C7">
            <w:pPr>
              <w:keepNext/>
            </w:pPr>
            <w:r>
              <w:t>In general, how would you describe your own political viewpoint?</w:t>
            </w:r>
          </w:p>
        </w:tc>
      </w:tr>
    </w:tbl>
    <w:p w14:paraId="297EFC14" w14:textId="77777777" w:rsidR="008D753F" w:rsidRDefault="008D753F">
      <w:pPr>
        <w:pStyle w:val="GQuestionSpacer"/>
        <w:keepNext/>
      </w:pPr>
    </w:p>
    <w:p w14:paraId="07994D35" w14:textId="77777777" w:rsidR="008D753F" w:rsidRDefault="001061C7">
      <w:pPr>
        <w:pStyle w:val="GWidgetOption"/>
        <w:keepNext/>
        <w:tabs>
          <w:tab w:val="left" w:pos="2160"/>
        </w:tabs>
      </w:pPr>
      <w:proofErr w:type="spellStart"/>
      <w:r>
        <w:t>pii</w:t>
      </w:r>
      <w:proofErr w:type="spellEnd"/>
      <w:r>
        <w:tab/>
        <w:t>False</w:t>
      </w:r>
    </w:p>
    <w:p w14:paraId="1F3397BD" w14:textId="77777777" w:rsidR="008D753F" w:rsidRDefault="001061C7">
      <w:pPr>
        <w:pStyle w:val="GDefaultWidgetOption"/>
        <w:keepNext/>
        <w:tabs>
          <w:tab w:val="left" w:pos="2160"/>
        </w:tabs>
      </w:pPr>
      <w:r>
        <w:t>chart_layout</w:t>
      </w:r>
      <w:r>
        <w:tab/>
        <w:t>1</w:t>
      </w:r>
    </w:p>
    <w:p w14:paraId="1950EAF4" w14:textId="77777777" w:rsidR="008D753F" w:rsidRDefault="001061C7">
      <w:pPr>
        <w:pStyle w:val="GWidgetOption"/>
        <w:keepNext/>
        <w:tabs>
          <w:tab w:val="left" w:pos="2160"/>
        </w:tabs>
      </w:pPr>
      <w:proofErr w:type="spellStart"/>
      <w:r>
        <w:t>varlabel</w:t>
      </w:r>
      <w:proofErr w:type="spellEnd"/>
      <w:r>
        <w:tab/>
        <w:t>Ideology</w:t>
      </w:r>
    </w:p>
    <w:p w14:paraId="50525C72" w14:textId="77777777" w:rsidR="008D753F" w:rsidRDefault="001061C7">
      <w:pPr>
        <w:pStyle w:val="GDefaultWidgetOption"/>
        <w:keepNext/>
        <w:tabs>
          <w:tab w:val="left" w:pos="2160"/>
        </w:tabs>
      </w:pPr>
      <w:r>
        <w:t>topic</w:t>
      </w:r>
      <w:r>
        <w:tab/>
      </w:r>
    </w:p>
    <w:p w14:paraId="02B15809" w14:textId="77777777" w:rsidR="008D753F" w:rsidRDefault="001061C7">
      <w:pPr>
        <w:pStyle w:val="GDefaultWidgetOption"/>
        <w:keepNext/>
        <w:tabs>
          <w:tab w:val="left" w:pos="2160"/>
        </w:tabs>
      </w:pPr>
      <w:r>
        <w:t>chart_color</w:t>
      </w:r>
      <w:r>
        <w:tab/>
        <w:t>green</w:t>
      </w:r>
    </w:p>
    <w:p w14:paraId="688B03D8" w14:textId="77777777" w:rsidR="008D753F" w:rsidRDefault="001061C7">
      <w:pPr>
        <w:pStyle w:val="GDefaultWidgetOption"/>
        <w:keepNext/>
        <w:tabs>
          <w:tab w:val="left" w:pos="2160"/>
        </w:tabs>
      </w:pPr>
      <w:r>
        <w:t>chart_type</w:t>
      </w:r>
      <w:r>
        <w:tab/>
        <w:t>bar</w:t>
      </w:r>
    </w:p>
    <w:p w14:paraId="381F669D" w14:textId="77777777" w:rsidR="008D753F" w:rsidRDefault="001061C7">
      <w:pPr>
        <w:pStyle w:val="GDefaultWidgetOption"/>
        <w:keepNext/>
        <w:tabs>
          <w:tab w:val="left" w:pos="2160"/>
        </w:tabs>
      </w:pPr>
      <w:r>
        <w:t>crossbreak</w:t>
      </w:r>
      <w:r>
        <w:tab/>
        <w:t>Total</w:t>
      </w:r>
    </w:p>
    <w:p w14:paraId="27B06A28" w14:textId="77777777" w:rsidR="008D753F" w:rsidRDefault="001061C7">
      <w:pPr>
        <w:pStyle w:val="GDefaultWidgetOption"/>
        <w:keepNext/>
        <w:tabs>
          <w:tab w:val="left" w:pos="2160"/>
        </w:tabs>
      </w:pPr>
      <w:r>
        <w:t>wrap</w:t>
      </w:r>
      <w:r>
        <w:tab/>
        <w:t>True</w:t>
      </w:r>
    </w:p>
    <w:p w14:paraId="35E54132" w14:textId="77777777" w:rsidR="008D753F" w:rsidRDefault="001061C7">
      <w:pPr>
        <w:pStyle w:val="GDefaultWidgetOption"/>
        <w:keepNext/>
        <w:tabs>
          <w:tab w:val="left" w:pos="2160"/>
        </w:tabs>
      </w:pPr>
      <w:r>
        <w:t>is_rating</w:t>
      </w:r>
      <w:r>
        <w:tab/>
        <w:t>False</w:t>
      </w:r>
    </w:p>
    <w:p w14:paraId="3702EBA3" w14:textId="77777777" w:rsidR="008D753F" w:rsidRDefault="001061C7">
      <w:pPr>
        <w:pStyle w:val="GDefaultWidgetOption"/>
        <w:keepNext/>
        <w:tabs>
          <w:tab w:val="left" w:pos="2160"/>
        </w:tabs>
      </w:pPr>
      <w:r>
        <w:t>required_text</w:t>
      </w:r>
      <w:r>
        <w:tab/>
        <w:t>Please choose an answer</w:t>
      </w:r>
    </w:p>
    <w:p w14:paraId="0616A934" w14:textId="77777777" w:rsidR="008D753F" w:rsidRDefault="001061C7">
      <w:pPr>
        <w:pStyle w:val="GDefaultWidgetOption"/>
        <w:keepNext/>
        <w:tabs>
          <w:tab w:val="left" w:pos="2160"/>
        </w:tabs>
      </w:pPr>
      <w:r>
        <w:t>min_columns</w:t>
      </w:r>
      <w:r>
        <w:tab/>
        <w:t>1</w:t>
      </w:r>
    </w:p>
    <w:p w14:paraId="2E65F354" w14:textId="77777777" w:rsidR="008D753F" w:rsidRDefault="001061C7">
      <w:pPr>
        <w:pStyle w:val="GDefaultWidgetOption"/>
        <w:keepNext/>
        <w:tabs>
          <w:tab w:val="left" w:pos="2160"/>
        </w:tabs>
      </w:pPr>
      <w:r>
        <w:t>sample_type</w:t>
      </w:r>
      <w:r>
        <w:tab/>
      </w:r>
    </w:p>
    <w:p w14:paraId="1834A347" w14:textId="77777777" w:rsidR="008D753F" w:rsidRDefault="001061C7">
      <w:pPr>
        <w:pStyle w:val="GDefaultWidgetOption"/>
        <w:keepNext/>
        <w:tabs>
          <w:tab w:val="left" w:pos="2160"/>
        </w:tabs>
      </w:pPr>
      <w:r>
        <w:t>access</w:t>
      </w:r>
      <w:r>
        <w:tab/>
      </w:r>
    </w:p>
    <w:p w14:paraId="36689264" w14:textId="77777777" w:rsidR="008D753F" w:rsidRDefault="001061C7">
      <w:pPr>
        <w:pStyle w:val="GDefaultWidgetOption"/>
        <w:keepNext/>
        <w:tabs>
          <w:tab w:val="left" w:pos="2160"/>
        </w:tabs>
      </w:pPr>
      <w:r>
        <w:t>autoadvance</w:t>
      </w:r>
      <w:r>
        <w:tab/>
        <w:t>False</w:t>
      </w:r>
    </w:p>
    <w:p w14:paraId="64C4D7A0" w14:textId="77777777" w:rsidR="008D753F" w:rsidRDefault="001061C7">
      <w:pPr>
        <w:pStyle w:val="GDefaultWidgetOption"/>
        <w:keepNext/>
        <w:tabs>
          <w:tab w:val="left" w:pos="2160"/>
        </w:tabs>
      </w:pPr>
      <w:r>
        <w:t>columns</w:t>
      </w:r>
      <w:r>
        <w:tab/>
        <w:t>1</w:t>
      </w:r>
    </w:p>
    <w:p w14:paraId="6E90F209" w14:textId="77777777" w:rsidR="008D753F" w:rsidRDefault="001061C7">
      <w:pPr>
        <w:pStyle w:val="GDefaultWidgetOption"/>
        <w:keepNext/>
        <w:tabs>
          <w:tab w:val="left" w:pos="2160"/>
        </w:tabs>
      </w:pPr>
      <w:r>
        <w:t>widget</w:t>
      </w:r>
      <w:r>
        <w:tab/>
      </w:r>
    </w:p>
    <w:p w14:paraId="49A2261A" w14:textId="77777777" w:rsidR="008D753F" w:rsidRDefault="001061C7">
      <w:pPr>
        <w:pStyle w:val="GDefaultWidgetOption"/>
        <w:keepNext/>
        <w:tabs>
          <w:tab w:val="left" w:pos="2160"/>
        </w:tabs>
      </w:pPr>
      <w:r>
        <w:t>filter_text</w:t>
      </w:r>
      <w:r>
        <w:tab/>
      </w:r>
    </w:p>
    <w:p w14:paraId="6C9C7D66" w14:textId="77777777" w:rsidR="008D753F" w:rsidRDefault="001061C7">
      <w:pPr>
        <w:pStyle w:val="GDefaultWidgetOption"/>
        <w:keepNext/>
        <w:tabs>
          <w:tab w:val="left" w:pos="2160"/>
        </w:tabs>
      </w:pPr>
      <w:r>
        <w:t>as_banner</w:t>
      </w:r>
      <w:r>
        <w:tab/>
        <w:t>False</w:t>
      </w:r>
    </w:p>
    <w:p w14:paraId="4A83969C" w14:textId="77777777" w:rsidR="008D753F" w:rsidRDefault="001061C7">
      <w:pPr>
        <w:pStyle w:val="GDefaultWidgetOption"/>
        <w:keepNext/>
        <w:tabs>
          <w:tab w:val="left" w:pos="2160"/>
        </w:tabs>
      </w:pPr>
      <w:r>
        <w:t>description</w:t>
      </w:r>
      <w:r>
        <w:tab/>
      </w:r>
    </w:p>
    <w:p w14:paraId="3535AF5F" w14:textId="77777777" w:rsidR="008D753F" w:rsidRDefault="001061C7">
      <w:pPr>
        <w:pStyle w:val="GDefaultWidgetOption"/>
        <w:keepNext/>
        <w:tabs>
          <w:tab w:val="left" w:pos="2160"/>
        </w:tabs>
      </w:pPr>
      <w:r>
        <w:t>spd_category</w:t>
      </w:r>
      <w:r>
        <w:tab/>
      </w:r>
    </w:p>
    <w:p w14:paraId="67959B0A" w14:textId="77777777" w:rsidR="008D753F" w:rsidRDefault="001061C7">
      <w:pPr>
        <w:pStyle w:val="GWidgetOption"/>
        <w:keepNext/>
        <w:tabs>
          <w:tab w:val="left" w:pos="2160"/>
        </w:tabs>
      </w:pPr>
      <w:r>
        <w:t>tags</w:t>
      </w:r>
      <w:r>
        <w:tab/>
        <w:t xml:space="preserve">profile, core, </w:t>
      </w:r>
      <w:proofErr w:type="spellStart"/>
      <w:r>
        <w:t>Profile_Political</w:t>
      </w:r>
      <w:proofErr w:type="spellEnd"/>
      <w:r>
        <w:t xml:space="preserv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Profile_Codebook_Core</w:t>
      </w:r>
      <w:proofErr w:type="spellEnd"/>
      <w:r>
        <w:t xml:space="preserve">, </w:t>
      </w:r>
      <w:proofErr w:type="spellStart"/>
      <w:r>
        <w:t>cbs</w:t>
      </w:r>
      <w:proofErr w:type="spellEnd"/>
      <w:r>
        <w:t xml:space="preserve">, election2014, </w:t>
      </w:r>
      <w:proofErr w:type="spellStart"/>
      <w:r>
        <w:t>used_in_US_Omni_Survey_Template</w:t>
      </w:r>
      <w:proofErr w:type="spellEnd"/>
      <w:r>
        <w:t xml:space="preserve">, </w:t>
      </w:r>
      <w:proofErr w:type="spellStart"/>
      <w:r>
        <w:t>equivalent_spd_politics</w:t>
      </w:r>
      <w:proofErr w:type="spellEnd"/>
      <w:r>
        <w:t xml:space="preserve">, </w:t>
      </w:r>
      <w:proofErr w:type="spellStart"/>
      <w:r>
        <w:t>Profile_Codebook</w:t>
      </w:r>
      <w:proofErr w:type="spellEnd"/>
    </w:p>
    <w:p w14:paraId="7169AC11" w14:textId="77777777" w:rsidR="008D753F" w:rsidRDefault="001061C7">
      <w:pPr>
        <w:pStyle w:val="GDefaultWidgetOption"/>
        <w:keepNext/>
        <w:tabs>
          <w:tab w:val="left" w:pos="2160"/>
        </w:tabs>
      </w:pPr>
      <w:r>
        <w:t>horizontal</w:t>
      </w:r>
      <w:r>
        <w:tab/>
        <w:t>False</w:t>
      </w:r>
    </w:p>
    <w:p w14:paraId="7DFAF56B" w14:textId="77777777" w:rsidR="008D753F" w:rsidRDefault="001061C7">
      <w:pPr>
        <w:pStyle w:val="GDefaultWidgetOption"/>
        <w:keepNext/>
        <w:tabs>
          <w:tab w:val="left" w:pos="2160"/>
        </w:tabs>
      </w:pPr>
      <w:r>
        <w:t>grid_chart_type</w:t>
      </w:r>
      <w:r>
        <w:tab/>
        <w:t>stacked_bar</w:t>
      </w:r>
    </w:p>
    <w:p w14:paraId="1FA603A2" w14:textId="77777777" w:rsidR="008D753F" w:rsidRDefault="001061C7">
      <w:pPr>
        <w:pStyle w:val="GDefaultWidgetOption"/>
        <w:keepNext/>
        <w:tabs>
          <w:tab w:val="left" w:pos="2160"/>
        </w:tabs>
      </w:pPr>
      <w:r>
        <w:t>sort_order</w:t>
      </w:r>
      <w:r>
        <w:tab/>
        <w:t>none</w:t>
      </w:r>
    </w:p>
    <w:p w14:paraId="3EE617C6" w14:textId="77777777" w:rsidR="008D753F" w:rsidRDefault="001061C7">
      <w:pPr>
        <w:pStyle w:val="GDefaultWidgetOption"/>
        <w:keepNext/>
        <w:tabs>
          <w:tab w:val="left" w:pos="2160"/>
        </w:tabs>
      </w:pPr>
      <w:r>
        <w:t>sample</w:t>
      </w:r>
      <w:r>
        <w:tab/>
      </w:r>
    </w:p>
    <w:p w14:paraId="1C2ACA11" w14:textId="77777777" w:rsidR="008D753F" w:rsidRDefault="001061C7">
      <w:pPr>
        <w:pStyle w:val="GDefaultWidgetOption"/>
        <w:keepNext/>
        <w:tabs>
          <w:tab w:val="left" w:pos="2160"/>
        </w:tabs>
      </w:pPr>
      <w:r>
        <w:t>slide_title</w:t>
      </w:r>
      <w:r>
        <w:tab/>
      </w:r>
    </w:p>
    <w:p w14:paraId="3096BE6D" w14:textId="77777777" w:rsidR="008D753F" w:rsidRDefault="001061C7">
      <w:pPr>
        <w:pStyle w:val="GDefaultWidgetOption"/>
        <w:keepNext/>
        <w:tabs>
          <w:tab w:val="left" w:pos="2160"/>
        </w:tabs>
      </w:pPr>
      <w:r>
        <w:t>set_active</w:t>
      </w:r>
      <w:r>
        <w:tab/>
      </w:r>
    </w:p>
    <w:p w14:paraId="221423AE" w14:textId="77777777" w:rsidR="008D753F" w:rsidRDefault="001061C7">
      <w:pPr>
        <w:pStyle w:val="GDefaultWidgetOption"/>
        <w:keepNext/>
        <w:tabs>
          <w:tab w:val="left" w:pos="2160"/>
        </w:tabs>
      </w:pPr>
      <w:r>
        <w:t>required</w:t>
      </w:r>
      <w:r>
        <w:tab/>
        <w:t>NONE</w:t>
      </w:r>
    </w:p>
    <w:p w14:paraId="79A99A02" w14:textId="77777777" w:rsidR="008D753F" w:rsidRDefault="001061C7">
      <w:pPr>
        <w:pStyle w:val="GDefaultWidgetOption"/>
        <w:keepNext/>
        <w:tabs>
          <w:tab w:val="left" w:pos="2160"/>
        </w:tabs>
      </w:pPr>
      <w:r>
        <w:t>mask</w:t>
      </w:r>
      <w:r>
        <w:tab/>
      </w:r>
    </w:p>
    <w:p w14:paraId="7A8629B9" w14:textId="77777777" w:rsidR="008D753F" w:rsidRDefault="001061C7">
      <w:pPr>
        <w:pStyle w:val="GDefaultWidgetOption"/>
        <w:keepNext/>
        <w:tabs>
          <w:tab w:val="left" w:pos="2160"/>
        </w:tabs>
      </w:pPr>
      <w:r>
        <w:t>custom_order</w:t>
      </w:r>
      <w:r>
        <w:tab/>
      </w:r>
    </w:p>
    <w:p w14:paraId="07FB86BC" w14:textId="77777777" w:rsidR="008D753F" w:rsidRDefault="001061C7">
      <w:pPr>
        <w:pStyle w:val="GDefaultWidgetOption"/>
        <w:keepNext/>
        <w:tabs>
          <w:tab w:val="left" w:pos="2160"/>
        </w:tabs>
      </w:pPr>
      <w:r>
        <w:t>client</w:t>
      </w:r>
      <w:r>
        <w:tab/>
      </w:r>
    </w:p>
    <w:p w14:paraId="576C9CC2" w14:textId="77777777" w:rsidR="008D753F" w:rsidRDefault="001061C7">
      <w:pPr>
        <w:pStyle w:val="GWidgetOption"/>
        <w:keepNext/>
        <w:tabs>
          <w:tab w:val="left" w:pos="2160"/>
        </w:tabs>
      </w:pPr>
      <w:r>
        <w:t>order</w:t>
      </w:r>
      <w:r>
        <w:tab/>
        <w:t>reverse</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5B74C7D" w14:textId="77777777">
        <w:tc>
          <w:tcPr>
            <w:tcW w:w="336" w:type="dxa"/>
          </w:tcPr>
          <w:p w14:paraId="7CC69CBC" w14:textId="77777777" w:rsidR="008D753F" w:rsidRDefault="001061C7">
            <w:pPr>
              <w:keepNext/>
            </w:pPr>
            <w:r>
              <w:rPr>
                <w:rStyle w:val="GResponseCode"/>
              </w:rPr>
              <w:t>1</w:t>
            </w:r>
          </w:p>
        </w:tc>
        <w:tc>
          <w:tcPr>
            <w:tcW w:w="361" w:type="dxa"/>
          </w:tcPr>
          <w:p w14:paraId="6A77C577" w14:textId="77777777" w:rsidR="008D753F" w:rsidRDefault="001061C7">
            <w:pPr>
              <w:keepNext/>
            </w:pPr>
            <w:r>
              <w:t>○</w:t>
            </w:r>
          </w:p>
        </w:tc>
        <w:tc>
          <w:tcPr>
            <w:tcW w:w="3731" w:type="dxa"/>
          </w:tcPr>
          <w:p w14:paraId="0FDF5919" w14:textId="77777777" w:rsidR="008D753F" w:rsidRDefault="001061C7">
            <w:pPr>
              <w:keepNext/>
            </w:pPr>
            <w:r>
              <w:t>Very liberal</w:t>
            </w:r>
          </w:p>
        </w:tc>
        <w:tc>
          <w:tcPr>
            <w:tcW w:w="4428" w:type="dxa"/>
          </w:tcPr>
          <w:p w14:paraId="0669D905" w14:textId="77777777" w:rsidR="008D753F" w:rsidRDefault="008D753F">
            <w:pPr>
              <w:keepNext/>
              <w:jc w:val="right"/>
              <w:rPr>
                <w:i/>
              </w:rPr>
            </w:pPr>
          </w:p>
        </w:tc>
      </w:tr>
      <w:tr w:rsidR="008D753F" w14:paraId="65799932" w14:textId="77777777">
        <w:tc>
          <w:tcPr>
            <w:tcW w:w="336" w:type="dxa"/>
          </w:tcPr>
          <w:p w14:paraId="03FE2FAE" w14:textId="77777777" w:rsidR="008D753F" w:rsidRDefault="001061C7">
            <w:pPr>
              <w:keepNext/>
            </w:pPr>
            <w:r>
              <w:rPr>
                <w:rStyle w:val="GResponseCode"/>
              </w:rPr>
              <w:t>2</w:t>
            </w:r>
          </w:p>
        </w:tc>
        <w:tc>
          <w:tcPr>
            <w:tcW w:w="361" w:type="dxa"/>
          </w:tcPr>
          <w:p w14:paraId="4977D8A3" w14:textId="77777777" w:rsidR="008D753F" w:rsidRDefault="001061C7">
            <w:pPr>
              <w:keepNext/>
            </w:pPr>
            <w:r>
              <w:t>○</w:t>
            </w:r>
          </w:p>
        </w:tc>
        <w:tc>
          <w:tcPr>
            <w:tcW w:w="3731" w:type="dxa"/>
          </w:tcPr>
          <w:p w14:paraId="15BEC86C" w14:textId="77777777" w:rsidR="008D753F" w:rsidRDefault="001061C7">
            <w:pPr>
              <w:keepNext/>
            </w:pPr>
            <w:r>
              <w:t>Liberal</w:t>
            </w:r>
          </w:p>
        </w:tc>
        <w:tc>
          <w:tcPr>
            <w:tcW w:w="4428" w:type="dxa"/>
          </w:tcPr>
          <w:p w14:paraId="531B9D97" w14:textId="77777777" w:rsidR="008D753F" w:rsidRDefault="008D753F">
            <w:pPr>
              <w:keepNext/>
              <w:jc w:val="right"/>
              <w:rPr>
                <w:i/>
              </w:rPr>
            </w:pPr>
          </w:p>
        </w:tc>
      </w:tr>
      <w:tr w:rsidR="008D753F" w14:paraId="6B329AF1" w14:textId="77777777">
        <w:tc>
          <w:tcPr>
            <w:tcW w:w="336" w:type="dxa"/>
          </w:tcPr>
          <w:p w14:paraId="04F71039" w14:textId="77777777" w:rsidR="008D753F" w:rsidRDefault="001061C7">
            <w:pPr>
              <w:keepNext/>
            </w:pPr>
            <w:r>
              <w:rPr>
                <w:rStyle w:val="GResponseCode"/>
              </w:rPr>
              <w:t>3</w:t>
            </w:r>
          </w:p>
        </w:tc>
        <w:tc>
          <w:tcPr>
            <w:tcW w:w="361" w:type="dxa"/>
          </w:tcPr>
          <w:p w14:paraId="15361441" w14:textId="77777777" w:rsidR="008D753F" w:rsidRDefault="001061C7">
            <w:pPr>
              <w:keepNext/>
            </w:pPr>
            <w:r>
              <w:t>○</w:t>
            </w:r>
          </w:p>
        </w:tc>
        <w:tc>
          <w:tcPr>
            <w:tcW w:w="3731" w:type="dxa"/>
          </w:tcPr>
          <w:p w14:paraId="56B3C845" w14:textId="77777777" w:rsidR="008D753F" w:rsidRDefault="001061C7">
            <w:pPr>
              <w:keepNext/>
            </w:pPr>
            <w:r>
              <w:t>Moderate</w:t>
            </w:r>
          </w:p>
        </w:tc>
        <w:tc>
          <w:tcPr>
            <w:tcW w:w="4428" w:type="dxa"/>
          </w:tcPr>
          <w:p w14:paraId="4A16E3EB" w14:textId="77777777" w:rsidR="008D753F" w:rsidRDefault="008D753F">
            <w:pPr>
              <w:keepNext/>
              <w:jc w:val="right"/>
              <w:rPr>
                <w:i/>
              </w:rPr>
            </w:pPr>
          </w:p>
        </w:tc>
      </w:tr>
      <w:tr w:rsidR="008D753F" w14:paraId="35BD0DAF" w14:textId="77777777">
        <w:tc>
          <w:tcPr>
            <w:tcW w:w="336" w:type="dxa"/>
          </w:tcPr>
          <w:p w14:paraId="0F6EF0F6" w14:textId="77777777" w:rsidR="008D753F" w:rsidRDefault="001061C7">
            <w:pPr>
              <w:keepNext/>
            </w:pPr>
            <w:r>
              <w:rPr>
                <w:rStyle w:val="GResponseCode"/>
              </w:rPr>
              <w:t>4</w:t>
            </w:r>
          </w:p>
        </w:tc>
        <w:tc>
          <w:tcPr>
            <w:tcW w:w="361" w:type="dxa"/>
          </w:tcPr>
          <w:p w14:paraId="2E1EC5F1" w14:textId="77777777" w:rsidR="008D753F" w:rsidRDefault="001061C7">
            <w:pPr>
              <w:keepNext/>
            </w:pPr>
            <w:r>
              <w:t>○</w:t>
            </w:r>
          </w:p>
        </w:tc>
        <w:tc>
          <w:tcPr>
            <w:tcW w:w="3731" w:type="dxa"/>
          </w:tcPr>
          <w:p w14:paraId="6D9C6758" w14:textId="77777777" w:rsidR="008D753F" w:rsidRDefault="001061C7">
            <w:pPr>
              <w:keepNext/>
            </w:pPr>
            <w:r>
              <w:t>Conservative</w:t>
            </w:r>
          </w:p>
        </w:tc>
        <w:tc>
          <w:tcPr>
            <w:tcW w:w="4428" w:type="dxa"/>
          </w:tcPr>
          <w:p w14:paraId="24358F09" w14:textId="77777777" w:rsidR="008D753F" w:rsidRDefault="008D753F">
            <w:pPr>
              <w:keepNext/>
              <w:jc w:val="right"/>
              <w:rPr>
                <w:i/>
              </w:rPr>
            </w:pPr>
          </w:p>
        </w:tc>
      </w:tr>
      <w:tr w:rsidR="008D753F" w14:paraId="5643996D" w14:textId="77777777">
        <w:tc>
          <w:tcPr>
            <w:tcW w:w="336" w:type="dxa"/>
          </w:tcPr>
          <w:p w14:paraId="30C2BC01" w14:textId="77777777" w:rsidR="008D753F" w:rsidRDefault="001061C7">
            <w:pPr>
              <w:keepNext/>
            </w:pPr>
            <w:r>
              <w:rPr>
                <w:rStyle w:val="GResponseCode"/>
              </w:rPr>
              <w:t>5</w:t>
            </w:r>
          </w:p>
        </w:tc>
        <w:tc>
          <w:tcPr>
            <w:tcW w:w="361" w:type="dxa"/>
          </w:tcPr>
          <w:p w14:paraId="39B34C81" w14:textId="77777777" w:rsidR="008D753F" w:rsidRDefault="001061C7">
            <w:pPr>
              <w:keepNext/>
            </w:pPr>
            <w:r>
              <w:t>○</w:t>
            </w:r>
          </w:p>
        </w:tc>
        <w:tc>
          <w:tcPr>
            <w:tcW w:w="3731" w:type="dxa"/>
          </w:tcPr>
          <w:p w14:paraId="2E8AB80C" w14:textId="77777777" w:rsidR="008D753F" w:rsidRDefault="001061C7">
            <w:pPr>
              <w:keepNext/>
            </w:pPr>
            <w:r>
              <w:t>Very conservative</w:t>
            </w:r>
          </w:p>
        </w:tc>
        <w:tc>
          <w:tcPr>
            <w:tcW w:w="4428" w:type="dxa"/>
          </w:tcPr>
          <w:p w14:paraId="1AC36D44" w14:textId="77777777" w:rsidR="008D753F" w:rsidRDefault="008D753F">
            <w:pPr>
              <w:keepNext/>
              <w:jc w:val="right"/>
              <w:rPr>
                <w:i/>
              </w:rPr>
            </w:pPr>
          </w:p>
        </w:tc>
      </w:tr>
      <w:tr w:rsidR="008D753F" w14:paraId="2BA12852" w14:textId="77777777">
        <w:tc>
          <w:tcPr>
            <w:tcW w:w="336" w:type="dxa"/>
          </w:tcPr>
          <w:p w14:paraId="7A61CEA0" w14:textId="77777777" w:rsidR="008D753F" w:rsidRDefault="001061C7">
            <w:pPr>
              <w:keepNext/>
            </w:pPr>
            <w:r>
              <w:rPr>
                <w:rStyle w:val="GResponseCode"/>
              </w:rPr>
              <w:t>6</w:t>
            </w:r>
          </w:p>
        </w:tc>
        <w:tc>
          <w:tcPr>
            <w:tcW w:w="361" w:type="dxa"/>
          </w:tcPr>
          <w:p w14:paraId="1540BCC6" w14:textId="77777777" w:rsidR="008D753F" w:rsidRDefault="001061C7">
            <w:pPr>
              <w:keepNext/>
            </w:pPr>
            <w:r>
              <w:t>○</w:t>
            </w:r>
          </w:p>
        </w:tc>
        <w:tc>
          <w:tcPr>
            <w:tcW w:w="3731" w:type="dxa"/>
          </w:tcPr>
          <w:p w14:paraId="6F96B9F0" w14:textId="77777777" w:rsidR="008D753F" w:rsidRDefault="001061C7">
            <w:pPr>
              <w:keepNext/>
            </w:pPr>
            <w:r>
              <w:t>Not sure</w:t>
            </w:r>
          </w:p>
        </w:tc>
        <w:tc>
          <w:tcPr>
            <w:tcW w:w="4428" w:type="dxa"/>
          </w:tcPr>
          <w:p w14:paraId="04682D5E" w14:textId="77777777" w:rsidR="008D753F" w:rsidRDefault="001061C7">
            <w:pPr>
              <w:keepNext/>
              <w:jc w:val="right"/>
              <w:rPr>
                <w:i/>
              </w:rPr>
            </w:pPr>
            <w:r>
              <w:rPr>
                <w:i/>
              </w:rPr>
              <w:t>Not randomized</w:t>
            </w:r>
          </w:p>
        </w:tc>
      </w:tr>
      <w:tr w:rsidR="008D753F" w14:paraId="3E126005" w14:textId="77777777">
        <w:tc>
          <w:tcPr>
            <w:tcW w:w="336" w:type="dxa"/>
          </w:tcPr>
          <w:p w14:paraId="60949BF7" w14:textId="77777777" w:rsidR="008D753F" w:rsidRDefault="001061C7">
            <w:pPr>
              <w:keepNext/>
            </w:pPr>
            <w:r>
              <w:rPr>
                <w:rStyle w:val="GResponseCode"/>
              </w:rPr>
              <w:t>8</w:t>
            </w:r>
          </w:p>
        </w:tc>
        <w:tc>
          <w:tcPr>
            <w:tcW w:w="361" w:type="dxa"/>
          </w:tcPr>
          <w:p w14:paraId="40304C31" w14:textId="77777777" w:rsidR="008D753F" w:rsidRDefault="008D753F">
            <w:pPr>
              <w:keepNext/>
            </w:pPr>
          </w:p>
        </w:tc>
        <w:tc>
          <w:tcPr>
            <w:tcW w:w="3731" w:type="dxa"/>
          </w:tcPr>
          <w:p w14:paraId="17E7B823" w14:textId="77777777" w:rsidR="008D753F" w:rsidRDefault="001061C7">
            <w:pPr>
              <w:pStyle w:val="GAdminOption"/>
              <w:keepNext/>
            </w:pPr>
            <w:r>
              <w:t>Skipped</w:t>
            </w:r>
          </w:p>
        </w:tc>
        <w:tc>
          <w:tcPr>
            <w:tcW w:w="4428" w:type="dxa"/>
          </w:tcPr>
          <w:p w14:paraId="2F8FE35E" w14:textId="77777777" w:rsidR="008D753F" w:rsidRDefault="008D753F">
            <w:pPr>
              <w:keepNext/>
              <w:jc w:val="right"/>
              <w:rPr>
                <w:i/>
              </w:rPr>
            </w:pPr>
          </w:p>
        </w:tc>
      </w:tr>
      <w:tr w:rsidR="008D753F" w14:paraId="47D6CAEE" w14:textId="77777777">
        <w:tc>
          <w:tcPr>
            <w:tcW w:w="336" w:type="dxa"/>
          </w:tcPr>
          <w:p w14:paraId="61FA759C" w14:textId="77777777" w:rsidR="008D753F" w:rsidRDefault="001061C7">
            <w:pPr>
              <w:keepNext/>
            </w:pPr>
            <w:r>
              <w:rPr>
                <w:rStyle w:val="GResponseCode"/>
              </w:rPr>
              <w:t>9</w:t>
            </w:r>
          </w:p>
        </w:tc>
        <w:tc>
          <w:tcPr>
            <w:tcW w:w="361" w:type="dxa"/>
          </w:tcPr>
          <w:p w14:paraId="607EBAAF" w14:textId="77777777" w:rsidR="008D753F" w:rsidRDefault="008D753F">
            <w:pPr>
              <w:keepNext/>
            </w:pPr>
          </w:p>
        </w:tc>
        <w:tc>
          <w:tcPr>
            <w:tcW w:w="3731" w:type="dxa"/>
          </w:tcPr>
          <w:p w14:paraId="78CCC3AE" w14:textId="77777777" w:rsidR="008D753F" w:rsidRDefault="001061C7">
            <w:pPr>
              <w:pStyle w:val="GAdminOption"/>
              <w:keepNext/>
            </w:pPr>
            <w:r>
              <w:t>Not Asked</w:t>
            </w:r>
          </w:p>
        </w:tc>
        <w:tc>
          <w:tcPr>
            <w:tcW w:w="4428" w:type="dxa"/>
          </w:tcPr>
          <w:p w14:paraId="627BF0EE" w14:textId="77777777" w:rsidR="008D753F" w:rsidRDefault="008D753F">
            <w:pPr>
              <w:keepNext/>
              <w:jc w:val="right"/>
              <w:rPr>
                <w:i/>
              </w:rPr>
            </w:pPr>
          </w:p>
        </w:tc>
      </w:tr>
    </w:tbl>
    <w:p w14:paraId="1633D897" w14:textId="77777777" w:rsidR="008D753F" w:rsidRDefault="008D753F">
      <w:pPr>
        <w:pStyle w:val="GQuestionSpacer"/>
      </w:pPr>
    </w:p>
    <w:p w14:paraId="5E08E14F" w14:textId="77777777" w:rsidR="008D753F" w:rsidRDefault="001061C7">
      <w:pPr>
        <w:pStyle w:val="GPage"/>
        <w:keepNext/>
      </w:pPr>
      <w:bookmarkStart w:id="205" w:name="_Toc175835952"/>
      <w:r>
        <w:t xml:space="preserve">Page: </w:t>
      </w:r>
      <w:proofErr w:type="spellStart"/>
      <w:r>
        <w:t>implicit_page_parent</w:t>
      </w:r>
      <w:bookmarkEnd w:id="205"/>
      <w:proofErr w:type="spellEnd"/>
    </w:p>
    <w:tbl>
      <w:tblPr>
        <w:tblStyle w:val="GQuestionCommonProperties"/>
        <w:tblW w:w="0" w:type="auto"/>
        <w:tblInd w:w="0" w:type="dxa"/>
        <w:tblLook w:val="04A0" w:firstRow="1" w:lastRow="0" w:firstColumn="1" w:lastColumn="0" w:noHBand="0" w:noVBand="1"/>
      </w:tblPr>
      <w:tblGrid>
        <w:gridCol w:w="1715"/>
        <w:gridCol w:w="7645"/>
      </w:tblGrid>
      <w:tr w:rsidR="008D753F" w14:paraId="0D825A0A" w14:textId="77777777">
        <w:tc>
          <w:tcPr>
            <w:tcW w:w="0" w:type="dxa"/>
            <w:shd w:val="clear" w:color="auto" w:fill="D0D0D0"/>
          </w:tcPr>
          <w:p w14:paraId="15B88658" w14:textId="77777777" w:rsidR="008D753F" w:rsidRDefault="001061C7">
            <w:pPr>
              <w:pStyle w:val="GVariableNameP"/>
              <w:keepNext/>
            </w:pPr>
            <w:r>
              <w:fldChar w:fldCharType="begin"/>
            </w:r>
            <w:r>
              <w:instrText>TC parent \\l 2 \\f a</w:instrText>
            </w:r>
            <w:r>
              <w:fldChar w:fldCharType="end"/>
            </w:r>
            <w:r>
              <w:t>parent</w:t>
            </w:r>
            <w:r>
              <w:rPr>
                <w:i/>
              </w:rPr>
              <w:t xml:space="preserve">- Show if not </w:t>
            </w:r>
            <w:proofErr w:type="spellStart"/>
            <w:proofErr w:type="gramStart"/>
            <w:r>
              <w:rPr>
                <w:i/>
              </w:rPr>
              <w:t>pdl.parent</w:t>
            </w:r>
            <w:proofErr w:type="spellEnd"/>
            <w:proofErr w:type="gramEnd"/>
            <w:r>
              <w:rPr>
                <w:i/>
              </w:rPr>
              <w:t xml:space="preserve"> or </w:t>
            </w:r>
            <w:proofErr w:type="spellStart"/>
            <w:r>
              <w:rPr>
                <w:i/>
              </w:rPr>
              <w:t>pdl.parent.last</w:t>
            </w:r>
            <w:proofErr w:type="spellEnd"/>
            <w:r>
              <w:rPr>
                <w:i/>
              </w:rPr>
              <w:t xml:space="preserve"> &gt; months(12)</w:t>
            </w:r>
          </w:p>
        </w:tc>
        <w:tc>
          <w:tcPr>
            <w:tcW w:w="0" w:type="dxa"/>
            <w:shd w:val="clear" w:color="auto" w:fill="D0D0D0"/>
            <w:vAlign w:val="bottom"/>
          </w:tcPr>
          <w:p w14:paraId="63068DFF" w14:textId="77777777" w:rsidR="008D753F" w:rsidRDefault="001061C7">
            <w:pPr>
              <w:keepNext/>
              <w:jc w:val="right"/>
            </w:pPr>
            <w:r>
              <w:t>MULTIPLE CHOICE</w:t>
            </w:r>
          </w:p>
        </w:tc>
      </w:tr>
      <w:tr w:rsidR="008D753F" w14:paraId="082EB981" w14:textId="77777777">
        <w:tc>
          <w:tcPr>
            <w:tcW w:w="8856" w:type="dxa"/>
            <w:gridSpan w:val="2"/>
            <w:shd w:val="clear" w:color="auto" w:fill="D0D0D0"/>
          </w:tcPr>
          <w:p w14:paraId="5CC4E269" w14:textId="77777777" w:rsidR="008D753F" w:rsidRDefault="001061C7">
            <w:pPr>
              <w:keepNext/>
            </w:pPr>
            <w:r>
              <w:t>Are you a parent or guardian? Please select all that apply.</w:t>
            </w:r>
          </w:p>
        </w:tc>
      </w:tr>
    </w:tbl>
    <w:p w14:paraId="038F37CC" w14:textId="77777777" w:rsidR="008D753F" w:rsidRDefault="008D753F">
      <w:pPr>
        <w:pStyle w:val="GQuestionSpacer"/>
        <w:keepNext/>
      </w:pPr>
    </w:p>
    <w:p w14:paraId="285C4DD9" w14:textId="77777777" w:rsidR="008D753F" w:rsidRDefault="001061C7">
      <w:pPr>
        <w:pStyle w:val="GWidgetOption"/>
        <w:keepNext/>
        <w:tabs>
          <w:tab w:val="left" w:pos="2160"/>
        </w:tabs>
      </w:pPr>
      <w:proofErr w:type="spellStart"/>
      <w:r>
        <w:t>pii</w:t>
      </w:r>
      <w:proofErr w:type="spellEnd"/>
      <w:r>
        <w:tab/>
        <w:t>False</w:t>
      </w:r>
    </w:p>
    <w:p w14:paraId="78235545" w14:textId="77777777" w:rsidR="008D753F" w:rsidRDefault="001061C7">
      <w:pPr>
        <w:pStyle w:val="GDefaultWidgetOption"/>
        <w:keepNext/>
        <w:tabs>
          <w:tab w:val="left" w:pos="2160"/>
        </w:tabs>
      </w:pPr>
      <w:r>
        <w:t>chart_layout</w:t>
      </w:r>
      <w:r>
        <w:tab/>
        <w:t>1</w:t>
      </w:r>
    </w:p>
    <w:p w14:paraId="7E8B374B" w14:textId="77777777" w:rsidR="008D753F" w:rsidRDefault="001061C7">
      <w:pPr>
        <w:pStyle w:val="GDefaultWidgetOption"/>
        <w:keepNext/>
        <w:tabs>
          <w:tab w:val="left" w:pos="2160"/>
        </w:tabs>
      </w:pPr>
      <w:r>
        <w:t>displaymax</w:t>
      </w:r>
      <w:r>
        <w:tab/>
      </w:r>
    </w:p>
    <w:p w14:paraId="3DD5226C" w14:textId="77777777" w:rsidR="008D753F" w:rsidRDefault="001061C7">
      <w:pPr>
        <w:pStyle w:val="GWidgetOption"/>
        <w:keepNext/>
        <w:tabs>
          <w:tab w:val="left" w:pos="2160"/>
        </w:tabs>
      </w:pPr>
      <w:proofErr w:type="spellStart"/>
      <w:r>
        <w:t>varlabel</w:t>
      </w:r>
      <w:proofErr w:type="spellEnd"/>
      <w:r>
        <w:tab/>
        <w:t>Parent of children younger or older than 18</w:t>
      </w:r>
    </w:p>
    <w:p w14:paraId="34964B8C" w14:textId="77777777" w:rsidR="008D753F" w:rsidRDefault="001061C7">
      <w:pPr>
        <w:pStyle w:val="GDefaultWidgetOption"/>
        <w:keepNext/>
        <w:tabs>
          <w:tab w:val="left" w:pos="2160"/>
        </w:tabs>
      </w:pPr>
      <w:r>
        <w:t>topic</w:t>
      </w:r>
      <w:r>
        <w:tab/>
      </w:r>
    </w:p>
    <w:p w14:paraId="04DD0A30" w14:textId="77777777" w:rsidR="008D753F" w:rsidRDefault="001061C7">
      <w:pPr>
        <w:pStyle w:val="GDefaultWidgetOption"/>
        <w:keepNext/>
        <w:tabs>
          <w:tab w:val="left" w:pos="2160"/>
        </w:tabs>
      </w:pPr>
      <w:r>
        <w:t>chart_color</w:t>
      </w:r>
      <w:r>
        <w:tab/>
        <w:t>green</w:t>
      </w:r>
    </w:p>
    <w:p w14:paraId="2EDC7C20" w14:textId="77777777" w:rsidR="008D753F" w:rsidRDefault="001061C7">
      <w:pPr>
        <w:pStyle w:val="GDefaultWidgetOption"/>
        <w:keepNext/>
        <w:tabs>
          <w:tab w:val="left" w:pos="2160"/>
        </w:tabs>
      </w:pPr>
      <w:r>
        <w:t>chart_type</w:t>
      </w:r>
      <w:r>
        <w:tab/>
        <w:t>bar</w:t>
      </w:r>
    </w:p>
    <w:p w14:paraId="5B92A34D" w14:textId="77777777" w:rsidR="008D753F" w:rsidRDefault="001061C7">
      <w:pPr>
        <w:pStyle w:val="GDefaultWidgetOption"/>
        <w:keepNext/>
        <w:tabs>
          <w:tab w:val="left" w:pos="2160"/>
        </w:tabs>
      </w:pPr>
      <w:r>
        <w:t>crossbreak</w:t>
      </w:r>
      <w:r>
        <w:tab/>
        <w:t>Total</w:t>
      </w:r>
    </w:p>
    <w:p w14:paraId="238FAC59" w14:textId="77777777" w:rsidR="008D753F" w:rsidRDefault="001061C7">
      <w:pPr>
        <w:pStyle w:val="GDefaultWidgetOption"/>
        <w:keepNext/>
        <w:tabs>
          <w:tab w:val="left" w:pos="2160"/>
        </w:tabs>
      </w:pPr>
      <w:r>
        <w:t>wrap</w:t>
      </w:r>
      <w:r>
        <w:tab/>
        <w:t>True</w:t>
      </w:r>
    </w:p>
    <w:p w14:paraId="59D390F9" w14:textId="77777777" w:rsidR="008D753F" w:rsidRDefault="001061C7">
      <w:pPr>
        <w:pStyle w:val="GDefaultWidgetOption"/>
        <w:keepNext/>
        <w:tabs>
          <w:tab w:val="left" w:pos="2160"/>
        </w:tabs>
      </w:pPr>
      <w:r>
        <w:t>required_text</w:t>
      </w:r>
      <w:r>
        <w:tab/>
        <w:t>Please choose an answer</w:t>
      </w:r>
    </w:p>
    <w:p w14:paraId="246D749A" w14:textId="77777777" w:rsidR="008D753F" w:rsidRDefault="001061C7">
      <w:pPr>
        <w:pStyle w:val="GDefaultWidgetOption"/>
        <w:keepNext/>
        <w:tabs>
          <w:tab w:val="left" w:pos="2160"/>
        </w:tabs>
      </w:pPr>
      <w:r>
        <w:t>min_columns</w:t>
      </w:r>
      <w:r>
        <w:tab/>
        <w:t>1</w:t>
      </w:r>
    </w:p>
    <w:p w14:paraId="161F111D" w14:textId="77777777" w:rsidR="008D753F" w:rsidRDefault="001061C7">
      <w:pPr>
        <w:pStyle w:val="GDefaultWidgetOption"/>
        <w:keepNext/>
        <w:tabs>
          <w:tab w:val="left" w:pos="2160"/>
        </w:tabs>
      </w:pPr>
      <w:r>
        <w:t>min</w:t>
      </w:r>
      <w:r>
        <w:tab/>
      </w:r>
    </w:p>
    <w:p w14:paraId="40E03EDB" w14:textId="77777777" w:rsidR="008D753F" w:rsidRDefault="001061C7">
      <w:pPr>
        <w:pStyle w:val="GDefaultWidgetOption"/>
        <w:keepNext/>
        <w:tabs>
          <w:tab w:val="left" w:pos="2160"/>
        </w:tabs>
      </w:pPr>
      <w:r>
        <w:t>sample_type</w:t>
      </w:r>
      <w:r>
        <w:tab/>
      </w:r>
    </w:p>
    <w:p w14:paraId="75D82FAC" w14:textId="77777777" w:rsidR="008D753F" w:rsidRDefault="001061C7">
      <w:pPr>
        <w:pStyle w:val="GDefaultWidgetOption"/>
        <w:keepNext/>
        <w:tabs>
          <w:tab w:val="left" w:pos="2160"/>
        </w:tabs>
      </w:pPr>
      <w:r>
        <w:t>access</w:t>
      </w:r>
      <w:r>
        <w:tab/>
      </w:r>
    </w:p>
    <w:p w14:paraId="01A9CAB5" w14:textId="77777777" w:rsidR="008D753F" w:rsidRDefault="001061C7">
      <w:pPr>
        <w:pStyle w:val="GDefaultWidgetOption"/>
        <w:keepNext/>
        <w:tabs>
          <w:tab w:val="left" w:pos="2160"/>
        </w:tabs>
      </w:pPr>
      <w:r>
        <w:t>autoadvance</w:t>
      </w:r>
      <w:r>
        <w:tab/>
        <w:t>False</w:t>
      </w:r>
    </w:p>
    <w:p w14:paraId="69D2208C" w14:textId="77777777" w:rsidR="008D753F" w:rsidRDefault="001061C7">
      <w:pPr>
        <w:pStyle w:val="GDefaultWidgetOption"/>
        <w:keepNext/>
        <w:tabs>
          <w:tab w:val="left" w:pos="2160"/>
        </w:tabs>
      </w:pPr>
      <w:r>
        <w:t>columns</w:t>
      </w:r>
      <w:r>
        <w:tab/>
        <w:t>1</w:t>
      </w:r>
    </w:p>
    <w:p w14:paraId="3D378DCD" w14:textId="77777777" w:rsidR="008D753F" w:rsidRDefault="001061C7">
      <w:pPr>
        <w:pStyle w:val="GDefaultWidgetOption"/>
        <w:keepNext/>
        <w:tabs>
          <w:tab w:val="left" w:pos="2160"/>
        </w:tabs>
      </w:pPr>
      <w:r>
        <w:t>filter_text</w:t>
      </w:r>
      <w:r>
        <w:tab/>
      </w:r>
    </w:p>
    <w:p w14:paraId="1747C8D8" w14:textId="77777777" w:rsidR="008D753F" w:rsidRDefault="001061C7">
      <w:pPr>
        <w:pStyle w:val="GDefaultWidgetOption"/>
        <w:keepNext/>
        <w:tabs>
          <w:tab w:val="left" w:pos="2160"/>
        </w:tabs>
      </w:pPr>
      <w:r>
        <w:t>as_banner</w:t>
      </w:r>
      <w:r>
        <w:tab/>
        <w:t>False</w:t>
      </w:r>
    </w:p>
    <w:p w14:paraId="37F0B201" w14:textId="77777777" w:rsidR="008D753F" w:rsidRDefault="001061C7">
      <w:pPr>
        <w:pStyle w:val="GDefaultWidgetOption"/>
        <w:keepNext/>
        <w:tabs>
          <w:tab w:val="left" w:pos="2160"/>
        </w:tabs>
      </w:pPr>
      <w:r>
        <w:t>description</w:t>
      </w:r>
      <w:r>
        <w:tab/>
      </w:r>
    </w:p>
    <w:p w14:paraId="27E9984C" w14:textId="77777777" w:rsidR="008D753F" w:rsidRDefault="001061C7">
      <w:pPr>
        <w:pStyle w:val="GDefaultWidgetOption"/>
        <w:keepNext/>
        <w:tabs>
          <w:tab w:val="left" w:pos="2160"/>
        </w:tabs>
      </w:pPr>
      <w:r>
        <w:t>spd_category</w:t>
      </w:r>
      <w:r>
        <w:tab/>
      </w:r>
    </w:p>
    <w:p w14:paraId="47845D79" w14:textId="77777777" w:rsidR="008D753F" w:rsidRDefault="001061C7">
      <w:pPr>
        <w:pStyle w:val="GWidgetOption"/>
        <w:keepNext/>
        <w:tabs>
          <w:tab w:val="left" w:pos="2160"/>
        </w:tabs>
      </w:pPr>
      <w:r>
        <w:t>tags</w:t>
      </w:r>
      <w:r>
        <w:tab/>
      </w:r>
    </w:p>
    <w:p w14:paraId="3C02B7D6" w14:textId="77777777" w:rsidR="008D753F" w:rsidRDefault="001061C7">
      <w:pPr>
        <w:pStyle w:val="GDefaultWidgetOption"/>
        <w:keepNext/>
        <w:tabs>
          <w:tab w:val="left" w:pos="2160"/>
        </w:tabs>
      </w:pPr>
      <w:r>
        <w:t>max</w:t>
      </w:r>
      <w:r>
        <w:tab/>
      </w:r>
    </w:p>
    <w:p w14:paraId="4F534E27" w14:textId="77777777" w:rsidR="008D753F" w:rsidRDefault="001061C7">
      <w:pPr>
        <w:pStyle w:val="GDefaultWidgetOption"/>
        <w:keepNext/>
        <w:tabs>
          <w:tab w:val="left" w:pos="2160"/>
        </w:tabs>
      </w:pPr>
      <w:r>
        <w:t>exactly</w:t>
      </w:r>
      <w:r>
        <w:tab/>
      </w:r>
    </w:p>
    <w:p w14:paraId="49EA1DF6" w14:textId="77777777" w:rsidR="008D753F" w:rsidRDefault="001061C7">
      <w:pPr>
        <w:pStyle w:val="GDefaultWidgetOption"/>
        <w:keepNext/>
        <w:tabs>
          <w:tab w:val="left" w:pos="2160"/>
        </w:tabs>
      </w:pPr>
      <w:r>
        <w:t>horizontal</w:t>
      </w:r>
      <w:r>
        <w:tab/>
        <w:t>False</w:t>
      </w:r>
    </w:p>
    <w:p w14:paraId="358C4082" w14:textId="77777777" w:rsidR="008D753F" w:rsidRDefault="001061C7">
      <w:pPr>
        <w:pStyle w:val="GDefaultWidgetOption"/>
        <w:keepNext/>
        <w:tabs>
          <w:tab w:val="left" w:pos="2160"/>
        </w:tabs>
      </w:pPr>
      <w:r>
        <w:t>grid_chart_type</w:t>
      </w:r>
      <w:r>
        <w:tab/>
        <w:t>stacked_bar</w:t>
      </w:r>
    </w:p>
    <w:p w14:paraId="60938268" w14:textId="77777777" w:rsidR="008D753F" w:rsidRDefault="001061C7">
      <w:pPr>
        <w:pStyle w:val="GDefaultWidgetOption"/>
        <w:keepNext/>
        <w:tabs>
          <w:tab w:val="left" w:pos="2160"/>
        </w:tabs>
      </w:pPr>
      <w:r>
        <w:t>sort_order</w:t>
      </w:r>
      <w:r>
        <w:tab/>
        <w:t>none</w:t>
      </w:r>
    </w:p>
    <w:p w14:paraId="15FEBF0D" w14:textId="77777777" w:rsidR="008D753F" w:rsidRDefault="001061C7">
      <w:pPr>
        <w:pStyle w:val="GDefaultWidgetOption"/>
        <w:keepNext/>
        <w:tabs>
          <w:tab w:val="left" w:pos="2160"/>
        </w:tabs>
      </w:pPr>
      <w:r>
        <w:t>sample</w:t>
      </w:r>
      <w:r>
        <w:tab/>
      </w:r>
    </w:p>
    <w:p w14:paraId="68F42572" w14:textId="77777777" w:rsidR="008D753F" w:rsidRDefault="001061C7">
      <w:pPr>
        <w:pStyle w:val="GDefaultWidgetOption"/>
        <w:keepNext/>
        <w:tabs>
          <w:tab w:val="left" w:pos="2160"/>
        </w:tabs>
      </w:pPr>
      <w:r>
        <w:t>slide_title</w:t>
      </w:r>
      <w:r>
        <w:tab/>
      </w:r>
    </w:p>
    <w:p w14:paraId="794D6A71" w14:textId="77777777" w:rsidR="008D753F" w:rsidRDefault="001061C7">
      <w:pPr>
        <w:pStyle w:val="GDefaultWidgetOption"/>
        <w:keepNext/>
        <w:tabs>
          <w:tab w:val="left" w:pos="2160"/>
        </w:tabs>
      </w:pPr>
      <w:r>
        <w:t>set_active</w:t>
      </w:r>
      <w:r>
        <w:tab/>
      </w:r>
    </w:p>
    <w:p w14:paraId="29F95DB3" w14:textId="77777777" w:rsidR="008D753F" w:rsidRDefault="001061C7">
      <w:pPr>
        <w:pStyle w:val="GDefaultWidgetOption"/>
        <w:keepNext/>
        <w:tabs>
          <w:tab w:val="left" w:pos="2160"/>
        </w:tabs>
      </w:pPr>
      <w:r>
        <w:t>required</w:t>
      </w:r>
      <w:r>
        <w:tab/>
        <w:t>NONE</w:t>
      </w:r>
    </w:p>
    <w:p w14:paraId="5E8C5E0A" w14:textId="77777777" w:rsidR="008D753F" w:rsidRDefault="001061C7">
      <w:pPr>
        <w:pStyle w:val="GDefaultWidgetOption"/>
        <w:keepNext/>
        <w:tabs>
          <w:tab w:val="left" w:pos="2160"/>
        </w:tabs>
      </w:pPr>
      <w:r>
        <w:t>mask</w:t>
      </w:r>
      <w:r>
        <w:tab/>
      </w:r>
    </w:p>
    <w:p w14:paraId="4A008072" w14:textId="77777777" w:rsidR="008D753F" w:rsidRDefault="001061C7">
      <w:pPr>
        <w:pStyle w:val="GDefaultWidgetOption"/>
        <w:keepNext/>
        <w:tabs>
          <w:tab w:val="left" w:pos="2160"/>
        </w:tabs>
      </w:pPr>
      <w:r>
        <w:t>custom_order</w:t>
      </w:r>
      <w:r>
        <w:tab/>
      </w:r>
    </w:p>
    <w:p w14:paraId="104C74F3" w14:textId="77777777" w:rsidR="008D753F" w:rsidRDefault="001061C7">
      <w:pPr>
        <w:pStyle w:val="GDefaultWidgetOption"/>
        <w:keepNext/>
        <w:tabs>
          <w:tab w:val="left" w:pos="2160"/>
        </w:tabs>
      </w:pPr>
      <w:r>
        <w:t>client</w:t>
      </w:r>
      <w:r>
        <w:tab/>
      </w:r>
    </w:p>
    <w:p w14:paraId="602F5874"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09CC156" w14:textId="77777777">
        <w:tc>
          <w:tcPr>
            <w:tcW w:w="336" w:type="dxa"/>
          </w:tcPr>
          <w:p w14:paraId="1361539A" w14:textId="77777777" w:rsidR="008D753F" w:rsidRDefault="001061C7">
            <w:pPr>
              <w:keepNext/>
            </w:pPr>
            <w:r>
              <w:rPr>
                <w:rStyle w:val="GResponseCode"/>
              </w:rPr>
              <w:t>1</w:t>
            </w:r>
          </w:p>
        </w:tc>
        <w:tc>
          <w:tcPr>
            <w:tcW w:w="361" w:type="dxa"/>
          </w:tcPr>
          <w:p w14:paraId="17D0FF48" w14:textId="77777777" w:rsidR="008D753F" w:rsidRDefault="001061C7">
            <w:pPr>
              <w:keepNext/>
            </w:pPr>
            <w:r>
              <w:t>□</w:t>
            </w:r>
          </w:p>
        </w:tc>
        <w:tc>
          <w:tcPr>
            <w:tcW w:w="3731" w:type="dxa"/>
          </w:tcPr>
          <w:p w14:paraId="47DE39CF" w14:textId="77777777" w:rsidR="008D753F" w:rsidRDefault="001061C7">
            <w:pPr>
              <w:keepNext/>
            </w:pPr>
            <w:r>
              <w:t>Yes, of at least one child younger than 18 years old</w:t>
            </w:r>
          </w:p>
        </w:tc>
        <w:tc>
          <w:tcPr>
            <w:tcW w:w="4428" w:type="dxa"/>
          </w:tcPr>
          <w:p w14:paraId="335C8D12" w14:textId="77777777" w:rsidR="008D753F" w:rsidRDefault="008D753F">
            <w:pPr>
              <w:keepNext/>
              <w:jc w:val="right"/>
              <w:rPr>
                <w:i/>
              </w:rPr>
            </w:pPr>
          </w:p>
        </w:tc>
      </w:tr>
      <w:tr w:rsidR="008D753F" w14:paraId="3207BD03" w14:textId="77777777">
        <w:tc>
          <w:tcPr>
            <w:tcW w:w="336" w:type="dxa"/>
          </w:tcPr>
          <w:p w14:paraId="18B1B2E5" w14:textId="77777777" w:rsidR="008D753F" w:rsidRDefault="001061C7">
            <w:pPr>
              <w:keepNext/>
            </w:pPr>
            <w:r>
              <w:rPr>
                <w:rStyle w:val="GResponseCode"/>
              </w:rPr>
              <w:t>2</w:t>
            </w:r>
          </w:p>
        </w:tc>
        <w:tc>
          <w:tcPr>
            <w:tcW w:w="361" w:type="dxa"/>
          </w:tcPr>
          <w:p w14:paraId="7428CCF0" w14:textId="77777777" w:rsidR="008D753F" w:rsidRDefault="001061C7">
            <w:pPr>
              <w:keepNext/>
            </w:pPr>
            <w:r>
              <w:t>□</w:t>
            </w:r>
          </w:p>
        </w:tc>
        <w:tc>
          <w:tcPr>
            <w:tcW w:w="3731" w:type="dxa"/>
          </w:tcPr>
          <w:p w14:paraId="5C4AFF0C" w14:textId="77777777" w:rsidR="008D753F" w:rsidRDefault="001061C7">
            <w:pPr>
              <w:keepNext/>
            </w:pPr>
            <w:r>
              <w:t>Yes, of at least one child 18 years old or older</w:t>
            </w:r>
          </w:p>
        </w:tc>
        <w:tc>
          <w:tcPr>
            <w:tcW w:w="4428" w:type="dxa"/>
          </w:tcPr>
          <w:p w14:paraId="44274826" w14:textId="77777777" w:rsidR="008D753F" w:rsidRDefault="008D753F">
            <w:pPr>
              <w:keepNext/>
              <w:jc w:val="right"/>
              <w:rPr>
                <w:i/>
              </w:rPr>
            </w:pPr>
          </w:p>
        </w:tc>
      </w:tr>
      <w:tr w:rsidR="008D753F" w14:paraId="2F7F1C11" w14:textId="77777777">
        <w:tc>
          <w:tcPr>
            <w:tcW w:w="336" w:type="dxa"/>
          </w:tcPr>
          <w:p w14:paraId="6DEAE272" w14:textId="77777777" w:rsidR="008D753F" w:rsidRDefault="001061C7">
            <w:pPr>
              <w:keepNext/>
            </w:pPr>
            <w:r>
              <w:rPr>
                <w:rStyle w:val="GResponseCode"/>
              </w:rPr>
              <w:t>97</w:t>
            </w:r>
          </w:p>
        </w:tc>
        <w:tc>
          <w:tcPr>
            <w:tcW w:w="361" w:type="dxa"/>
          </w:tcPr>
          <w:p w14:paraId="66FE1EC1" w14:textId="77777777" w:rsidR="008D753F" w:rsidRDefault="001061C7">
            <w:pPr>
              <w:keepNext/>
            </w:pPr>
            <w:r>
              <w:t>□</w:t>
            </w:r>
          </w:p>
        </w:tc>
        <w:tc>
          <w:tcPr>
            <w:tcW w:w="3731" w:type="dxa"/>
          </w:tcPr>
          <w:p w14:paraId="3DEECF2B" w14:textId="77777777" w:rsidR="008D753F" w:rsidRDefault="001061C7">
            <w:pPr>
              <w:keepNext/>
            </w:pPr>
            <w:r>
              <w:t xml:space="preserve">No, I am neither a parent </w:t>
            </w:r>
            <w:proofErr w:type="gramStart"/>
            <w:r>
              <w:t>or</w:t>
            </w:r>
            <w:proofErr w:type="gramEnd"/>
            <w:r>
              <w:t xml:space="preserve"> guardian</w:t>
            </w:r>
          </w:p>
        </w:tc>
        <w:tc>
          <w:tcPr>
            <w:tcW w:w="4428" w:type="dxa"/>
          </w:tcPr>
          <w:p w14:paraId="0D8E8488" w14:textId="77777777" w:rsidR="008D753F" w:rsidRDefault="001061C7">
            <w:pPr>
              <w:keepNext/>
              <w:jc w:val="right"/>
              <w:rPr>
                <w:i/>
              </w:rPr>
            </w:pPr>
            <w:r>
              <w:rPr>
                <w:i/>
              </w:rPr>
              <w:t>Exclude other punches</w:t>
            </w:r>
          </w:p>
        </w:tc>
      </w:tr>
    </w:tbl>
    <w:p w14:paraId="3A6476AB" w14:textId="77777777" w:rsidR="008D753F" w:rsidRDefault="008D753F">
      <w:pPr>
        <w:pStyle w:val="GQuestionSpacer"/>
      </w:pPr>
    </w:p>
    <w:p w14:paraId="3B294454" w14:textId="77777777" w:rsidR="008D753F" w:rsidRDefault="001061C7">
      <w:pPr>
        <w:pStyle w:val="GPage"/>
        <w:keepNext/>
      </w:pPr>
      <w:bookmarkStart w:id="206" w:name="_Toc175835953"/>
      <w:r>
        <w:lastRenderedPageBreak/>
        <w:t>Page: implicit_page_child18</w:t>
      </w:r>
      <w:bookmarkEnd w:id="206"/>
    </w:p>
    <w:tbl>
      <w:tblPr>
        <w:tblStyle w:val="GQuestionCommonProperties"/>
        <w:tblW w:w="0" w:type="auto"/>
        <w:tblInd w:w="0" w:type="dxa"/>
        <w:tblLook w:val="04A0" w:firstRow="1" w:lastRow="0" w:firstColumn="1" w:lastColumn="0" w:noHBand="0" w:noVBand="1"/>
      </w:tblPr>
      <w:tblGrid>
        <w:gridCol w:w="925"/>
        <w:gridCol w:w="8435"/>
      </w:tblGrid>
      <w:tr w:rsidR="008D753F" w14:paraId="725C0E47" w14:textId="77777777">
        <w:tc>
          <w:tcPr>
            <w:tcW w:w="0" w:type="dxa"/>
            <w:shd w:val="clear" w:color="auto" w:fill="D0D0D0"/>
          </w:tcPr>
          <w:p w14:paraId="392F2BEC" w14:textId="77777777" w:rsidR="008D753F" w:rsidRDefault="001061C7">
            <w:pPr>
              <w:pStyle w:val="GVariableNameP"/>
              <w:keepNext/>
            </w:pPr>
            <w:r>
              <w:fldChar w:fldCharType="begin"/>
            </w:r>
            <w:r>
              <w:instrText>TC child18 \\l 2 \\f a</w:instrText>
            </w:r>
            <w:r>
              <w:fldChar w:fldCharType="end"/>
            </w:r>
            <w:r>
              <w:t>child18</w:t>
            </w:r>
            <w:r>
              <w:rPr>
                <w:i/>
              </w:rPr>
              <w:t>- Show if 0</w:t>
            </w:r>
          </w:p>
        </w:tc>
        <w:tc>
          <w:tcPr>
            <w:tcW w:w="0" w:type="dxa"/>
            <w:shd w:val="clear" w:color="auto" w:fill="D0D0D0"/>
            <w:vAlign w:val="bottom"/>
          </w:tcPr>
          <w:p w14:paraId="61B4DBAB" w14:textId="77777777" w:rsidR="008D753F" w:rsidRDefault="001061C7">
            <w:pPr>
              <w:keepNext/>
              <w:jc w:val="right"/>
            </w:pPr>
            <w:r>
              <w:t>SINGLE CHOICE</w:t>
            </w:r>
          </w:p>
        </w:tc>
      </w:tr>
      <w:tr w:rsidR="008D753F" w14:paraId="25C69256" w14:textId="77777777">
        <w:tc>
          <w:tcPr>
            <w:tcW w:w="8856" w:type="dxa"/>
            <w:gridSpan w:val="2"/>
            <w:shd w:val="clear" w:color="auto" w:fill="D0D0D0"/>
          </w:tcPr>
          <w:p w14:paraId="509CADDB" w14:textId="77777777" w:rsidR="008D753F" w:rsidRDefault="001061C7">
            <w:pPr>
              <w:keepNext/>
            </w:pPr>
            <w:r>
              <w:t>Are you the parent or guardian of any children under the age of 18?</w:t>
            </w:r>
          </w:p>
        </w:tc>
      </w:tr>
    </w:tbl>
    <w:p w14:paraId="4DE8B6AC" w14:textId="77777777" w:rsidR="008D753F" w:rsidRDefault="008D753F">
      <w:pPr>
        <w:pStyle w:val="GQuestionSpacer"/>
        <w:keepNext/>
      </w:pPr>
    </w:p>
    <w:p w14:paraId="73B4BE9F" w14:textId="77777777" w:rsidR="008D753F" w:rsidRDefault="001061C7">
      <w:pPr>
        <w:pStyle w:val="GWidgetOption"/>
        <w:keepNext/>
        <w:tabs>
          <w:tab w:val="left" w:pos="2160"/>
        </w:tabs>
      </w:pPr>
      <w:proofErr w:type="spellStart"/>
      <w:r>
        <w:t>pii</w:t>
      </w:r>
      <w:proofErr w:type="spellEnd"/>
      <w:r>
        <w:tab/>
        <w:t>False</w:t>
      </w:r>
    </w:p>
    <w:p w14:paraId="7801C74E" w14:textId="77777777" w:rsidR="008D753F" w:rsidRDefault="001061C7">
      <w:pPr>
        <w:pStyle w:val="GDefaultWidgetOption"/>
        <w:keepNext/>
        <w:tabs>
          <w:tab w:val="left" w:pos="2160"/>
        </w:tabs>
      </w:pPr>
      <w:r>
        <w:t>chart_layout</w:t>
      </w:r>
      <w:r>
        <w:tab/>
        <w:t>1</w:t>
      </w:r>
    </w:p>
    <w:p w14:paraId="7747EA9A" w14:textId="77777777" w:rsidR="008D753F" w:rsidRDefault="001061C7">
      <w:pPr>
        <w:pStyle w:val="GWidgetOption"/>
        <w:keepNext/>
        <w:tabs>
          <w:tab w:val="left" w:pos="2160"/>
        </w:tabs>
      </w:pPr>
      <w:proofErr w:type="spellStart"/>
      <w:r>
        <w:t>varlabel</w:t>
      </w:r>
      <w:proofErr w:type="spellEnd"/>
      <w:r>
        <w:tab/>
        <w:t>Children under the age of 18</w:t>
      </w:r>
    </w:p>
    <w:p w14:paraId="1D000C1C" w14:textId="77777777" w:rsidR="008D753F" w:rsidRDefault="001061C7">
      <w:pPr>
        <w:pStyle w:val="GDefaultWidgetOption"/>
        <w:keepNext/>
        <w:tabs>
          <w:tab w:val="left" w:pos="2160"/>
        </w:tabs>
      </w:pPr>
      <w:r>
        <w:t>topic</w:t>
      </w:r>
      <w:r>
        <w:tab/>
      </w:r>
    </w:p>
    <w:p w14:paraId="25DD52E2" w14:textId="77777777" w:rsidR="008D753F" w:rsidRDefault="001061C7">
      <w:pPr>
        <w:pStyle w:val="GDefaultWidgetOption"/>
        <w:keepNext/>
        <w:tabs>
          <w:tab w:val="left" w:pos="2160"/>
        </w:tabs>
      </w:pPr>
      <w:r>
        <w:t>chart_color</w:t>
      </w:r>
      <w:r>
        <w:tab/>
        <w:t>green</w:t>
      </w:r>
    </w:p>
    <w:p w14:paraId="36C1713C" w14:textId="77777777" w:rsidR="008D753F" w:rsidRDefault="001061C7">
      <w:pPr>
        <w:pStyle w:val="GDefaultWidgetOption"/>
        <w:keepNext/>
        <w:tabs>
          <w:tab w:val="left" w:pos="2160"/>
        </w:tabs>
      </w:pPr>
      <w:r>
        <w:t>chart_type</w:t>
      </w:r>
      <w:r>
        <w:tab/>
        <w:t>bar</w:t>
      </w:r>
    </w:p>
    <w:p w14:paraId="3621C910" w14:textId="77777777" w:rsidR="008D753F" w:rsidRDefault="001061C7">
      <w:pPr>
        <w:pStyle w:val="GDefaultWidgetOption"/>
        <w:keepNext/>
        <w:tabs>
          <w:tab w:val="left" w:pos="2160"/>
        </w:tabs>
      </w:pPr>
      <w:r>
        <w:t>crossbreak</w:t>
      </w:r>
      <w:r>
        <w:tab/>
        <w:t>Total</w:t>
      </w:r>
    </w:p>
    <w:p w14:paraId="492B427A" w14:textId="77777777" w:rsidR="008D753F" w:rsidRDefault="001061C7">
      <w:pPr>
        <w:pStyle w:val="GDefaultWidgetOption"/>
        <w:keepNext/>
        <w:tabs>
          <w:tab w:val="left" w:pos="2160"/>
        </w:tabs>
      </w:pPr>
      <w:r>
        <w:t>wrap</w:t>
      </w:r>
      <w:r>
        <w:tab/>
        <w:t>True</w:t>
      </w:r>
    </w:p>
    <w:p w14:paraId="1BA23018" w14:textId="77777777" w:rsidR="008D753F" w:rsidRDefault="001061C7">
      <w:pPr>
        <w:pStyle w:val="GDefaultWidgetOption"/>
        <w:keepNext/>
        <w:tabs>
          <w:tab w:val="left" w:pos="2160"/>
        </w:tabs>
      </w:pPr>
      <w:r>
        <w:t>is_rating</w:t>
      </w:r>
      <w:r>
        <w:tab/>
        <w:t>False</w:t>
      </w:r>
    </w:p>
    <w:p w14:paraId="381BC02B" w14:textId="77777777" w:rsidR="008D753F" w:rsidRDefault="001061C7">
      <w:pPr>
        <w:pStyle w:val="GDefaultWidgetOption"/>
        <w:keepNext/>
        <w:tabs>
          <w:tab w:val="left" w:pos="2160"/>
        </w:tabs>
      </w:pPr>
      <w:r>
        <w:t>required_text</w:t>
      </w:r>
      <w:r>
        <w:tab/>
        <w:t>Please choose an answer</w:t>
      </w:r>
    </w:p>
    <w:p w14:paraId="1BA7F4FC" w14:textId="77777777" w:rsidR="008D753F" w:rsidRDefault="001061C7">
      <w:pPr>
        <w:pStyle w:val="GDefaultWidgetOption"/>
        <w:keepNext/>
        <w:tabs>
          <w:tab w:val="left" w:pos="2160"/>
        </w:tabs>
      </w:pPr>
      <w:r>
        <w:t>min_columns</w:t>
      </w:r>
      <w:r>
        <w:tab/>
        <w:t>1</w:t>
      </w:r>
    </w:p>
    <w:p w14:paraId="156E2657" w14:textId="77777777" w:rsidR="008D753F" w:rsidRDefault="001061C7">
      <w:pPr>
        <w:pStyle w:val="GDefaultWidgetOption"/>
        <w:keepNext/>
        <w:tabs>
          <w:tab w:val="left" w:pos="2160"/>
        </w:tabs>
      </w:pPr>
      <w:r>
        <w:t>sample_type</w:t>
      </w:r>
      <w:r>
        <w:tab/>
      </w:r>
    </w:p>
    <w:p w14:paraId="3DC19353" w14:textId="77777777" w:rsidR="008D753F" w:rsidRDefault="001061C7">
      <w:pPr>
        <w:pStyle w:val="GDefaultWidgetOption"/>
        <w:keepNext/>
        <w:tabs>
          <w:tab w:val="left" w:pos="2160"/>
        </w:tabs>
      </w:pPr>
      <w:r>
        <w:t>access</w:t>
      </w:r>
      <w:r>
        <w:tab/>
      </w:r>
    </w:p>
    <w:p w14:paraId="463DA813" w14:textId="77777777" w:rsidR="008D753F" w:rsidRDefault="001061C7">
      <w:pPr>
        <w:pStyle w:val="GDefaultWidgetOption"/>
        <w:keepNext/>
        <w:tabs>
          <w:tab w:val="left" w:pos="2160"/>
        </w:tabs>
      </w:pPr>
      <w:r>
        <w:t>autoadvance</w:t>
      </w:r>
      <w:r>
        <w:tab/>
        <w:t>False</w:t>
      </w:r>
    </w:p>
    <w:p w14:paraId="4665C156" w14:textId="77777777" w:rsidR="008D753F" w:rsidRDefault="001061C7">
      <w:pPr>
        <w:pStyle w:val="GDefaultWidgetOption"/>
        <w:keepNext/>
        <w:tabs>
          <w:tab w:val="left" w:pos="2160"/>
        </w:tabs>
      </w:pPr>
      <w:r>
        <w:t>columns</w:t>
      </w:r>
      <w:r>
        <w:tab/>
        <w:t>1</w:t>
      </w:r>
    </w:p>
    <w:p w14:paraId="48B6D150" w14:textId="77777777" w:rsidR="008D753F" w:rsidRDefault="001061C7">
      <w:pPr>
        <w:pStyle w:val="GDefaultWidgetOption"/>
        <w:keepNext/>
        <w:tabs>
          <w:tab w:val="left" w:pos="2160"/>
        </w:tabs>
      </w:pPr>
      <w:r>
        <w:t>widget</w:t>
      </w:r>
      <w:r>
        <w:tab/>
      </w:r>
    </w:p>
    <w:p w14:paraId="2888D86F" w14:textId="77777777" w:rsidR="008D753F" w:rsidRDefault="001061C7">
      <w:pPr>
        <w:pStyle w:val="GDefaultWidgetOption"/>
        <w:keepNext/>
        <w:tabs>
          <w:tab w:val="left" w:pos="2160"/>
        </w:tabs>
      </w:pPr>
      <w:r>
        <w:t>filter_text</w:t>
      </w:r>
      <w:r>
        <w:tab/>
      </w:r>
    </w:p>
    <w:p w14:paraId="24E3E328" w14:textId="77777777" w:rsidR="008D753F" w:rsidRDefault="001061C7">
      <w:pPr>
        <w:pStyle w:val="GDefaultWidgetOption"/>
        <w:keepNext/>
        <w:tabs>
          <w:tab w:val="left" w:pos="2160"/>
        </w:tabs>
      </w:pPr>
      <w:r>
        <w:t>as_banner</w:t>
      </w:r>
      <w:r>
        <w:tab/>
        <w:t>False</w:t>
      </w:r>
    </w:p>
    <w:p w14:paraId="558E3E49" w14:textId="77777777" w:rsidR="008D753F" w:rsidRDefault="001061C7">
      <w:pPr>
        <w:pStyle w:val="GDefaultWidgetOption"/>
        <w:keepNext/>
        <w:tabs>
          <w:tab w:val="left" w:pos="2160"/>
        </w:tabs>
      </w:pPr>
      <w:r>
        <w:t>description</w:t>
      </w:r>
      <w:r>
        <w:tab/>
      </w:r>
    </w:p>
    <w:p w14:paraId="4CF85EAB" w14:textId="77777777" w:rsidR="008D753F" w:rsidRDefault="001061C7">
      <w:pPr>
        <w:pStyle w:val="GDefaultWidgetOption"/>
        <w:keepNext/>
        <w:tabs>
          <w:tab w:val="left" w:pos="2160"/>
        </w:tabs>
      </w:pPr>
      <w:r>
        <w:t>spd_category</w:t>
      </w:r>
      <w:r>
        <w:tab/>
      </w:r>
    </w:p>
    <w:p w14:paraId="6F54B264" w14:textId="77777777" w:rsidR="008D753F" w:rsidRDefault="001061C7">
      <w:pPr>
        <w:pStyle w:val="GWidgetOption"/>
        <w:keepNext/>
        <w:tabs>
          <w:tab w:val="left" w:pos="2160"/>
        </w:tabs>
      </w:pPr>
      <w:r>
        <w:t>tags</w:t>
      </w:r>
      <w:r>
        <w:tab/>
        <w:t xml:space="preserve">profile, core,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coresampling</w:t>
      </w:r>
      <w:proofErr w:type="spellEnd"/>
      <w:r>
        <w:t xml:space="preserve">, </w:t>
      </w:r>
      <w:proofErr w:type="spellStart"/>
      <w:r>
        <w:t>Profile_Family</w:t>
      </w:r>
      <w:proofErr w:type="spellEnd"/>
      <w:r>
        <w:t xml:space="preserve">, </w:t>
      </w:r>
      <w:proofErr w:type="spellStart"/>
      <w:r>
        <w:t>cbs</w:t>
      </w:r>
      <w:proofErr w:type="spellEnd"/>
      <w:r>
        <w:t xml:space="preserve">, </w:t>
      </w:r>
      <w:proofErr w:type="spellStart"/>
      <w:r>
        <w:t>Profile_Codebook_Household</w:t>
      </w:r>
      <w:proofErr w:type="spellEnd"/>
      <w:r>
        <w:t xml:space="preserve">, election2014, </w:t>
      </w:r>
      <w:proofErr w:type="spellStart"/>
      <w:r>
        <w:t>Profile_Codebook</w:t>
      </w:r>
      <w:proofErr w:type="spellEnd"/>
      <w:r>
        <w:t xml:space="preserve">, </w:t>
      </w:r>
      <w:proofErr w:type="spellStart"/>
      <w:r>
        <w:t>scripting_template</w:t>
      </w:r>
      <w:proofErr w:type="spellEnd"/>
    </w:p>
    <w:p w14:paraId="1F4C923A" w14:textId="77777777" w:rsidR="008D753F" w:rsidRDefault="001061C7">
      <w:pPr>
        <w:pStyle w:val="GDefaultWidgetOption"/>
        <w:keepNext/>
        <w:tabs>
          <w:tab w:val="left" w:pos="2160"/>
        </w:tabs>
      </w:pPr>
      <w:r>
        <w:t>horizontal</w:t>
      </w:r>
      <w:r>
        <w:tab/>
        <w:t>False</w:t>
      </w:r>
    </w:p>
    <w:p w14:paraId="57928420" w14:textId="77777777" w:rsidR="008D753F" w:rsidRDefault="001061C7">
      <w:pPr>
        <w:pStyle w:val="GDefaultWidgetOption"/>
        <w:keepNext/>
        <w:tabs>
          <w:tab w:val="left" w:pos="2160"/>
        </w:tabs>
      </w:pPr>
      <w:r>
        <w:t>grid_chart_type</w:t>
      </w:r>
      <w:r>
        <w:tab/>
        <w:t>stacked_bar</w:t>
      </w:r>
    </w:p>
    <w:p w14:paraId="2AE39D49" w14:textId="77777777" w:rsidR="008D753F" w:rsidRDefault="001061C7">
      <w:pPr>
        <w:pStyle w:val="GDefaultWidgetOption"/>
        <w:keepNext/>
        <w:tabs>
          <w:tab w:val="left" w:pos="2160"/>
        </w:tabs>
      </w:pPr>
      <w:r>
        <w:t>sort_order</w:t>
      </w:r>
      <w:r>
        <w:tab/>
        <w:t>none</w:t>
      </w:r>
    </w:p>
    <w:p w14:paraId="7915D54E" w14:textId="77777777" w:rsidR="008D753F" w:rsidRDefault="001061C7">
      <w:pPr>
        <w:pStyle w:val="GDefaultWidgetOption"/>
        <w:keepNext/>
        <w:tabs>
          <w:tab w:val="left" w:pos="2160"/>
        </w:tabs>
      </w:pPr>
      <w:r>
        <w:t>sample</w:t>
      </w:r>
      <w:r>
        <w:tab/>
      </w:r>
    </w:p>
    <w:p w14:paraId="55A4FEBB" w14:textId="77777777" w:rsidR="008D753F" w:rsidRDefault="001061C7">
      <w:pPr>
        <w:pStyle w:val="GDefaultWidgetOption"/>
        <w:keepNext/>
        <w:tabs>
          <w:tab w:val="left" w:pos="2160"/>
        </w:tabs>
      </w:pPr>
      <w:r>
        <w:t>slide_title</w:t>
      </w:r>
      <w:r>
        <w:tab/>
      </w:r>
    </w:p>
    <w:p w14:paraId="35CD2D44" w14:textId="77777777" w:rsidR="008D753F" w:rsidRDefault="001061C7">
      <w:pPr>
        <w:pStyle w:val="GDefaultWidgetOption"/>
        <w:keepNext/>
        <w:tabs>
          <w:tab w:val="left" w:pos="2160"/>
        </w:tabs>
      </w:pPr>
      <w:r>
        <w:t>set_active</w:t>
      </w:r>
      <w:r>
        <w:tab/>
      </w:r>
    </w:p>
    <w:p w14:paraId="1B4E61AC" w14:textId="77777777" w:rsidR="008D753F" w:rsidRDefault="001061C7">
      <w:pPr>
        <w:pStyle w:val="GDefaultWidgetOption"/>
        <w:keepNext/>
        <w:tabs>
          <w:tab w:val="left" w:pos="2160"/>
        </w:tabs>
      </w:pPr>
      <w:r>
        <w:t>required</w:t>
      </w:r>
      <w:r>
        <w:tab/>
        <w:t>NONE</w:t>
      </w:r>
    </w:p>
    <w:p w14:paraId="2905C067" w14:textId="77777777" w:rsidR="008D753F" w:rsidRDefault="001061C7">
      <w:pPr>
        <w:pStyle w:val="GDefaultWidgetOption"/>
        <w:keepNext/>
        <w:tabs>
          <w:tab w:val="left" w:pos="2160"/>
        </w:tabs>
      </w:pPr>
      <w:r>
        <w:t>mask</w:t>
      </w:r>
      <w:r>
        <w:tab/>
      </w:r>
    </w:p>
    <w:p w14:paraId="5CB2FCBE" w14:textId="77777777" w:rsidR="008D753F" w:rsidRDefault="001061C7">
      <w:pPr>
        <w:pStyle w:val="GDefaultWidgetOption"/>
        <w:keepNext/>
        <w:tabs>
          <w:tab w:val="left" w:pos="2160"/>
        </w:tabs>
      </w:pPr>
      <w:r>
        <w:t>custom_order</w:t>
      </w:r>
      <w:r>
        <w:tab/>
      </w:r>
    </w:p>
    <w:p w14:paraId="5996F03F" w14:textId="77777777" w:rsidR="008D753F" w:rsidRDefault="001061C7">
      <w:pPr>
        <w:pStyle w:val="GDefaultWidgetOption"/>
        <w:keepNext/>
        <w:tabs>
          <w:tab w:val="left" w:pos="2160"/>
        </w:tabs>
      </w:pPr>
      <w:r>
        <w:t>client</w:t>
      </w:r>
      <w:r>
        <w:tab/>
      </w:r>
    </w:p>
    <w:p w14:paraId="0E8B77F5"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0445F9B" w14:textId="77777777">
        <w:tc>
          <w:tcPr>
            <w:tcW w:w="336" w:type="dxa"/>
          </w:tcPr>
          <w:p w14:paraId="1785A808" w14:textId="77777777" w:rsidR="008D753F" w:rsidRDefault="001061C7">
            <w:pPr>
              <w:keepNext/>
            </w:pPr>
            <w:r>
              <w:rPr>
                <w:rStyle w:val="GResponseCode"/>
              </w:rPr>
              <w:t>1</w:t>
            </w:r>
          </w:p>
        </w:tc>
        <w:tc>
          <w:tcPr>
            <w:tcW w:w="361" w:type="dxa"/>
          </w:tcPr>
          <w:p w14:paraId="7D8BECF4" w14:textId="77777777" w:rsidR="008D753F" w:rsidRDefault="001061C7">
            <w:pPr>
              <w:keepNext/>
            </w:pPr>
            <w:r>
              <w:t>○</w:t>
            </w:r>
          </w:p>
        </w:tc>
        <w:tc>
          <w:tcPr>
            <w:tcW w:w="3731" w:type="dxa"/>
          </w:tcPr>
          <w:p w14:paraId="7C0E59BA" w14:textId="77777777" w:rsidR="008D753F" w:rsidRDefault="001061C7">
            <w:pPr>
              <w:keepNext/>
            </w:pPr>
            <w:r>
              <w:t>Yes</w:t>
            </w:r>
          </w:p>
        </w:tc>
        <w:tc>
          <w:tcPr>
            <w:tcW w:w="4428" w:type="dxa"/>
          </w:tcPr>
          <w:p w14:paraId="4D9535F9" w14:textId="77777777" w:rsidR="008D753F" w:rsidRDefault="008D753F">
            <w:pPr>
              <w:keepNext/>
              <w:jc w:val="right"/>
              <w:rPr>
                <w:i/>
              </w:rPr>
            </w:pPr>
          </w:p>
        </w:tc>
      </w:tr>
      <w:tr w:rsidR="008D753F" w14:paraId="26D65509" w14:textId="77777777">
        <w:tc>
          <w:tcPr>
            <w:tcW w:w="336" w:type="dxa"/>
          </w:tcPr>
          <w:p w14:paraId="0A14A876" w14:textId="77777777" w:rsidR="008D753F" w:rsidRDefault="001061C7">
            <w:pPr>
              <w:keepNext/>
            </w:pPr>
            <w:r>
              <w:rPr>
                <w:rStyle w:val="GResponseCode"/>
              </w:rPr>
              <w:t>2</w:t>
            </w:r>
          </w:p>
        </w:tc>
        <w:tc>
          <w:tcPr>
            <w:tcW w:w="361" w:type="dxa"/>
          </w:tcPr>
          <w:p w14:paraId="558F609A" w14:textId="77777777" w:rsidR="008D753F" w:rsidRDefault="001061C7">
            <w:pPr>
              <w:keepNext/>
            </w:pPr>
            <w:r>
              <w:t>○</w:t>
            </w:r>
          </w:p>
        </w:tc>
        <w:tc>
          <w:tcPr>
            <w:tcW w:w="3731" w:type="dxa"/>
          </w:tcPr>
          <w:p w14:paraId="7879D473" w14:textId="77777777" w:rsidR="008D753F" w:rsidRDefault="001061C7">
            <w:pPr>
              <w:keepNext/>
            </w:pPr>
            <w:r>
              <w:t>No</w:t>
            </w:r>
          </w:p>
        </w:tc>
        <w:tc>
          <w:tcPr>
            <w:tcW w:w="4428" w:type="dxa"/>
          </w:tcPr>
          <w:p w14:paraId="74D83E2E" w14:textId="77777777" w:rsidR="008D753F" w:rsidRDefault="008D753F">
            <w:pPr>
              <w:keepNext/>
              <w:jc w:val="right"/>
              <w:rPr>
                <w:i/>
              </w:rPr>
            </w:pPr>
          </w:p>
        </w:tc>
      </w:tr>
      <w:tr w:rsidR="008D753F" w14:paraId="4F694E53" w14:textId="77777777">
        <w:tc>
          <w:tcPr>
            <w:tcW w:w="336" w:type="dxa"/>
          </w:tcPr>
          <w:p w14:paraId="07890A86" w14:textId="77777777" w:rsidR="008D753F" w:rsidRDefault="001061C7">
            <w:pPr>
              <w:keepNext/>
            </w:pPr>
            <w:r>
              <w:rPr>
                <w:rStyle w:val="GResponseCode"/>
              </w:rPr>
              <w:t>8</w:t>
            </w:r>
          </w:p>
        </w:tc>
        <w:tc>
          <w:tcPr>
            <w:tcW w:w="361" w:type="dxa"/>
          </w:tcPr>
          <w:p w14:paraId="2F655866" w14:textId="77777777" w:rsidR="008D753F" w:rsidRDefault="008D753F">
            <w:pPr>
              <w:keepNext/>
            </w:pPr>
          </w:p>
        </w:tc>
        <w:tc>
          <w:tcPr>
            <w:tcW w:w="3731" w:type="dxa"/>
          </w:tcPr>
          <w:p w14:paraId="5DFD10DA" w14:textId="77777777" w:rsidR="008D753F" w:rsidRDefault="001061C7">
            <w:pPr>
              <w:pStyle w:val="GAdminOption"/>
              <w:keepNext/>
            </w:pPr>
            <w:r>
              <w:t>Skipped</w:t>
            </w:r>
          </w:p>
        </w:tc>
        <w:tc>
          <w:tcPr>
            <w:tcW w:w="4428" w:type="dxa"/>
          </w:tcPr>
          <w:p w14:paraId="507C6631" w14:textId="77777777" w:rsidR="008D753F" w:rsidRDefault="008D753F">
            <w:pPr>
              <w:keepNext/>
              <w:jc w:val="right"/>
              <w:rPr>
                <w:i/>
              </w:rPr>
            </w:pPr>
          </w:p>
        </w:tc>
      </w:tr>
      <w:tr w:rsidR="008D753F" w14:paraId="004B94F7" w14:textId="77777777">
        <w:tc>
          <w:tcPr>
            <w:tcW w:w="336" w:type="dxa"/>
          </w:tcPr>
          <w:p w14:paraId="15EEAEE8" w14:textId="77777777" w:rsidR="008D753F" w:rsidRDefault="001061C7">
            <w:pPr>
              <w:keepNext/>
            </w:pPr>
            <w:r>
              <w:rPr>
                <w:rStyle w:val="GResponseCode"/>
              </w:rPr>
              <w:t>9</w:t>
            </w:r>
          </w:p>
        </w:tc>
        <w:tc>
          <w:tcPr>
            <w:tcW w:w="361" w:type="dxa"/>
          </w:tcPr>
          <w:p w14:paraId="00B8AB37" w14:textId="77777777" w:rsidR="008D753F" w:rsidRDefault="008D753F">
            <w:pPr>
              <w:keepNext/>
            </w:pPr>
          </w:p>
        </w:tc>
        <w:tc>
          <w:tcPr>
            <w:tcW w:w="3731" w:type="dxa"/>
          </w:tcPr>
          <w:p w14:paraId="478D018C" w14:textId="77777777" w:rsidR="008D753F" w:rsidRDefault="001061C7">
            <w:pPr>
              <w:pStyle w:val="GAdminOption"/>
              <w:keepNext/>
            </w:pPr>
            <w:r>
              <w:t>Not Asked</w:t>
            </w:r>
          </w:p>
        </w:tc>
        <w:tc>
          <w:tcPr>
            <w:tcW w:w="4428" w:type="dxa"/>
          </w:tcPr>
          <w:p w14:paraId="078123EB" w14:textId="77777777" w:rsidR="008D753F" w:rsidRDefault="008D753F">
            <w:pPr>
              <w:keepNext/>
              <w:jc w:val="right"/>
              <w:rPr>
                <w:i/>
              </w:rPr>
            </w:pPr>
          </w:p>
        </w:tc>
      </w:tr>
    </w:tbl>
    <w:p w14:paraId="6E9E69BF" w14:textId="77777777" w:rsidR="008D753F" w:rsidRDefault="008D753F">
      <w:pPr>
        <w:pStyle w:val="GQuestionSpacer"/>
      </w:pPr>
    </w:p>
    <w:p w14:paraId="4E4BB00F" w14:textId="77777777" w:rsidR="008D753F" w:rsidRDefault="001061C7">
      <w:pPr>
        <w:pStyle w:val="GPage"/>
        <w:keepNext/>
      </w:pPr>
      <w:bookmarkStart w:id="207" w:name="_Toc175835954"/>
      <w:r>
        <w:t xml:space="preserve">Page: </w:t>
      </w:r>
      <w:proofErr w:type="spellStart"/>
      <w:r>
        <w:t>implicit_page_hadjob</w:t>
      </w:r>
      <w:bookmarkEnd w:id="207"/>
      <w:proofErr w:type="spellEnd"/>
    </w:p>
    <w:tbl>
      <w:tblPr>
        <w:tblStyle w:val="GQuestionCommonProperties"/>
        <w:tblW w:w="0" w:type="auto"/>
        <w:tblInd w:w="0" w:type="dxa"/>
        <w:tblLook w:val="04A0" w:firstRow="1" w:lastRow="0" w:firstColumn="1" w:lastColumn="0" w:noHBand="0" w:noVBand="1"/>
      </w:tblPr>
      <w:tblGrid>
        <w:gridCol w:w="897"/>
        <w:gridCol w:w="8463"/>
      </w:tblGrid>
      <w:tr w:rsidR="008D753F" w14:paraId="6A8E341B" w14:textId="77777777">
        <w:tc>
          <w:tcPr>
            <w:tcW w:w="0" w:type="dxa"/>
            <w:shd w:val="clear" w:color="auto" w:fill="D0D0D0"/>
          </w:tcPr>
          <w:p w14:paraId="48AE1846" w14:textId="77777777" w:rsidR="008D753F" w:rsidRDefault="001061C7">
            <w:pPr>
              <w:pStyle w:val="GVariableNameP"/>
              <w:keepNext/>
            </w:pPr>
            <w:r>
              <w:fldChar w:fldCharType="begin"/>
            </w:r>
            <w:r>
              <w:instrText>TC hadjob \\l 2 \\f a</w:instrText>
            </w:r>
            <w:r>
              <w:fldChar w:fldCharType="end"/>
            </w:r>
            <w:proofErr w:type="spellStart"/>
            <w:r>
              <w:t>hadjob</w:t>
            </w:r>
            <w:proofErr w:type="spellEnd"/>
            <w:r>
              <w:rPr>
                <w:i/>
              </w:rPr>
              <w:t>- Show if employ not in [1,2]</w:t>
            </w:r>
          </w:p>
        </w:tc>
        <w:tc>
          <w:tcPr>
            <w:tcW w:w="0" w:type="dxa"/>
            <w:shd w:val="clear" w:color="auto" w:fill="D0D0D0"/>
            <w:vAlign w:val="bottom"/>
          </w:tcPr>
          <w:p w14:paraId="59E613B0" w14:textId="77777777" w:rsidR="008D753F" w:rsidRDefault="001061C7">
            <w:pPr>
              <w:keepNext/>
              <w:jc w:val="right"/>
            </w:pPr>
            <w:r>
              <w:t>SINGLE CHOICE</w:t>
            </w:r>
          </w:p>
        </w:tc>
      </w:tr>
      <w:tr w:rsidR="008D753F" w14:paraId="680EEBE9" w14:textId="77777777">
        <w:tc>
          <w:tcPr>
            <w:tcW w:w="8856" w:type="dxa"/>
            <w:gridSpan w:val="2"/>
            <w:shd w:val="clear" w:color="auto" w:fill="D0D0D0"/>
          </w:tcPr>
          <w:p w14:paraId="6C71E299" w14:textId="77777777" w:rsidR="008D753F" w:rsidRDefault="001061C7">
            <w:pPr>
              <w:keepNext/>
            </w:pPr>
            <w:r>
              <w:t>At any time over the past five years</w:t>
            </w:r>
          </w:p>
        </w:tc>
      </w:tr>
    </w:tbl>
    <w:p w14:paraId="1F7D2BE1" w14:textId="77777777" w:rsidR="008D753F" w:rsidRDefault="008D753F">
      <w:pPr>
        <w:pStyle w:val="GQuestionSpacer"/>
        <w:keepNext/>
      </w:pPr>
    </w:p>
    <w:p w14:paraId="20090F3D" w14:textId="77777777" w:rsidR="008D753F" w:rsidRDefault="001061C7">
      <w:pPr>
        <w:pStyle w:val="GDefaultWidgetOption"/>
        <w:keepNext/>
        <w:tabs>
          <w:tab w:val="left" w:pos="2160"/>
        </w:tabs>
      </w:pPr>
      <w:r>
        <w:t>pii</w:t>
      </w:r>
      <w:r>
        <w:tab/>
        <w:t>False</w:t>
      </w:r>
    </w:p>
    <w:p w14:paraId="169A48FE" w14:textId="77777777" w:rsidR="008D753F" w:rsidRDefault="001061C7">
      <w:pPr>
        <w:pStyle w:val="GDefaultWidgetOption"/>
        <w:keepNext/>
        <w:tabs>
          <w:tab w:val="left" w:pos="2160"/>
        </w:tabs>
      </w:pPr>
      <w:r>
        <w:t>chart_layout</w:t>
      </w:r>
      <w:r>
        <w:tab/>
        <w:t>1</w:t>
      </w:r>
    </w:p>
    <w:p w14:paraId="37EEE3BC" w14:textId="77777777" w:rsidR="008D753F" w:rsidRDefault="001061C7">
      <w:pPr>
        <w:pStyle w:val="GWidgetOption"/>
        <w:keepNext/>
        <w:tabs>
          <w:tab w:val="left" w:pos="2160"/>
        </w:tabs>
      </w:pPr>
      <w:proofErr w:type="spellStart"/>
      <w:r>
        <w:t>varlabel</w:t>
      </w:r>
      <w:proofErr w:type="spellEnd"/>
      <w:r>
        <w:tab/>
        <w:t>Had job in past 5 years</w:t>
      </w:r>
    </w:p>
    <w:p w14:paraId="62A36442" w14:textId="77777777" w:rsidR="008D753F" w:rsidRDefault="001061C7">
      <w:pPr>
        <w:pStyle w:val="GDefaultWidgetOption"/>
        <w:keepNext/>
        <w:tabs>
          <w:tab w:val="left" w:pos="2160"/>
        </w:tabs>
      </w:pPr>
      <w:r>
        <w:t>topic</w:t>
      </w:r>
      <w:r>
        <w:tab/>
      </w:r>
    </w:p>
    <w:p w14:paraId="314A2453" w14:textId="77777777" w:rsidR="008D753F" w:rsidRDefault="001061C7">
      <w:pPr>
        <w:pStyle w:val="GDefaultWidgetOption"/>
        <w:keepNext/>
        <w:tabs>
          <w:tab w:val="left" w:pos="2160"/>
        </w:tabs>
      </w:pPr>
      <w:r>
        <w:t>chart_color</w:t>
      </w:r>
      <w:r>
        <w:tab/>
        <w:t>green</w:t>
      </w:r>
    </w:p>
    <w:p w14:paraId="046050A8" w14:textId="77777777" w:rsidR="008D753F" w:rsidRDefault="001061C7">
      <w:pPr>
        <w:pStyle w:val="GDefaultWidgetOption"/>
        <w:keepNext/>
        <w:tabs>
          <w:tab w:val="left" w:pos="2160"/>
        </w:tabs>
      </w:pPr>
      <w:r>
        <w:t>chart_type</w:t>
      </w:r>
      <w:r>
        <w:tab/>
        <w:t>bar</w:t>
      </w:r>
    </w:p>
    <w:p w14:paraId="7E0301F6" w14:textId="77777777" w:rsidR="008D753F" w:rsidRDefault="001061C7">
      <w:pPr>
        <w:pStyle w:val="GDefaultWidgetOption"/>
        <w:keepNext/>
        <w:tabs>
          <w:tab w:val="left" w:pos="2160"/>
        </w:tabs>
      </w:pPr>
      <w:r>
        <w:t>crossbreak</w:t>
      </w:r>
      <w:r>
        <w:tab/>
        <w:t>Total</w:t>
      </w:r>
    </w:p>
    <w:p w14:paraId="546F3EC4" w14:textId="77777777" w:rsidR="008D753F" w:rsidRDefault="001061C7">
      <w:pPr>
        <w:pStyle w:val="GDefaultWidgetOption"/>
        <w:keepNext/>
        <w:tabs>
          <w:tab w:val="left" w:pos="2160"/>
        </w:tabs>
      </w:pPr>
      <w:r>
        <w:t>wrap</w:t>
      </w:r>
      <w:r>
        <w:tab/>
        <w:t>True</w:t>
      </w:r>
    </w:p>
    <w:p w14:paraId="4AC7BD8B" w14:textId="77777777" w:rsidR="008D753F" w:rsidRDefault="001061C7">
      <w:pPr>
        <w:pStyle w:val="GDefaultWidgetOption"/>
        <w:keepNext/>
        <w:tabs>
          <w:tab w:val="left" w:pos="2160"/>
        </w:tabs>
      </w:pPr>
      <w:r>
        <w:t>is_rating</w:t>
      </w:r>
      <w:r>
        <w:tab/>
        <w:t>False</w:t>
      </w:r>
    </w:p>
    <w:p w14:paraId="6BBF5D41" w14:textId="77777777" w:rsidR="008D753F" w:rsidRDefault="001061C7">
      <w:pPr>
        <w:pStyle w:val="GDefaultWidgetOption"/>
        <w:keepNext/>
        <w:tabs>
          <w:tab w:val="left" w:pos="2160"/>
        </w:tabs>
      </w:pPr>
      <w:r>
        <w:t>required_text</w:t>
      </w:r>
      <w:r>
        <w:tab/>
        <w:t>Please choose an answer</w:t>
      </w:r>
    </w:p>
    <w:p w14:paraId="276965B3" w14:textId="77777777" w:rsidR="008D753F" w:rsidRDefault="001061C7">
      <w:pPr>
        <w:pStyle w:val="GDefaultWidgetOption"/>
        <w:keepNext/>
        <w:tabs>
          <w:tab w:val="left" w:pos="2160"/>
        </w:tabs>
      </w:pPr>
      <w:r>
        <w:t>min_columns</w:t>
      </w:r>
      <w:r>
        <w:tab/>
        <w:t>1</w:t>
      </w:r>
    </w:p>
    <w:p w14:paraId="116F4AD6" w14:textId="77777777" w:rsidR="008D753F" w:rsidRDefault="001061C7">
      <w:pPr>
        <w:pStyle w:val="GDefaultWidgetOption"/>
        <w:keepNext/>
        <w:tabs>
          <w:tab w:val="left" w:pos="2160"/>
        </w:tabs>
      </w:pPr>
      <w:r>
        <w:t>sample_type</w:t>
      </w:r>
      <w:r>
        <w:tab/>
      </w:r>
    </w:p>
    <w:p w14:paraId="7596C02B" w14:textId="77777777" w:rsidR="008D753F" w:rsidRDefault="001061C7">
      <w:pPr>
        <w:pStyle w:val="GDefaultWidgetOption"/>
        <w:keepNext/>
        <w:tabs>
          <w:tab w:val="left" w:pos="2160"/>
        </w:tabs>
      </w:pPr>
      <w:r>
        <w:t>access</w:t>
      </w:r>
      <w:r>
        <w:tab/>
      </w:r>
    </w:p>
    <w:p w14:paraId="335715F4" w14:textId="77777777" w:rsidR="008D753F" w:rsidRDefault="001061C7">
      <w:pPr>
        <w:pStyle w:val="GDefaultWidgetOption"/>
        <w:keepNext/>
        <w:tabs>
          <w:tab w:val="left" w:pos="2160"/>
        </w:tabs>
      </w:pPr>
      <w:r>
        <w:t>autoadvance</w:t>
      </w:r>
      <w:r>
        <w:tab/>
        <w:t>False</w:t>
      </w:r>
    </w:p>
    <w:p w14:paraId="2EF1ED82" w14:textId="77777777" w:rsidR="008D753F" w:rsidRDefault="001061C7">
      <w:pPr>
        <w:pStyle w:val="GDefaultWidgetOption"/>
        <w:keepNext/>
        <w:tabs>
          <w:tab w:val="left" w:pos="2160"/>
        </w:tabs>
      </w:pPr>
      <w:r>
        <w:t>columns</w:t>
      </w:r>
      <w:r>
        <w:tab/>
        <w:t>1</w:t>
      </w:r>
    </w:p>
    <w:p w14:paraId="12317317" w14:textId="77777777" w:rsidR="008D753F" w:rsidRDefault="001061C7">
      <w:pPr>
        <w:pStyle w:val="GDefaultWidgetOption"/>
        <w:keepNext/>
        <w:tabs>
          <w:tab w:val="left" w:pos="2160"/>
        </w:tabs>
      </w:pPr>
      <w:r>
        <w:t>widget</w:t>
      </w:r>
      <w:r>
        <w:tab/>
      </w:r>
    </w:p>
    <w:p w14:paraId="0E18EB30" w14:textId="77777777" w:rsidR="008D753F" w:rsidRDefault="001061C7">
      <w:pPr>
        <w:pStyle w:val="GDefaultWidgetOption"/>
        <w:keepNext/>
        <w:tabs>
          <w:tab w:val="left" w:pos="2160"/>
        </w:tabs>
      </w:pPr>
      <w:r>
        <w:t>filter_text</w:t>
      </w:r>
      <w:r>
        <w:tab/>
      </w:r>
    </w:p>
    <w:p w14:paraId="6D033BE5" w14:textId="77777777" w:rsidR="008D753F" w:rsidRDefault="001061C7">
      <w:pPr>
        <w:pStyle w:val="GDefaultWidgetOption"/>
        <w:keepNext/>
        <w:tabs>
          <w:tab w:val="left" w:pos="2160"/>
        </w:tabs>
      </w:pPr>
      <w:r>
        <w:t>as_banner</w:t>
      </w:r>
      <w:r>
        <w:tab/>
        <w:t>False</w:t>
      </w:r>
    </w:p>
    <w:p w14:paraId="301DA785" w14:textId="77777777" w:rsidR="008D753F" w:rsidRDefault="001061C7">
      <w:pPr>
        <w:pStyle w:val="GDefaultWidgetOption"/>
        <w:keepNext/>
        <w:tabs>
          <w:tab w:val="left" w:pos="2160"/>
        </w:tabs>
      </w:pPr>
      <w:r>
        <w:t>description</w:t>
      </w:r>
      <w:r>
        <w:tab/>
      </w:r>
    </w:p>
    <w:p w14:paraId="7CB05F5F" w14:textId="77777777" w:rsidR="008D753F" w:rsidRDefault="001061C7">
      <w:pPr>
        <w:pStyle w:val="GDefaultWidgetOption"/>
        <w:keepNext/>
        <w:tabs>
          <w:tab w:val="left" w:pos="2160"/>
        </w:tabs>
      </w:pPr>
      <w:r>
        <w:t>spd_category</w:t>
      </w:r>
      <w:r>
        <w:tab/>
      </w:r>
    </w:p>
    <w:p w14:paraId="1547B959" w14:textId="77777777" w:rsidR="008D753F" w:rsidRDefault="001061C7">
      <w:pPr>
        <w:pStyle w:val="GDefaultWidgetOption"/>
        <w:keepNext/>
        <w:tabs>
          <w:tab w:val="left" w:pos="2160"/>
        </w:tabs>
      </w:pPr>
      <w:r>
        <w:t>tags</w:t>
      </w:r>
      <w:r>
        <w:tab/>
      </w:r>
    </w:p>
    <w:p w14:paraId="7B9E4C24" w14:textId="77777777" w:rsidR="008D753F" w:rsidRDefault="001061C7">
      <w:pPr>
        <w:pStyle w:val="GDefaultWidgetOption"/>
        <w:keepNext/>
        <w:tabs>
          <w:tab w:val="left" w:pos="2160"/>
        </w:tabs>
      </w:pPr>
      <w:r>
        <w:t>horizontal</w:t>
      </w:r>
      <w:r>
        <w:tab/>
        <w:t>False</w:t>
      </w:r>
    </w:p>
    <w:p w14:paraId="02DC05DB" w14:textId="77777777" w:rsidR="008D753F" w:rsidRDefault="001061C7">
      <w:pPr>
        <w:pStyle w:val="GDefaultWidgetOption"/>
        <w:keepNext/>
        <w:tabs>
          <w:tab w:val="left" w:pos="2160"/>
        </w:tabs>
      </w:pPr>
      <w:r>
        <w:t>grid_chart_type</w:t>
      </w:r>
      <w:r>
        <w:tab/>
        <w:t>stacked_bar</w:t>
      </w:r>
    </w:p>
    <w:p w14:paraId="4DD950F0" w14:textId="77777777" w:rsidR="008D753F" w:rsidRDefault="001061C7">
      <w:pPr>
        <w:pStyle w:val="GDefaultWidgetOption"/>
        <w:keepNext/>
        <w:tabs>
          <w:tab w:val="left" w:pos="2160"/>
        </w:tabs>
      </w:pPr>
      <w:r>
        <w:t>sort_order</w:t>
      </w:r>
      <w:r>
        <w:tab/>
        <w:t>none</w:t>
      </w:r>
    </w:p>
    <w:p w14:paraId="2502F1BD" w14:textId="77777777" w:rsidR="008D753F" w:rsidRDefault="001061C7">
      <w:pPr>
        <w:pStyle w:val="GDefaultWidgetOption"/>
        <w:keepNext/>
        <w:tabs>
          <w:tab w:val="left" w:pos="2160"/>
        </w:tabs>
      </w:pPr>
      <w:r>
        <w:t>sample</w:t>
      </w:r>
      <w:r>
        <w:tab/>
      </w:r>
    </w:p>
    <w:p w14:paraId="7D00B560" w14:textId="77777777" w:rsidR="008D753F" w:rsidRDefault="001061C7">
      <w:pPr>
        <w:pStyle w:val="GDefaultWidgetOption"/>
        <w:keepNext/>
        <w:tabs>
          <w:tab w:val="left" w:pos="2160"/>
        </w:tabs>
      </w:pPr>
      <w:r>
        <w:t>slide_title</w:t>
      </w:r>
      <w:r>
        <w:tab/>
      </w:r>
    </w:p>
    <w:p w14:paraId="1F3B1C49" w14:textId="77777777" w:rsidR="008D753F" w:rsidRDefault="001061C7">
      <w:pPr>
        <w:pStyle w:val="GDefaultWidgetOption"/>
        <w:keepNext/>
        <w:tabs>
          <w:tab w:val="left" w:pos="2160"/>
        </w:tabs>
      </w:pPr>
      <w:r>
        <w:t>set_active</w:t>
      </w:r>
      <w:r>
        <w:tab/>
      </w:r>
    </w:p>
    <w:p w14:paraId="39B8F277" w14:textId="77777777" w:rsidR="008D753F" w:rsidRDefault="001061C7">
      <w:pPr>
        <w:pStyle w:val="GDefaultWidgetOption"/>
        <w:keepNext/>
        <w:tabs>
          <w:tab w:val="left" w:pos="2160"/>
        </w:tabs>
      </w:pPr>
      <w:r>
        <w:t>required</w:t>
      </w:r>
      <w:r>
        <w:tab/>
        <w:t>NONE</w:t>
      </w:r>
    </w:p>
    <w:p w14:paraId="073A7FD3" w14:textId="77777777" w:rsidR="008D753F" w:rsidRDefault="001061C7">
      <w:pPr>
        <w:pStyle w:val="GDefaultWidgetOption"/>
        <w:keepNext/>
        <w:tabs>
          <w:tab w:val="left" w:pos="2160"/>
        </w:tabs>
      </w:pPr>
      <w:r>
        <w:t>mask</w:t>
      </w:r>
      <w:r>
        <w:tab/>
      </w:r>
    </w:p>
    <w:p w14:paraId="6A4664CB" w14:textId="77777777" w:rsidR="008D753F" w:rsidRDefault="001061C7">
      <w:pPr>
        <w:pStyle w:val="GDefaultWidgetOption"/>
        <w:keepNext/>
        <w:tabs>
          <w:tab w:val="left" w:pos="2160"/>
        </w:tabs>
      </w:pPr>
      <w:r>
        <w:t>custom_order</w:t>
      </w:r>
      <w:r>
        <w:tab/>
      </w:r>
    </w:p>
    <w:p w14:paraId="2995A0DB" w14:textId="77777777" w:rsidR="008D753F" w:rsidRDefault="001061C7">
      <w:pPr>
        <w:pStyle w:val="GDefaultWidgetOption"/>
        <w:keepNext/>
        <w:tabs>
          <w:tab w:val="left" w:pos="2160"/>
        </w:tabs>
      </w:pPr>
      <w:r>
        <w:t>client</w:t>
      </w:r>
      <w:r>
        <w:tab/>
      </w:r>
    </w:p>
    <w:p w14:paraId="6C48B49E"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E03B6E0" w14:textId="77777777">
        <w:tc>
          <w:tcPr>
            <w:tcW w:w="336" w:type="dxa"/>
          </w:tcPr>
          <w:p w14:paraId="3C46010B" w14:textId="77777777" w:rsidR="008D753F" w:rsidRDefault="001061C7">
            <w:pPr>
              <w:keepNext/>
            </w:pPr>
            <w:r>
              <w:rPr>
                <w:rStyle w:val="GResponseCode"/>
              </w:rPr>
              <w:t>1</w:t>
            </w:r>
          </w:p>
        </w:tc>
        <w:tc>
          <w:tcPr>
            <w:tcW w:w="361" w:type="dxa"/>
          </w:tcPr>
          <w:p w14:paraId="64A2CF32" w14:textId="77777777" w:rsidR="008D753F" w:rsidRDefault="001061C7">
            <w:pPr>
              <w:keepNext/>
            </w:pPr>
            <w:r>
              <w:t>○</w:t>
            </w:r>
          </w:p>
        </w:tc>
        <w:tc>
          <w:tcPr>
            <w:tcW w:w="3731" w:type="dxa"/>
          </w:tcPr>
          <w:p w14:paraId="54F3A6F3" w14:textId="77777777" w:rsidR="008D753F" w:rsidRDefault="001061C7">
            <w:pPr>
              <w:keepNext/>
            </w:pPr>
            <w:r>
              <w:t>Yes</w:t>
            </w:r>
          </w:p>
        </w:tc>
        <w:tc>
          <w:tcPr>
            <w:tcW w:w="4428" w:type="dxa"/>
          </w:tcPr>
          <w:p w14:paraId="2258A6CC" w14:textId="77777777" w:rsidR="008D753F" w:rsidRDefault="008D753F">
            <w:pPr>
              <w:keepNext/>
              <w:jc w:val="right"/>
              <w:rPr>
                <w:i/>
              </w:rPr>
            </w:pPr>
          </w:p>
        </w:tc>
      </w:tr>
      <w:tr w:rsidR="008D753F" w14:paraId="0126D7CF" w14:textId="77777777">
        <w:tc>
          <w:tcPr>
            <w:tcW w:w="336" w:type="dxa"/>
          </w:tcPr>
          <w:p w14:paraId="2F8B9641" w14:textId="77777777" w:rsidR="008D753F" w:rsidRDefault="001061C7">
            <w:pPr>
              <w:keepNext/>
            </w:pPr>
            <w:r>
              <w:rPr>
                <w:rStyle w:val="GResponseCode"/>
              </w:rPr>
              <w:t>2</w:t>
            </w:r>
          </w:p>
        </w:tc>
        <w:tc>
          <w:tcPr>
            <w:tcW w:w="361" w:type="dxa"/>
          </w:tcPr>
          <w:p w14:paraId="190FFE27" w14:textId="77777777" w:rsidR="008D753F" w:rsidRDefault="001061C7">
            <w:pPr>
              <w:keepNext/>
            </w:pPr>
            <w:r>
              <w:t>○</w:t>
            </w:r>
          </w:p>
        </w:tc>
        <w:tc>
          <w:tcPr>
            <w:tcW w:w="3731" w:type="dxa"/>
          </w:tcPr>
          <w:p w14:paraId="1595DD09" w14:textId="77777777" w:rsidR="008D753F" w:rsidRDefault="001061C7">
            <w:pPr>
              <w:keepNext/>
            </w:pPr>
            <w:r>
              <w:t>No</w:t>
            </w:r>
          </w:p>
        </w:tc>
        <w:tc>
          <w:tcPr>
            <w:tcW w:w="4428" w:type="dxa"/>
          </w:tcPr>
          <w:p w14:paraId="314D64F5" w14:textId="77777777" w:rsidR="008D753F" w:rsidRDefault="008D753F">
            <w:pPr>
              <w:keepNext/>
              <w:jc w:val="right"/>
              <w:rPr>
                <w:i/>
              </w:rPr>
            </w:pPr>
          </w:p>
        </w:tc>
      </w:tr>
      <w:tr w:rsidR="008D753F" w14:paraId="13D32066" w14:textId="77777777">
        <w:tc>
          <w:tcPr>
            <w:tcW w:w="336" w:type="dxa"/>
          </w:tcPr>
          <w:p w14:paraId="4A31DAA5" w14:textId="77777777" w:rsidR="008D753F" w:rsidRDefault="001061C7">
            <w:pPr>
              <w:keepNext/>
            </w:pPr>
            <w:r>
              <w:rPr>
                <w:rStyle w:val="GResponseCode"/>
              </w:rPr>
              <w:t>8</w:t>
            </w:r>
          </w:p>
        </w:tc>
        <w:tc>
          <w:tcPr>
            <w:tcW w:w="361" w:type="dxa"/>
          </w:tcPr>
          <w:p w14:paraId="759DB97E" w14:textId="77777777" w:rsidR="008D753F" w:rsidRDefault="008D753F">
            <w:pPr>
              <w:keepNext/>
            </w:pPr>
          </w:p>
        </w:tc>
        <w:tc>
          <w:tcPr>
            <w:tcW w:w="3731" w:type="dxa"/>
          </w:tcPr>
          <w:p w14:paraId="3EE1FC01" w14:textId="77777777" w:rsidR="008D753F" w:rsidRDefault="001061C7">
            <w:pPr>
              <w:pStyle w:val="GAdminOption"/>
              <w:keepNext/>
            </w:pPr>
            <w:r>
              <w:t>Skipped</w:t>
            </w:r>
          </w:p>
        </w:tc>
        <w:tc>
          <w:tcPr>
            <w:tcW w:w="4428" w:type="dxa"/>
          </w:tcPr>
          <w:p w14:paraId="7E8D751F" w14:textId="77777777" w:rsidR="008D753F" w:rsidRDefault="008D753F">
            <w:pPr>
              <w:keepNext/>
              <w:jc w:val="right"/>
              <w:rPr>
                <w:i/>
              </w:rPr>
            </w:pPr>
          </w:p>
        </w:tc>
      </w:tr>
      <w:tr w:rsidR="008D753F" w14:paraId="3B9FA9B2" w14:textId="77777777">
        <w:tc>
          <w:tcPr>
            <w:tcW w:w="336" w:type="dxa"/>
          </w:tcPr>
          <w:p w14:paraId="258E9F61" w14:textId="77777777" w:rsidR="008D753F" w:rsidRDefault="001061C7">
            <w:pPr>
              <w:keepNext/>
            </w:pPr>
            <w:r>
              <w:rPr>
                <w:rStyle w:val="GResponseCode"/>
              </w:rPr>
              <w:t>9</w:t>
            </w:r>
          </w:p>
        </w:tc>
        <w:tc>
          <w:tcPr>
            <w:tcW w:w="361" w:type="dxa"/>
          </w:tcPr>
          <w:p w14:paraId="6B851A29" w14:textId="77777777" w:rsidR="008D753F" w:rsidRDefault="008D753F">
            <w:pPr>
              <w:keepNext/>
            </w:pPr>
          </w:p>
        </w:tc>
        <w:tc>
          <w:tcPr>
            <w:tcW w:w="3731" w:type="dxa"/>
          </w:tcPr>
          <w:p w14:paraId="6C49937F" w14:textId="77777777" w:rsidR="008D753F" w:rsidRDefault="001061C7">
            <w:pPr>
              <w:pStyle w:val="GAdminOption"/>
              <w:keepNext/>
            </w:pPr>
            <w:r>
              <w:t>Not Asked</w:t>
            </w:r>
          </w:p>
        </w:tc>
        <w:tc>
          <w:tcPr>
            <w:tcW w:w="4428" w:type="dxa"/>
          </w:tcPr>
          <w:p w14:paraId="5DAC7209" w14:textId="77777777" w:rsidR="008D753F" w:rsidRDefault="008D753F">
            <w:pPr>
              <w:keepNext/>
              <w:jc w:val="right"/>
              <w:rPr>
                <w:i/>
              </w:rPr>
            </w:pPr>
          </w:p>
        </w:tc>
      </w:tr>
    </w:tbl>
    <w:p w14:paraId="773DF71D" w14:textId="77777777" w:rsidR="008D753F" w:rsidRDefault="008D753F">
      <w:pPr>
        <w:pStyle w:val="GQuestionSpacer"/>
      </w:pPr>
    </w:p>
    <w:p w14:paraId="1F3E117E" w14:textId="77777777" w:rsidR="008D753F" w:rsidRDefault="001061C7">
      <w:pPr>
        <w:pStyle w:val="GModule"/>
      </w:pPr>
      <w:bookmarkStart w:id="208" w:name="_Toc175835955"/>
      <w:r>
        <w:t>Module: religion</w:t>
      </w:r>
      <w:bookmarkEnd w:id="208"/>
    </w:p>
    <w:p w14:paraId="2B31CF4A" w14:textId="77777777" w:rsidR="008D753F" w:rsidRDefault="001061C7">
      <w:pPr>
        <w:pStyle w:val="GPage"/>
        <w:keepNext/>
      </w:pPr>
      <w:bookmarkStart w:id="209" w:name="_Toc175835956"/>
      <w:r>
        <w:lastRenderedPageBreak/>
        <w:t xml:space="preserve">Page: </w:t>
      </w:r>
      <w:proofErr w:type="spellStart"/>
      <w:r>
        <w:t>implicit_page_pew_bornagain</w:t>
      </w:r>
      <w:bookmarkEnd w:id="209"/>
      <w:proofErr w:type="spellEnd"/>
    </w:p>
    <w:tbl>
      <w:tblPr>
        <w:tblStyle w:val="GQuestionCommonProperties"/>
        <w:tblW w:w="0" w:type="auto"/>
        <w:tblInd w:w="0" w:type="dxa"/>
        <w:tblLook w:val="04A0" w:firstRow="1" w:lastRow="0" w:firstColumn="1" w:lastColumn="0" w:noHBand="0" w:noVBand="1"/>
      </w:tblPr>
      <w:tblGrid>
        <w:gridCol w:w="2773"/>
        <w:gridCol w:w="6587"/>
      </w:tblGrid>
      <w:tr w:rsidR="008D753F" w14:paraId="66868A21" w14:textId="77777777">
        <w:tc>
          <w:tcPr>
            <w:tcW w:w="0" w:type="dxa"/>
            <w:shd w:val="clear" w:color="auto" w:fill="D0D0D0"/>
          </w:tcPr>
          <w:p w14:paraId="30EA0C6C" w14:textId="77777777" w:rsidR="008D753F" w:rsidRDefault="001061C7">
            <w:pPr>
              <w:pStyle w:val="GVariableNameP"/>
              <w:keepNext/>
            </w:pPr>
            <w:r>
              <w:fldChar w:fldCharType="begin"/>
            </w:r>
            <w:r>
              <w:instrText>TC pew_bornagain \\l 2 \\f a</w:instrText>
            </w:r>
            <w:r>
              <w:fldChar w:fldCharType="end"/>
            </w:r>
            <w:proofErr w:type="spellStart"/>
            <w:r>
              <w:t>pew_bornagain</w:t>
            </w:r>
            <w:proofErr w:type="spellEnd"/>
            <w:r>
              <w:rPr>
                <w:i/>
              </w:rPr>
              <w:t xml:space="preserve">- Show if not </w:t>
            </w:r>
            <w:proofErr w:type="spellStart"/>
            <w:r>
              <w:rPr>
                <w:i/>
              </w:rPr>
              <w:t>pdl.pew_bornagain</w:t>
            </w:r>
            <w:proofErr w:type="spellEnd"/>
            <w:r>
              <w:rPr>
                <w:i/>
              </w:rPr>
              <w:t xml:space="preserve"> or </w:t>
            </w:r>
            <w:proofErr w:type="spellStart"/>
            <w:r>
              <w:rPr>
                <w:i/>
              </w:rPr>
              <w:t>pdl.pew_</w:t>
            </w:r>
            <w:proofErr w:type="gramStart"/>
            <w:r>
              <w:rPr>
                <w:i/>
              </w:rPr>
              <w:t>bornagain.last</w:t>
            </w:r>
            <w:proofErr w:type="spellEnd"/>
            <w:proofErr w:type="gramEnd"/>
            <w:r>
              <w:rPr>
                <w:i/>
              </w:rPr>
              <w:t xml:space="preserve"> &gt; months(14) or not </w:t>
            </w:r>
            <w:proofErr w:type="spellStart"/>
            <w:r>
              <w:rPr>
                <w:i/>
              </w:rPr>
              <w:t>panman.is_panelist</w:t>
            </w:r>
            <w:proofErr w:type="spellEnd"/>
          </w:p>
        </w:tc>
        <w:tc>
          <w:tcPr>
            <w:tcW w:w="0" w:type="dxa"/>
            <w:shd w:val="clear" w:color="auto" w:fill="D0D0D0"/>
            <w:vAlign w:val="bottom"/>
          </w:tcPr>
          <w:p w14:paraId="1DEB4A1A" w14:textId="77777777" w:rsidR="008D753F" w:rsidRDefault="001061C7">
            <w:pPr>
              <w:keepNext/>
              <w:jc w:val="right"/>
            </w:pPr>
            <w:r>
              <w:t>SINGLE CHOICE</w:t>
            </w:r>
          </w:p>
        </w:tc>
      </w:tr>
      <w:tr w:rsidR="008D753F" w14:paraId="621543F9" w14:textId="77777777">
        <w:tc>
          <w:tcPr>
            <w:tcW w:w="8856" w:type="dxa"/>
            <w:gridSpan w:val="2"/>
            <w:shd w:val="clear" w:color="auto" w:fill="D0D0D0"/>
          </w:tcPr>
          <w:p w14:paraId="526E0727" w14:textId="77777777" w:rsidR="008D753F" w:rsidRDefault="001061C7">
            <w:pPr>
              <w:keepNext/>
            </w:pPr>
            <w:r>
              <w:t>Would you describe yourself as a &amp;</w:t>
            </w:r>
            <w:proofErr w:type="spellStart"/>
            <w:proofErr w:type="gramStart"/>
            <w:r>
              <w:t>quot;born</w:t>
            </w:r>
            <w:proofErr w:type="gramEnd"/>
            <w:r>
              <w:t>-again&amp;quot</w:t>
            </w:r>
            <w:proofErr w:type="spellEnd"/>
            <w:r>
              <w:t>; or evangelical Christian, or not?</w:t>
            </w:r>
          </w:p>
        </w:tc>
      </w:tr>
    </w:tbl>
    <w:p w14:paraId="64DD9B5F" w14:textId="77777777" w:rsidR="008D753F" w:rsidRDefault="008D753F">
      <w:pPr>
        <w:pStyle w:val="GQuestionSpacer"/>
        <w:keepNext/>
      </w:pPr>
    </w:p>
    <w:p w14:paraId="249E6547" w14:textId="77777777" w:rsidR="008D753F" w:rsidRDefault="001061C7">
      <w:pPr>
        <w:pStyle w:val="GWidgetOption"/>
        <w:keepNext/>
        <w:tabs>
          <w:tab w:val="left" w:pos="2160"/>
        </w:tabs>
      </w:pPr>
      <w:proofErr w:type="spellStart"/>
      <w:r>
        <w:t>pii</w:t>
      </w:r>
      <w:proofErr w:type="spellEnd"/>
      <w:r>
        <w:tab/>
        <w:t>False</w:t>
      </w:r>
    </w:p>
    <w:p w14:paraId="6BA01F7E" w14:textId="77777777" w:rsidR="008D753F" w:rsidRDefault="001061C7">
      <w:pPr>
        <w:pStyle w:val="GDefaultWidgetOption"/>
        <w:keepNext/>
        <w:tabs>
          <w:tab w:val="left" w:pos="2160"/>
        </w:tabs>
      </w:pPr>
      <w:r>
        <w:t>chart_layout</w:t>
      </w:r>
      <w:r>
        <w:tab/>
        <w:t>1</w:t>
      </w:r>
    </w:p>
    <w:p w14:paraId="78E528A5" w14:textId="77777777" w:rsidR="008D753F" w:rsidRDefault="001061C7">
      <w:pPr>
        <w:pStyle w:val="GWidgetOption"/>
        <w:keepNext/>
        <w:tabs>
          <w:tab w:val="left" w:pos="2160"/>
        </w:tabs>
      </w:pPr>
      <w:proofErr w:type="spellStart"/>
      <w:r>
        <w:t>varlabel</w:t>
      </w:r>
      <w:proofErr w:type="spellEnd"/>
      <w:r>
        <w:tab/>
        <w:t>Born Again (Pew version)</w:t>
      </w:r>
    </w:p>
    <w:p w14:paraId="0A553629" w14:textId="77777777" w:rsidR="008D753F" w:rsidRDefault="001061C7">
      <w:pPr>
        <w:pStyle w:val="GDefaultWidgetOption"/>
        <w:keepNext/>
        <w:tabs>
          <w:tab w:val="left" w:pos="2160"/>
        </w:tabs>
      </w:pPr>
      <w:r>
        <w:t>topic</w:t>
      </w:r>
      <w:r>
        <w:tab/>
      </w:r>
    </w:p>
    <w:p w14:paraId="020B6BE2" w14:textId="77777777" w:rsidR="008D753F" w:rsidRDefault="001061C7">
      <w:pPr>
        <w:pStyle w:val="GDefaultWidgetOption"/>
        <w:keepNext/>
        <w:tabs>
          <w:tab w:val="left" w:pos="2160"/>
        </w:tabs>
      </w:pPr>
      <w:r>
        <w:t>chart_color</w:t>
      </w:r>
      <w:r>
        <w:tab/>
        <w:t>green</w:t>
      </w:r>
    </w:p>
    <w:p w14:paraId="0B367E4B" w14:textId="77777777" w:rsidR="008D753F" w:rsidRDefault="001061C7">
      <w:pPr>
        <w:pStyle w:val="GDefaultWidgetOption"/>
        <w:keepNext/>
        <w:tabs>
          <w:tab w:val="left" w:pos="2160"/>
        </w:tabs>
      </w:pPr>
      <w:r>
        <w:t>chart_type</w:t>
      </w:r>
      <w:r>
        <w:tab/>
        <w:t>bar</w:t>
      </w:r>
    </w:p>
    <w:p w14:paraId="4497B7C6" w14:textId="77777777" w:rsidR="008D753F" w:rsidRDefault="001061C7">
      <w:pPr>
        <w:pStyle w:val="GDefaultWidgetOption"/>
        <w:keepNext/>
        <w:tabs>
          <w:tab w:val="left" w:pos="2160"/>
        </w:tabs>
      </w:pPr>
      <w:r>
        <w:t>crossbreak</w:t>
      </w:r>
      <w:r>
        <w:tab/>
        <w:t>Total</w:t>
      </w:r>
    </w:p>
    <w:p w14:paraId="0B71FE11" w14:textId="77777777" w:rsidR="008D753F" w:rsidRDefault="001061C7">
      <w:pPr>
        <w:pStyle w:val="GDefaultWidgetOption"/>
        <w:keepNext/>
        <w:tabs>
          <w:tab w:val="left" w:pos="2160"/>
        </w:tabs>
      </w:pPr>
      <w:r>
        <w:t>wrap</w:t>
      </w:r>
      <w:r>
        <w:tab/>
        <w:t>True</w:t>
      </w:r>
    </w:p>
    <w:p w14:paraId="2F2C7FE2" w14:textId="77777777" w:rsidR="008D753F" w:rsidRDefault="001061C7">
      <w:pPr>
        <w:pStyle w:val="GDefaultWidgetOption"/>
        <w:keepNext/>
        <w:tabs>
          <w:tab w:val="left" w:pos="2160"/>
        </w:tabs>
      </w:pPr>
      <w:r>
        <w:t>is_rating</w:t>
      </w:r>
      <w:r>
        <w:tab/>
        <w:t>False</w:t>
      </w:r>
    </w:p>
    <w:p w14:paraId="5932D34C" w14:textId="77777777" w:rsidR="008D753F" w:rsidRDefault="001061C7">
      <w:pPr>
        <w:pStyle w:val="GDefaultWidgetOption"/>
        <w:keepNext/>
        <w:tabs>
          <w:tab w:val="left" w:pos="2160"/>
        </w:tabs>
      </w:pPr>
      <w:r>
        <w:t>required_text</w:t>
      </w:r>
      <w:r>
        <w:tab/>
        <w:t>Please choose an answer</w:t>
      </w:r>
    </w:p>
    <w:p w14:paraId="0DE0EE6B" w14:textId="77777777" w:rsidR="008D753F" w:rsidRDefault="001061C7">
      <w:pPr>
        <w:pStyle w:val="GDefaultWidgetOption"/>
        <w:keepNext/>
        <w:tabs>
          <w:tab w:val="left" w:pos="2160"/>
        </w:tabs>
      </w:pPr>
      <w:r>
        <w:t>min_columns</w:t>
      </w:r>
      <w:r>
        <w:tab/>
        <w:t>1</w:t>
      </w:r>
    </w:p>
    <w:p w14:paraId="09273041" w14:textId="77777777" w:rsidR="008D753F" w:rsidRDefault="001061C7">
      <w:pPr>
        <w:pStyle w:val="GDefaultWidgetOption"/>
        <w:keepNext/>
        <w:tabs>
          <w:tab w:val="left" w:pos="2160"/>
        </w:tabs>
      </w:pPr>
      <w:r>
        <w:t>sample_type</w:t>
      </w:r>
      <w:r>
        <w:tab/>
      </w:r>
    </w:p>
    <w:p w14:paraId="3F72D5A0" w14:textId="77777777" w:rsidR="008D753F" w:rsidRDefault="001061C7">
      <w:pPr>
        <w:pStyle w:val="GDefaultWidgetOption"/>
        <w:keepNext/>
        <w:tabs>
          <w:tab w:val="left" w:pos="2160"/>
        </w:tabs>
      </w:pPr>
      <w:r>
        <w:t>access</w:t>
      </w:r>
      <w:r>
        <w:tab/>
      </w:r>
    </w:p>
    <w:p w14:paraId="337A34D1" w14:textId="77777777" w:rsidR="008D753F" w:rsidRDefault="001061C7">
      <w:pPr>
        <w:pStyle w:val="GDefaultWidgetOption"/>
        <w:keepNext/>
        <w:tabs>
          <w:tab w:val="left" w:pos="2160"/>
        </w:tabs>
      </w:pPr>
      <w:r>
        <w:t>autoadvance</w:t>
      </w:r>
      <w:r>
        <w:tab/>
        <w:t>False</w:t>
      </w:r>
    </w:p>
    <w:p w14:paraId="7248F9A9" w14:textId="77777777" w:rsidR="008D753F" w:rsidRDefault="001061C7">
      <w:pPr>
        <w:pStyle w:val="GDefaultWidgetOption"/>
        <w:keepNext/>
        <w:tabs>
          <w:tab w:val="left" w:pos="2160"/>
        </w:tabs>
      </w:pPr>
      <w:r>
        <w:t>columns</w:t>
      </w:r>
      <w:r>
        <w:tab/>
        <w:t>1</w:t>
      </w:r>
    </w:p>
    <w:p w14:paraId="749EAA06" w14:textId="77777777" w:rsidR="008D753F" w:rsidRDefault="001061C7">
      <w:pPr>
        <w:pStyle w:val="GDefaultWidgetOption"/>
        <w:keepNext/>
        <w:tabs>
          <w:tab w:val="left" w:pos="2160"/>
        </w:tabs>
      </w:pPr>
      <w:r>
        <w:t>widget</w:t>
      </w:r>
      <w:r>
        <w:tab/>
      </w:r>
    </w:p>
    <w:p w14:paraId="05ED9C19" w14:textId="77777777" w:rsidR="008D753F" w:rsidRDefault="001061C7">
      <w:pPr>
        <w:pStyle w:val="GDefaultWidgetOption"/>
        <w:keepNext/>
        <w:tabs>
          <w:tab w:val="left" w:pos="2160"/>
        </w:tabs>
      </w:pPr>
      <w:r>
        <w:t>filter_text</w:t>
      </w:r>
      <w:r>
        <w:tab/>
      </w:r>
    </w:p>
    <w:p w14:paraId="078A1E90" w14:textId="77777777" w:rsidR="008D753F" w:rsidRDefault="001061C7">
      <w:pPr>
        <w:pStyle w:val="GDefaultWidgetOption"/>
        <w:keepNext/>
        <w:tabs>
          <w:tab w:val="left" w:pos="2160"/>
        </w:tabs>
      </w:pPr>
      <w:r>
        <w:t>as_banner</w:t>
      </w:r>
      <w:r>
        <w:tab/>
        <w:t>False</w:t>
      </w:r>
    </w:p>
    <w:p w14:paraId="58C3259F" w14:textId="77777777" w:rsidR="008D753F" w:rsidRDefault="001061C7">
      <w:pPr>
        <w:pStyle w:val="GDefaultWidgetOption"/>
        <w:keepNext/>
        <w:tabs>
          <w:tab w:val="left" w:pos="2160"/>
        </w:tabs>
      </w:pPr>
      <w:r>
        <w:t>description</w:t>
      </w:r>
      <w:r>
        <w:tab/>
      </w:r>
    </w:p>
    <w:p w14:paraId="51871E27" w14:textId="77777777" w:rsidR="008D753F" w:rsidRDefault="001061C7">
      <w:pPr>
        <w:pStyle w:val="GDefaultWidgetOption"/>
        <w:keepNext/>
        <w:tabs>
          <w:tab w:val="left" w:pos="2160"/>
        </w:tabs>
      </w:pPr>
      <w:r>
        <w:t>spd_category</w:t>
      </w:r>
      <w:r>
        <w:tab/>
      </w:r>
    </w:p>
    <w:p w14:paraId="479C8C65" w14:textId="77777777" w:rsidR="008D753F" w:rsidRDefault="001061C7">
      <w:pPr>
        <w:pStyle w:val="GWidgetOption"/>
        <w:keepNext/>
        <w:tabs>
          <w:tab w:val="left" w:pos="2160"/>
        </w:tabs>
      </w:pPr>
      <w:r>
        <w:t>tags</w:t>
      </w:r>
      <w:r>
        <w:tab/>
        <w:t xml:space="preserve">profile, core, </w:t>
      </w:r>
      <w:proofErr w:type="spellStart"/>
      <w:r>
        <w:t>nytimes</w:t>
      </w:r>
      <w:proofErr w:type="spellEnd"/>
      <w:r>
        <w:t xml:space="preserve">, </w:t>
      </w:r>
      <w:proofErr w:type="spellStart"/>
      <w:r>
        <w:t>cbs</w:t>
      </w:r>
      <w:proofErr w:type="spellEnd"/>
      <w:r>
        <w:t xml:space="preserve">, </w:t>
      </w:r>
      <w:proofErr w:type="spellStart"/>
      <w:r>
        <w:t>Profile_Codebook_Demographics</w:t>
      </w:r>
      <w:proofErr w:type="spellEnd"/>
      <w:r>
        <w:t xml:space="preserve">, </w:t>
      </w:r>
      <w:proofErr w:type="spellStart"/>
      <w:r>
        <w:t>Profile_Religion</w:t>
      </w:r>
      <w:proofErr w:type="spellEnd"/>
      <w:r>
        <w:t xml:space="preserve">, election2014, </w:t>
      </w:r>
      <w:proofErr w:type="spellStart"/>
      <w:r>
        <w:t>Profile_Codebook_Core</w:t>
      </w:r>
      <w:proofErr w:type="spellEnd"/>
      <w:r>
        <w:t xml:space="preserve">, </w:t>
      </w:r>
      <w:proofErr w:type="spellStart"/>
      <w:r>
        <w:t>equivalent_spd_religion</w:t>
      </w:r>
      <w:proofErr w:type="spellEnd"/>
      <w:r>
        <w:t xml:space="preserve">, </w:t>
      </w:r>
      <w:proofErr w:type="spellStart"/>
      <w:r>
        <w:t>Profile_Codebook</w:t>
      </w:r>
      <w:proofErr w:type="spellEnd"/>
    </w:p>
    <w:p w14:paraId="5BC2CA71" w14:textId="77777777" w:rsidR="008D753F" w:rsidRDefault="001061C7">
      <w:pPr>
        <w:pStyle w:val="GDefaultWidgetOption"/>
        <w:keepNext/>
        <w:tabs>
          <w:tab w:val="left" w:pos="2160"/>
        </w:tabs>
      </w:pPr>
      <w:r>
        <w:t>horizontal</w:t>
      </w:r>
      <w:r>
        <w:tab/>
        <w:t>False</w:t>
      </w:r>
    </w:p>
    <w:p w14:paraId="5ADD4364" w14:textId="77777777" w:rsidR="008D753F" w:rsidRDefault="001061C7">
      <w:pPr>
        <w:pStyle w:val="GDefaultWidgetOption"/>
        <w:keepNext/>
        <w:tabs>
          <w:tab w:val="left" w:pos="2160"/>
        </w:tabs>
      </w:pPr>
      <w:r>
        <w:t>grid_chart_type</w:t>
      </w:r>
      <w:r>
        <w:tab/>
        <w:t>stacked_bar</w:t>
      </w:r>
    </w:p>
    <w:p w14:paraId="756F3435" w14:textId="77777777" w:rsidR="008D753F" w:rsidRDefault="001061C7">
      <w:pPr>
        <w:pStyle w:val="GDefaultWidgetOption"/>
        <w:keepNext/>
        <w:tabs>
          <w:tab w:val="left" w:pos="2160"/>
        </w:tabs>
      </w:pPr>
      <w:r>
        <w:t>sort_order</w:t>
      </w:r>
      <w:r>
        <w:tab/>
        <w:t>none</w:t>
      </w:r>
    </w:p>
    <w:p w14:paraId="4632D023" w14:textId="77777777" w:rsidR="008D753F" w:rsidRDefault="001061C7">
      <w:pPr>
        <w:pStyle w:val="GDefaultWidgetOption"/>
        <w:keepNext/>
        <w:tabs>
          <w:tab w:val="left" w:pos="2160"/>
        </w:tabs>
      </w:pPr>
      <w:r>
        <w:t>sample</w:t>
      </w:r>
      <w:r>
        <w:tab/>
      </w:r>
    </w:p>
    <w:p w14:paraId="2667A45C" w14:textId="77777777" w:rsidR="008D753F" w:rsidRDefault="001061C7">
      <w:pPr>
        <w:pStyle w:val="GDefaultWidgetOption"/>
        <w:keepNext/>
        <w:tabs>
          <w:tab w:val="left" w:pos="2160"/>
        </w:tabs>
      </w:pPr>
      <w:r>
        <w:t>slide_title</w:t>
      </w:r>
      <w:r>
        <w:tab/>
      </w:r>
    </w:p>
    <w:p w14:paraId="7119287F" w14:textId="77777777" w:rsidR="008D753F" w:rsidRDefault="001061C7">
      <w:pPr>
        <w:pStyle w:val="GDefaultWidgetOption"/>
        <w:keepNext/>
        <w:tabs>
          <w:tab w:val="left" w:pos="2160"/>
        </w:tabs>
      </w:pPr>
      <w:r>
        <w:t>set_active</w:t>
      </w:r>
      <w:r>
        <w:tab/>
      </w:r>
    </w:p>
    <w:p w14:paraId="6D33907D" w14:textId="77777777" w:rsidR="008D753F" w:rsidRDefault="001061C7">
      <w:pPr>
        <w:pStyle w:val="GDefaultWidgetOption"/>
        <w:keepNext/>
        <w:tabs>
          <w:tab w:val="left" w:pos="2160"/>
        </w:tabs>
      </w:pPr>
      <w:r>
        <w:t>required</w:t>
      </w:r>
      <w:r>
        <w:tab/>
        <w:t>NONE</w:t>
      </w:r>
    </w:p>
    <w:p w14:paraId="6E3AEB17" w14:textId="77777777" w:rsidR="008D753F" w:rsidRDefault="001061C7">
      <w:pPr>
        <w:pStyle w:val="GDefaultWidgetOption"/>
        <w:keepNext/>
        <w:tabs>
          <w:tab w:val="left" w:pos="2160"/>
        </w:tabs>
      </w:pPr>
      <w:r>
        <w:t>mask</w:t>
      </w:r>
      <w:r>
        <w:tab/>
      </w:r>
    </w:p>
    <w:p w14:paraId="6559CFE8" w14:textId="77777777" w:rsidR="008D753F" w:rsidRDefault="001061C7">
      <w:pPr>
        <w:pStyle w:val="GDefaultWidgetOption"/>
        <w:keepNext/>
        <w:tabs>
          <w:tab w:val="left" w:pos="2160"/>
        </w:tabs>
      </w:pPr>
      <w:r>
        <w:t>custom_order</w:t>
      </w:r>
      <w:r>
        <w:tab/>
      </w:r>
    </w:p>
    <w:p w14:paraId="4189EF8B" w14:textId="77777777" w:rsidR="008D753F" w:rsidRDefault="001061C7">
      <w:pPr>
        <w:pStyle w:val="GDefaultWidgetOption"/>
        <w:keepNext/>
        <w:tabs>
          <w:tab w:val="left" w:pos="2160"/>
        </w:tabs>
      </w:pPr>
      <w:r>
        <w:t>client</w:t>
      </w:r>
      <w:r>
        <w:tab/>
      </w:r>
    </w:p>
    <w:p w14:paraId="63B76F6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83562FC" w14:textId="77777777">
        <w:tc>
          <w:tcPr>
            <w:tcW w:w="336" w:type="dxa"/>
          </w:tcPr>
          <w:p w14:paraId="0F3A90D4" w14:textId="77777777" w:rsidR="008D753F" w:rsidRDefault="001061C7">
            <w:pPr>
              <w:keepNext/>
            </w:pPr>
            <w:r>
              <w:rPr>
                <w:rStyle w:val="GResponseCode"/>
              </w:rPr>
              <w:t>1</w:t>
            </w:r>
          </w:p>
        </w:tc>
        <w:tc>
          <w:tcPr>
            <w:tcW w:w="361" w:type="dxa"/>
          </w:tcPr>
          <w:p w14:paraId="54D2BB87" w14:textId="77777777" w:rsidR="008D753F" w:rsidRDefault="001061C7">
            <w:pPr>
              <w:keepNext/>
            </w:pPr>
            <w:r>
              <w:t>○</w:t>
            </w:r>
          </w:p>
        </w:tc>
        <w:tc>
          <w:tcPr>
            <w:tcW w:w="3731" w:type="dxa"/>
          </w:tcPr>
          <w:p w14:paraId="337111D2" w14:textId="77777777" w:rsidR="008D753F" w:rsidRDefault="001061C7">
            <w:pPr>
              <w:keepNext/>
            </w:pPr>
            <w:r>
              <w:t>Yes</w:t>
            </w:r>
          </w:p>
        </w:tc>
        <w:tc>
          <w:tcPr>
            <w:tcW w:w="4428" w:type="dxa"/>
          </w:tcPr>
          <w:p w14:paraId="13C56EB9" w14:textId="77777777" w:rsidR="008D753F" w:rsidRDefault="008D753F">
            <w:pPr>
              <w:keepNext/>
              <w:jc w:val="right"/>
              <w:rPr>
                <w:i/>
              </w:rPr>
            </w:pPr>
          </w:p>
        </w:tc>
      </w:tr>
      <w:tr w:rsidR="008D753F" w14:paraId="1ECBE0A5" w14:textId="77777777">
        <w:tc>
          <w:tcPr>
            <w:tcW w:w="336" w:type="dxa"/>
          </w:tcPr>
          <w:p w14:paraId="532324BA" w14:textId="77777777" w:rsidR="008D753F" w:rsidRDefault="001061C7">
            <w:pPr>
              <w:keepNext/>
            </w:pPr>
            <w:r>
              <w:rPr>
                <w:rStyle w:val="GResponseCode"/>
              </w:rPr>
              <w:t>2</w:t>
            </w:r>
          </w:p>
        </w:tc>
        <w:tc>
          <w:tcPr>
            <w:tcW w:w="361" w:type="dxa"/>
          </w:tcPr>
          <w:p w14:paraId="0644E2D8" w14:textId="77777777" w:rsidR="008D753F" w:rsidRDefault="001061C7">
            <w:pPr>
              <w:keepNext/>
            </w:pPr>
            <w:r>
              <w:t>○</w:t>
            </w:r>
          </w:p>
        </w:tc>
        <w:tc>
          <w:tcPr>
            <w:tcW w:w="3731" w:type="dxa"/>
          </w:tcPr>
          <w:p w14:paraId="1BBF21D5" w14:textId="77777777" w:rsidR="008D753F" w:rsidRDefault="001061C7">
            <w:pPr>
              <w:keepNext/>
            </w:pPr>
            <w:r>
              <w:t>No</w:t>
            </w:r>
          </w:p>
        </w:tc>
        <w:tc>
          <w:tcPr>
            <w:tcW w:w="4428" w:type="dxa"/>
          </w:tcPr>
          <w:p w14:paraId="0E81A60C" w14:textId="77777777" w:rsidR="008D753F" w:rsidRDefault="008D753F">
            <w:pPr>
              <w:keepNext/>
              <w:jc w:val="right"/>
              <w:rPr>
                <w:i/>
              </w:rPr>
            </w:pPr>
          </w:p>
        </w:tc>
      </w:tr>
      <w:tr w:rsidR="008D753F" w14:paraId="44EA45A3" w14:textId="77777777">
        <w:tc>
          <w:tcPr>
            <w:tcW w:w="336" w:type="dxa"/>
          </w:tcPr>
          <w:p w14:paraId="0E75DBF5" w14:textId="77777777" w:rsidR="008D753F" w:rsidRDefault="001061C7">
            <w:pPr>
              <w:keepNext/>
            </w:pPr>
            <w:r>
              <w:rPr>
                <w:rStyle w:val="GResponseCode"/>
              </w:rPr>
              <w:t>8</w:t>
            </w:r>
          </w:p>
        </w:tc>
        <w:tc>
          <w:tcPr>
            <w:tcW w:w="361" w:type="dxa"/>
          </w:tcPr>
          <w:p w14:paraId="5A83FA74" w14:textId="77777777" w:rsidR="008D753F" w:rsidRDefault="008D753F">
            <w:pPr>
              <w:keepNext/>
            </w:pPr>
          </w:p>
        </w:tc>
        <w:tc>
          <w:tcPr>
            <w:tcW w:w="3731" w:type="dxa"/>
          </w:tcPr>
          <w:p w14:paraId="142C13AD" w14:textId="77777777" w:rsidR="008D753F" w:rsidRDefault="001061C7">
            <w:pPr>
              <w:pStyle w:val="GAdminOption"/>
              <w:keepNext/>
            </w:pPr>
            <w:r>
              <w:t>Skipped</w:t>
            </w:r>
          </w:p>
        </w:tc>
        <w:tc>
          <w:tcPr>
            <w:tcW w:w="4428" w:type="dxa"/>
          </w:tcPr>
          <w:p w14:paraId="79FB9E06" w14:textId="77777777" w:rsidR="008D753F" w:rsidRDefault="008D753F">
            <w:pPr>
              <w:keepNext/>
              <w:jc w:val="right"/>
              <w:rPr>
                <w:i/>
              </w:rPr>
            </w:pPr>
          </w:p>
        </w:tc>
      </w:tr>
      <w:tr w:rsidR="008D753F" w14:paraId="19A5F586" w14:textId="77777777">
        <w:tc>
          <w:tcPr>
            <w:tcW w:w="336" w:type="dxa"/>
          </w:tcPr>
          <w:p w14:paraId="6A7E68FC" w14:textId="77777777" w:rsidR="008D753F" w:rsidRDefault="001061C7">
            <w:pPr>
              <w:keepNext/>
            </w:pPr>
            <w:r>
              <w:rPr>
                <w:rStyle w:val="GResponseCode"/>
              </w:rPr>
              <w:t>9</w:t>
            </w:r>
          </w:p>
        </w:tc>
        <w:tc>
          <w:tcPr>
            <w:tcW w:w="361" w:type="dxa"/>
          </w:tcPr>
          <w:p w14:paraId="0E8E8589" w14:textId="77777777" w:rsidR="008D753F" w:rsidRDefault="008D753F">
            <w:pPr>
              <w:keepNext/>
            </w:pPr>
          </w:p>
        </w:tc>
        <w:tc>
          <w:tcPr>
            <w:tcW w:w="3731" w:type="dxa"/>
          </w:tcPr>
          <w:p w14:paraId="0CA58129" w14:textId="77777777" w:rsidR="008D753F" w:rsidRDefault="001061C7">
            <w:pPr>
              <w:pStyle w:val="GAdminOption"/>
              <w:keepNext/>
            </w:pPr>
            <w:r>
              <w:t>Not Asked</w:t>
            </w:r>
          </w:p>
        </w:tc>
        <w:tc>
          <w:tcPr>
            <w:tcW w:w="4428" w:type="dxa"/>
          </w:tcPr>
          <w:p w14:paraId="4458B1B3" w14:textId="77777777" w:rsidR="008D753F" w:rsidRDefault="008D753F">
            <w:pPr>
              <w:keepNext/>
              <w:jc w:val="right"/>
              <w:rPr>
                <w:i/>
              </w:rPr>
            </w:pPr>
          </w:p>
        </w:tc>
      </w:tr>
    </w:tbl>
    <w:p w14:paraId="0EC8D2D3" w14:textId="77777777" w:rsidR="008D753F" w:rsidRDefault="008D753F">
      <w:pPr>
        <w:pStyle w:val="GQuestionSpacer"/>
      </w:pPr>
    </w:p>
    <w:p w14:paraId="494CA485" w14:textId="77777777" w:rsidR="008D753F" w:rsidRDefault="001061C7">
      <w:pPr>
        <w:pStyle w:val="GPage"/>
        <w:keepNext/>
      </w:pPr>
      <w:bookmarkStart w:id="210" w:name="_Toc175835957"/>
      <w:r>
        <w:t xml:space="preserve">Page: </w:t>
      </w:r>
      <w:proofErr w:type="spellStart"/>
      <w:r>
        <w:t>implicit_page_pew_religimp</w:t>
      </w:r>
      <w:bookmarkEnd w:id="210"/>
      <w:proofErr w:type="spellEnd"/>
    </w:p>
    <w:tbl>
      <w:tblPr>
        <w:tblStyle w:val="GQuestionCommonProperties"/>
        <w:tblW w:w="0" w:type="auto"/>
        <w:tblInd w:w="0" w:type="dxa"/>
        <w:tblLook w:val="04A0" w:firstRow="1" w:lastRow="0" w:firstColumn="1" w:lastColumn="0" w:noHBand="0" w:noVBand="1"/>
      </w:tblPr>
      <w:tblGrid>
        <w:gridCol w:w="2535"/>
        <w:gridCol w:w="6825"/>
      </w:tblGrid>
      <w:tr w:rsidR="008D753F" w14:paraId="4B3C26F4" w14:textId="77777777">
        <w:tc>
          <w:tcPr>
            <w:tcW w:w="0" w:type="dxa"/>
            <w:shd w:val="clear" w:color="auto" w:fill="D0D0D0"/>
          </w:tcPr>
          <w:p w14:paraId="1C50612E" w14:textId="77777777" w:rsidR="008D753F" w:rsidRDefault="001061C7">
            <w:pPr>
              <w:pStyle w:val="GVariableNameP"/>
              <w:keepNext/>
            </w:pPr>
            <w:r>
              <w:fldChar w:fldCharType="begin"/>
            </w:r>
            <w:r>
              <w:instrText>TC pew_religimp \\l 2 \\f a</w:instrText>
            </w:r>
            <w:r>
              <w:fldChar w:fldCharType="end"/>
            </w:r>
            <w:proofErr w:type="spellStart"/>
            <w:r>
              <w:t>pew_religimp</w:t>
            </w:r>
            <w:proofErr w:type="spellEnd"/>
            <w:r>
              <w:rPr>
                <w:i/>
              </w:rPr>
              <w:t xml:space="preserve">- Show if not </w:t>
            </w:r>
            <w:proofErr w:type="spellStart"/>
            <w:r>
              <w:rPr>
                <w:i/>
              </w:rPr>
              <w:t>pdl.pew_religimp</w:t>
            </w:r>
            <w:proofErr w:type="spellEnd"/>
            <w:r>
              <w:rPr>
                <w:i/>
              </w:rPr>
              <w:t xml:space="preserve"> or </w:t>
            </w:r>
            <w:proofErr w:type="spellStart"/>
            <w:r>
              <w:rPr>
                <w:i/>
              </w:rPr>
              <w:t>pdl.pew_</w:t>
            </w:r>
            <w:proofErr w:type="gramStart"/>
            <w:r>
              <w:rPr>
                <w:i/>
              </w:rPr>
              <w:t>religimp.last</w:t>
            </w:r>
            <w:proofErr w:type="spellEnd"/>
            <w:proofErr w:type="gramEnd"/>
            <w:r>
              <w:rPr>
                <w:i/>
              </w:rPr>
              <w:t xml:space="preserve"> &gt; months(14) or not </w:t>
            </w:r>
            <w:proofErr w:type="spellStart"/>
            <w:r>
              <w:rPr>
                <w:i/>
              </w:rPr>
              <w:t>panman.is_panelist</w:t>
            </w:r>
            <w:proofErr w:type="spellEnd"/>
          </w:p>
        </w:tc>
        <w:tc>
          <w:tcPr>
            <w:tcW w:w="0" w:type="dxa"/>
            <w:shd w:val="clear" w:color="auto" w:fill="D0D0D0"/>
            <w:vAlign w:val="bottom"/>
          </w:tcPr>
          <w:p w14:paraId="52ACD38A" w14:textId="77777777" w:rsidR="008D753F" w:rsidRDefault="001061C7">
            <w:pPr>
              <w:keepNext/>
              <w:jc w:val="right"/>
            </w:pPr>
            <w:r>
              <w:t>SINGLE CHOICE</w:t>
            </w:r>
          </w:p>
        </w:tc>
      </w:tr>
      <w:tr w:rsidR="008D753F" w14:paraId="281C0114" w14:textId="77777777">
        <w:tc>
          <w:tcPr>
            <w:tcW w:w="8856" w:type="dxa"/>
            <w:gridSpan w:val="2"/>
            <w:shd w:val="clear" w:color="auto" w:fill="D0D0D0"/>
          </w:tcPr>
          <w:p w14:paraId="5DAF45F7" w14:textId="77777777" w:rsidR="008D753F" w:rsidRDefault="001061C7">
            <w:pPr>
              <w:keepNext/>
            </w:pPr>
            <w:r>
              <w:t>How important is religion in your life?</w:t>
            </w:r>
          </w:p>
        </w:tc>
      </w:tr>
    </w:tbl>
    <w:p w14:paraId="556228C4" w14:textId="77777777" w:rsidR="008D753F" w:rsidRDefault="008D753F">
      <w:pPr>
        <w:pStyle w:val="GQuestionSpacer"/>
        <w:keepNext/>
      </w:pPr>
    </w:p>
    <w:p w14:paraId="31C2D280" w14:textId="77777777" w:rsidR="008D753F" w:rsidRDefault="001061C7">
      <w:pPr>
        <w:pStyle w:val="GWidgetOption"/>
        <w:keepNext/>
        <w:tabs>
          <w:tab w:val="left" w:pos="2160"/>
        </w:tabs>
      </w:pPr>
      <w:proofErr w:type="spellStart"/>
      <w:r>
        <w:t>pii</w:t>
      </w:r>
      <w:proofErr w:type="spellEnd"/>
      <w:r>
        <w:tab/>
        <w:t>False</w:t>
      </w:r>
    </w:p>
    <w:p w14:paraId="1A12568A" w14:textId="77777777" w:rsidR="008D753F" w:rsidRDefault="001061C7">
      <w:pPr>
        <w:pStyle w:val="GDefaultWidgetOption"/>
        <w:keepNext/>
        <w:tabs>
          <w:tab w:val="left" w:pos="2160"/>
        </w:tabs>
      </w:pPr>
      <w:r>
        <w:t>chart_layout</w:t>
      </w:r>
      <w:r>
        <w:tab/>
        <w:t>1</w:t>
      </w:r>
    </w:p>
    <w:p w14:paraId="4C8E9E09" w14:textId="77777777" w:rsidR="008D753F" w:rsidRDefault="001061C7">
      <w:pPr>
        <w:pStyle w:val="GWidgetOption"/>
        <w:keepNext/>
        <w:tabs>
          <w:tab w:val="left" w:pos="2160"/>
        </w:tabs>
      </w:pPr>
      <w:proofErr w:type="spellStart"/>
      <w:r>
        <w:t>varlabel</w:t>
      </w:r>
      <w:proofErr w:type="spellEnd"/>
      <w:r>
        <w:tab/>
        <w:t>Importance of religion (Pew version)</w:t>
      </w:r>
    </w:p>
    <w:p w14:paraId="16519810" w14:textId="77777777" w:rsidR="008D753F" w:rsidRDefault="001061C7">
      <w:pPr>
        <w:pStyle w:val="GDefaultWidgetOption"/>
        <w:keepNext/>
        <w:tabs>
          <w:tab w:val="left" w:pos="2160"/>
        </w:tabs>
      </w:pPr>
      <w:r>
        <w:t>topic</w:t>
      </w:r>
      <w:r>
        <w:tab/>
      </w:r>
    </w:p>
    <w:p w14:paraId="53435AA7" w14:textId="77777777" w:rsidR="008D753F" w:rsidRDefault="001061C7">
      <w:pPr>
        <w:pStyle w:val="GDefaultWidgetOption"/>
        <w:keepNext/>
        <w:tabs>
          <w:tab w:val="left" w:pos="2160"/>
        </w:tabs>
      </w:pPr>
      <w:r>
        <w:t>chart_color</w:t>
      </w:r>
      <w:r>
        <w:tab/>
        <w:t>green</w:t>
      </w:r>
    </w:p>
    <w:p w14:paraId="59F9A563" w14:textId="77777777" w:rsidR="008D753F" w:rsidRDefault="001061C7">
      <w:pPr>
        <w:pStyle w:val="GDefaultWidgetOption"/>
        <w:keepNext/>
        <w:tabs>
          <w:tab w:val="left" w:pos="2160"/>
        </w:tabs>
      </w:pPr>
      <w:r>
        <w:t>chart_type</w:t>
      </w:r>
      <w:r>
        <w:tab/>
        <w:t>bar</w:t>
      </w:r>
    </w:p>
    <w:p w14:paraId="594AB64F" w14:textId="77777777" w:rsidR="008D753F" w:rsidRDefault="001061C7">
      <w:pPr>
        <w:pStyle w:val="GDefaultWidgetOption"/>
        <w:keepNext/>
        <w:tabs>
          <w:tab w:val="left" w:pos="2160"/>
        </w:tabs>
      </w:pPr>
      <w:r>
        <w:t>crossbreak</w:t>
      </w:r>
      <w:r>
        <w:tab/>
        <w:t>Total</w:t>
      </w:r>
    </w:p>
    <w:p w14:paraId="2240CB65" w14:textId="77777777" w:rsidR="008D753F" w:rsidRDefault="001061C7">
      <w:pPr>
        <w:pStyle w:val="GDefaultWidgetOption"/>
        <w:keepNext/>
        <w:tabs>
          <w:tab w:val="left" w:pos="2160"/>
        </w:tabs>
      </w:pPr>
      <w:r>
        <w:t>wrap</w:t>
      </w:r>
      <w:r>
        <w:tab/>
        <w:t>True</w:t>
      </w:r>
    </w:p>
    <w:p w14:paraId="2AC79B3D" w14:textId="77777777" w:rsidR="008D753F" w:rsidRDefault="001061C7">
      <w:pPr>
        <w:pStyle w:val="GDefaultWidgetOption"/>
        <w:keepNext/>
        <w:tabs>
          <w:tab w:val="left" w:pos="2160"/>
        </w:tabs>
      </w:pPr>
      <w:r>
        <w:t>is_rating</w:t>
      </w:r>
      <w:r>
        <w:tab/>
        <w:t>False</w:t>
      </w:r>
    </w:p>
    <w:p w14:paraId="469B39D1" w14:textId="77777777" w:rsidR="008D753F" w:rsidRDefault="001061C7">
      <w:pPr>
        <w:pStyle w:val="GDefaultWidgetOption"/>
        <w:keepNext/>
        <w:tabs>
          <w:tab w:val="left" w:pos="2160"/>
        </w:tabs>
      </w:pPr>
      <w:r>
        <w:t>required_text</w:t>
      </w:r>
      <w:r>
        <w:tab/>
        <w:t>Please choose an answer</w:t>
      </w:r>
    </w:p>
    <w:p w14:paraId="4C05EBC7" w14:textId="77777777" w:rsidR="008D753F" w:rsidRDefault="001061C7">
      <w:pPr>
        <w:pStyle w:val="GDefaultWidgetOption"/>
        <w:keepNext/>
        <w:tabs>
          <w:tab w:val="left" w:pos="2160"/>
        </w:tabs>
      </w:pPr>
      <w:r>
        <w:t>min_columns</w:t>
      </w:r>
      <w:r>
        <w:tab/>
        <w:t>1</w:t>
      </w:r>
    </w:p>
    <w:p w14:paraId="1A331DDE" w14:textId="77777777" w:rsidR="008D753F" w:rsidRDefault="001061C7">
      <w:pPr>
        <w:pStyle w:val="GDefaultWidgetOption"/>
        <w:keepNext/>
        <w:tabs>
          <w:tab w:val="left" w:pos="2160"/>
        </w:tabs>
      </w:pPr>
      <w:r>
        <w:t>sample_type</w:t>
      </w:r>
      <w:r>
        <w:tab/>
      </w:r>
    </w:p>
    <w:p w14:paraId="360D88B1" w14:textId="77777777" w:rsidR="008D753F" w:rsidRDefault="001061C7">
      <w:pPr>
        <w:pStyle w:val="GDefaultWidgetOption"/>
        <w:keepNext/>
        <w:tabs>
          <w:tab w:val="left" w:pos="2160"/>
        </w:tabs>
      </w:pPr>
      <w:r>
        <w:t>access</w:t>
      </w:r>
      <w:r>
        <w:tab/>
      </w:r>
    </w:p>
    <w:p w14:paraId="4041CD3C" w14:textId="77777777" w:rsidR="008D753F" w:rsidRDefault="001061C7">
      <w:pPr>
        <w:pStyle w:val="GDefaultWidgetOption"/>
        <w:keepNext/>
        <w:tabs>
          <w:tab w:val="left" w:pos="2160"/>
        </w:tabs>
      </w:pPr>
      <w:r>
        <w:t>autoadvance</w:t>
      </w:r>
      <w:r>
        <w:tab/>
        <w:t>False</w:t>
      </w:r>
    </w:p>
    <w:p w14:paraId="376B55F5" w14:textId="77777777" w:rsidR="008D753F" w:rsidRDefault="001061C7">
      <w:pPr>
        <w:pStyle w:val="GDefaultWidgetOption"/>
        <w:keepNext/>
        <w:tabs>
          <w:tab w:val="left" w:pos="2160"/>
        </w:tabs>
      </w:pPr>
      <w:r>
        <w:t>columns</w:t>
      </w:r>
      <w:r>
        <w:tab/>
        <w:t>1</w:t>
      </w:r>
    </w:p>
    <w:p w14:paraId="2BCD65B5" w14:textId="77777777" w:rsidR="008D753F" w:rsidRDefault="001061C7">
      <w:pPr>
        <w:pStyle w:val="GDefaultWidgetOption"/>
        <w:keepNext/>
        <w:tabs>
          <w:tab w:val="left" w:pos="2160"/>
        </w:tabs>
      </w:pPr>
      <w:r>
        <w:t>widget</w:t>
      </w:r>
      <w:r>
        <w:tab/>
      </w:r>
    </w:p>
    <w:p w14:paraId="01C39218" w14:textId="77777777" w:rsidR="008D753F" w:rsidRDefault="001061C7">
      <w:pPr>
        <w:pStyle w:val="GDefaultWidgetOption"/>
        <w:keepNext/>
        <w:tabs>
          <w:tab w:val="left" w:pos="2160"/>
        </w:tabs>
      </w:pPr>
      <w:r>
        <w:t>filter_text</w:t>
      </w:r>
      <w:r>
        <w:tab/>
      </w:r>
    </w:p>
    <w:p w14:paraId="46C8652E" w14:textId="77777777" w:rsidR="008D753F" w:rsidRDefault="001061C7">
      <w:pPr>
        <w:pStyle w:val="GDefaultWidgetOption"/>
        <w:keepNext/>
        <w:tabs>
          <w:tab w:val="left" w:pos="2160"/>
        </w:tabs>
      </w:pPr>
      <w:r>
        <w:t>as_banner</w:t>
      </w:r>
      <w:r>
        <w:tab/>
        <w:t>False</w:t>
      </w:r>
    </w:p>
    <w:p w14:paraId="10DE73FA" w14:textId="77777777" w:rsidR="008D753F" w:rsidRDefault="001061C7">
      <w:pPr>
        <w:pStyle w:val="GDefaultWidgetOption"/>
        <w:keepNext/>
        <w:tabs>
          <w:tab w:val="left" w:pos="2160"/>
        </w:tabs>
      </w:pPr>
      <w:r>
        <w:t>description</w:t>
      </w:r>
      <w:r>
        <w:tab/>
      </w:r>
    </w:p>
    <w:p w14:paraId="4113F544" w14:textId="77777777" w:rsidR="008D753F" w:rsidRDefault="001061C7">
      <w:pPr>
        <w:pStyle w:val="GDefaultWidgetOption"/>
        <w:keepNext/>
        <w:tabs>
          <w:tab w:val="left" w:pos="2160"/>
        </w:tabs>
      </w:pPr>
      <w:r>
        <w:t>spd_category</w:t>
      </w:r>
      <w:r>
        <w:tab/>
      </w:r>
    </w:p>
    <w:p w14:paraId="35B51B6E" w14:textId="77777777" w:rsidR="008D753F" w:rsidRDefault="001061C7">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Profile_Religion</w:t>
      </w:r>
      <w:proofErr w:type="spellEnd"/>
      <w:r>
        <w:t xml:space="preserve">, </w:t>
      </w:r>
      <w:proofErr w:type="spellStart"/>
      <w:r>
        <w:t>Profile_Codebook_Core</w:t>
      </w:r>
      <w:proofErr w:type="spellEnd"/>
      <w:r>
        <w:t xml:space="preserve">, </w:t>
      </w:r>
      <w:proofErr w:type="spellStart"/>
      <w:r>
        <w:t>equivalent_spd_religion</w:t>
      </w:r>
      <w:proofErr w:type="spellEnd"/>
    </w:p>
    <w:p w14:paraId="7FEA09BF" w14:textId="77777777" w:rsidR="008D753F" w:rsidRDefault="001061C7">
      <w:pPr>
        <w:pStyle w:val="GDefaultWidgetOption"/>
        <w:keepNext/>
        <w:tabs>
          <w:tab w:val="left" w:pos="2160"/>
        </w:tabs>
      </w:pPr>
      <w:r>
        <w:t>horizontal</w:t>
      </w:r>
      <w:r>
        <w:tab/>
        <w:t>False</w:t>
      </w:r>
    </w:p>
    <w:p w14:paraId="5084ECD5" w14:textId="77777777" w:rsidR="008D753F" w:rsidRDefault="001061C7">
      <w:pPr>
        <w:pStyle w:val="GDefaultWidgetOption"/>
        <w:keepNext/>
        <w:tabs>
          <w:tab w:val="left" w:pos="2160"/>
        </w:tabs>
      </w:pPr>
      <w:r>
        <w:t>grid_chart_type</w:t>
      </w:r>
      <w:r>
        <w:tab/>
        <w:t>stacked_bar</w:t>
      </w:r>
    </w:p>
    <w:p w14:paraId="167E7861" w14:textId="77777777" w:rsidR="008D753F" w:rsidRDefault="001061C7">
      <w:pPr>
        <w:pStyle w:val="GDefaultWidgetOption"/>
        <w:keepNext/>
        <w:tabs>
          <w:tab w:val="left" w:pos="2160"/>
        </w:tabs>
      </w:pPr>
      <w:r>
        <w:t>sort_order</w:t>
      </w:r>
      <w:r>
        <w:tab/>
        <w:t>none</w:t>
      </w:r>
    </w:p>
    <w:p w14:paraId="0CDCE248" w14:textId="77777777" w:rsidR="008D753F" w:rsidRDefault="001061C7">
      <w:pPr>
        <w:pStyle w:val="GDefaultWidgetOption"/>
        <w:keepNext/>
        <w:tabs>
          <w:tab w:val="left" w:pos="2160"/>
        </w:tabs>
      </w:pPr>
      <w:r>
        <w:t>sample</w:t>
      </w:r>
      <w:r>
        <w:tab/>
      </w:r>
    </w:p>
    <w:p w14:paraId="10E18ABF" w14:textId="77777777" w:rsidR="008D753F" w:rsidRDefault="001061C7">
      <w:pPr>
        <w:pStyle w:val="GDefaultWidgetOption"/>
        <w:keepNext/>
        <w:tabs>
          <w:tab w:val="left" w:pos="2160"/>
        </w:tabs>
      </w:pPr>
      <w:r>
        <w:t>slide_title</w:t>
      </w:r>
      <w:r>
        <w:tab/>
      </w:r>
    </w:p>
    <w:p w14:paraId="379489C5" w14:textId="77777777" w:rsidR="008D753F" w:rsidRDefault="001061C7">
      <w:pPr>
        <w:pStyle w:val="GDefaultWidgetOption"/>
        <w:keepNext/>
        <w:tabs>
          <w:tab w:val="left" w:pos="2160"/>
        </w:tabs>
      </w:pPr>
      <w:r>
        <w:t>set_active</w:t>
      </w:r>
      <w:r>
        <w:tab/>
      </w:r>
    </w:p>
    <w:p w14:paraId="58760FE0" w14:textId="77777777" w:rsidR="008D753F" w:rsidRDefault="001061C7">
      <w:pPr>
        <w:pStyle w:val="GDefaultWidgetOption"/>
        <w:keepNext/>
        <w:tabs>
          <w:tab w:val="left" w:pos="2160"/>
        </w:tabs>
      </w:pPr>
      <w:r>
        <w:t>required</w:t>
      </w:r>
      <w:r>
        <w:tab/>
        <w:t>NONE</w:t>
      </w:r>
    </w:p>
    <w:p w14:paraId="444BDEE3" w14:textId="77777777" w:rsidR="008D753F" w:rsidRDefault="001061C7">
      <w:pPr>
        <w:pStyle w:val="GDefaultWidgetOption"/>
        <w:keepNext/>
        <w:tabs>
          <w:tab w:val="left" w:pos="2160"/>
        </w:tabs>
      </w:pPr>
      <w:r>
        <w:t>mask</w:t>
      </w:r>
      <w:r>
        <w:tab/>
      </w:r>
    </w:p>
    <w:p w14:paraId="2DB2947D" w14:textId="77777777" w:rsidR="008D753F" w:rsidRDefault="001061C7">
      <w:pPr>
        <w:pStyle w:val="GDefaultWidgetOption"/>
        <w:keepNext/>
        <w:tabs>
          <w:tab w:val="left" w:pos="2160"/>
        </w:tabs>
      </w:pPr>
      <w:r>
        <w:t>custom_order</w:t>
      </w:r>
      <w:r>
        <w:tab/>
      </w:r>
    </w:p>
    <w:p w14:paraId="36F75A13" w14:textId="77777777" w:rsidR="008D753F" w:rsidRDefault="001061C7">
      <w:pPr>
        <w:pStyle w:val="GDefaultWidgetOption"/>
        <w:keepNext/>
        <w:tabs>
          <w:tab w:val="left" w:pos="2160"/>
        </w:tabs>
      </w:pPr>
      <w:r>
        <w:t>client</w:t>
      </w:r>
      <w:r>
        <w:tab/>
      </w:r>
    </w:p>
    <w:p w14:paraId="4A475C80"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AA30132" w14:textId="77777777">
        <w:tc>
          <w:tcPr>
            <w:tcW w:w="336" w:type="dxa"/>
          </w:tcPr>
          <w:p w14:paraId="2EB46CEC" w14:textId="77777777" w:rsidR="008D753F" w:rsidRDefault="001061C7">
            <w:pPr>
              <w:keepNext/>
            </w:pPr>
            <w:r>
              <w:rPr>
                <w:rStyle w:val="GResponseCode"/>
              </w:rPr>
              <w:t>1</w:t>
            </w:r>
          </w:p>
        </w:tc>
        <w:tc>
          <w:tcPr>
            <w:tcW w:w="361" w:type="dxa"/>
          </w:tcPr>
          <w:p w14:paraId="5AC36C14" w14:textId="77777777" w:rsidR="008D753F" w:rsidRDefault="001061C7">
            <w:pPr>
              <w:keepNext/>
            </w:pPr>
            <w:r>
              <w:t>○</w:t>
            </w:r>
          </w:p>
        </w:tc>
        <w:tc>
          <w:tcPr>
            <w:tcW w:w="3731" w:type="dxa"/>
          </w:tcPr>
          <w:p w14:paraId="16162D02" w14:textId="77777777" w:rsidR="008D753F" w:rsidRDefault="001061C7">
            <w:pPr>
              <w:keepNext/>
            </w:pPr>
            <w:r>
              <w:t>Very important</w:t>
            </w:r>
          </w:p>
        </w:tc>
        <w:tc>
          <w:tcPr>
            <w:tcW w:w="4428" w:type="dxa"/>
          </w:tcPr>
          <w:p w14:paraId="6BC97539" w14:textId="77777777" w:rsidR="008D753F" w:rsidRDefault="008D753F">
            <w:pPr>
              <w:keepNext/>
              <w:jc w:val="right"/>
              <w:rPr>
                <w:i/>
              </w:rPr>
            </w:pPr>
          </w:p>
        </w:tc>
      </w:tr>
      <w:tr w:rsidR="008D753F" w14:paraId="634BB817" w14:textId="77777777">
        <w:tc>
          <w:tcPr>
            <w:tcW w:w="336" w:type="dxa"/>
          </w:tcPr>
          <w:p w14:paraId="4A71ADCF" w14:textId="77777777" w:rsidR="008D753F" w:rsidRDefault="001061C7">
            <w:pPr>
              <w:keepNext/>
            </w:pPr>
            <w:r>
              <w:rPr>
                <w:rStyle w:val="GResponseCode"/>
              </w:rPr>
              <w:t>2</w:t>
            </w:r>
          </w:p>
        </w:tc>
        <w:tc>
          <w:tcPr>
            <w:tcW w:w="361" w:type="dxa"/>
          </w:tcPr>
          <w:p w14:paraId="0625C574" w14:textId="77777777" w:rsidR="008D753F" w:rsidRDefault="001061C7">
            <w:pPr>
              <w:keepNext/>
            </w:pPr>
            <w:r>
              <w:t>○</w:t>
            </w:r>
          </w:p>
        </w:tc>
        <w:tc>
          <w:tcPr>
            <w:tcW w:w="3731" w:type="dxa"/>
          </w:tcPr>
          <w:p w14:paraId="7214B227" w14:textId="77777777" w:rsidR="008D753F" w:rsidRDefault="001061C7">
            <w:pPr>
              <w:keepNext/>
            </w:pPr>
            <w:r>
              <w:t>Somewhat important</w:t>
            </w:r>
          </w:p>
        </w:tc>
        <w:tc>
          <w:tcPr>
            <w:tcW w:w="4428" w:type="dxa"/>
          </w:tcPr>
          <w:p w14:paraId="1F037928" w14:textId="77777777" w:rsidR="008D753F" w:rsidRDefault="008D753F">
            <w:pPr>
              <w:keepNext/>
              <w:jc w:val="right"/>
              <w:rPr>
                <w:i/>
              </w:rPr>
            </w:pPr>
          </w:p>
        </w:tc>
      </w:tr>
      <w:tr w:rsidR="008D753F" w14:paraId="47C1216B" w14:textId="77777777">
        <w:tc>
          <w:tcPr>
            <w:tcW w:w="336" w:type="dxa"/>
          </w:tcPr>
          <w:p w14:paraId="6AE22BE9" w14:textId="77777777" w:rsidR="008D753F" w:rsidRDefault="001061C7">
            <w:pPr>
              <w:keepNext/>
            </w:pPr>
            <w:r>
              <w:rPr>
                <w:rStyle w:val="GResponseCode"/>
              </w:rPr>
              <w:t>3</w:t>
            </w:r>
          </w:p>
        </w:tc>
        <w:tc>
          <w:tcPr>
            <w:tcW w:w="361" w:type="dxa"/>
          </w:tcPr>
          <w:p w14:paraId="01BB7685" w14:textId="77777777" w:rsidR="008D753F" w:rsidRDefault="001061C7">
            <w:pPr>
              <w:keepNext/>
            </w:pPr>
            <w:r>
              <w:t>○</w:t>
            </w:r>
          </w:p>
        </w:tc>
        <w:tc>
          <w:tcPr>
            <w:tcW w:w="3731" w:type="dxa"/>
          </w:tcPr>
          <w:p w14:paraId="0FBE7CF3" w14:textId="77777777" w:rsidR="008D753F" w:rsidRDefault="001061C7">
            <w:pPr>
              <w:keepNext/>
            </w:pPr>
            <w:r>
              <w:t>Not too important</w:t>
            </w:r>
          </w:p>
        </w:tc>
        <w:tc>
          <w:tcPr>
            <w:tcW w:w="4428" w:type="dxa"/>
          </w:tcPr>
          <w:p w14:paraId="19CC2556" w14:textId="77777777" w:rsidR="008D753F" w:rsidRDefault="008D753F">
            <w:pPr>
              <w:keepNext/>
              <w:jc w:val="right"/>
              <w:rPr>
                <w:i/>
              </w:rPr>
            </w:pPr>
          </w:p>
        </w:tc>
      </w:tr>
      <w:tr w:rsidR="008D753F" w14:paraId="04CEDF43" w14:textId="77777777">
        <w:tc>
          <w:tcPr>
            <w:tcW w:w="336" w:type="dxa"/>
          </w:tcPr>
          <w:p w14:paraId="572BE328" w14:textId="77777777" w:rsidR="008D753F" w:rsidRDefault="001061C7">
            <w:pPr>
              <w:keepNext/>
            </w:pPr>
            <w:r>
              <w:rPr>
                <w:rStyle w:val="GResponseCode"/>
              </w:rPr>
              <w:t>4</w:t>
            </w:r>
          </w:p>
        </w:tc>
        <w:tc>
          <w:tcPr>
            <w:tcW w:w="361" w:type="dxa"/>
          </w:tcPr>
          <w:p w14:paraId="49B654D7" w14:textId="77777777" w:rsidR="008D753F" w:rsidRDefault="001061C7">
            <w:pPr>
              <w:keepNext/>
            </w:pPr>
            <w:r>
              <w:t>○</w:t>
            </w:r>
          </w:p>
        </w:tc>
        <w:tc>
          <w:tcPr>
            <w:tcW w:w="3731" w:type="dxa"/>
          </w:tcPr>
          <w:p w14:paraId="72E197BD" w14:textId="77777777" w:rsidR="008D753F" w:rsidRDefault="001061C7">
            <w:pPr>
              <w:keepNext/>
            </w:pPr>
            <w:r>
              <w:t>Not at all important</w:t>
            </w:r>
          </w:p>
        </w:tc>
        <w:tc>
          <w:tcPr>
            <w:tcW w:w="4428" w:type="dxa"/>
          </w:tcPr>
          <w:p w14:paraId="5387337B" w14:textId="77777777" w:rsidR="008D753F" w:rsidRDefault="008D753F">
            <w:pPr>
              <w:keepNext/>
              <w:jc w:val="right"/>
              <w:rPr>
                <w:i/>
              </w:rPr>
            </w:pPr>
          </w:p>
        </w:tc>
      </w:tr>
      <w:tr w:rsidR="008D753F" w14:paraId="282F5E6A" w14:textId="77777777">
        <w:tc>
          <w:tcPr>
            <w:tcW w:w="336" w:type="dxa"/>
          </w:tcPr>
          <w:p w14:paraId="0F57BE32" w14:textId="77777777" w:rsidR="008D753F" w:rsidRDefault="001061C7">
            <w:pPr>
              <w:keepNext/>
            </w:pPr>
            <w:r>
              <w:rPr>
                <w:rStyle w:val="GResponseCode"/>
              </w:rPr>
              <w:t>8</w:t>
            </w:r>
          </w:p>
        </w:tc>
        <w:tc>
          <w:tcPr>
            <w:tcW w:w="361" w:type="dxa"/>
          </w:tcPr>
          <w:p w14:paraId="34284820" w14:textId="77777777" w:rsidR="008D753F" w:rsidRDefault="008D753F">
            <w:pPr>
              <w:keepNext/>
            </w:pPr>
          </w:p>
        </w:tc>
        <w:tc>
          <w:tcPr>
            <w:tcW w:w="3731" w:type="dxa"/>
          </w:tcPr>
          <w:p w14:paraId="0863C3CD" w14:textId="77777777" w:rsidR="008D753F" w:rsidRDefault="001061C7">
            <w:pPr>
              <w:pStyle w:val="GAdminOption"/>
              <w:keepNext/>
            </w:pPr>
            <w:r>
              <w:t>Skipped</w:t>
            </w:r>
          </w:p>
        </w:tc>
        <w:tc>
          <w:tcPr>
            <w:tcW w:w="4428" w:type="dxa"/>
          </w:tcPr>
          <w:p w14:paraId="765B5095" w14:textId="77777777" w:rsidR="008D753F" w:rsidRDefault="008D753F">
            <w:pPr>
              <w:keepNext/>
              <w:jc w:val="right"/>
              <w:rPr>
                <w:i/>
              </w:rPr>
            </w:pPr>
          </w:p>
        </w:tc>
      </w:tr>
      <w:tr w:rsidR="008D753F" w14:paraId="4E219E16" w14:textId="77777777">
        <w:tc>
          <w:tcPr>
            <w:tcW w:w="336" w:type="dxa"/>
          </w:tcPr>
          <w:p w14:paraId="3C45CCC5" w14:textId="77777777" w:rsidR="008D753F" w:rsidRDefault="001061C7">
            <w:pPr>
              <w:keepNext/>
            </w:pPr>
            <w:r>
              <w:rPr>
                <w:rStyle w:val="GResponseCode"/>
              </w:rPr>
              <w:t>9</w:t>
            </w:r>
          </w:p>
        </w:tc>
        <w:tc>
          <w:tcPr>
            <w:tcW w:w="361" w:type="dxa"/>
          </w:tcPr>
          <w:p w14:paraId="5CCD6740" w14:textId="77777777" w:rsidR="008D753F" w:rsidRDefault="008D753F">
            <w:pPr>
              <w:keepNext/>
            </w:pPr>
          </w:p>
        </w:tc>
        <w:tc>
          <w:tcPr>
            <w:tcW w:w="3731" w:type="dxa"/>
          </w:tcPr>
          <w:p w14:paraId="4EFED93E" w14:textId="77777777" w:rsidR="008D753F" w:rsidRDefault="001061C7">
            <w:pPr>
              <w:pStyle w:val="GAdminOption"/>
              <w:keepNext/>
            </w:pPr>
            <w:r>
              <w:t>Not Asked</w:t>
            </w:r>
          </w:p>
        </w:tc>
        <w:tc>
          <w:tcPr>
            <w:tcW w:w="4428" w:type="dxa"/>
          </w:tcPr>
          <w:p w14:paraId="21E0F4F2" w14:textId="77777777" w:rsidR="008D753F" w:rsidRDefault="008D753F">
            <w:pPr>
              <w:keepNext/>
              <w:jc w:val="right"/>
              <w:rPr>
                <w:i/>
              </w:rPr>
            </w:pPr>
          </w:p>
        </w:tc>
      </w:tr>
    </w:tbl>
    <w:p w14:paraId="7ABA9857" w14:textId="77777777" w:rsidR="008D753F" w:rsidRDefault="008D753F">
      <w:pPr>
        <w:pStyle w:val="GQuestionSpacer"/>
      </w:pPr>
    </w:p>
    <w:p w14:paraId="63734674" w14:textId="77777777" w:rsidR="008D753F" w:rsidRDefault="001061C7">
      <w:pPr>
        <w:pStyle w:val="GPage"/>
        <w:keepNext/>
      </w:pPr>
      <w:bookmarkStart w:id="211" w:name="_Toc175835958"/>
      <w:r>
        <w:lastRenderedPageBreak/>
        <w:t xml:space="preserve">Page: </w:t>
      </w:r>
      <w:proofErr w:type="spellStart"/>
      <w:r>
        <w:t>implicit_page_pew_churatd</w:t>
      </w:r>
      <w:bookmarkEnd w:id="211"/>
      <w:proofErr w:type="spellEnd"/>
    </w:p>
    <w:tbl>
      <w:tblPr>
        <w:tblStyle w:val="GQuestionCommonProperties"/>
        <w:tblW w:w="0" w:type="auto"/>
        <w:tblInd w:w="0" w:type="dxa"/>
        <w:tblLook w:val="04A0" w:firstRow="1" w:lastRow="0" w:firstColumn="1" w:lastColumn="0" w:noHBand="0" w:noVBand="1"/>
      </w:tblPr>
      <w:tblGrid>
        <w:gridCol w:w="2474"/>
        <w:gridCol w:w="6886"/>
      </w:tblGrid>
      <w:tr w:rsidR="008D753F" w14:paraId="7F36131A" w14:textId="77777777">
        <w:tc>
          <w:tcPr>
            <w:tcW w:w="0" w:type="dxa"/>
            <w:shd w:val="clear" w:color="auto" w:fill="D0D0D0"/>
          </w:tcPr>
          <w:p w14:paraId="5862ABED" w14:textId="77777777" w:rsidR="008D753F" w:rsidRDefault="001061C7">
            <w:pPr>
              <w:pStyle w:val="GVariableNameP"/>
              <w:keepNext/>
            </w:pPr>
            <w:r>
              <w:fldChar w:fldCharType="begin"/>
            </w:r>
            <w:r>
              <w:instrText>TC pew_churatd \\l 2 \\f a</w:instrText>
            </w:r>
            <w:r>
              <w:fldChar w:fldCharType="end"/>
            </w:r>
            <w:proofErr w:type="spellStart"/>
            <w:r>
              <w:t>pew_churatd</w:t>
            </w:r>
            <w:proofErr w:type="spellEnd"/>
            <w:r>
              <w:rPr>
                <w:i/>
              </w:rPr>
              <w:t xml:space="preserve">- Show if not </w:t>
            </w:r>
            <w:proofErr w:type="spellStart"/>
            <w:r>
              <w:rPr>
                <w:i/>
              </w:rPr>
              <w:t>pdl.pew_churatd</w:t>
            </w:r>
            <w:proofErr w:type="spellEnd"/>
            <w:r>
              <w:rPr>
                <w:i/>
              </w:rPr>
              <w:t xml:space="preserve"> or </w:t>
            </w:r>
            <w:proofErr w:type="spellStart"/>
            <w:r>
              <w:rPr>
                <w:i/>
              </w:rPr>
              <w:t>pdl.pew_</w:t>
            </w:r>
            <w:proofErr w:type="gramStart"/>
            <w:r>
              <w:rPr>
                <w:i/>
              </w:rPr>
              <w:t>churatd.last</w:t>
            </w:r>
            <w:proofErr w:type="spellEnd"/>
            <w:proofErr w:type="gramEnd"/>
            <w:r>
              <w:rPr>
                <w:i/>
              </w:rPr>
              <w:t xml:space="preserve"> &gt; months(14) or not </w:t>
            </w:r>
            <w:proofErr w:type="spellStart"/>
            <w:r>
              <w:rPr>
                <w:i/>
              </w:rPr>
              <w:t>panman.is_panelist</w:t>
            </w:r>
            <w:proofErr w:type="spellEnd"/>
          </w:p>
        </w:tc>
        <w:tc>
          <w:tcPr>
            <w:tcW w:w="0" w:type="dxa"/>
            <w:shd w:val="clear" w:color="auto" w:fill="D0D0D0"/>
            <w:vAlign w:val="bottom"/>
          </w:tcPr>
          <w:p w14:paraId="5C6A907E" w14:textId="77777777" w:rsidR="008D753F" w:rsidRDefault="001061C7">
            <w:pPr>
              <w:keepNext/>
              <w:jc w:val="right"/>
            </w:pPr>
            <w:r>
              <w:t>SINGLE CHOICE</w:t>
            </w:r>
          </w:p>
        </w:tc>
      </w:tr>
      <w:tr w:rsidR="008D753F" w14:paraId="6C7AF135" w14:textId="77777777">
        <w:tc>
          <w:tcPr>
            <w:tcW w:w="8856" w:type="dxa"/>
            <w:gridSpan w:val="2"/>
            <w:shd w:val="clear" w:color="auto" w:fill="D0D0D0"/>
          </w:tcPr>
          <w:p w14:paraId="5887CAC6" w14:textId="77777777" w:rsidR="008D753F" w:rsidRDefault="001061C7">
            <w:pPr>
              <w:keepNext/>
            </w:pPr>
            <w:r>
              <w:t>Aside from weddings and funerals, how often do you attend religious services?</w:t>
            </w:r>
          </w:p>
        </w:tc>
      </w:tr>
    </w:tbl>
    <w:p w14:paraId="438471F1" w14:textId="77777777" w:rsidR="008D753F" w:rsidRDefault="008D753F">
      <w:pPr>
        <w:pStyle w:val="GQuestionSpacer"/>
        <w:keepNext/>
      </w:pPr>
    </w:p>
    <w:p w14:paraId="4B1415C6" w14:textId="77777777" w:rsidR="008D753F" w:rsidRDefault="001061C7">
      <w:pPr>
        <w:pStyle w:val="GWidgetOption"/>
        <w:keepNext/>
        <w:tabs>
          <w:tab w:val="left" w:pos="2160"/>
        </w:tabs>
      </w:pPr>
      <w:proofErr w:type="spellStart"/>
      <w:r>
        <w:t>pii</w:t>
      </w:r>
      <w:proofErr w:type="spellEnd"/>
      <w:r>
        <w:tab/>
        <w:t>False</w:t>
      </w:r>
    </w:p>
    <w:p w14:paraId="5C9423FF" w14:textId="77777777" w:rsidR="008D753F" w:rsidRDefault="001061C7">
      <w:pPr>
        <w:pStyle w:val="GDefaultWidgetOption"/>
        <w:keepNext/>
        <w:tabs>
          <w:tab w:val="left" w:pos="2160"/>
        </w:tabs>
      </w:pPr>
      <w:r>
        <w:t>chart_layout</w:t>
      </w:r>
      <w:r>
        <w:tab/>
        <w:t>1</w:t>
      </w:r>
    </w:p>
    <w:p w14:paraId="3A35CA06" w14:textId="77777777" w:rsidR="008D753F" w:rsidRDefault="001061C7">
      <w:pPr>
        <w:pStyle w:val="GWidgetOption"/>
        <w:keepNext/>
        <w:tabs>
          <w:tab w:val="left" w:pos="2160"/>
        </w:tabs>
      </w:pPr>
      <w:proofErr w:type="spellStart"/>
      <w:r>
        <w:t>varlabel</w:t>
      </w:r>
      <w:proofErr w:type="spellEnd"/>
      <w:r>
        <w:tab/>
        <w:t>Church attendance (Pew version)</w:t>
      </w:r>
    </w:p>
    <w:p w14:paraId="3C942098" w14:textId="77777777" w:rsidR="008D753F" w:rsidRDefault="001061C7">
      <w:pPr>
        <w:pStyle w:val="GDefaultWidgetOption"/>
        <w:keepNext/>
        <w:tabs>
          <w:tab w:val="left" w:pos="2160"/>
        </w:tabs>
      </w:pPr>
      <w:r>
        <w:t>topic</w:t>
      </w:r>
      <w:r>
        <w:tab/>
      </w:r>
    </w:p>
    <w:p w14:paraId="19B34DF3" w14:textId="77777777" w:rsidR="008D753F" w:rsidRDefault="001061C7">
      <w:pPr>
        <w:pStyle w:val="GDefaultWidgetOption"/>
        <w:keepNext/>
        <w:tabs>
          <w:tab w:val="left" w:pos="2160"/>
        </w:tabs>
      </w:pPr>
      <w:r>
        <w:t>chart_color</w:t>
      </w:r>
      <w:r>
        <w:tab/>
        <w:t>green</w:t>
      </w:r>
    </w:p>
    <w:p w14:paraId="0EC217E1" w14:textId="77777777" w:rsidR="008D753F" w:rsidRDefault="001061C7">
      <w:pPr>
        <w:pStyle w:val="GDefaultWidgetOption"/>
        <w:keepNext/>
        <w:tabs>
          <w:tab w:val="left" w:pos="2160"/>
        </w:tabs>
      </w:pPr>
      <w:r>
        <w:t>chart_type</w:t>
      </w:r>
      <w:r>
        <w:tab/>
        <w:t>bar</w:t>
      </w:r>
    </w:p>
    <w:p w14:paraId="471AD9D8" w14:textId="77777777" w:rsidR="008D753F" w:rsidRDefault="001061C7">
      <w:pPr>
        <w:pStyle w:val="GDefaultWidgetOption"/>
        <w:keepNext/>
        <w:tabs>
          <w:tab w:val="left" w:pos="2160"/>
        </w:tabs>
      </w:pPr>
      <w:r>
        <w:t>crossbreak</w:t>
      </w:r>
      <w:r>
        <w:tab/>
        <w:t>Total</w:t>
      </w:r>
    </w:p>
    <w:p w14:paraId="6C241BC4" w14:textId="77777777" w:rsidR="008D753F" w:rsidRDefault="001061C7">
      <w:pPr>
        <w:pStyle w:val="GDefaultWidgetOption"/>
        <w:keepNext/>
        <w:tabs>
          <w:tab w:val="left" w:pos="2160"/>
        </w:tabs>
      </w:pPr>
      <w:r>
        <w:t>wrap</w:t>
      </w:r>
      <w:r>
        <w:tab/>
        <w:t>True</w:t>
      </w:r>
    </w:p>
    <w:p w14:paraId="404A2869" w14:textId="77777777" w:rsidR="008D753F" w:rsidRDefault="001061C7">
      <w:pPr>
        <w:pStyle w:val="GDefaultWidgetOption"/>
        <w:keepNext/>
        <w:tabs>
          <w:tab w:val="left" w:pos="2160"/>
        </w:tabs>
      </w:pPr>
      <w:r>
        <w:t>is_rating</w:t>
      </w:r>
      <w:r>
        <w:tab/>
        <w:t>False</w:t>
      </w:r>
    </w:p>
    <w:p w14:paraId="77FD27DF" w14:textId="77777777" w:rsidR="008D753F" w:rsidRDefault="001061C7">
      <w:pPr>
        <w:pStyle w:val="GDefaultWidgetOption"/>
        <w:keepNext/>
        <w:tabs>
          <w:tab w:val="left" w:pos="2160"/>
        </w:tabs>
      </w:pPr>
      <w:r>
        <w:t>required_text</w:t>
      </w:r>
      <w:r>
        <w:tab/>
        <w:t>Please choose an answer</w:t>
      </w:r>
    </w:p>
    <w:p w14:paraId="45EF8D26" w14:textId="77777777" w:rsidR="008D753F" w:rsidRDefault="001061C7">
      <w:pPr>
        <w:pStyle w:val="GDefaultWidgetOption"/>
        <w:keepNext/>
        <w:tabs>
          <w:tab w:val="left" w:pos="2160"/>
        </w:tabs>
      </w:pPr>
      <w:r>
        <w:t>min_columns</w:t>
      </w:r>
      <w:r>
        <w:tab/>
        <w:t>1</w:t>
      </w:r>
    </w:p>
    <w:p w14:paraId="1206BD4E" w14:textId="77777777" w:rsidR="008D753F" w:rsidRDefault="001061C7">
      <w:pPr>
        <w:pStyle w:val="GDefaultWidgetOption"/>
        <w:keepNext/>
        <w:tabs>
          <w:tab w:val="left" w:pos="2160"/>
        </w:tabs>
      </w:pPr>
      <w:r>
        <w:t>sample_type</w:t>
      </w:r>
      <w:r>
        <w:tab/>
      </w:r>
    </w:p>
    <w:p w14:paraId="27990C4A" w14:textId="77777777" w:rsidR="008D753F" w:rsidRDefault="001061C7">
      <w:pPr>
        <w:pStyle w:val="GDefaultWidgetOption"/>
        <w:keepNext/>
        <w:tabs>
          <w:tab w:val="left" w:pos="2160"/>
        </w:tabs>
      </w:pPr>
      <w:r>
        <w:t>access</w:t>
      </w:r>
      <w:r>
        <w:tab/>
      </w:r>
    </w:p>
    <w:p w14:paraId="35793A24" w14:textId="77777777" w:rsidR="008D753F" w:rsidRDefault="001061C7">
      <w:pPr>
        <w:pStyle w:val="GDefaultWidgetOption"/>
        <w:keepNext/>
        <w:tabs>
          <w:tab w:val="left" w:pos="2160"/>
        </w:tabs>
      </w:pPr>
      <w:r>
        <w:t>autoadvance</w:t>
      </w:r>
      <w:r>
        <w:tab/>
        <w:t>False</w:t>
      </w:r>
    </w:p>
    <w:p w14:paraId="06B846F5" w14:textId="77777777" w:rsidR="008D753F" w:rsidRDefault="001061C7">
      <w:pPr>
        <w:pStyle w:val="GDefaultWidgetOption"/>
        <w:keepNext/>
        <w:tabs>
          <w:tab w:val="left" w:pos="2160"/>
        </w:tabs>
      </w:pPr>
      <w:r>
        <w:t>columns</w:t>
      </w:r>
      <w:r>
        <w:tab/>
        <w:t>1</w:t>
      </w:r>
    </w:p>
    <w:p w14:paraId="6686CA3E" w14:textId="77777777" w:rsidR="008D753F" w:rsidRDefault="001061C7">
      <w:pPr>
        <w:pStyle w:val="GDefaultWidgetOption"/>
        <w:keepNext/>
        <w:tabs>
          <w:tab w:val="left" w:pos="2160"/>
        </w:tabs>
      </w:pPr>
      <w:r>
        <w:t>widget</w:t>
      </w:r>
      <w:r>
        <w:tab/>
      </w:r>
    </w:p>
    <w:p w14:paraId="5C0990ED" w14:textId="77777777" w:rsidR="008D753F" w:rsidRDefault="001061C7">
      <w:pPr>
        <w:pStyle w:val="GDefaultWidgetOption"/>
        <w:keepNext/>
        <w:tabs>
          <w:tab w:val="left" w:pos="2160"/>
        </w:tabs>
      </w:pPr>
      <w:r>
        <w:t>filter_text</w:t>
      </w:r>
      <w:r>
        <w:tab/>
      </w:r>
    </w:p>
    <w:p w14:paraId="7609BD38" w14:textId="77777777" w:rsidR="008D753F" w:rsidRDefault="001061C7">
      <w:pPr>
        <w:pStyle w:val="GDefaultWidgetOption"/>
        <w:keepNext/>
        <w:tabs>
          <w:tab w:val="left" w:pos="2160"/>
        </w:tabs>
      </w:pPr>
      <w:r>
        <w:t>as_banner</w:t>
      </w:r>
      <w:r>
        <w:tab/>
        <w:t>False</w:t>
      </w:r>
    </w:p>
    <w:p w14:paraId="6EAD0779" w14:textId="77777777" w:rsidR="008D753F" w:rsidRDefault="001061C7">
      <w:pPr>
        <w:pStyle w:val="GDefaultWidgetOption"/>
        <w:keepNext/>
        <w:tabs>
          <w:tab w:val="left" w:pos="2160"/>
        </w:tabs>
      </w:pPr>
      <w:r>
        <w:t>description</w:t>
      </w:r>
      <w:r>
        <w:tab/>
      </w:r>
    </w:p>
    <w:p w14:paraId="7F04B001" w14:textId="77777777" w:rsidR="008D753F" w:rsidRDefault="001061C7">
      <w:pPr>
        <w:pStyle w:val="GDefaultWidgetOption"/>
        <w:keepNext/>
        <w:tabs>
          <w:tab w:val="left" w:pos="2160"/>
        </w:tabs>
      </w:pPr>
      <w:r>
        <w:t>spd_category</w:t>
      </w:r>
      <w:r>
        <w:tab/>
      </w:r>
    </w:p>
    <w:p w14:paraId="71E10AB9" w14:textId="77777777" w:rsidR="008D753F" w:rsidRDefault="001061C7">
      <w:pPr>
        <w:pStyle w:val="GWidgetOption"/>
        <w:keepNext/>
        <w:tabs>
          <w:tab w:val="left" w:pos="2160"/>
        </w:tabs>
      </w:pPr>
      <w:r>
        <w:t>tags</w:t>
      </w:r>
      <w:r>
        <w:tab/>
        <w:t xml:space="preserve">profile, core, </w:t>
      </w:r>
      <w:proofErr w:type="spellStart"/>
      <w:r>
        <w:t>nytimes</w:t>
      </w:r>
      <w:proofErr w:type="spellEnd"/>
      <w:r>
        <w:t xml:space="preserve">, </w:t>
      </w:r>
      <w:proofErr w:type="spellStart"/>
      <w:r>
        <w:t>cbs</w:t>
      </w:r>
      <w:proofErr w:type="spellEnd"/>
      <w:r>
        <w:t xml:space="preserve">, </w:t>
      </w:r>
      <w:proofErr w:type="spellStart"/>
      <w:r>
        <w:t>Profile_Codebook_Demographics</w:t>
      </w:r>
      <w:proofErr w:type="spellEnd"/>
      <w:r>
        <w:t xml:space="preserve">, </w:t>
      </w:r>
      <w:proofErr w:type="spellStart"/>
      <w:r>
        <w:t>Profile_Religion</w:t>
      </w:r>
      <w:proofErr w:type="spellEnd"/>
      <w:r>
        <w:t xml:space="preserve">, election2014, </w:t>
      </w:r>
      <w:proofErr w:type="spellStart"/>
      <w:r>
        <w:t>Profile_Codebook_Core</w:t>
      </w:r>
      <w:proofErr w:type="spellEnd"/>
      <w:r>
        <w:t xml:space="preserve">, </w:t>
      </w:r>
      <w:proofErr w:type="spellStart"/>
      <w:r>
        <w:t>equivalent_spd_religion</w:t>
      </w:r>
      <w:proofErr w:type="spellEnd"/>
    </w:p>
    <w:p w14:paraId="61655EDB" w14:textId="77777777" w:rsidR="008D753F" w:rsidRDefault="001061C7">
      <w:pPr>
        <w:pStyle w:val="GDefaultWidgetOption"/>
        <w:keepNext/>
        <w:tabs>
          <w:tab w:val="left" w:pos="2160"/>
        </w:tabs>
      </w:pPr>
      <w:r>
        <w:t>horizontal</w:t>
      </w:r>
      <w:r>
        <w:tab/>
        <w:t>False</w:t>
      </w:r>
    </w:p>
    <w:p w14:paraId="08F4D6F2" w14:textId="77777777" w:rsidR="008D753F" w:rsidRDefault="001061C7">
      <w:pPr>
        <w:pStyle w:val="GDefaultWidgetOption"/>
        <w:keepNext/>
        <w:tabs>
          <w:tab w:val="left" w:pos="2160"/>
        </w:tabs>
      </w:pPr>
      <w:r>
        <w:t>grid_chart_type</w:t>
      </w:r>
      <w:r>
        <w:tab/>
        <w:t>stacked_bar</w:t>
      </w:r>
    </w:p>
    <w:p w14:paraId="33E6BE28" w14:textId="77777777" w:rsidR="008D753F" w:rsidRDefault="001061C7">
      <w:pPr>
        <w:pStyle w:val="GDefaultWidgetOption"/>
        <w:keepNext/>
        <w:tabs>
          <w:tab w:val="left" w:pos="2160"/>
        </w:tabs>
      </w:pPr>
      <w:r>
        <w:t>sort_order</w:t>
      </w:r>
      <w:r>
        <w:tab/>
        <w:t>none</w:t>
      </w:r>
    </w:p>
    <w:p w14:paraId="3619DFDF" w14:textId="77777777" w:rsidR="008D753F" w:rsidRDefault="001061C7">
      <w:pPr>
        <w:pStyle w:val="GDefaultWidgetOption"/>
        <w:keepNext/>
        <w:tabs>
          <w:tab w:val="left" w:pos="2160"/>
        </w:tabs>
      </w:pPr>
      <w:r>
        <w:t>sample</w:t>
      </w:r>
      <w:r>
        <w:tab/>
      </w:r>
    </w:p>
    <w:p w14:paraId="19AE319A" w14:textId="77777777" w:rsidR="008D753F" w:rsidRDefault="001061C7">
      <w:pPr>
        <w:pStyle w:val="GDefaultWidgetOption"/>
        <w:keepNext/>
        <w:tabs>
          <w:tab w:val="left" w:pos="2160"/>
        </w:tabs>
      </w:pPr>
      <w:r>
        <w:t>slide_title</w:t>
      </w:r>
      <w:r>
        <w:tab/>
      </w:r>
    </w:p>
    <w:p w14:paraId="4AB18E47" w14:textId="77777777" w:rsidR="008D753F" w:rsidRDefault="001061C7">
      <w:pPr>
        <w:pStyle w:val="GDefaultWidgetOption"/>
        <w:keepNext/>
        <w:tabs>
          <w:tab w:val="left" w:pos="2160"/>
        </w:tabs>
      </w:pPr>
      <w:r>
        <w:t>set_active</w:t>
      </w:r>
      <w:r>
        <w:tab/>
      </w:r>
    </w:p>
    <w:p w14:paraId="18AC0F83" w14:textId="77777777" w:rsidR="008D753F" w:rsidRDefault="001061C7">
      <w:pPr>
        <w:pStyle w:val="GDefaultWidgetOption"/>
        <w:keepNext/>
        <w:tabs>
          <w:tab w:val="left" w:pos="2160"/>
        </w:tabs>
      </w:pPr>
      <w:r>
        <w:t>required</w:t>
      </w:r>
      <w:r>
        <w:tab/>
        <w:t>NONE</w:t>
      </w:r>
    </w:p>
    <w:p w14:paraId="1BDBE6A4" w14:textId="77777777" w:rsidR="008D753F" w:rsidRDefault="001061C7">
      <w:pPr>
        <w:pStyle w:val="GDefaultWidgetOption"/>
        <w:keepNext/>
        <w:tabs>
          <w:tab w:val="left" w:pos="2160"/>
        </w:tabs>
      </w:pPr>
      <w:r>
        <w:t>mask</w:t>
      </w:r>
      <w:r>
        <w:tab/>
      </w:r>
    </w:p>
    <w:p w14:paraId="5E2BD115" w14:textId="77777777" w:rsidR="008D753F" w:rsidRDefault="001061C7">
      <w:pPr>
        <w:pStyle w:val="GDefaultWidgetOption"/>
        <w:keepNext/>
        <w:tabs>
          <w:tab w:val="left" w:pos="2160"/>
        </w:tabs>
      </w:pPr>
      <w:r>
        <w:t>custom_order</w:t>
      </w:r>
      <w:r>
        <w:tab/>
      </w:r>
    </w:p>
    <w:p w14:paraId="5200F29C" w14:textId="77777777" w:rsidR="008D753F" w:rsidRDefault="001061C7">
      <w:pPr>
        <w:pStyle w:val="GDefaultWidgetOption"/>
        <w:keepNext/>
        <w:tabs>
          <w:tab w:val="left" w:pos="2160"/>
        </w:tabs>
      </w:pPr>
      <w:r>
        <w:t>client</w:t>
      </w:r>
      <w:r>
        <w:tab/>
      </w:r>
    </w:p>
    <w:p w14:paraId="09683EAA"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5092CA1" w14:textId="77777777">
        <w:tc>
          <w:tcPr>
            <w:tcW w:w="336" w:type="dxa"/>
          </w:tcPr>
          <w:p w14:paraId="7F38BA20" w14:textId="77777777" w:rsidR="008D753F" w:rsidRDefault="001061C7">
            <w:pPr>
              <w:keepNext/>
            </w:pPr>
            <w:r>
              <w:rPr>
                <w:rStyle w:val="GResponseCode"/>
              </w:rPr>
              <w:t>1</w:t>
            </w:r>
          </w:p>
        </w:tc>
        <w:tc>
          <w:tcPr>
            <w:tcW w:w="361" w:type="dxa"/>
          </w:tcPr>
          <w:p w14:paraId="3E494A92" w14:textId="77777777" w:rsidR="008D753F" w:rsidRDefault="001061C7">
            <w:pPr>
              <w:keepNext/>
            </w:pPr>
            <w:r>
              <w:t>○</w:t>
            </w:r>
          </w:p>
        </w:tc>
        <w:tc>
          <w:tcPr>
            <w:tcW w:w="3731" w:type="dxa"/>
          </w:tcPr>
          <w:p w14:paraId="1CBEA0ED" w14:textId="77777777" w:rsidR="008D753F" w:rsidRDefault="001061C7">
            <w:pPr>
              <w:keepNext/>
            </w:pPr>
            <w:r>
              <w:t>More than once a week</w:t>
            </w:r>
          </w:p>
        </w:tc>
        <w:tc>
          <w:tcPr>
            <w:tcW w:w="4428" w:type="dxa"/>
          </w:tcPr>
          <w:p w14:paraId="58306E6D" w14:textId="77777777" w:rsidR="008D753F" w:rsidRDefault="008D753F">
            <w:pPr>
              <w:keepNext/>
              <w:jc w:val="right"/>
              <w:rPr>
                <w:i/>
              </w:rPr>
            </w:pPr>
          </w:p>
        </w:tc>
      </w:tr>
      <w:tr w:rsidR="008D753F" w14:paraId="56CAF4C9" w14:textId="77777777">
        <w:tc>
          <w:tcPr>
            <w:tcW w:w="336" w:type="dxa"/>
          </w:tcPr>
          <w:p w14:paraId="5C01FEF1" w14:textId="77777777" w:rsidR="008D753F" w:rsidRDefault="001061C7">
            <w:pPr>
              <w:keepNext/>
            </w:pPr>
            <w:r>
              <w:rPr>
                <w:rStyle w:val="GResponseCode"/>
              </w:rPr>
              <w:t>2</w:t>
            </w:r>
          </w:p>
        </w:tc>
        <w:tc>
          <w:tcPr>
            <w:tcW w:w="361" w:type="dxa"/>
          </w:tcPr>
          <w:p w14:paraId="539E5750" w14:textId="77777777" w:rsidR="008D753F" w:rsidRDefault="001061C7">
            <w:pPr>
              <w:keepNext/>
            </w:pPr>
            <w:r>
              <w:t>○</w:t>
            </w:r>
          </w:p>
        </w:tc>
        <w:tc>
          <w:tcPr>
            <w:tcW w:w="3731" w:type="dxa"/>
          </w:tcPr>
          <w:p w14:paraId="7C888A40" w14:textId="77777777" w:rsidR="008D753F" w:rsidRDefault="001061C7">
            <w:pPr>
              <w:keepNext/>
            </w:pPr>
            <w:r>
              <w:t>Once a week</w:t>
            </w:r>
          </w:p>
        </w:tc>
        <w:tc>
          <w:tcPr>
            <w:tcW w:w="4428" w:type="dxa"/>
          </w:tcPr>
          <w:p w14:paraId="1D2CB290" w14:textId="77777777" w:rsidR="008D753F" w:rsidRDefault="008D753F">
            <w:pPr>
              <w:keepNext/>
              <w:jc w:val="right"/>
              <w:rPr>
                <w:i/>
              </w:rPr>
            </w:pPr>
          </w:p>
        </w:tc>
      </w:tr>
      <w:tr w:rsidR="008D753F" w14:paraId="32149945" w14:textId="77777777">
        <w:tc>
          <w:tcPr>
            <w:tcW w:w="336" w:type="dxa"/>
          </w:tcPr>
          <w:p w14:paraId="431D9EE2" w14:textId="77777777" w:rsidR="008D753F" w:rsidRDefault="001061C7">
            <w:pPr>
              <w:keepNext/>
            </w:pPr>
            <w:r>
              <w:rPr>
                <w:rStyle w:val="GResponseCode"/>
              </w:rPr>
              <w:t>3</w:t>
            </w:r>
          </w:p>
        </w:tc>
        <w:tc>
          <w:tcPr>
            <w:tcW w:w="361" w:type="dxa"/>
          </w:tcPr>
          <w:p w14:paraId="6265121A" w14:textId="77777777" w:rsidR="008D753F" w:rsidRDefault="001061C7">
            <w:pPr>
              <w:keepNext/>
            </w:pPr>
            <w:r>
              <w:t>○</w:t>
            </w:r>
          </w:p>
        </w:tc>
        <w:tc>
          <w:tcPr>
            <w:tcW w:w="3731" w:type="dxa"/>
          </w:tcPr>
          <w:p w14:paraId="5A744CA8" w14:textId="77777777" w:rsidR="008D753F" w:rsidRDefault="001061C7">
            <w:pPr>
              <w:keepNext/>
            </w:pPr>
            <w:r>
              <w:t>Once or twice a month</w:t>
            </w:r>
          </w:p>
        </w:tc>
        <w:tc>
          <w:tcPr>
            <w:tcW w:w="4428" w:type="dxa"/>
          </w:tcPr>
          <w:p w14:paraId="3AADA15F" w14:textId="77777777" w:rsidR="008D753F" w:rsidRDefault="008D753F">
            <w:pPr>
              <w:keepNext/>
              <w:jc w:val="right"/>
              <w:rPr>
                <w:i/>
              </w:rPr>
            </w:pPr>
          </w:p>
        </w:tc>
      </w:tr>
      <w:tr w:rsidR="008D753F" w14:paraId="2F591CEF" w14:textId="77777777">
        <w:tc>
          <w:tcPr>
            <w:tcW w:w="336" w:type="dxa"/>
          </w:tcPr>
          <w:p w14:paraId="5B48CB26" w14:textId="77777777" w:rsidR="008D753F" w:rsidRDefault="001061C7">
            <w:pPr>
              <w:keepNext/>
            </w:pPr>
            <w:r>
              <w:rPr>
                <w:rStyle w:val="GResponseCode"/>
              </w:rPr>
              <w:t>4</w:t>
            </w:r>
          </w:p>
        </w:tc>
        <w:tc>
          <w:tcPr>
            <w:tcW w:w="361" w:type="dxa"/>
          </w:tcPr>
          <w:p w14:paraId="12A65DE7" w14:textId="77777777" w:rsidR="008D753F" w:rsidRDefault="001061C7">
            <w:pPr>
              <w:keepNext/>
            </w:pPr>
            <w:r>
              <w:t>○</w:t>
            </w:r>
          </w:p>
        </w:tc>
        <w:tc>
          <w:tcPr>
            <w:tcW w:w="3731" w:type="dxa"/>
          </w:tcPr>
          <w:p w14:paraId="136D2C61" w14:textId="77777777" w:rsidR="008D753F" w:rsidRDefault="001061C7">
            <w:pPr>
              <w:keepNext/>
            </w:pPr>
            <w:r>
              <w:t>A few times a year</w:t>
            </w:r>
          </w:p>
        </w:tc>
        <w:tc>
          <w:tcPr>
            <w:tcW w:w="4428" w:type="dxa"/>
          </w:tcPr>
          <w:p w14:paraId="5E4C4753" w14:textId="77777777" w:rsidR="008D753F" w:rsidRDefault="008D753F">
            <w:pPr>
              <w:keepNext/>
              <w:jc w:val="right"/>
              <w:rPr>
                <w:i/>
              </w:rPr>
            </w:pPr>
          </w:p>
        </w:tc>
      </w:tr>
      <w:tr w:rsidR="008D753F" w14:paraId="5B3AA04F" w14:textId="77777777">
        <w:tc>
          <w:tcPr>
            <w:tcW w:w="336" w:type="dxa"/>
          </w:tcPr>
          <w:p w14:paraId="08B7D83E" w14:textId="77777777" w:rsidR="008D753F" w:rsidRDefault="001061C7">
            <w:pPr>
              <w:keepNext/>
            </w:pPr>
            <w:r>
              <w:rPr>
                <w:rStyle w:val="GResponseCode"/>
              </w:rPr>
              <w:t>5</w:t>
            </w:r>
          </w:p>
        </w:tc>
        <w:tc>
          <w:tcPr>
            <w:tcW w:w="361" w:type="dxa"/>
          </w:tcPr>
          <w:p w14:paraId="0FEF66B8" w14:textId="77777777" w:rsidR="008D753F" w:rsidRDefault="001061C7">
            <w:pPr>
              <w:keepNext/>
            </w:pPr>
            <w:r>
              <w:t>○</w:t>
            </w:r>
          </w:p>
        </w:tc>
        <w:tc>
          <w:tcPr>
            <w:tcW w:w="3731" w:type="dxa"/>
          </w:tcPr>
          <w:p w14:paraId="6E444A0D" w14:textId="77777777" w:rsidR="008D753F" w:rsidRDefault="001061C7">
            <w:pPr>
              <w:keepNext/>
            </w:pPr>
            <w:r>
              <w:t>Seldom</w:t>
            </w:r>
          </w:p>
        </w:tc>
        <w:tc>
          <w:tcPr>
            <w:tcW w:w="4428" w:type="dxa"/>
          </w:tcPr>
          <w:p w14:paraId="4CD9D12E" w14:textId="77777777" w:rsidR="008D753F" w:rsidRDefault="008D753F">
            <w:pPr>
              <w:keepNext/>
              <w:jc w:val="right"/>
              <w:rPr>
                <w:i/>
              </w:rPr>
            </w:pPr>
          </w:p>
        </w:tc>
      </w:tr>
      <w:tr w:rsidR="008D753F" w14:paraId="51D98877" w14:textId="77777777">
        <w:tc>
          <w:tcPr>
            <w:tcW w:w="336" w:type="dxa"/>
          </w:tcPr>
          <w:p w14:paraId="7324E54A" w14:textId="77777777" w:rsidR="008D753F" w:rsidRDefault="001061C7">
            <w:pPr>
              <w:keepNext/>
            </w:pPr>
            <w:r>
              <w:rPr>
                <w:rStyle w:val="GResponseCode"/>
              </w:rPr>
              <w:t>6</w:t>
            </w:r>
          </w:p>
        </w:tc>
        <w:tc>
          <w:tcPr>
            <w:tcW w:w="361" w:type="dxa"/>
          </w:tcPr>
          <w:p w14:paraId="697D4BFB" w14:textId="77777777" w:rsidR="008D753F" w:rsidRDefault="001061C7">
            <w:pPr>
              <w:keepNext/>
            </w:pPr>
            <w:r>
              <w:t>○</w:t>
            </w:r>
          </w:p>
        </w:tc>
        <w:tc>
          <w:tcPr>
            <w:tcW w:w="3731" w:type="dxa"/>
          </w:tcPr>
          <w:p w14:paraId="06D8BF05" w14:textId="77777777" w:rsidR="008D753F" w:rsidRDefault="001061C7">
            <w:pPr>
              <w:keepNext/>
            </w:pPr>
            <w:r>
              <w:t>Never</w:t>
            </w:r>
          </w:p>
        </w:tc>
        <w:tc>
          <w:tcPr>
            <w:tcW w:w="4428" w:type="dxa"/>
          </w:tcPr>
          <w:p w14:paraId="4424C655" w14:textId="77777777" w:rsidR="008D753F" w:rsidRDefault="008D753F">
            <w:pPr>
              <w:keepNext/>
              <w:jc w:val="right"/>
              <w:rPr>
                <w:i/>
              </w:rPr>
            </w:pPr>
          </w:p>
        </w:tc>
      </w:tr>
      <w:tr w:rsidR="008D753F" w14:paraId="723C04AB" w14:textId="77777777">
        <w:tc>
          <w:tcPr>
            <w:tcW w:w="336" w:type="dxa"/>
          </w:tcPr>
          <w:p w14:paraId="2155120D" w14:textId="77777777" w:rsidR="008D753F" w:rsidRDefault="001061C7">
            <w:pPr>
              <w:keepNext/>
            </w:pPr>
            <w:r>
              <w:rPr>
                <w:rStyle w:val="GResponseCode"/>
              </w:rPr>
              <w:t>7</w:t>
            </w:r>
          </w:p>
        </w:tc>
        <w:tc>
          <w:tcPr>
            <w:tcW w:w="361" w:type="dxa"/>
          </w:tcPr>
          <w:p w14:paraId="57A247E0" w14:textId="77777777" w:rsidR="008D753F" w:rsidRDefault="001061C7">
            <w:pPr>
              <w:keepNext/>
            </w:pPr>
            <w:r>
              <w:t>○</w:t>
            </w:r>
          </w:p>
        </w:tc>
        <w:tc>
          <w:tcPr>
            <w:tcW w:w="3731" w:type="dxa"/>
          </w:tcPr>
          <w:p w14:paraId="07AC3D56" w14:textId="77777777" w:rsidR="008D753F" w:rsidRDefault="001061C7">
            <w:pPr>
              <w:keepNext/>
            </w:pPr>
            <w:r>
              <w:t>Don't know</w:t>
            </w:r>
          </w:p>
        </w:tc>
        <w:tc>
          <w:tcPr>
            <w:tcW w:w="4428" w:type="dxa"/>
          </w:tcPr>
          <w:p w14:paraId="75B9C15D" w14:textId="77777777" w:rsidR="008D753F" w:rsidRDefault="001061C7">
            <w:pPr>
              <w:keepNext/>
              <w:jc w:val="right"/>
              <w:rPr>
                <w:i/>
              </w:rPr>
            </w:pPr>
            <w:r>
              <w:rPr>
                <w:i/>
              </w:rPr>
              <w:t>Not randomized</w:t>
            </w:r>
          </w:p>
        </w:tc>
      </w:tr>
      <w:tr w:rsidR="008D753F" w14:paraId="686914D0" w14:textId="77777777">
        <w:tc>
          <w:tcPr>
            <w:tcW w:w="336" w:type="dxa"/>
          </w:tcPr>
          <w:p w14:paraId="038C05F1" w14:textId="77777777" w:rsidR="008D753F" w:rsidRDefault="001061C7">
            <w:pPr>
              <w:keepNext/>
            </w:pPr>
            <w:r>
              <w:rPr>
                <w:rStyle w:val="GResponseCode"/>
              </w:rPr>
              <w:t>98</w:t>
            </w:r>
          </w:p>
        </w:tc>
        <w:tc>
          <w:tcPr>
            <w:tcW w:w="361" w:type="dxa"/>
          </w:tcPr>
          <w:p w14:paraId="2DCC9EBB" w14:textId="77777777" w:rsidR="008D753F" w:rsidRDefault="008D753F">
            <w:pPr>
              <w:keepNext/>
            </w:pPr>
          </w:p>
        </w:tc>
        <w:tc>
          <w:tcPr>
            <w:tcW w:w="3731" w:type="dxa"/>
          </w:tcPr>
          <w:p w14:paraId="1DF23DE8" w14:textId="77777777" w:rsidR="008D753F" w:rsidRDefault="001061C7">
            <w:pPr>
              <w:pStyle w:val="GAdminOption"/>
              <w:keepNext/>
            </w:pPr>
            <w:r>
              <w:t>Skipped</w:t>
            </w:r>
          </w:p>
        </w:tc>
        <w:tc>
          <w:tcPr>
            <w:tcW w:w="4428" w:type="dxa"/>
          </w:tcPr>
          <w:p w14:paraId="713DBC2E" w14:textId="77777777" w:rsidR="008D753F" w:rsidRDefault="008D753F">
            <w:pPr>
              <w:keepNext/>
              <w:jc w:val="right"/>
              <w:rPr>
                <w:i/>
              </w:rPr>
            </w:pPr>
          </w:p>
        </w:tc>
      </w:tr>
      <w:tr w:rsidR="008D753F" w14:paraId="61EA1F38" w14:textId="77777777">
        <w:tc>
          <w:tcPr>
            <w:tcW w:w="336" w:type="dxa"/>
          </w:tcPr>
          <w:p w14:paraId="2250632E" w14:textId="77777777" w:rsidR="008D753F" w:rsidRDefault="001061C7">
            <w:pPr>
              <w:keepNext/>
            </w:pPr>
            <w:r>
              <w:rPr>
                <w:rStyle w:val="GResponseCode"/>
              </w:rPr>
              <w:t>99</w:t>
            </w:r>
          </w:p>
        </w:tc>
        <w:tc>
          <w:tcPr>
            <w:tcW w:w="361" w:type="dxa"/>
          </w:tcPr>
          <w:p w14:paraId="00F9999B" w14:textId="77777777" w:rsidR="008D753F" w:rsidRDefault="008D753F">
            <w:pPr>
              <w:keepNext/>
            </w:pPr>
          </w:p>
        </w:tc>
        <w:tc>
          <w:tcPr>
            <w:tcW w:w="3731" w:type="dxa"/>
          </w:tcPr>
          <w:p w14:paraId="02868423" w14:textId="77777777" w:rsidR="008D753F" w:rsidRDefault="001061C7">
            <w:pPr>
              <w:pStyle w:val="GAdminOption"/>
              <w:keepNext/>
            </w:pPr>
            <w:r>
              <w:t>Not Asked</w:t>
            </w:r>
          </w:p>
        </w:tc>
        <w:tc>
          <w:tcPr>
            <w:tcW w:w="4428" w:type="dxa"/>
          </w:tcPr>
          <w:p w14:paraId="7D87E85C" w14:textId="77777777" w:rsidR="008D753F" w:rsidRDefault="008D753F">
            <w:pPr>
              <w:keepNext/>
              <w:jc w:val="right"/>
              <w:rPr>
                <w:i/>
              </w:rPr>
            </w:pPr>
          </w:p>
        </w:tc>
      </w:tr>
    </w:tbl>
    <w:p w14:paraId="6DBC9A5B" w14:textId="77777777" w:rsidR="008D753F" w:rsidRDefault="008D753F">
      <w:pPr>
        <w:pStyle w:val="GQuestionSpacer"/>
      </w:pPr>
    </w:p>
    <w:p w14:paraId="777A8E4A" w14:textId="77777777" w:rsidR="008D753F" w:rsidRDefault="001061C7">
      <w:pPr>
        <w:pStyle w:val="GPage"/>
        <w:keepNext/>
      </w:pPr>
      <w:bookmarkStart w:id="212" w:name="_Toc175835959"/>
      <w:r>
        <w:lastRenderedPageBreak/>
        <w:t xml:space="preserve">Page: </w:t>
      </w:r>
      <w:proofErr w:type="spellStart"/>
      <w:r>
        <w:t>implicit_page_pew_prayer</w:t>
      </w:r>
      <w:bookmarkEnd w:id="212"/>
      <w:proofErr w:type="spellEnd"/>
    </w:p>
    <w:tbl>
      <w:tblPr>
        <w:tblStyle w:val="GQuestionCommonProperties"/>
        <w:tblW w:w="0" w:type="auto"/>
        <w:tblInd w:w="0" w:type="dxa"/>
        <w:tblLook w:val="04A0" w:firstRow="1" w:lastRow="0" w:firstColumn="1" w:lastColumn="0" w:noHBand="0" w:noVBand="1"/>
      </w:tblPr>
      <w:tblGrid>
        <w:gridCol w:w="2334"/>
        <w:gridCol w:w="7026"/>
      </w:tblGrid>
      <w:tr w:rsidR="008D753F" w14:paraId="67B13AEC" w14:textId="77777777">
        <w:tc>
          <w:tcPr>
            <w:tcW w:w="0" w:type="dxa"/>
            <w:shd w:val="clear" w:color="auto" w:fill="D0D0D0"/>
          </w:tcPr>
          <w:p w14:paraId="33B1A90A" w14:textId="77777777" w:rsidR="008D753F" w:rsidRDefault="001061C7">
            <w:pPr>
              <w:pStyle w:val="GVariableNameP"/>
              <w:keepNext/>
            </w:pPr>
            <w:r>
              <w:fldChar w:fldCharType="begin"/>
            </w:r>
            <w:r>
              <w:instrText>TC pew_prayer \\l 2 \\f a</w:instrText>
            </w:r>
            <w:r>
              <w:fldChar w:fldCharType="end"/>
            </w:r>
            <w:proofErr w:type="spellStart"/>
            <w:r>
              <w:t>pew_prayer</w:t>
            </w:r>
            <w:proofErr w:type="spellEnd"/>
            <w:r>
              <w:rPr>
                <w:i/>
              </w:rPr>
              <w:t xml:space="preserve">- Show if not </w:t>
            </w:r>
            <w:proofErr w:type="spellStart"/>
            <w:r>
              <w:rPr>
                <w:i/>
              </w:rPr>
              <w:t>pdl.pew_prayer</w:t>
            </w:r>
            <w:proofErr w:type="spellEnd"/>
            <w:r>
              <w:rPr>
                <w:i/>
              </w:rPr>
              <w:t xml:space="preserve"> or </w:t>
            </w:r>
            <w:proofErr w:type="spellStart"/>
            <w:r>
              <w:rPr>
                <w:i/>
              </w:rPr>
              <w:t>pdl.pew_</w:t>
            </w:r>
            <w:proofErr w:type="gramStart"/>
            <w:r>
              <w:rPr>
                <w:i/>
              </w:rPr>
              <w:t>prayer.last</w:t>
            </w:r>
            <w:proofErr w:type="spellEnd"/>
            <w:proofErr w:type="gramEnd"/>
            <w:r>
              <w:rPr>
                <w:i/>
              </w:rPr>
              <w:t xml:space="preserve"> &gt; months(14) or not </w:t>
            </w:r>
            <w:proofErr w:type="spellStart"/>
            <w:r>
              <w:rPr>
                <w:i/>
              </w:rPr>
              <w:t>panman.is_panelist</w:t>
            </w:r>
            <w:proofErr w:type="spellEnd"/>
          </w:p>
        </w:tc>
        <w:tc>
          <w:tcPr>
            <w:tcW w:w="0" w:type="dxa"/>
            <w:shd w:val="clear" w:color="auto" w:fill="D0D0D0"/>
            <w:vAlign w:val="bottom"/>
          </w:tcPr>
          <w:p w14:paraId="41AEBDB9" w14:textId="77777777" w:rsidR="008D753F" w:rsidRDefault="001061C7">
            <w:pPr>
              <w:keepNext/>
              <w:jc w:val="right"/>
            </w:pPr>
            <w:r>
              <w:t>SINGLE CHOICE</w:t>
            </w:r>
          </w:p>
        </w:tc>
      </w:tr>
      <w:tr w:rsidR="008D753F" w14:paraId="2C2559F0" w14:textId="77777777">
        <w:tc>
          <w:tcPr>
            <w:tcW w:w="8856" w:type="dxa"/>
            <w:gridSpan w:val="2"/>
            <w:shd w:val="clear" w:color="auto" w:fill="D0D0D0"/>
          </w:tcPr>
          <w:p w14:paraId="152E4BF9" w14:textId="77777777" w:rsidR="008D753F" w:rsidRDefault="001061C7">
            <w:pPr>
              <w:keepNext/>
            </w:pPr>
            <w:r>
              <w:t>People practice their religion in different ways. Outside of attending religious services, how often do you pray?</w:t>
            </w:r>
          </w:p>
        </w:tc>
      </w:tr>
    </w:tbl>
    <w:p w14:paraId="2FF814CB" w14:textId="77777777" w:rsidR="008D753F" w:rsidRDefault="008D753F">
      <w:pPr>
        <w:pStyle w:val="GQuestionSpacer"/>
        <w:keepNext/>
      </w:pPr>
    </w:p>
    <w:p w14:paraId="5B4289F5" w14:textId="77777777" w:rsidR="008D753F" w:rsidRDefault="001061C7">
      <w:pPr>
        <w:pStyle w:val="GWidgetOption"/>
        <w:keepNext/>
        <w:tabs>
          <w:tab w:val="left" w:pos="2160"/>
        </w:tabs>
      </w:pPr>
      <w:proofErr w:type="spellStart"/>
      <w:r>
        <w:t>pii</w:t>
      </w:r>
      <w:proofErr w:type="spellEnd"/>
      <w:r>
        <w:tab/>
        <w:t>False</w:t>
      </w:r>
    </w:p>
    <w:p w14:paraId="22B37085" w14:textId="77777777" w:rsidR="008D753F" w:rsidRDefault="001061C7">
      <w:pPr>
        <w:pStyle w:val="GDefaultWidgetOption"/>
        <w:keepNext/>
        <w:tabs>
          <w:tab w:val="left" w:pos="2160"/>
        </w:tabs>
      </w:pPr>
      <w:r>
        <w:t>chart_layout</w:t>
      </w:r>
      <w:r>
        <w:tab/>
        <w:t>1</w:t>
      </w:r>
    </w:p>
    <w:p w14:paraId="58F06319" w14:textId="77777777" w:rsidR="008D753F" w:rsidRDefault="001061C7">
      <w:pPr>
        <w:pStyle w:val="GWidgetOption"/>
        <w:keepNext/>
        <w:tabs>
          <w:tab w:val="left" w:pos="2160"/>
        </w:tabs>
      </w:pPr>
      <w:proofErr w:type="spellStart"/>
      <w:r>
        <w:t>varlabel</w:t>
      </w:r>
      <w:proofErr w:type="spellEnd"/>
      <w:r>
        <w:tab/>
        <w:t>Frequency of Prayer (Pew version)</w:t>
      </w:r>
    </w:p>
    <w:p w14:paraId="1916AC8C" w14:textId="77777777" w:rsidR="008D753F" w:rsidRDefault="001061C7">
      <w:pPr>
        <w:pStyle w:val="GDefaultWidgetOption"/>
        <w:keepNext/>
        <w:tabs>
          <w:tab w:val="left" w:pos="2160"/>
        </w:tabs>
      </w:pPr>
      <w:r>
        <w:t>topic</w:t>
      </w:r>
      <w:r>
        <w:tab/>
      </w:r>
    </w:p>
    <w:p w14:paraId="15E63102" w14:textId="77777777" w:rsidR="008D753F" w:rsidRDefault="001061C7">
      <w:pPr>
        <w:pStyle w:val="GDefaultWidgetOption"/>
        <w:keepNext/>
        <w:tabs>
          <w:tab w:val="left" w:pos="2160"/>
        </w:tabs>
      </w:pPr>
      <w:r>
        <w:t>chart_color</w:t>
      </w:r>
      <w:r>
        <w:tab/>
        <w:t>green</w:t>
      </w:r>
    </w:p>
    <w:p w14:paraId="3AF2CB68" w14:textId="77777777" w:rsidR="008D753F" w:rsidRDefault="001061C7">
      <w:pPr>
        <w:pStyle w:val="GDefaultWidgetOption"/>
        <w:keepNext/>
        <w:tabs>
          <w:tab w:val="left" w:pos="2160"/>
        </w:tabs>
      </w:pPr>
      <w:r>
        <w:t>chart_type</w:t>
      </w:r>
      <w:r>
        <w:tab/>
        <w:t>bar</w:t>
      </w:r>
    </w:p>
    <w:p w14:paraId="0F7218AB" w14:textId="77777777" w:rsidR="008D753F" w:rsidRDefault="001061C7">
      <w:pPr>
        <w:pStyle w:val="GDefaultWidgetOption"/>
        <w:keepNext/>
        <w:tabs>
          <w:tab w:val="left" w:pos="2160"/>
        </w:tabs>
      </w:pPr>
      <w:r>
        <w:t>crossbreak</w:t>
      </w:r>
      <w:r>
        <w:tab/>
        <w:t>Total</w:t>
      </w:r>
    </w:p>
    <w:p w14:paraId="27292154" w14:textId="77777777" w:rsidR="008D753F" w:rsidRDefault="001061C7">
      <w:pPr>
        <w:pStyle w:val="GDefaultWidgetOption"/>
        <w:keepNext/>
        <w:tabs>
          <w:tab w:val="left" w:pos="2160"/>
        </w:tabs>
      </w:pPr>
      <w:r>
        <w:t>wrap</w:t>
      </w:r>
      <w:r>
        <w:tab/>
        <w:t>True</w:t>
      </w:r>
    </w:p>
    <w:p w14:paraId="6FF058BF" w14:textId="77777777" w:rsidR="008D753F" w:rsidRDefault="001061C7">
      <w:pPr>
        <w:pStyle w:val="GDefaultWidgetOption"/>
        <w:keepNext/>
        <w:tabs>
          <w:tab w:val="left" w:pos="2160"/>
        </w:tabs>
      </w:pPr>
      <w:r>
        <w:t>is_rating</w:t>
      </w:r>
      <w:r>
        <w:tab/>
        <w:t>False</w:t>
      </w:r>
    </w:p>
    <w:p w14:paraId="7289914B" w14:textId="77777777" w:rsidR="008D753F" w:rsidRDefault="001061C7">
      <w:pPr>
        <w:pStyle w:val="GDefaultWidgetOption"/>
        <w:keepNext/>
        <w:tabs>
          <w:tab w:val="left" w:pos="2160"/>
        </w:tabs>
      </w:pPr>
      <w:r>
        <w:t>required_text</w:t>
      </w:r>
      <w:r>
        <w:tab/>
        <w:t>Please choose an answer</w:t>
      </w:r>
    </w:p>
    <w:p w14:paraId="2297D878" w14:textId="77777777" w:rsidR="008D753F" w:rsidRDefault="001061C7">
      <w:pPr>
        <w:pStyle w:val="GDefaultWidgetOption"/>
        <w:keepNext/>
        <w:tabs>
          <w:tab w:val="left" w:pos="2160"/>
        </w:tabs>
      </w:pPr>
      <w:r>
        <w:t>min_columns</w:t>
      </w:r>
      <w:r>
        <w:tab/>
        <w:t>1</w:t>
      </w:r>
    </w:p>
    <w:p w14:paraId="36582E90" w14:textId="77777777" w:rsidR="008D753F" w:rsidRDefault="001061C7">
      <w:pPr>
        <w:pStyle w:val="GDefaultWidgetOption"/>
        <w:keepNext/>
        <w:tabs>
          <w:tab w:val="left" w:pos="2160"/>
        </w:tabs>
      </w:pPr>
      <w:r>
        <w:t>sample_type</w:t>
      </w:r>
      <w:r>
        <w:tab/>
      </w:r>
    </w:p>
    <w:p w14:paraId="6FFF2247" w14:textId="77777777" w:rsidR="008D753F" w:rsidRDefault="001061C7">
      <w:pPr>
        <w:pStyle w:val="GDefaultWidgetOption"/>
        <w:keepNext/>
        <w:tabs>
          <w:tab w:val="left" w:pos="2160"/>
        </w:tabs>
      </w:pPr>
      <w:r>
        <w:t>access</w:t>
      </w:r>
      <w:r>
        <w:tab/>
      </w:r>
    </w:p>
    <w:p w14:paraId="29D2E113" w14:textId="77777777" w:rsidR="008D753F" w:rsidRDefault="001061C7">
      <w:pPr>
        <w:pStyle w:val="GDefaultWidgetOption"/>
        <w:keepNext/>
        <w:tabs>
          <w:tab w:val="left" w:pos="2160"/>
        </w:tabs>
      </w:pPr>
      <w:r>
        <w:t>autoadvance</w:t>
      </w:r>
      <w:r>
        <w:tab/>
        <w:t>False</w:t>
      </w:r>
    </w:p>
    <w:p w14:paraId="1A11634E" w14:textId="77777777" w:rsidR="008D753F" w:rsidRDefault="001061C7">
      <w:pPr>
        <w:pStyle w:val="GDefaultWidgetOption"/>
        <w:keepNext/>
        <w:tabs>
          <w:tab w:val="left" w:pos="2160"/>
        </w:tabs>
      </w:pPr>
      <w:r>
        <w:t>columns</w:t>
      </w:r>
      <w:r>
        <w:tab/>
        <w:t>1</w:t>
      </w:r>
    </w:p>
    <w:p w14:paraId="281B732A" w14:textId="77777777" w:rsidR="008D753F" w:rsidRDefault="001061C7">
      <w:pPr>
        <w:pStyle w:val="GDefaultWidgetOption"/>
        <w:keepNext/>
        <w:tabs>
          <w:tab w:val="left" w:pos="2160"/>
        </w:tabs>
      </w:pPr>
      <w:r>
        <w:t>widget</w:t>
      </w:r>
      <w:r>
        <w:tab/>
      </w:r>
    </w:p>
    <w:p w14:paraId="401DE534" w14:textId="77777777" w:rsidR="008D753F" w:rsidRDefault="001061C7">
      <w:pPr>
        <w:pStyle w:val="GDefaultWidgetOption"/>
        <w:keepNext/>
        <w:tabs>
          <w:tab w:val="left" w:pos="2160"/>
        </w:tabs>
      </w:pPr>
      <w:r>
        <w:t>filter_text</w:t>
      </w:r>
      <w:r>
        <w:tab/>
      </w:r>
    </w:p>
    <w:p w14:paraId="55EED8A7" w14:textId="77777777" w:rsidR="008D753F" w:rsidRDefault="001061C7">
      <w:pPr>
        <w:pStyle w:val="GDefaultWidgetOption"/>
        <w:keepNext/>
        <w:tabs>
          <w:tab w:val="left" w:pos="2160"/>
        </w:tabs>
      </w:pPr>
      <w:r>
        <w:t>as_banner</w:t>
      </w:r>
      <w:r>
        <w:tab/>
        <w:t>False</w:t>
      </w:r>
    </w:p>
    <w:p w14:paraId="46FA5390" w14:textId="77777777" w:rsidR="008D753F" w:rsidRDefault="001061C7">
      <w:pPr>
        <w:pStyle w:val="GDefaultWidgetOption"/>
        <w:keepNext/>
        <w:tabs>
          <w:tab w:val="left" w:pos="2160"/>
        </w:tabs>
      </w:pPr>
      <w:r>
        <w:t>description</w:t>
      </w:r>
      <w:r>
        <w:tab/>
      </w:r>
    </w:p>
    <w:p w14:paraId="0C648D70" w14:textId="77777777" w:rsidR="008D753F" w:rsidRDefault="001061C7">
      <w:pPr>
        <w:pStyle w:val="GDefaultWidgetOption"/>
        <w:keepNext/>
        <w:tabs>
          <w:tab w:val="left" w:pos="2160"/>
        </w:tabs>
      </w:pPr>
      <w:r>
        <w:t>spd_category</w:t>
      </w:r>
      <w:r>
        <w:tab/>
      </w:r>
    </w:p>
    <w:p w14:paraId="0892B82A" w14:textId="77777777" w:rsidR="008D753F" w:rsidRDefault="001061C7">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Profile_Religion</w:t>
      </w:r>
      <w:proofErr w:type="spellEnd"/>
      <w:r>
        <w:t xml:space="preserve">, </w:t>
      </w:r>
      <w:proofErr w:type="spellStart"/>
      <w:r>
        <w:t>Profile_Codebook_Core</w:t>
      </w:r>
      <w:proofErr w:type="spellEnd"/>
      <w:r>
        <w:t xml:space="preserve">, </w:t>
      </w:r>
      <w:proofErr w:type="spellStart"/>
      <w:r>
        <w:t>equivalent_spd_religion</w:t>
      </w:r>
      <w:proofErr w:type="spellEnd"/>
    </w:p>
    <w:p w14:paraId="7FAFD8C1" w14:textId="77777777" w:rsidR="008D753F" w:rsidRDefault="001061C7">
      <w:pPr>
        <w:pStyle w:val="GDefaultWidgetOption"/>
        <w:keepNext/>
        <w:tabs>
          <w:tab w:val="left" w:pos="2160"/>
        </w:tabs>
      </w:pPr>
      <w:r>
        <w:t>horizontal</w:t>
      </w:r>
      <w:r>
        <w:tab/>
        <w:t>False</w:t>
      </w:r>
    </w:p>
    <w:p w14:paraId="181B587B" w14:textId="77777777" w:rsidR="008D753F" w:rsidRDefault="001061C7">
      <w:pPr>
        <w:pStyle w:val="GDefaultWidgetOption"/>
        <w:keepNext/>
        <w:tabs>
          <w:tab w:val="left" w:pos="2160"/>
        </w:tabs>
      </w:pPr>
      <w:r>
        <w:t>grid_chart_type</w:t>
      </w:r>
      <w:r>
        <w:tab/>
        <w:t>stacked_bar</w:t>
      </w:r>
    </w:p>
    <w:p w14:paraId="6C1E1D9B" w14:textId="77777777" w:rsidR="008D753F" w:rsidRDefault="001061C7">
      <w:pPr>
        <w:pStyle w:val="GDefaultWidgetOption"/>
        <w:keepNext/>
        <w:tabs>
          <w:tab w:val="left" w:pos="2160"/>
        </w:tabs>
      </w:pPr>
      <w:r>
        <w:t>sort_order</w:t>
      </w:r>
      <w:r>
        <w:tab/>
        <w:t>none</w:t>
      </w:r>
    </w:p>
    <w:p w14:paraId="5A62A29E" w14:textId="77777777" w:rsidR="008D753F" w:rsidRDefault="001061C7">
      <w:pPr>
        <w:pStyle w:val="GDefaultWidgetOption"/>
        <w:keepNext/>
        <w:tabs>
          <w:tab w:val="left" w:pos="2160"/>
        </w:tabs>
      </w:pPr>
      <w:r>
        <w:t>sample</w:t>
      </w:r>
      <w:r>
        <w:tab/>
      </w:r>
    </w:p>
    <w:p w14:paraId="1505630A" w14:textId="77777777" w:rsidR="008D753F" w:rsidRDefault="001061C7">
      <w:pPr>
        <w:pStyle w:val="GDefaultWidgetOption"/>
        <w:keepNext/>
        <w:tabs>
          <w:tab w:val="left" w:pos="2160"/>
        </w:tabs>
      </w:pPr>
      <w:r>
        <w:t>slide_title</w:t>
      </w:r>
      <w:r>
        <w:tab/>
      </w:r>
    </w:p>
    <w:p w14:paraId="0AB52FBB" w14:textId="77777777" w:rsidR="008D753F" w:rsidRDefault="001061C7">
      <w:pPr>
        <w:pStyle w:val="GDefaultWidgetOption"/>
        <w:keepNext/>
        <w:tabs>
          <w:tab w:val="left" w:pos="2160"/>
        </w:tabs>
      </w:pPr>
      <w:r>
        <w:t>set_active</w:t>
      </w:r>
      <w:r>
        <w:tab/>
      </w:r>
    </w:p>
    <w:p w14:paraId="63F4DC24" w14:textId="77777777" w:rsidR="008D753F" w:rsidRDefault="001061C7">
      <w:pPr>
        <w:pStyle w:val="GDefaultWidgetOption"/>
        <w:keepNext/>
        <w:tabs>
          <w:tab w:val="left" w:pos="2160"/>
        </w:tabs>
      </w:pPr>
      <w:r>
        <w:t>required</w:t>
      </w:r>
      <w:r>
        <w:tab/>
        <w:t>NONE</w:t>
      </w:r>
    </w:p>
    <w:p w14:paraId="43AE4EA8" w14:textId="77777777" w:rsidR="008D753F" w:rsidRDefault="001061C7">
      <w:pPr>
        <w:pStyle w:val="GDefaultWidgetOption"/>
        <w:keepNext/>
        <w:tabs>
          <w:tab w:val="left" w:pos="2160"/>
        </w:tabs>
      </w:pPr>
      <w:r>
        <w:t>mask</w:t>
      </w:r>
      <w:r>
        <w:tab/>
      </w:r>
    </w:p>
    <w:p w14:paraId="110C6D5C" w14:textId="77777777" w:rsidR="008D753F" w:rsidRDefault="001061C7">
      <w:pPr>
        <w:pStyle w:val="GDefaultWidgetOption"/>
        <w:keepNext/>
        <w:tabs>
          <w:tab w:val="left" w:pos="2160"/>
        </w:tabs>
      </w:pPr>
      <w:r>
        <w:t>custom_order</w:t>
      </w:r>
      <w:r>
        <w:tab/>
      </w:r>
    </w:p>
    <w:p w14:paraId="24CC0C3C" w14:textId="77777777" w:rsidR="008D753F" w:rsidRDefault="001061C7">
      <w:pPr>
        <w:pStyle w:val="GDefaultWidgetOption"/>
        <w:keepNext/>
        <w:tabs>
          <w:tab w:val="left" w:pos="2160"/>
        </w:tabs>
      </w:pPr>
      <w:r>
        <w:t>client</w:t>
      </w:r>
      <w:r>
        <w:tab/>
      </w:r>
    </w:p>
    <w:p w14:paraId="42FE1AE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89537C8" w14:textId="77777777">
        <w:tc>
          <w:tcPr>
            <w:tcW w:w="336" w:type="dxa"/>
          </w:tcPr>
          <w:p w14:paraId="295B3091" w14:textId="77777777" w:rsidR="008D753F" w:rsidRDefault="001061C7">
            <w:pPr>
              <w:keepNext/>
            </w:pPr>
            <w:r>
              <w:rPr>
                <w:rStyle w:val="GResponseCode"/>
              </w:rPr>
              <w:t>1</w:t>
            </w:r>
          </w:p>
        </w:tc>
        <w:tc>
          <w:tcPr>
            <w:tcW w:w="361" w:type="dxa"/>
          </w:tcPr>
          <w:p w14:paraId="2A62EEF0" w14:textId="77777777" w:rsidR="008D753F" w:rsidRDefault="001061C7">
            <w:pPr>
              <w:keepNext/>
            </w:pPr>
            <w:r>
              <w:t>○</w:t>
            </w:r>
          </w:p>
        </w:tc>
        <w:tc>
          <w:tcPr>
            <w:tcW w:w="3731" w:type="dxa"/>
          </w:tcPr>
          <w:p w14:paraId="307532DF" w14:textId="77777777" w:rsidR="008D753F" w:rsidRDefault="001061C7">
            <w:pPr>
              <w:keepNext/>
            </w:pPr>
            <w:r>
              <w:t>Several times a day</w:t>
            </w:r>
          </w:p>
        </w:tc>
        <w:tc>
          <w:tcPr>
            <w:tcW w:w="4428" w:type="dxa"/>
          </w:tcPr>
          <w:p w14:paraId="1B2D6C02" w14:textId="77777777" w:rsidR="008D753F" w:rsidRDefault="008D753F">
            <w:pPr>
              <w:keepNext/>
              <w:jc w:val="right"/>
              <w:rPr>
                <w:i/>
              </w:rPr>
            </w:pPr>
          </w:p>
        </w:tc>
      </w:tr>
      <w:tr w:rsidR="008D753F" w14:paraId="47845589" w14:textId="77777777">
        <w:tc>
          <w:tcPr>
            <w:tcW w:w="336" w:type="dxa"/>
          </w:tcPr>
          <w:p w14:paraId="4F89D031" w14:textId="77777777" w:rsidR="008D753F" w:rsidRDefault="001061C7">
            <w:pPr>
              <w:keepNext/>
            </w:pPr>
            <w:r>
              <w:rPr>
                <w:rStyle w:val="GResponseCode"/>
              </w:rPr>
              <w:t>2</w:t>
            </w:r>
          </w:p>
        </w:tc>
        <w:tc>
          <w:tcPr>
            <w:tcW w:w="361" w:type="dxa"/>
          </w:tcPr>
          <w:p w14:paraId="7504CE26" w14:textId="77777777" w:rsidR="008D753F" w:rsidRDefault="001061C7">
            <w:pPr>
              <w:keepNext/>
            </w:pPr>
            <w:r>
              <w:t>○</w:t>
            </w:r>
          </w:p>
        </w:tc>
        <w:tc>
          <w:tcPr>
            <w:tcW w:w="3731" w:type="dxa"/>
          </w:tcPr>
          <w:p w14:paraId="54658CA7" w14:textId="77777777" w:rsidR="008D753F" w:rsidRDefault="001061C7">
            <w:pPr>
              <w:keepNext/>
            </w:pPr>
            <w:r>
              <w:t>Once a day</w:t>
            </w:r>
          </w:p>
        </w:tc>
        <w:tc>
          <w:tcPr>
            <w:tcW w:w="4428" w:type="dxa"/>
          </w:tcPr>
          <w:p w14:paraId="56D1BE74" w14:textId="77777777" w:rsidR="008D753F" w:rsidRDefault="008D753F">
            <w:pPr>
              <w:keepNext/>
              <w:jc w:val="right"/>
              <w:rPr>
                <w:i/>
              </w:rPr>
            </w:pPr>
          </w:p>
        </w:tc>
      </w:tr>
      <w:tr w:rsidR="008D753F" w14:paraId="171D94F6" w14:textId="77777777">
        <w:tc>
          <w:tcPr>
            <w:tcW w:w="336" w:type="dxa"/>
          </w:tcPr>
          <w:p w14:paraId="3AD24A1A" w14:textId="77777777" w:rsidR="008D753F" w:rsidRDefault="001061C7">
            <w:pPr>
              <w:keepNext/>
            </w:pPr>
            <w:r>
              <w:rPr>
                <w:rStyle w:val="GResponseCode"/>
              </w:rPr>
              <w:t>3</w:t>
            </w:r>
          </w:p>
        </w:tc>
        <w:tc>
          <w:tcPr>
            <w:tcW w:w="361" w:type="dxa"/>
          </w:tcPr>
          <w:p w14:paraId="30719F6A" w14:textId="77777777" w:rsidR="008D753F" w:rsidRDefault="001061C7">
            <w:pPr>
              <w:keepNext/>
            </w:pPr>
            <w:r>
              <w:t>○</w:t>
            </w:r>
          </w:p>
        </w:tc>
        <w:tc>
          <w:tcPr>
            <w:tcW w:w="3731" w:type="dxa"/>
          </w:tcPr>
          <w:p w14:paraId="11FD626D" w14:textId="77777777" w:rsidR="008D753F" w:rsidRDefault="001061C7">
            <w:pPr>
              <w:keepNext/>
            </w:pPr>
            <w:r>
              <w:t>A few times a week</w:t>
            </w:r>
          </w:p>
        </w:tc>
        <w:tc>
          <w:tcPr>
            <w:tcW w:w="4428" w:type="dxa"/>
          </w:tcPr>
          <w:p w14:paraId="40B5BCED" w14:textId="77777777" w:rsidR="008D753F" w:rsidRDefault="008D753F">
            <w:pPr>
              <w:keepNext/>
              <w:jc w:val="right"/>
              <w:rPr>
                <w:i/>
              </w:rPr>
            </w:pPr>
          </w:p>
        </w:tc>
      </w:tr>
      <w:tr w:rsidR="008D753F" w14:paraId="4DE55A63" w14:textId="77777777">
        <w:tc>
          <w:tcPr>
            <w:tcW w:w="336" w:type="dxa"/>
          </w:tcPr>
          <w:p w14:paraId="64E85212" w14:textId="77777777" w:rsidR="008D753F" w:rsidRDefault="001061C7">
            <w:pPr>
              <w:keepNext/>
            </w:pPr>
            <w:r>
              <w:rPr>
                <w:rStyle w:val="GResponseCode"/>
              </w:rPr>
              <w:t>4</w:t>
            </w:r>
          </w:p>
        </w:tc>
        <w:tc>
          <w:tcPr>
            <w:tcW w:w="361" w:type="dxa"/>
          </w:tcPr>
          <w:p w14:paraId="3FA158ED" w14:textId="77777777" w:rsidR="008D753F" w:rsidRDefault="001061C7">
            <w:pPr>
              <w:keepNext/>
            </w:pPr>
            <w:r>
              <w:t>○</w:t>
            </w:r>
          </w:p>
        </w:tc>
        <w:tc>
          <w:tcPr>
            <w:tcW w:w="3731" w:type="dxa"/>
          </w:tcPr>
          <w:p w14:paraId="2BDD5484" w14:textId="77777777" w:rsidR="008D753F" w:rsidRDefault="001061C7">
            <w:pPr>
              <w:keepNext/>
            </w:pPr>
            <w:r>
              <w:t>Once a week</w:t>
            </w:r>
          </w:p>
        </w:tc>
        <w:tc>
          <w:tcPr>
            <w:tcW w:w="4428" w:type="dxa"/>
          </w:tcPr>
          <w:p w14:paraId="65000C51" w14:textId="77777777" w:rsidR="008D753F" w:rsidRDefault="008D753F">
            <w:pPr>
              <w:keepNext/>
              <w:jc w:val="right"/>
              <w:rPr>
                <w:i/>
              </w:rPr>
            </w:pPr>
          </w:p>
        </w:tc>
      </w:tr>
      <w:tr w:rsidR="008D753F" w14:paraId="1673748F" w14:textId="77777777">
        <w:tc>
          <w:tcPr>
            <w:tcW w:w="336" w:type="dxa"/>
          </w:tcPr>
          <w:p w14:paraId="72C9756F" w14:textId="77777777" w:rsidR="008D753F" w:rsidRDefault="001061C7">
            <w:pPr>
              <w:keepNext/>
            </w:pPr>
            <w:r>
              <w:rPr>
                <w:rStyle w:val="GResponseCode"/>
              </w:rPr>
              <w:t>5</w:t>
            </w:r>
          </w:p>
        </w:tc>
        <w:tc>
          <w:tcPr>
            <w:tcW w:w="361" w:type="dxa"/>
          </w:tcPr>
          <w:p w14:paraId="35AB0BA0" w14:textId="77777777" w:rsidR="008D753F" w:rsidRDefault="001061C7">
            <w:pPr>
              <w:keepNext/>
            </w:pPr>
            <w:r>
              <w:t>○</w:t>
            </w:r>
          </w:p>
        </w:tc>
        <w:tc>
          <w:tcPr>
            <w:tcW w:w="3731" w:type="dxa"/>
          </w:tcPr>
          <w:p w14:paraId="7DE9CCF7" w14:textId="77777777" w:rsidR="008D753F" w:rsidRDefault="001061C7">
            <w:pPr>
              <w:keepNext/>
            </w:pPr>
            <w:r>
              <w:t>A few times a month</w:t>
            </w:r>
          </w:p>
        </w:tc>
        <w:tc>
          <w:tcPr>
            <w:tcW w:w="4428" w:type="dxa"/>
          </w:tcPr>
          <w:p w14:paraId="0D6929C0" w14:textId="77777777" w:rsidR="008D753F" w:rsidRDefault="008D753F">
            <w:pPr>
              <w:keepNext/>
              <w:jc w:val="right"/>
              <w:rPr>
                <w:i/>
              </w:rPr>
            </w:pPr>
          </w:p>
        </w:tc>
      </w:tr>
      <w:tr w:rsidR="008D753F" w14:paraId="6BD2AAD1" w14:textId="77777777">
        <w:tc>
          <w:tcPr>
            <w:tcW w:w="336" w:type="dxa"/>
          </w:tcPr>
          <w:p w14:paraId="664B4233" w14:textId="77777777" w:rsidR="008D753F" w:rsidRDefault="001061C7">
            <w:pPr>
              <w:keepNext/>
            </w:pPr>
            <w:r>
              <w:rPr>
                <w:rStyle w:val="GResponseCode"/>
              </w:rPr>
              <w:t>6</w:t>
            </w:r>
          </w:p>
        </w:tc>
        <w:tc>
          <w:tcPr>
            <w:tcW w:w="361" w:type="dxa"/>
          </w:tcPr>
          <w:p w14:paraId="70379DD4" w14:textId="77777777" w:rsidR="008D753F" w:rsidRDefault="001061C7">
            <w:pPr>
              <w:keepNext/>
            </w:pPr>
            <w:r>
              <w:t>○</w:t>
            </w:r>
          </w:p>
        </w:tc>
        <w:tc>
          <w:tcPr>
            <w:tcW w:w="3731" w:type="dxa"/>
          </w:tcPr>
          <w:p w14:paraId="20AEBF29" w14:textId="77777777" w:rsidR="008D753F" w:rsidRDefault="001061C7">
            <w:pPr>
              <w:keepNext/>
            </w:pPr>
            <w:r>
              <w:t>Seldom</w:t>
            </w:r>
          </w:p>
        </w:tc>
        <w:tc>
          <w:tcPr>
            <w:tcW w:w="4428" w:type="dxa"/>
          </w:tcPr>
          <w:p w14:paraId="6AE84602" w14:textId="77777777" w:rsidR="008D753F" w:rsidRDefault="008D753F">
            <w:pPr>
              <w:keepNext/>
              <w:jc w:val="right"/>
              <w:rPr>
                <w:i/>
              </w:rPr>
            </w:pPr>
          </w:p>
        </w:tc>
      </w:tr>
      <w:tr w:rsidR="008D753F" w14:paraId="21E7EAA9" w14:textId="77777777">
        <w:tc>
          <w:tcPr>
            <w:tcW w:w="336" w:type="dxa"/>
          </w:tcPr>
          <w:p w14:paraId="0BF009F1" w14:textId="77777777" w:rsidR="008D753F" w:rsidRDefault="001061C7">
            <w:pPr>
              <w:keepNext/>
            </w:pPr>
            <w:r>
              <w:rPr>
                <w:rStyle w:val="GResponseCode"/>
              </w:rPr>
              <w:t>7</w:t>
            </w:r>
          </w:p>
        </w:tc>
        <w:tc>
          <w:tcPr>
            <w:tcW w:w="361" w:type="dxa"/>
          </w:tcPr>
          <w:p w14:paraId="12BA1954" w14:textId="77777777" w:rsidR="008D753F" w:rsidRDefault="001061C7">
            <w:pPr>
              <w:keepNext/>
            </w:pPr>
            <w:r>
              <w:t>○</w:t>
            </w:r>
          </w:p>
        </w:tc>
        <w:tc>
          <w:tcPr>
            <w:tcW w:w="3731" w:type="dxa"/>
          </w:tcPr>
          <w:p w14:paraId="086A5687" w14:textId="77777777" w:rsidR="008D753F" w:rsidRDefault="001061C7">
            <w:pPr>
              <w:keepNext/>
            </w:pPr>
            <w:r>
              <w:t>Never</w:t>
            </w:r>
          </w:p>
        </w:tc>
        <w:tc>
          <w:tcPr>
            <w:tcW w:w="4428" w:type="dxa"/>
          </w:tcPr>
          <w:p w14:paraId="7286368E" w14:textId="77777777" w:rsidR="008D753F" w:rsidRDefault="008D753F">
            <w:pPr>
              <w:keepNext/>
              <w:jc w:val="right"/>
              <w:rPr>
                <w:i/>
              </w:rPr>
            </w:pPr>
          </w:p>
        </w:tc>
      </w:tr>
      <w:tr w:rsidR="008D753F" w14:paraId="690F05EE" w14:textId="77777777">
        <w:tc>
          <w:tcPr>
            <w:tcW w:w="336" w:type="dxa"/>
          </w:tcPr>
          <w:p w14:paraId="59221FA6" w14:textId="77777777" w:rsidR="008D753F" w:rsidRDefault="001061C7">
            <w:pPr>
              <w:keepNext/>
            </w:pPr>
            <w:r>
              <w:rPr>
                <w:rStyle w:val="GResponseCode"/>
              </w:rPr>
              <w:t>8</w:t>
            </w:r>
          </w:p>
        </w:tc>
        <w:tc>
          <w:tcPr>
            <w:tcW w:w="361" w:type="dxa"/>
          </w:tcPr>
          <w:p w14:paraId="0D24FD5F" w14:textId="77777777" w:rsidR="008D753F" w:rsidRDefault="001061C7">
            <w:pPr>
              <w:keepNext/>
            </w:pPr>
            <w:r>
              <w:t>○</w:t>
            </w:r>
          </w:p>
        </w:tc>
        <w:tc>
          <w:tcPr>
            <w:tcW w:w="3731" w:type="dxa"/>
          </w:tcPr>
          <w:p w14:paraId="5F18E5B9" w14:textId="77777777" w:rsidR="008D753F" w:rsidRDefault="001061C7">
            <w:pPr>
              <w:keepNext/>
            </w:pPr>
            <w:r>
              <w:t>Don't know</w:t>
            </w:r>
          </w:p>
        </w:tc>
        <w:tc>
          <w:tcPr>
            <w:tcW w:w="4428" w:type="dxa"/>
          </w:tcPr>
          <w:p w14:paraId="5931DD98" w14:textId="77777777" w:rsidR="008D753F" w:rsidRDefault="008D753F">
            <w:pPr>
              <w:keepNext/>
              <w:jc w:val="right"/>
              <w:rPr>
                <w:i/>
              </w:rPr>
            </w:pPr>
          </w:p>
        </w:tc>
      </w:tr>
      <w:tr w:rsidR="008D753F" w14:paraId="3000C955" w14:textId="77777777">
        <w:tc>
          <w:tcPr>
            <w:tcW w:w="336" w:type="dxa"/>
          </w:tcPr>
          <w:p w14:paraId="00636304" w14:textId="77777777" w:rsidR="008D753F" w:rsidRDefault="001061C7">
            <w:pPr>
              <w:keepNext/>
            </w:pPr>
            <w:r>
              <w:rPr>
                <w:rStyle w:val="GResponseCode"/>
              </w:rPr>
              <w:t>98</w:t>
            </w:r>
          </w:p>
        </w:tc>
        <w:tc>
          <w:tcPr>
            <w:tcW w:w="361" w:type="dxa"/>
          </w:tcPr>
          <w:p w14:paraId="7FDA44F9" w14:textId="77777777" w:rsidR="008D753F" w:rsidRDefault="008D753F">
            <w:pPr>
              <w:keepNext/>
            </w:pPr>
          </w:p>
        </w:tc>
        <w:tc>
          <w:tcPr>
            <w:tcW w:w="3731" w:type="dxa"/>
          </w:tcPr>
          <w:p w14:paraId="73951152" w14:textId="77777777" w:rsidR="008D753F" w:rsidRDefault="001061C7">
            <w:pPr>
              <w:pStyle w:val="GAdminOption"/>
              <w:keepNext/>
            </w:pPr>
            <w:r>
              <w:t>Skipped</w:t>
            </w:r>
          </w:p>
        </w:tc>
        <w:tc>
          <w:tcPr>
            <w:tcW w:w="4428" w:type="dxa"/>
          </w:tcPr>
          <w:p w14:paraId="38C67199" w14:textId="77777777" w:rsidR="008D753F" w:rsidRDefault="008D753F">
            <w:pPr>
              <w:keepNext/>
              <w:jc w:val="right"/>
              <w:rPr>
                <w:i/>
              </w:rPr>
            </w:pPr>
          </w:p>
        </w:tc>
      </w:tr>
      <w:tr w:rsidR="008D753F" w14:paraId="5C693ED6" w14:textId="77777777">
        <w:tc>
          <w:tcPr>
            <w:tcW w:w="336" w:type="dxa"/>
          </w:tcPr>
          <w:p w14:paraId="2938980C" w14:textId="77777777" w:rsidR="008D753F" w:rsidRDefault="001061C7">
            <w:pPr>
              <w:keepNext/>
            </w:pPr>
            <w:r>
              <w:rPr>
                <w:rStyle w:val="GResponseCode"/>
              </w:rPr>
              <w:t>99</w:t>
            </w:r>
          </w:p>
        </w:tc>
        <w:tc>
          <w:tcPr>
            <w:tcW w:w="361" w:type="dxa"/>
          </w:tcPr>
          <w:p w14:paraId="7B2DD9D9" w14:textId="77777777" w:rsidR="008D753F" w:rsidRDefault="008D753F">
            <w:pPr>
              <w:keepNext/>
            </w:pPr>
          </w:p>
        </w:tc>
        <w:tc>
          <w:tcPr>
            <w:tcW w:w="3731" w:type="dxa"/>
          </w:tcPr>
          <w:p w14:paraId="290B63B4" w14:textId="77777777" w:rsidR="008D753F" w:rsidRDefault="001061C7">
            <w:pPr>
              <w:pStyle w:val="GAdminOption"/>
              <w:keepNext/>
            </w:pPr>
            <w:r>
              <w:t>Not Asked</w:t>
            </w:r>
          </w:p>
        </w:tc>
        <w:tc>
          <w:tcPr>
            <w:tcW w:w="4428" w:type="dxa"/>
          </w:tcPr>
          <w:p w14:paraId="34FCAC42" w14:textId="77777777" w:rsidR="008D753F" w:rsidRDefault="008D753F">
            <w:pPr>
              <w:keepNext/>
              <w:jc w:val="right"/>
              <w:rPr>
                <w:i/>
              </w:rPr>
            </w:pPr>
          </w:p>
        </w:tc>
      </w:tr>
    </w:tbl>
    <w:p w14:paraId="4C9C6FEF" w14:textId="77777777" w:rsidR="008D753F" w:rsidRDefault="008D753F">
      <w:pPr>
        <w:pStyle w:val="GQuestionSpacer"/>
      </w:pPr>
    </w:p>
    <w:p w14:paraId="287EF5A6" w14:textId="77777777" w:rsidR="008D753F" w:rsidRDefault="001061C7">
      <w:pPr>
        <w:pStyle w:val="GPage"/>
        <w:keepNext/>
      </w:pPr>
      <w:bookmarkStart w:id="213" w:name="_Toc175835960"/>
      <w:r>
        <w:lastRenderedPageBreak/>
        <w:t xml:space="preserve">Page: </w:t>
      </w:r>
      <w:proofErr w:type="spellStart"/>
      <w:r>
        <w:t>implicit_page_religpew</w:t>
      </w:r>
      <w:bookmarkEnd w:id="213"/>
      <w:proofErr w:type="spellEnd"/>
    </w:p>
    <w:tbl>
      <w:tblPr>
        <w:tblStyle w:val="GQuestionCommonProperties"/>
        <w:tblW w:w="0" w:type="auto"/>
        <w:tblInd w:w="0" w:type="dxa"/>
        <w:tblLook w:val="04A0" w:firstRow="1" w:lastRow="0" w:firstColumn="1" w:lastColumn="0" w:noHBand="0" w:noVBand="1"/>
      </w:tblPr>
      <w:tblGrid>
        <w:gridCol w:w="2283"/>
        <w:gridCol w:w="7077"/>
      </w:tblGrid>
      <w:tr w:rsidR="008D753F" w14:paraId="010D7A3B" w14:textId="77777777">
        <w:tc>
          <w:tcPr>
            <w:tcW w:w="0" w:type="dxa"/>
            <w:shd w:val="clear" w:color="auto" w:fill="D0D0D0"/>
          </w:tcPr>
          <w:p w14:paraId="29A2A245" w14:textId="77777777" w:rsidR="008D753F" w:rsidRDefault="001061C7">
            <w:pPr>
              <w:pStyle w:val="GVariableNameP"/>
              <w:keepNext/>
            </w:pPr>
            <w:r>
              <w:fldChar w:fldCharType="begin"/>
            </w:r>
            <w:r>
              <w:instrText>TC religpew \\l 2 \\f a</w:instrText>
            </w:r>
            <w:r>
              <w:fldChar w:fldCharType="end"/>
            </w:r>
            <w:proofErr w:type="spellStart"/>
            <w:r>
              <w:t>religpew</w:t>
            </w:r>
            <w:proofErr w:type="spellEnd"/>
            <w:r>
              <w:rPr>
                <w:i/>
              </w:rPr>
              <w:t xml:space="preserve">- Show if not </w:t>
            </w:r>
            <w:proofErr w:type="spellStart"/>
            <w:proofErr w:type="gramStart"/>
            <w:r>
              <w:rPr>
                <w:i/>
              </w:rPr>
              <w:t>pdl.religpew</w:t>
            </w:r>
            <w:proofErr w:type="spellEnd"/>
            <w:proofErr w:type="gramEnd"/>
            <w:r>
              <w:rPr>
                <w:i/>
              </w:rPr>
              <w:t xml:space="preserve"> or </w:t>
            </w:r>
            <w:proofErr w:type="spellStart"/>
            <w:r>
              <w:rPr>
                <w:i/>
              </w:rPr>
              <w:t>pdl.religpew.last</w:t>
            </w:r>
            <w:proofErr w:type="spellEnd"/>
            <w:r>
              <w:rPr>
                <w:i/>
              </w:rPr>
              <w:t xml:space="preserve"> &gt; months(14) or not </w:t>
            </w:r>
            <w:proofErr w:type="spellStart"/>
            <w:r>
              <w:rPr>
                <w:i/>
              </w:rPr>
              <w:t>panman.is_panelist</w:t>
            </w:r>
            <w:proofErr w:type="spellEnd"/>
          </w:p>
        </w:tc>
        <w:tc>
          <w:tcPr>
            <w:tcW w:w="0" w:type="dxa"/>
            <w:shd w:val="clear" w:color="auto" w:fill="D0D0D0"/>
            <w:vAlign w:val="bottom"/>
          </w:tcPr>
          <w:p w14:paraId="5F37F70C" w14:textId="77777777" w:rsidR="008D753F" w:rsidRDefault="001061C7">
            <w:pPr>
              <w:keepNext/>
              <w:jc w:val="right"/>
            </w:pPr>
            <w:r>
              <w:t>SINGLE CHOICE</w:t>
            </w:r>
          </w:p>
        </w:tc>
      </w:tr>
      <w:tr w:rsidR="008D753F" w14:paraId="6E03AC66" w14:textId="77777777">
        <w:tc>
          <w:tcPr>
            <w:tcW w:w="8856" w:type="dxa"/>
            <w:gridSpan w:val="2"/>
            <w:shd w:val="clear" w:color="auto" w:fill="D0D0D0"/>
          </w:tcPr>
          <w:p w14:paraId="7D16C800" w14:textId="77777777" w:rsidR="008D753F" w:rsidRDefault="001061C7">
            <w:pPr>
              <w:keepNext/>
            </w:pPr>
            <w:r>
              <w:t>What is your present religion, if any?</w:t>
            </w:r>
          </w:p>
        </w:tc>
      </w:tr>
    </w:tbl>
    <w:p w14:paraId="1DF9A8C9" w14:textId="77777777" w:rsidR="008D753F" w:rsidRDefault="008D753F">
      <w:pPr>
        <w:pStyle w:val="GQuestionSpacer"/>
        <w:keepNext/>
      </w:pPr>
    </w:p>
    <w:p w14:paraId="0DCCF7DF" w14:textId="77777777" w:rsidR="008D753F" w:rsidRDefault="001061C7">
      <w:pPr>
        <w:pStyle w:val="GWidgetOption"/>
        <w:keepNext/>
        <w:tabs>
          <w:tab w:val="left" w:pos="2160"/>
        </w:tabs>
      </w:pPr>
      <w:proofErr w:type="spellStart"/>
      <w:r>
        <w:t>pii</w:t>
      </w:r>
      <w:proofErr w:type="spellEnd"/>
      <w:r>
        <w:tab/>
        <w:t>False</w:t>
      </w:r>
    </w:p>
    <w:p w14:paraId="0B4DD91E" w14:textId="77777777" w:rsidR="008D753F" w:rsidRDefault="001061C7">
      <w:pPr>
        <w:pStyle w:val="GDefaultWidgetOption"/>
        <w:keepNext/>
        <w:tabs>
          <w:tab w:val="left" w:pos="2160"/>
        </w:tabs>
      </w:pPr>
      <w:r>
        <w:t>chart_layout</w:t>
      </w:r>
      <w:r>
        <w:tab/>
        <w:t>1</w:t>
      </w:r>
    </w:p>
    <w:p w14:paraId="448F02BB" w14:textId="77777777" w:rsidR="008D753F" w:rsidRDefault="001061C7">
      <w:pPr>
        <w:pStyle w:val="GWidgetOption"/>
        <w:keepNext/>
        <w:tabs>
          <w:tab w:val="left" w:pos="2160"/>
        </w:tabs>
      </w:pPr>
      <w:proofErr w:type="spellStart"/>
      <w:r>
        <w:t>varlabel</w:t>
      </w:r>
      <w:proofErr w:type="spellEnd"/>
      <w:r>
        <w:tab/>
        <w:t>Religion</w:t>
      </w:r>
    </w:p>
    <w:p w14:paraId="3D688791" w14:textId="77777777" w:rsidR="008D753F" w:rsidRDefault="001061C7">
      <w:pPr>
        <w:pStyle w:val="GDefaultWidgetOption"/>
        <w:keepNext/>
        <w:tabs>
          <w:tab w:val="left" w:pos="2160"/>
        </w:tabs>
      </w:pPr>
      <w:r>
        <w:t>topic</w:t>
      </w:r>
      <w:r>
        <w:tab/>
      </w:r>
    </w:p>
    <w:p w14:paraId="6E259206" w14:textId="77777777" w:rsidR="008D753F" w:rsidRDefault="001061C7">
      <w:pPr>
        <w:pStyle w:val="GDefaultWidgetOption"/>
        <w:keepNext/>
        <w:tabs>
          <w:tab w:val="left" w:pos="2160"/>
        </w:tabs>
      </w:pPr>
      <w:r>
        <w:t>chart_color</w:t>
      </w:r>
      <w:r>
        <w:tab/>
        <w:t>green</w:t>
      </w:r>
    </w:p>
    <w:p w14:paraId="325FF3E8" w14:textId="77777777" w:rsidR="008D753F" w:rsidRDefault="001061C7">
      <w:pPr>
        <w:pStyle w:val="GDefaultWidgetOption"/>
        <w:keepNext/>
        <w:tabs>
          <w:tab w:val="left" w:pos="2160"/>
        </w:tabs>
      </w:pPr>
      <w:r>
        <w:t>chart_type</w:t>
      </w:r>
      <w:r>
        <w:tab/>
        <w:t>bar</w:t>
      </w:r>
    </w:p>
    <w:p w14:paraId="261CCB32" w14:textId="77777777" w:rsidR="008D753F" w:rsidRDefault="001061C7">
      <w:pPr>
        <w:pStyle w:val="GDefaultWidgetOption"/>
        <w:keepNext/>
        <w:tabs>
          <w:tab w:val="left" w:pos="2160"/>
        </w:tabs>
      </w:pPr>
      <w:r>
        <w:t>crossbreak</w:t>
      </w:r>
      <w:r>
        <w:tab/>
        <w:t>Total</w:t>
      </w:r>
    </w:p>
    <w:p w14:paraId="39AC14AE" w14:textId="77777777" w:rsidR="008D753F" w:rsidRDefault="001061C7">
      <w:pPr>
        <w:pStyle w:val="GDefaultWidgetOption"/>
        <w:keepNext/>
        <w:tabs>
          <w:tab w:val="left" w:pos="2160"/>
        </w:tabs>
      </w:pPr>
      <w:r>
        <w:t>wrap</w:t>
      </w:r>
      <w:r>
        <w:tab/>
        <w:t>True</w:t>
      </w:r>
    </w:p>
    <w:p w14:paraId="19A2370C" w14:textId="77777777" w:rsidR="008D753F" w:rsidRDefault="001061C7">
      <w:pPr>
        <w:pStyle w:val="GDefaultWidgetOption"/>
        <w:keepNext/>
        <w:tabs>
          <w:tab w:val="left" w:pos="2160"/>
        </w:tabs>
      </w:pPr>
      <w:r>
        <w:t>is_rating</w:t>
      </w:r>
      <w:r>
        <w:tab/>
        <w:t>False</w:t>
      </w:r>
    </w:p>
    <w:p w14:paraId="7F26870B" w14:textId="77777777" w:rsidR="008D753F" w:rsidRDefault="001061C7">
      <w:pPr>
        <w:pStyle w:val="GDefaultWidgetOption"/>
        <w:keepNext/>
        <w:tabs>
          <w:tab w:val="left" w:pos="2160"/>
        </w:tabs>
      </w:pPr>
      <w:r>
        <w:t>required_text</w:t>
      </w:r>
      <w:r>
        <w:tab/>
        <w:t>Please choose an answer</w:t>
      </w:r>
    </w:p>
    <w:p w14:paraId="0417C057" w14:textId="77777777" w:rsidR="008D753F" w:rsidRDefault="001061C7">
      <w:pPr>
        <w:pStyle w:val="GDefaultWidgetOption"/>
        <w:keepNext/>
        <w:tabs>
          <w:tab w:val="left" w:pos="2160"/>
        </w:tabs>
      </w:pPr>
      <w:r>
        <w:t>min_columns</w:t>
      </w:r>
      <w:r>
        <w:tab/>
        <w:t>1</w:t>
      </w:r>
    </w:p>
    <w:p w14:paraId="1E3A6927" w14:textId="77777777" w:rsidR="008D753F" w:rsidRDefault="001061C7">
      <w:pPr>
        <w:pStyle w:val="GDefaultWidgetOption"/>
        <w:keepNext/>
        <w:tabs>
          <w:tab w:val="left" w:pos="2160"/>
        </w:tabs>
      </w:pPr>
      <w:r>
        <w:t>sample_type</w:t>
      </w:r>
      <w:r>
        <w:tab/>
      </w:r>
    </w:p>
    <w:p w14:paraId="41E0C2B4" w14:textId="77777777" w:rsidR="008D753F" w:rsidRDefault="001061C7">
      <w:pPr>
        <w:pStyle w:val="GDefaultWidgetOption"/>
        <w:keepNext/>
        <w:tabs>
          <w:tab w:val="left" w:pos="2160"/>
        </w:tabs>
      </w:pPr>
      <w:r>
        <w:t>access</w:t>
      </w:r>
      <w:r>
        <w:tab/>
      </w:r>
    </w:p>
    <w:p w14:paraId="669A3C72" w14:textId="77777777" w:rsidR="008D753F" w:rsidRDefault="001061C7">
      <w:pPr>
        <w:pStyle w:val="GDefaultWidgetOption"/>
        <w:keepNext/>
        <w:tabs>
          <w:tab w:val="left" w:pos="2160"/>
        </w:tabs>
      </w:pPr>
      <w:r>
        <w:t>autoadvance</w:t>
      </w:r>
      <w:r>
        <w:tab/>
        <w:t>False</w:t>
      </w:r>
    </w:p>
    <w:p w14:paraId="460DBF13" w14:textId="77777777" w:rsidR="008D753F" w:rsidRDefault="001061C7">
      <w:pPr>
        <w:pStyle w:val="GDefaultWidgetOption"/>
        <w:keepNext/>
        <w:tabs>
          <w:tab w:val="left" w:pos="2160"/>
        </w:tabs>
      </w:pPr>
      <w:r>
        <w:t>columns</w:t>
      </w:r>
      <w:r>
        <w:tab/>
        <w:t>1</w:t>
      </w:r>
    </w:p>
    <w:p w14:paraId="186817B1" w14:textId="77777777" w:rsidR="008D753F" w:rsidRDefault="001061C7">
      <w:pPr>
        <w:pStyle w:val="GDefaultWidgetOption"/>
        <w:keepNext/>
        <w:tabs>
          <w:tab w:val="left" w:pos="2160"/>
        </w:tabs>
      </w:pPr>
      <w:r>
        <w:t>widget</w:t>
      </w:r>
      <w:r>
        <w:tab/>
      </w:r>
    </w:p>
    <w:p w14:paraId="6C61A855" w14:textId="77777777" w:rsidR="008D753F" w:rsidRDefault="001061C7">
      <w:pPr>
        <w:pStyle w:val="GDefaultWidgetOption"/>
        <w:keepNext/>
        <w:tabs>
          <w:tab w:val="left" w:pos="2160"/>
        </w:tabs>
      </w:pPr>
      <w:r>
        <w:t>filter_text</w:t>
      </w:r>
      <w:r>
        <w:tab/>
      </w:r>
    </w:p>
    <w:p w14:paraId="7983A635" w14:textId="77777777" w:rsidR="008D753F" w:rsidRDefault="001061C7">
      <w:pPr>
        <w:pStyle w:val="GDefaultWidgetOption"/>
        <w:keepNext/>
        <w:tabs>
          <w:tab w:val="left" w:pos="2160"/>
        </w:tabs>
      </w:pPr>
      <w:r>
        <w:t>as_banner</w:t>
      </w:r>
      <w:r>
        <w:tab/>
        <w:t>False</w:t>
      </w:r>
    </w:p>
    <w:p w14:paraId="4A8C3DA8" w14:textId="77777777" w:rsidR="008D753F" w:rsidRDefault="001061C7">
      <w:pPr>
        <w:pStyle w:val="GDefaultWidgetOption"/>
        <w:keepNext/>
        <w:tabs>
          <w:tab w:val="left" w:pos="2160"/>
        </w:tabs>
      </w:pPr>
      <w:r>
        <w:t>description</w:t>
      </w:r>
      <w:r>
        <w:tab/>
      </w:r>
    </w:p>
    <w:p w14:paraId="0126405C" w14:textId="77777777" w:rsidR="008D753F" w:rsidRDefault="001061C7">
      <w:pPr>
        <w:pStyle w:val="GDefaultWidgetOption"/>
        <w:keepNext/>
        <w:tabs>
          <w:tab w:val="left" w:pos="2160"/>
        </w:tabs>
      </w:pPr>
      <w:r>
        <w:t>spd_category</w:t>
      </w:r>
      <w:r>
        <w:tab/>
      </w:r>
    </w:p>
    <w:p w14:paraId="337FB33C" w14:textId="77777777" w:rsidR="008D753F" w:rsidRDefault="001061C7">
      <w:pPr>
        <w:pStyle w:val="GWidgetOption"/>
        <w:keepNext/>
        <w:tabs>
          <w:tab w:val="left" w:pos="2160"/>
        </w:tabs>
      </w:pPr>
      <w:r>
        <w:t>tags</w:t>
      </w:r>
      <w:r>
        <w:tab/>
        <w:t xml:space="preserve">core, GlobalVars_7, </w:t>
      </w:r>
      <w:proofErr w:type="spellStart"/>
      <w:r>
        <w:t>profile_core</w:t>
      </w:r>
      <w:proofErr w:type="spellEnd"/>
      <w:r>
        <w:t xml:space="preserve">, GV_US, </w:t>
      </w:r>
      <w:proofErr w:type="spellStart"/>
      <w:r>
        <w:t>cbs</w:t>
      </w:r>
      <w:proofErr w:type="spellEnd"/>
      <w:r>
        <w:t xml:space="preserve">, </w:t>
      </w:r>
      <w:proofErr w:type="spellStart"/>
      <w:r>
        <w:t>equivalent_spd_religion</w:t>
      </w:r>
      <w:proofErr w:type="spellEnd"/>
      <w:r>
        <w:t xml:space="preserve">, </w:t>
      </w:r>
      <w:proofErr w:type="spellStart"/>
      <w:r>
        <w:t>Profile_Codebook_Demographics</w:t>
      </w:r>
      <w:proofErr w:type="spellEnd"/>
      <w:r>
        <w:t xml:space="preserve">, </w:t>
      </w:r>
      <w:proofErr w:type="spellStart"/>
      <w:r>
        <w:t>US_GV_GL_Mini_LocalDemos</w:t>
      </w:r>
      <w:proofErr w:type="spellEnd"/>
      <w:r>
        <w:t xml:space="preserve">, US_GV_Survey_1, profile, election2014, </w:t>
      </w:r>
      <w:proofErr w:type="spellStart"/>
      <w:r>
        <w:t>Profile_Codebook_Core</w:t>
      </w:r>
      <w:proofErr w:type="spellEnd"/>
      <w:r>
        <w:t xml:space="preserve">, </w:t>
      </w:r>
      <w:proofErr w:type="spellStart"/>
      <w:r>
        <w:t>nytimes</w:t>
      </w:r>
      <w:proofErr w:type="spellEnd"/>
      <w:r>
        <w:t xml:space="preserve">, </w:t>
      </w:r>
      <w:proofErr w:type="spellStart"/>
      <w:r>
        <w:t>Profile_Religion</w:t>
      </w:r>
      <w:proofErr w:type="spellEnd"/>
      <w:r>
        <w:t xml:space="preserve">, </w:t>
      </w:r>
      <w:proofErr w:type="spellStart"/>
      <w:r>
        <w:t>Profile_Codebook</w:t>
      </w:r>
      <w:proofErr w:type="spellEnd"/>
    </w:p>
    <w:p w14:paraId="450BC5E9" w14:textId="77777777" w:rsidR="008D753F" w:rsidRDefault="001061C7">
      <w:pPr>
        <w:pStyle w:val="GDefaultWidgetOption"/>
        <w:keepNext/>
        <w:tabs>
          <w:tab w:val="left" w:pos="2160"/>
        </w:tabs>
      </w:pPr>
      <w:r>
        <w:t>horizontal</w:t>
      </w:r>
      <w:r>
        <w:tab/>
        <w:t>False</w:t>
      </w:r>
    </w:p>
    <w:p w14:paraId="6FB45B10" w14:textId="77777777" w:rsidR="008D753F" w:rsidRDefault="001061C7">
      <w:pPr>
        <w:pStyle w:val="GDefaultWidgetOption"/>
        <w:keepNext/>
        <w:tabs>
          <w:tab w:val="left" w:pos="2160"/>
        </w:tabs>
      </w:pPr>
      <w:r>
        <w:t>grid_chart_type</w:t>
      </w:r>
      <w:r>
        <w:tab/>
        <w:t>stacked_bar</w:t>
      </w:r>
    </w:p>
    <w:p w14:paraId="75166E1E" w14:textId="77777777" w:rsidR="008D753F" w:rsidRDefault="001061C7">
      <w:pPr>
        <w:pStyle w:val="GDefaultWidgetOption"/>
        <w:keepNext/>
        <w:tabs>
          <w:tab w:val="left" w:pos="2160"/>
        </w:tabs>
      </w:pPr>
      <w:r>
        <w:t>sort_order</w:t>
      </w:r>
      <w:r>
        <w:tab/>
        <w:t>none</w:t>
      </w:r>
    </w:p>
    <w:p w14:paraId="788B7818" w14:textId="77777777" w:rsidR="008D753F" w:rsidRDefault="001061C7">
      <w:pPr>
        <w:pStyle w:val="GDefaultWidgetOption"/>
        <w:keepNext/>
        <w:tabs>
          <w:tab w:val="left" w:pos="2160"/>
        </w:tabs>
      </w:pPr>
      <w:r>
        <w:t>sample</w:t>
      </w:r>
      <w:r>
        <w:tab/>
      </w:r>
    </w:p>
    <w:p w14:paraId="198B3306" w14:textId="77777777" w:rsidR="008D753F" w:rsidRDefault="001061C7">
      <w:pPr>
        <w:pStyle w:val="GDefaultWidgetOption"/>
        <w:keepNext/>
        <w:tabs>
          <w:tab w:val="left" w:pos="2160"/>
        </w:tabs>
      </w:pPr>
      <w:r>
        <w:t>slide_title</w:t>
      </w:r>
      <w:r>
        <w:tab/>
      </w:r>
    </w:p>
    <w:p w14:paraId="0C311BDD" w14:textId="77777777" w:rsidR="008D753F" w:rsidRDefault="001061C7">
      <w:pPr>
        <w:pStyle w:val="GDefaultWidgetOption"/>
        <w:keepNext/>
        <w:tabs>
          <w:tab w:val="left" w:pos="2160"/>
        </w:tabs>
      </w:pPr>
      <w:r>
        <w:t>set_active</w:t>
      </w:r>
      <w:r>
        <w:tab/>
      </w:r>
    </w:p>
    <w:p w14:paraId="5306A6FB" w14:textId="77777777" w:rsidR="008D753F" w:rsidRDefault="001061C7">
      <w:pPr>
        <w:pStyle w:val="GDefaultWidgetOption"/>
        <w:keepNext/>
        <w:tabs>
          <w:tab w:val="left" w:pos="2160"/>
        </w:tabs>
      </w:pPr>
      <w:r>
        <w:t>required</w:t>
      </w:r>
      <w:r>
        <w:tab/>
        <w:t>NONE</w:t>
      </w:r>
    </w:p>
    <w:p w14:paraId="4140BFC7" w14:textId="77777777" w:rsidR="008D753F" w:rsidRDefault="001061C7">
      <w:pPr>
        <w:pStyle w:val="GDefaultWidgetOption"/>
        <w:keepNext/>
        <w:tabs>
          <w:tab w:val="left" w:pos="2160"/>
        </w:tabs>
      </w:pPr>
      <w:r>
        <w:t>mask</w:t>
      </w:r>
      <w:r>
        <w:tab/>
      </w:r>
    </w:p>
    <w:p w14:paraId="6C0A11E7" w14:textId="77777777" w:rsidR="008D753F" w:rsidRDefault="001061C7">
      <w:pPr>
        <w:pStyle w:val="GDefaultWidgetOption"/>
        <w:keepNext/>
        <w:tabs>
          <w:tab w:val="left" w:pos="2160"/>
        </w:tabs>
      </w:pPr>
      <w:r>
        <w:t>custom_order</w:t>
      </w:r>
      <w:r>
        <w:tab/>
      </w:r>
    </w:p>
    <w:p w14:paraId="595DB83D" w14:textId="77777777" w:rsidR="008D753F" w:rsidRDefault="001061C7">
      <w:pPr>
        <w:pStyle w:val="GDefaultWidgetOption"/>
        <w:keepNext/>
        <w:tabs>
          <w:tab w:val="left" w:pos="2160"/>
        </w:tabs>
      </w:pPr>
      <w:r>
        <w:t>client</w:t>
      </w:r>
      <w:r>
        <w:tab/>
      </w:r>
    </w:p>
    <w:p w14:paraId="7B71D698"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6192A41" w14:textId="77777777">
        <w:tc>
          <w:tcPr>
            <w:tcW w:w="336" w:type="dxa"/>
          </w:tcPr>
          <w:p w14:paraId="59428EA3" w14:textId="77777777" w:rsidR="008D753F" w:rsidRDefault="001061C7">
            <w:pPr>
              <w:keepNext/>
            </w:pPr>
            <w:r>
              <w:rPr>
                <w:rStyle w:val="GResponseCode"/>
              </w:rPr>
              <w:t>1</w:t>
            </w:r>
          </w:p>
        </w:tc>
        <w:tc>
          <w:tcPr>
            <w:tcW w:w="361" w:type="dxa"/>
          </w:tcPr>
          <w:p w14:paraId="6966E1FF" w14:textId="77777777" w:rsidR="008D753F" w:rsidRDefault="001061C7">
            <w:pPr>
              <w:keepNext/>
            </w:pPr>
            <w:r>
              <w:t>○</w:t>
            </w:r>
          </w:p>
        </w:tc>
        <w:tc>
          <w:tcPr>
            <w:tcW w:w="3731" w:type="dxa"/>
          </w:tcPr>
          <w:p w14:paraId="2AF8EB39" w14:textId="77777777" w:rsidR="008D753F" w:rsidRDefault="001061C7">
            <w:pPr>
              <w:keepNext/>
            </w:pPr>
            <w:r>
              <w:t>Protestant</w:t>
            </w:r>
          </w:p>
        </w:tc>
        <w:tc>
          <w:tcPr>
            <w:tcW w:w="4428" w:type="dxa"/>
          </w:tcPr>
          <w:p w14:paraId="2A64BFA7" w14:textId="77777777" w:rsidR="008D753F" w:rsidRDefault="008D753F">
            <w:pPr>
              <w:keepNext/>
              <w:jc w:val="right"/>
              <w:rPr>
                <w:i/>
              </w:rPr>
            </w:pPr>
          </w:p>
        </w:tc>
      </w:tr>
      <w:tr w:rsidR="008D753F" w14:paraId="595D2916" w14:textId="77777777">
        <w:tc>
          <w:tcPr>
            <w:tcW w:w="336" w:type="dxa"/>
          </w:tcPr>
          <w:p w14:paraId="3E76EF7B" w14:textId="77777777" w:rsidR="008D753F" w:rsidRDefault="001061C7">
            <w:pPr>
              <w:keepNext/>
            </w:pPr>
            <w:r>
              <w:rPr>
                <w:rStyle w:val="GResponseCode"/>
              </w:rPr>
              <w:t>2</w:t>
            </w:r>
          </w:p>
        </w:tc>
        <w:tc>
          <w:tcPr>
            <w:tcW w:w="361" w:type="dxa"/>
          </w:tcPr>
          <w:p w14:paraId="73CE22DD" w14:textId="77777777" w:rsidR="008D753F" w:rsidRDefault="001061C7">
            <w:pPr>
              <w:keepNext/>
            </w:pPr>
            <w:r>
              <w:t>○</w:t>
            </w:r>
          </w:p>
        </w:tc>
        <w:tc>
          <w:tcPr>
            <w:tcW w:w="3731" w:type="dxa"/>
          </w:tcPr>
          <w:p w14:paraId="461C68AD" w14:textId="77777777" w:rsidR="008D753F" w:rsidRDefault="001061C7">
            <w:pPr>
              <w:keepNext/>
            </w:pPr>
            <w:r>
              <w:t>Roman Catholic</w:t>
            </w:r>
          </w:p>
        </w:tc>
        <w:tc>
          <w:tcPr>
            <w:tcW w:w="4428" w:type="dxa"/>
          </w:tcPr>
          <w:p w14:paraId="4AE8A05F" w14:textId="77777777" w:rsidR="008D753F" w:rsidRDefault="008D753F">
            <w:pPr>
              <w:keepNext/>
              <w:jc w:val="right"/>
              <w:rPr>
                <w:i/>
              </w:rPr>
            </w:pPr>
          </w:p>
        </w:tc>
      </w:tr>
      <w:tr w:rsidR="008D753F" w14:paraId="49091BE2" w14:textId="77777777">
        <w:tc>
          <w:tcPr>
            <w:tcW w:w="336" w:type="dxa"/>
          </w:tcPr>
          <w:p w14:paraId="65FE2341" w14:textId="77777777" w:rsidR="008D753F" w:rsidRDefault="001061C7">
            <w:pPr>
              <w:keepNext/>
            </w:pPr>
            <w:r>
              <w:rPr>
                <w:rStyle w:val="GResponseCode"/>
              </w:rPr>
              <w:t>3</w:t>
            </w:r>
          </w:p>
        </w:tc>
        <w:tc>
          <w:tcPr>
            <w:tcW w:w="361" w:type="dxa"/>
          </w:tcPr>
          <w:p w14:paraId="619B74E4" w14:textId="77777777" w:rsidR="008D753F" w:rsidRDefault="001061C7">
            <w:pPr>
              <w:keepNext/>
            </w:pPr>
            <w:r>
              <w:t>○</w:t>
            </w:r>
          </w:p>
        </w:tc>
        <w:tc>
          <w:tcPr>
            <w:tcW w:w="3731" w:type="dxa"/>
          </w:tcPr>
          <w:p w14:paraId="23E02778" w14:textId="77777777" w:rsidR="008D753F" w:rsidRDefault="001061C7">
            <w:pPr>
              <w:keepNext/>
            </w:pPr>
            <w:r>
              <w:t>Mormon</w:t>
            </w:r>
          </w:p>
        </w:tc>
        <w:tc>
          <w:tcPr>
            <w:tcW w:w="4428" w:type="dxa"/>
          </w:tcPr>
          <w:p w14:paraId="6956FBDC" w14:textId="77777777" w:rsidR="008D753F" w:rsidRDefault="008D753F">
            <w:pPr>
              <w:keepNext/>
              <w:jc w:val="right"/>
              <w:rPr>
                <w:i/>
              </w:rPr>
            </w:pPr>
          </w:p>
        </w:tc>
      </w:tr>
      <w:tr w:rsidR="008D753F" w14:paraId="6DABE38D" w14:textId="77777777">
        <w:tc>
          <w:tcPr>
            <w:tcW w:w="336" w:type="dxa"/>
          </w:tcPr>
          <w:p w14:paraId="7D7F9BB1" w14:textId="77777777" w:rsidR="008D753F" w:rsidRDefault="001061C7">
            <w:pPr>
              <w:keepNext/>
            </w:pPr>
            <w:r>
              <w:rPr>
                <w:rStyle w:val="GResponseCode"/>
              </w:rPr>
              <w:t>4</w:t>
            </w:r>
          </w:p>
        </w:tc>
        <w:tc>
          <w:tcPr>
            <w:tcW w:w="361" w:type="dxa"/>
          </w:tcPr>
          <w:p w14:paraId="2384D967" w14:textId="77777777" w:rsidR="008D753F" w:rsidRDefault="001061C7">
            <w:pPr>
              <w:keepNext/>
            </w:pPr>
            <w:r>
              <w:t>○</w:t>
            </w:r>
          </w:p>
        </w:tc>
        <w:tc>
          <w:tcPr>
            <w:tcW w:w="3731" w:type="dxa"/>
          </w:tcPr>
          <w:p w14:paraId="3A9500E3" w14:textId="77777777" w:rsidR="008D753F" w:rsidRDefault="001061C7">
            <w:pPr>
              <w:keepNext/>
            </w:pPr>
            <w:r>
              <w:t>Eastern or Greek Orthodox</w:t>
            </w:r>
          </w:p>
        </w:tc>
        <w:tc>
          <w:tcPr>
            <w:tcW w:w="4428" w:type="dxa"/>
          </w:tcPr>
          <w:p w14:paraId="014FCE59" w14:textId="77777777" w:rsidR="008D753F" w:rsidRDefault="008D753F">
            <w:pPr>
              <w:keepNext/>
              <w:jc w:val="right"/>
              <w:rPr>
                <w:i/>
              </w:rPr>
            </w:pPr>
          </w:p>
        </w:tc>
      </w:tr>
      <w:tr w:rsidR="008D753F" w14:paraId="59AFE614" w14:textId="77777777">
        <w:tc>
          <w:tcPr>
            <w:tcW w:w="336" w:type="dxa"/>
          </w:tcPr>
          <w:p w14:paraId="76459367" w14:textId="77777777" w:rsidR="008D753F" w:rsidRDefault="001061C7">
            <w:pPr>
              <w:keepNext/>
            </w:pPr>
            <w:r>
              <w:rPr>
                <w:rStyle w:val="GResponseCode"/>
              </w:rPr>
              <w:t>5</w:t>
            </w:r>
          </w:p>
        </w:tc>
        <w:tc>
          <w:tcPr>
            <w:tcW w:w="361" w:type="dxa"/>
          </w:tcPr>
          <w:p w14:paraId="6634D379" w14:textId="77777777" w:rsidR="008D753F" w:rsidRDefault="001061C7">
            <w:pPr>
              <w:keepNext/>
            </w:pPr>
            <w:r>
              <w:t>○</w:t>
            </w:r>
          </w:p>
        </w:tc>
        <w:tc>
          <w:tcPr>
            <w:tcW w:w="3731" w:type="dxa"/>
          </w:tcPr>
          <w:p w14:paraId="13A1A8F1" w14:textId="77777777" w:rsidR="008D753F" w:rsidRDefault="001061C7">
            <w:pPr>
              <w:keepNext/>
            </w:pPr>
            <w:r>
              <w:t>Jewish</w:t>
            </w:r>
          </w:p>
        </w:tc>
        <w:tc>
          <w:tcPr>
            <w:tcW w:w="4428" w:type="dxa"/>
          </w:tcPr>
          <w:p w14:paraId="3BDAF32D" w14:textId="77777777" w:rsidR="008D753F" w:rsidRDefault="008D753F">
            <w:pPr>
              <w:keepNext/>
              <w:jc w:val="right"/>
              <w:rPr>
                <w:i/>
              </w:rPr>
            </w:pPr>
          </w:p>
        </w:tc>
      </w:tr>
      <w:tr w:rsidR="008D753F" w14:paraId="7474DFD5" w14:textId="77777777">
        <w:tc>
          <w:tcPr>
            <w:tcW w:w="336" w:type="dxa"/>
          </w:tcPr>
          <w:p w14:paraId="4C1A7A36" w14:textId="77777777" w:rsidR="008D753F" w:rsidRDefault="001061C7">
            <w:pPr>
              <w:keepNext/>
            </w:pPr>
            <w:r>
              <w:rPr>
                <w:rStyle w:val="GResponseCode"/>
              </w:rPr>
              <w:t>6</w:t>
            </w:r>
          </w:p>
        </w:tc>
        <w:tc>
          <w:tcPr>
            <w:tcW w:w="361" w:type="dxa"/>
          </w:tcPr>
          <w:p w14:paraId="2ECF4781" w14:textId="77777777" w:rsidR="008D753F" w:rsidRDefault="001061C7">
            <w:pPr>
              <w:keepNext/>
            </w:pPr>
            <w:r>
              <w:t>○</w:t>
            </w:r>
          </w:p>
        </w:tc>
        <w:tc>
          <w:tcPr>
            <w:tcW w:w="3731" w:type="dxa"/>
          </w:tcPr>
          <w:p w14:paraId="60F6EA31" w14:textId="77777777" w:rsidR="008D753F" w:rsidRDefault="001061C7">
            <w:pPr>
              <w:keepNext/>
            </w:pPr>
            <w:r>
              <w:t>Muslim</w:t>
            </w:r>
          </w:p>
        </w:tc>
        <w:tc>
          <w:tcPr>
            <w:tcW w:w="4428" w:type="dxa"/>
          </w:tcPr>
          <w:p w14:paraId="7B833AD4" w14:textId="77777777" w:rsidR="008D753F" w:rsidRDefault="008D753F">
            <w:pPr>
              <w:keepNext/>
              <w:jc w:val="right"/>
              <w:rPr>
                <w:i/>
              </w:rPr>
            </w:pPr>
          </w:p>
        </w:tc>
      </w:tr>
      <w:tr w:rsidR="008D753F" w14:paraId="04E0B24C" w14:textId="77777777">
        <w:tc>
          <w:tcPr>
            <w:tcW w:w="336" w:type="dxa"/>
          </w:tcPr>
          <w:p w14:paraId="42BBE225" w14:textId="77777777" w:rsidR="008D753F" w:rsidRDefault="001061C7">
            <w:pPr>
              <w:keepNext/>
            </w:pPr>
            <w:r>
              <w:rPr>
                <w:rStyle w:val="GResponseCode"/>
              </w:rPr>
              <w:t>7</w:t>
            </w:r>
          </w:p>
        </w:tc>
        <w:tc>
          <w:tcPr>
            <w:tcW w:w="361" w:type="dxa"/>
          </w:tcPr>
          <w:p w14:paraId="3CDF7158" w14:textId="77777777" w:rsidR="008D753F" w:rsidRDefault="001061C7">
            <w:pPr>
              <w:keepNext/>
            </w:pPr>
            <w:r>
              <w:t>○</w:t>
            </w:r>
          </w:p>
        </w:tc>
        <w:tc>
          <w:tcPr>
            <w:tcW w:w="3731" w:type="dxa"/>
          </w:tcPr>
          <w:p w14:paraId="630C16E2" w14:textId="77777777" w:rsidR="008D753F" w:rsidRDefault="001061C7">
            <w:pPr>
              <w:keepNext/>
            </w:pPr>
            <w:r>
              <w:t>Buddhist</w:t>
            </w:r>
          </w:p>
        </w:tc>
        <w:tc>
          <w:tcPr>
            <w:tcW w:w="4428" w:type="dxa"/>
          </w:tcPr>
          <w:p w14:paraId="61D6B4BD" w14:textId="77777777" w:rsidR="008D753F" w:rsidRDefault="008D753F">
            <w:pPr>
              <w:keepNext/>
              <w:jc w:val="right"/>
              <w:rPr>
                <w:i/>
              </w:rPr>
            </w:pPr>
          </w:p>
        </w:tc>
      </w:tr>
      <w:tr w:rsidR="008D753F" w14:paraId="0E879A50" w14:textId="77777777">
        <w:tc>
          <w:tcPr>
            <w:tcW w:w="336" w:type="dxa"/>
          </w:tcPr>
          <w:p w14:paraId="3B24B5D9" w14:textId="77777777" w:rsidR="008D753F" w:rsidRDefault="001061C7">
            <w:pPr>
              <w:keepNext/>
            </w:pPr>
            <w:r>
              <w:rPr>
                <w:rStyle w:val="GResponseCode"/>
              </w:rPr>
              <w:t>8</w:t>
            </w:r>
          </w:p>
        </w:tc>
        <w:tc>
          <w:tcPr>
            <w:tcW w:w="361" w:type="dxa"/>
          </w:tcPr>
          <w:p w14:paraId="0A610E11" w14:textId="77777777" w:rsidR="008D753F" w:rsidRDefault="001061C7">
            <w:pPr>
              <w:keepNext/>
            </w:pPr>
            <w:r>
              <w:t>○</w:t>
            </w:r>
          </w:p>
        </w:tc>
        <w:tc>
          <w:tcPr>
            <w:tcW w:w="3731" w:type="dxa"/>
          </w:tcPr>
          <w:p w14:paraId="4865598C" w14:textId="77777777" w:rsidR="008D753F" w:rsidRDefault="001061C7">
            <w:pPr>
              <w:keepNext/>
            </w:pPr>
            <w:r>
              <w:t>Hindu</w:t>
            </w:r>
          </w:p>
        </w:tc>
        <w:tc>
          <w:tcPr>
            <w:tcW w:w="4428" w:type="dxa"/>
          </w:tcPr>
          <w:p w14:paraId="7329329D" w14:textId="77777777" w:rsidR="008D753F" w:rsidRDefault="008D753F">
            <w:pPr>
              <w:keepNext/>
              <w:jc w:val="right"/>
              <w:rPr>
                <w:i/>
              </w:rPr>
            </w:pPr>
          </w:p>
        </w:tc>
      </w:tr>
      <w:tr w:rsidR="008D753F" w14:paraId="6B70D0CC" w14:textId="77777777">
        <w:tc>
          <w:tcPr>
            <w:tcW w:w="336" w:type="dxa"/>
          </w:tcPr>
          <w:p w14:paraId="0337AA7C" w14:textId="77777777" w:rsidR="008D753F" w:rsidRDefault="001061C7">
            <w:pPr>
              <w:keepNext/>
            </w:pPr>
            <w:r>
              <w:rPr>
                <w:rStyle w:val="GResponseCode"/>
              </w:rPr>
              <w:t>9</w:t>
            </w:r>
          </w:p>
        </w:tc>
        <w:tc>
          <w:tcPr>
            <w:tcW w:w="361" w:type="dxa"/>
          </w:tcPr>
          <w:p w14:paraId="09940C1A" w14:textId="77777777" w:rsidR="008D753F" w:rsidRDefault="001061C7">
            <w:pPr>
              <w:keepNext/>
            </w:pPr>
            <w:r>
              <w:t>○</w:t>
            </w:r>
          </w:p>
        </w:tc>
        <w:tc>
          <w:tcPr>
            <w:tcW w:w="3731" w:type="dxa"/>
          </w:tcPr>
          <w:p w14:paraId="0FA0E5A4" w14:textId="77777777" w:rsidR="008D753F" w:rsidRDefault="001061C7">
            <w:pPr>
              <w:keepNext/>
            </w:pPr>
            <w:r>
              <w:t>Atheist</w:t>
            </w:r>
          </w:p>
        </w:tc>
        <w:tc>
          <w:tcPr>
            <w:tcW w:w="4428" w:type="dxa"/>
          </w:tcPr>
          <w:p w14:paraId="2A9684C9" w14:textId="77777777" w:rsidR="008D753F" w:rsidRDefault="008D753F">
            <w:pPr>
              <w:keepNext/>
              <w:jc w:val="right"/>
              <w:rPr>
                <w:i/>
              </w:rPr>
            </w:pPr>
          </w:p>
        </w:tc>
      </w:tr>
      <w:tr w:rsidR="008D753F" w14:paraId="746E1450" w14:textId="77777777">
        <w:tc>
          <w:tcPr>
            <w:tcW w:w="336" w:type="dxa"/>
          </w:tcPr>
          <w:p w14:paraId="62070606" w14:textId="77777777" w:rsidR="008D753F" w:rsidRDefault="001061C7">
            <w:pPr>
              <w:keepNext/>
            </w:pPr>
            <w:r>
              <w:rPr>
                <w:rStyle w:val="GResponseCode"/>
              </w:rPr>
              <w:t>10</w:t>
            </w:r>
          </w:p>
        </w:tc>
        <w:tc>
          <w:tcPr>
            <w:tcW w:w="361" w:type="dxa"/>
          </w:tcPr>
          <w:p w14:paraId="427F0998" w14:textId="77777777" w:rsidR="008D753F" w:rsidRDefault="001061C7">
            <w:pPr>
              <w:keepNext/>
            </w:pPr>
            <w:r>
              <w:t>○</w:t>
            </w:r>
          </w:p>
        </w:tc>
        <w:tc>
          <w:tcPr>
            <w:tcW w:w="3731" w:type="dxa"/>
          </w:tcPr>
          <w:p w14:paraId="1E9FD7E6" w14:textId="77777777" w:rsidR="008D753F" w:rsidRDefault="001061C7">
            <w:pPr>
              <w:keepNext/>
            </w:pPr>
            <w:r>
              <w:t>Agnostic</w:t>
            </w:r>
          </w:p>
        </w:tc>
        <w:tc>
          <w:tcPr>
            <w:tcW w:w="4428" w:type="dxa"/>
          </w:tcPr>
          <w:p w14:paraId="752A5790" w14:textId="77777777" w:rsidR="008D753F" w:rsidRDefault="008D753F">
            <w:pPr>
              <w:keepNext/>
              <w:jc w:val="right"/>
              <w:rPr>
                <w:i/>
              </w:rPr>
            </w:pPr>
          </w:p>
        </w:tc>
      </w:tr>
      <w:tr w:rsidR="008D753F" w14:paraId="3C465360" w14:textId="77777777">
        <w:tc>
          <w:tcPr>
            <w:tcW w:w="336" w:type="dxa"/>
          </w:tcPr>
          <w:p w14:paraId="3E0E3B92" w14:textId="77777777" w:rsidR="008D753F" w:rsidRDefault="001061C7">
            <w:pPr>
              <w:keepNext/>
            </w:pPr>
            <w:r>
              <w:rPr>
                <w:rStyle w:val="GResponseCode"/>
              </w:rPr>
              <w:t>11</w:t>
            </w:r>
          </w:p>
        </w:tc>
        <w:tc>
          <w:tcPr>
            <w:tcW w:w="361" w:type="dxa"/>
          </w:tcPr>
          <w:p w14:paraId="43102947" w14:textId="77777777" w:rsidR="008D753F" w:rsidRDefault="001061C7">
            <w:pPr>
              <w:keepNext/>
            </w:pPr>
            <w:r>
              <w:t>○</w:t>
            </w:r>
          </w:p>
        </w:tc>
        <w:tc>
          <w:tcPr>
            <w:tcW w:w="3731" w:type="dxa"/>
          </w:tcPr>
          <w:p w14:paraId="5E0C6F71" w14:textId="77777777" w:rsidR="008D753F" w:rsidRDefault="001061C7">
            <w:pPr>
              <w:keepNext/>
            </w:pPr>
            <w:r>
              <w:t>Nothing in particular</w:t>
            </w:r>
          </w:p>
        </w:tc>
        <w:tc>
          <w:tcPr>
            <w:tcW w:w="4428" w:type="dxa"/>
          </w:tcPr>
          <w:p w14:paraId="1E1C3C69" w14:textId="77777777" w:rsidR="008D753F" w:rsidRDefault="008D753F">
            <w:pPr>
              <w:keepNext/>
              <w:jc w:val="right"/>
              <w:rPr>
                <w:i/>
              </w:rPr>
            </w:pPr>
          </w:p>
        </w:tc>
      </w:tr>
      <w:tr w:rsidR="008D753F" w14:paraId="49DCC48C" w14:textId="77777777">
        <w:tc>
          <w:tcPr>
            <w:tcW w:w="336" w:type="dxa"/>
          </w:tcPr>
          <w:p w14:paraId="70F94B6F" w14:textId="77777777" w:rsidR="008D753F" w:rsidRDefault="001061C7">
            <w:pPr>
              <w:keepNext/>
            </w:pPr>
            <w:r>
              <w:rPr>
                <w:rStyle w:val="GResponseCode"/>
              </w:rPr>
              <w:t>12</w:t>
            </w:r>
          </w:p>
        </w:tc>
        <w:tc>
          <w:tcPr>
            <w:tcW w:w="361" w:type="dxa"/>
          </w:tcPr>
          <w:p w14:paraId="26CFDF0E" w14:textId="77777777" w:rsidR="008D753F" w:rsidRDefault="001061C7">
            <w:pPr>
              <w:keepNext/>
            </w:pPr>
            <w:r>
              <w:t>○</w:t>
            </w:r>
          </w:p>
        </w:tc>
        <w:tc>
          <w:tcPr>
            <w:tcW w:w="3731" w:type="dxa"/>
          </w:tcPr>
          <w:p w14:paraId="0FACEDFC" w14:textId="77777777" w:rsidR="008D753F" w:rsidRDefault="001061C7">
            <w:pPr>
              <w:keepNext/>
            </w:pPr>
            <w:r>
              <w:t>Something else (open [</w:t>
            </w:r>
            <w:proofErr w:type="spellStart"/>
            <w:r>
              <w:t>religpew_t</w:t>
            </w:r>
            <w:proofErr w:type="spellEnd"/>
            <w:r>
              <w:t>])</w:t>
            </w:r>
          </w:p>
        </w:tc>
        <w:tc>
          <w:tcPr>
            <w:tcW w:w="4428" w:type="dxa"/>
          </w:tcPr>
          <w:p w14:paraId="7832A47A" w14:textId="77777777" w:rsidR="008D753F" w:rsidRDefault="008D753F">
            <w:pPr>
              <w:keepNext/>
              <w:jc w:val="right"/>
              <w:rPr>
                <w:i/>
              </w:rPr>
            </w:pPr>
          </w:p>
        </w:tc>
      </w:tr>
      <w:tr w:rsidR="008D753F" w14:paraId="60A7BA5E" w14:textId="77777777">
        <w:tc>
          <w:tcPr>
            <w:tcW w:w="336" w:type="dxa"/>
          </w:tcPr>
          <w:p w14:paraId="356CFBD0" w14:textId="77777777" w:rsidR="008D753F" w:rsidRDefault="001061C7">
            <w:pPr>
              <w:keepNext/>
            </w:pPr>
            <w:r>
              <w:rPr>
                <w:rStyle w:val="GResponseCode"/>
              </w:rPr>
              <w:t>98</w:t>
            </w:r>
          </w:p>
        </w:tc>
        <w:tc>
          <w:tcPr>
            <w:tcW w:w="361" w:type="dxa"/>
          </w:tcPr>
          <w:p w14:paraId="310522F2" w14:textId="77777777" w:rsidR="008D753F" w:rsidRDefault="008D753F">
            <w:pPr>
              <w:keepNext/>
            </w:pPr>
          </w:p>
        </w:tc>
        <w:tc>
          <w:tcPr>
            <w:tcW w:w="3731" w:type="dxa"/>
          </w:tcPr>
          <w:p w14:paraId="2D1A6339" w14:textId="77777777" w:rsidR="008D753F" w:rsidRDefault="001061C7">
            <w:pPr>
              <w:pStyle w:val="GAdminOption"/>
              <w:keepNext/>
            </w:pPr>
            <w:r>
              <w:t>Skipped</w:t>
            </w:r>
          </w:p>
        </w:tc>
        <w:tc>
          <w:tcPr>
            <w:tcW w:w="4428" w:type="dxa"/>
          </w:tcPr>
          <w:p w14:paraId="685D5C38" w14:textId="77777777" w:rsidR="008D753F" w:rsidRDefault="008D753F">
            <w:pPr>
              <w:keepNext/>
              <w:jc w:val="right"/>
              <w:rPr>
                <w:i/>
              </w:rPr>
            </w:pPr>
          </w:p>
        </w:tc>
      </w:tr>
      <w:tr w:rsidR="008D753F" w14:paraId="2AC97A62" w14:textId="77777777">
        <w:tc>
          <w:tcPr>
            <w:tcW w:w="336" w:type="dxa"/>
          </w:tcPr>
          <w:p w14:paraId="1DA582D0" w14:textId="77777777" w:rsidR="008D753F" w:rsidRDefault="001061C7">
            <w:pPr>
              <w:keepNext/>
            </w:pPr>
            <w:r>
              <w:rPr>
                <w:rStyle w:val="GResponseCode"/>
              </w:rPr>
              <w:t>99</w:t>
            </w:r>
          </w:p>
        </w:tc>
        <w:tc>
          <w:tcPr>
            <w:tcW w:w="361" w:type="dxa"/>
          </w:tcPr>
          <w:p w14:paraId="71983728" w14:textId="77777777" w:rsidR="008D753F" w:rsidRDefault="008D753F">
            <w:pPr>
              <w:keepNext/>
            </w:pPr>
          </w:p>
        </w:tc>
        <w:tc>
          <w:tcPr>
            <w:tcW w:w="3731" w:type="dxa"/>
          </w:tcPr>
          <w:p w14:paraId="7788F250" w14:textId="77777777" w:rsidR="008D753F" w:rsidRDefault="001061C7">
            <w:pPr>
              <w:pStyle w:val="GAdminOption"/>
              <w:keepNext/>
            </w:pPr>
            <w:r>
              <w:t>Not Asked</w:t>
            </w:r>
          </w:p>
        </w:tc>
        <w:tc>
          <w:tcPr>
            <w:tcW w:w="4428" w:type="dxa"/>
          </w:tcPr>
          <w:p w14:paraId="5BC4DFC5" w14:textId="77777777" w:rsidR="008D753F" w:rsidRDefault="008D753F">
            <w:pPr>
              <w:keepNext/>
              <w:jc w:val="right"/>
              <w:rPr>
                <w:i/>
              </w:rPr>
            </w:pPr>
          </w:p>
        </w:tc>
      </w:tr>
    </w:tbl>
    <w:p w14:paraId="0E68D812" w14:textId="77777777" w:rsidR="008D753F" w:rsidRDefault="008D753F">
      <w:pPr>
        <w:pStyle w:val="GQuestionSpacer"/>
      </w:pPr>
    </w:p>
    <w:p w14:paraId="6735F58A" w14:textId="77777777" w:rsidR="008D753F" w:rsidRDefault="001061C7">
      <w:pPr>
        <w:pStyle w:val="GPage"/>
        <w:keepNext/>
      </w:pPr>
      <w:bookmarkStart w:id="214" w:name="_Toc175835961"/>
      <w:r>
        <w:lastRenderedPageBreak/>
        <w:t xml:space="preserve">Page: </w:t>
      </w:r>
      <w:proofErr w:type="spellStart"/>
      <w:r>
        <w:t>implicit_page_religpew_protestant</w:t>
      </w:r>
      <w:bookmarkEnd w:id="214"/>
      <w:proofErr w:type="spellEnd"/>
    </w:p>
    <w:tbl>
      <w:tblPr>
        <w:tblStyle w:val="GQuestionCommonProperties"/>
        <w:tblW w:w="0" w:type="auto"/>
        <w:tblInd w:w="0" w:type="dxa"/>
        <w:tblLook w:val="04A0" w:firstRow="1" w:lastRow="0" w:firstColumn="1" w:lastColumn="0" w:noHBand="0" w:noVBand="1"/>
      </w:tblPr>
      <w:tblGrid>
        <w:gridCol w:w="3322"/>
        <w:gridCol w:w="6038"/>
      </w:tblGrid>
      <w:tr w:rsidR="008D753F" w14:paraId="28941159" w14:textId="77777777">
        <w:tc>
          <w:tcPr>
            <w:tcW w:w="0" w:type="dxa"/>
            <w:shd w:val="clear" w:color="auto" w:fill="D0D0D0"/>
          </w:tcPr>
          <w:p w14:paraId="1C19A885" w14:textId="77777777" w:rsidR="008D753F" w:rsidRDefault="001061C7">
            <w:pPr>
              <w:pStyle w:val="GVariableNameP"/>
              <w:keepNext/>
            </w:pPr>
            <w:r>
              <w:fldChar w:fldCharType="begin"/>
            </w:r>
            <w:r>
              <w:instrText>TC religpew_protestant \\l 2 \\f a</w:instrText>
            </w:r>
            <w:r>
              <w:fldChar w:fldCharType="end"/>
            </w:r>
            <w:proofErr w:type="spellStart"/>
            <w:r>
              <w:t>religpew_protestant</w:t>
            </w:r>
            <w:proofErr w:type="spellEnd"/>
            <w:r>
              <w:rPr>
                <w:i/>
              </w:rPr>
              <w:t>- Show if (</w:t>
            </w:r>
            <w:proofErr w:type="spellStart"/>
            <w:r>
              <w:rPr>
                <w:i/>
              </w:rPr>
              <w:t>religpew</w:t>
            </w:r>
            <w:proofErr w:type="spellEnd"/>
            <w:r>
              <w:rPr>
                <w:i/>
              </w:rPr>
              <w:t xml:space="preserve"> == 1 and not </w:t>
            </w:r>
            <w:proofErr w:type="spellStart"/>
            <w:proofErr w:type="gramStart"/>
            <w:r>
              <w:rPr>
                <w:i/>
              </w:rPr>
              <w:t>pdl.religpew</w:t>
            </w:r>
            <w:proofErr w:type="gramEnd"/>
            <w:r>
              <w:rPr>
                <w:i/>
              </w:rPr>
              <w:t>_protestant</w:t>
            </w:r>
            <w:proofErr w:type="spellEnd"/>
            <w:r>
              <w:rPr>
                <w:i/>
              </w:rPr>
              <w:t>) or (</w:t>
            </w:r>
            <w:proofErr w:type="spellStart"/>
            <w:r>
              <w:rPr>
                <w:i/>
              </w:rPr>
              <w:t>religpew</w:t>
            </w:r>
            <w:proofErr w:type="spellEnd"/>
            <w:r>
              <w:rPr>
                <w:i/>
              </w:rPr>
              <w:t xml:space="preserve"> == 1 and </w:t>
            </w:r>
            <w:proofErr w:type="spellStart"/>
            <w:r>
              <w:rPr>
                <w:i/>
              </w:rPr>
              <w:t>pdl.religpew_protestant.last</w:t>
            </w:r>
            <w:proofErr w:type="spellEnd"/>
            <w:r>
              <w:rPr>
                <w:i/>
              </w:rPr>
              <w:t xml:space="preserve"> &gt; months(14))</w:t>
            </w:r>
          </w:p>
        </w:tc>
        <w:tc>
          <w:tcPr>
            <w:tcW w:w="0" w:type="dxa"/>
            <w:shd w:val="clear" w:color="auto" w:fill="D0D0D0"/>
            <w:vAlign w:val="bottom"/>
          </w:tcPr>
          <w:p w14:paraId="1F62B3AF" w14:textId="77777777" w:rsidR="008D753F" w:rsidRDefault="001061C7">
            <w:pPr>
              <w:keepNext/>
              <w:jc w:val="right"/>
            </w:pPr>
            <w:r>
              <w:t>SINGLE CHOICE</w:t>
            </w:r>
          </w:p>
        </w:tc>
      </w:tr>
      <w:tr w:rsidR="008D753F" w14:paraId="316B7F55" w14:textId="77777777">
        <w:tc>
          <w:tcPr>
            <w:tcW w:w="8856" w:type="dxa"/>
            <w:gridSpan w:val="2"/>
            <w:shd w:val="clear" w:color="auto" w:fill="D0D0D0"/>
          </w:tcPr>
          <w:p w14:paraId="536A55D4" w14:textId="77777777" w:rsidR="008D753F" w:rsidRDefault="001061C7">
            <w:pPr>
              <w:keepNext/>
            </w:pPr>
            <w:r>
              <w:t>To which Protestant church or group do you belong?</w:t>
            </w:r>
          </w:p>
        </w:tc>
      </w:tr>
    </w:tbl>
    <w:p w14:paraId="0400A724" w14:textId="77777777" w:rsidR="008D753F" w:rsidRDefault="008D753F">
      <w:pPr>
        <w:pStyle w:val="GQuestionSpacer"/>
        <w:keepNext/>
      </w:pPr>
    </w:p>
    <w:p w14:paraId="2818B997" w14:textId="77777777" w:rsidR="008D753F" w:rsidRDefault="001061C7">
      <w:pPr>
        <w:pStyle w:val="GWidgetOption"/>
        <w:keepNext/>
        <w:tabs>
          <w:tab w:val="left" w:pos="2160"/>
        </w:tabs>
      </w:pPr>
      <w:proofErr w:type="spellStart"/>
      <w:r>
        <w:t>pii</w:t>
      </w:r>
      <w:proofErr w:type="spellEnd"/>
      <w:r>
        <w:tab/>
        <w:t>False</w:t>
      </w:r>
    </w:p>
    <w:p w14:paraId="5794A175" w14:textId="77777777" w:rsidR="008D753F" w:rsidRDefault="001061C7">
      <w:pPr>
        <w:pStyle w:val="GDefaultWidgetOption"/>
        <w:keepNext/>
        <w:tabs>
          <w:tab w:val="left" w:pos="2160"/>
        </w:tabs>
      </w:pPr>
      <w:r>
        <w:t>chart_layout</w:t>
      </w:r>
      <w:r>
        <w:tab/>
        <w:t>1</w:t>
      </w:r>
    </w:p>
    <w:p w14:paraId="7C02E9E8" w14:textId="77777777" w:rsidR="008D753F" w:rsidRDefault="001061C7">
      <w:pPr>
        <w:pStyle w:val="GWidgetOption"/>
        <w:keepNext/>
        <w:tabs>
          <w:tab w:val="left" w:pos="2160"/>
        </w:tabs>
      </w:pPr>
      <w:proofErr w:type="spellStart"/>
      <w:r>
        <w:t>varlabel</w:t>
      </w:r>
      <w:proofErr w:type="spellEnd"/>
      <w:r>
        <w:tab/>
        <w:t>Protestant Church</w:t>
      </w:r>
    </w:p>
    <w:p w14:paraId="16D45269" w14:textId="77777777" w:rsidR="008D753F" w:rsidRDefault="001061C7">
      <w:pPr>
        <w:pStyle w:val="GDefaultWidgetOption"/>
        <w:keepNext/>
        <w:tabs>
          <w:tab w:val="left" w:pos="2160"/>
        </w:tabs>
      </w:pPr>
      <w:r>
        <w:t>topic</w:t>
      </w:r>
      <w:r>
        <w:tab/>
      </w:r>
    </w:p>
    <w:p w14:paraId="6A6A33A0" w14:textId="77777777" w:rsidR="008D753F" w:rsidRDefault="001061C7">
      <w:pPr>
        <w:pStyle w:val="GDefaultWidgetOption"/>
        <w:keepNext/>
        <w:tabs>
          <w:tab w:val="left" w:pos="2160"/>
        </w:tabs>
      </w:pPr>
      <w:r>
        <w:t>chart_color</w:t>
      </w:r>
      <w:r>
        <w:tab/>
        <w:t>green</w:t>
      </w:r>
    </w:p>
    <w:p w14:paraId="074B64C9" w14:textId="77777777" w:rsidR="008D753F" w:rsidRDefault="001061C7">
      <w:pPr>
        <w:pStyle w:val="GDefaultWidgetOption"/>
        <w:keepNext/>
        <w:tabs>
          <w:tab w:val="left" w:pos="2160"/>
        </w:tabs>
      </w:pPr>
      <w:r>
        <w:t>chart_type</w:t>
      </w:r>
      <w:r>
        <w:tab/>
        <w:t>bar</w:t>
      </w:r>
    </w:p>
    <w:p w14:paraId="72661675" w14:textId="77777777" w:rsidR="008D753F" w:rsidRDefault="001061C7">
      <w:pPr>
        <w:pStyle w:val="GDefaultWidgetOption"/>
        <w:keepNext/>
        <w:tabs>
          <w:tab w:val="left" w:pos="2160"/>
        </w:tabs>
      </w:pPr>
      <w:r>
        <w:t>crossbreak</w:t>
      </w:r>
      <w:r>
        <w:tab/>
        <w:t>Total</w:t>
      </w:r>
    </w:p>
    <w:p w14:paraId="5178837C" w14:textId="77777777" w:rsidR="008D753F" w:rsidRDefault="001061C7">
      <w:pPr>
        <w:pStyle w:val="GDefaultWidgetOption"/>
        <w:keepNext/>
        <w:tabs>
          <w:tab w:val="left" w:pos="2160"/>
        </w:tabs>
      </w:pPr>
      <w:r>
        <w:t>wrap</w:t>
      </w:r>
      <w:r>
        <w:tab/>
        <w:t>True</w:t>
      </w:r>
    </w:p>
    <w:p w14:paraId="175904FD" w14:textId="77777777" w:rsidR="008D753F" w:rsidRDefault="001061C7">
      <w:pPr>
        <w:pStyle w:val="GDefaultWidgetOption"/>
        <w:keepNext/>
        <w:tabs>
          <w:tab w:val="left" w:pos="2160"/>
        </w:tabs>
      </w:pPr>
      <w:r>
        <w:t>is_rating</w:t>
      </w:r>
      <w:r>
        <w:tab/>
        <w:t>False</w:t>
      </w:r>
    </w:p>
    <w:p w14:paraId="4D2128B0" w14:textId="77777777" w:rsidR="008D753F" w:rsidRDefault="001061C7">
      <w:pPr>
        <w:pStyle w:val="GDefaultWidgetOption"/>
        <w:keepNext/>
        <w:tabs>
          <w:tab w:val="left" w:pos="2160"/>
        </w:tabs>
      </w:pPr>
      <w:r>
        <w:t>required_text</w:t>
      </w:r>
      <w:r>
        <w:tab/>
        <w:t>Please choose an answer</w:t>
      </w:r>
    </w:p>
    <w:p w14:paraId="0C22CC6B" w14:textId="77777777" w:rsidR="008D753F" w:rsidRDefault="001061C7">
      <w:pPr>
        <w:pStyle w:val="GDefaultWidgetOption"/>
        <w:keepNext/>
        <w:tabs>
          <w:tab w:val="left" w:pos="2160"/>
        </w:tabs>
      </w:pPr>
      <w:r>
        <w:t>min_columns</w:t>
      </w:r>
      <w:r>
        <w:tab/>
        <w:t>1</w:t>
      </w:r>
    </w:p>
    <w:p w14:paraId="2E08EE9A" w14:textId="77777777" w:rsidR="008D753F" w:rsidRDefault="001061C7">
      <w:pPr>
        <w:pStyle w:val="GDefaultWidgetOption"/>
        <w:keepNext/>
        <w:tabs>
          <w:tab w:val="left" w:pos="2160"/>
        </w:tabs>
      </w:pPr>
      <w:r>
        <w:t>sample_type</w:t>
      </w:r>
      <w:r>
        <w:tab/>
      </w:r>
    </w:p>
    <w:p w14:paraId="27B65999" w14:textId="77777777" w:rsidR="008D753F" w:rsidRDefault="001061C7">
      <w:pPr>
        <w:pStyle w:val="GDefaultWidgetOption"/>
        <w:keepNext/>
        <w:tabs>
          <w:tab w:val="left" w:pos="2160"/>
        </w:tabs>
      </w:pPr>
      <w:r>
        <w:t>access</w:t>
      </w:r>
      <w:r>
        <w:tab/>
      </w:r>
    </w:p>
    <w:p w14:paraId="1997F948" w14:textId="77777777" w:rsidR="008D753F" w:rsidRDefault="001061C7">
      <w:pPr>
        <w:pStyle w:val="GDefaultWidgetOption"/>
        <w:keepNext/>
        <w:tabs>
          <w:tab w:val="left" w:pos="2160"/>
        </w:tabs>
      </w:pPr>
      <w:r>
        <w:t>autoadvance</w:t>
      </w:r>
      <w:r>
        <w:tab/>
        <w:t>False</w:t>
      </w:r>
    </w:p>
    <w:p w14:paraId="7643098F" w14:textId="77777777" w:rsidR="008D753F" w:rsidRDefault="001061C7">
      <w:pPr>
        <w:pStyle w:val="GDefaultWidgetOption"/>
        <w:keepNext/>
        <w:tabs>
          <w:tab w:val="left" w:pos="2160"/>
        </w:tabs>
      </w:pPr>
      <w:r>
        <w:t>columns</w:t>
      </w:r>
      <w:r>
        <w:tab/>
        <w:t>1</w:t>
      </w:r>
    </w:p>
    <w:p w14:paraId="04D29AF4" w14:textId="77777777" w:rsidR="008D753F" w:rsidRDefault="001061C7">
      <w:pPr>
        <w:pStyle w:val="GDefaultWidgetOption"/>
        <w:keepNext/>
        <w:tabs>
          <w:tab w:val="left" w:pos="2160"/>
        </w:tabs>
      </w:pPr>
      <w:r>
        <w:t>widget</w:t>
      </w:r>
      <w:r>
        <w:tab/>
      </w:r>
    </w:p>
    <w:p w14:paraId="1E8F3A9D" w14:textId="77777777" w:rsidR="008D753F" w:rsidRDefault="001061C7">
      <w:pPr>
        <w:pStyle w:val="GDefaultWidgetOption"/>
        <w:keepNext/>
        <w:tabs>
          <w:tab w:val="left" w:pos="2160"/>
        </w:tabs>
      </w:pPr>
      <w:r>
        <w:t>filter_text</w:t>
      </w:r>
      <w:r>
        <w:tab/>
      </w:r>
    </w:p>
    <w:p w14:paraId="77C866CF" w14:textId="77777777" w:rsidR="008D753F" w:rsidRDefault="001061C7">
      <w:pPr>
        <w:pStyle w:val="GDefaultWidgetOption"/>
        <w:keepNext/>
        <w:tabs>
          <w:tab w:val="left" w:pos="2160"/>
        </w:tabs>
      </w:pPr>
      <w:r>
        <w:t>as_banner</w:t>
      </w:r>
      <w:r>
        <w:tab/>
        <w:t>False</w:t>
      </w:r>
    </w:p>
    <w:p w14:paraId="5E1D01DE" w14:textId="77777777" w:rsidR="008D753F" w:rsidRDefault="001061C7">
      <w:pPr>
        <w:pStyle w:val="GDefaultWidgetOption"/>
        <w:keepNext/>
        <w:tabs>
          <w:tab w:val="left" w:pos="2160"/>
        </w:tabs>
      </w:pPr>
      <w:r>
        <w:t>description</w:t>
      </w:r>
      <w:r>
        <w:tab/>
      </w:r>
    </w:p>
    <w:p w14:paraId="19DD866E" w14:textId="77777777" w:rsidR="008D753F" w:rsidRDefault="001061C7">
      <w:pPr>
        <w:pStyle w:val="GDefaultWidgetOption"/>
        <w:keepNext/>
        <w:tabs>
          <w:tab w:val="left" w:pos="2160"/>
        </w:tabs>
      </w:pPr>
      <w:r>
        <w:t>spd_category</w:t>
      </w:r>
      <w:r>
        <w:tab/>
      </w:r>
    </w:p>
    <w:p w14:paraId="627AE933" w14:textId="77777777" w:rsidR="008D753F" w:rsidRDefault="001061C7">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Profile_Religion</w:t>
      </w:r>
      <w:proofErr w:type="spellEnd"/>
      <w:r>
        <w:t xml:space="preserve">, </w:t>
      </w:r>
      <w:proofErr w:type="spellStart"/>
      <w:r>
        <w:t>Profile_Codebook_Core</w:t>
      </w:r>
      <w:proofErr w:type="spellEnd"/>
      <w:r>
        <w:t xml:space="preserve">, </w:t>
      </w:r>
      <w:proofErr w:type="spellStart"/>
      <w:r>
        <w:t>equivalent_spd_religion</w:t>
      </w:r>
      <w:proofErr w:type="spellEnd"/>
      <w:r>
        <w:t xml:space="preserve">, </w:t>
      </w:r>
      <w:proofErr w:type="spellStart"/>
      <w:r>
        <w:t>Profile_Codebook</w:t>
      </w:r>
      <w:proofErr w:type="spellEnd"/>
    </w:p>
    <w:p w14:paraId="20512F0F" w14:textId="77777777" w:rsidR="008D753F" w:rsidRDefault="001061C7">
      <w:pPr>
        <w:pStyle w:val="GDefaultWidgetOption"/>
        <w:keepNext/>
        <w:tabs>
          <w:tab w:val="left" w:pos="2160"/>
        </w:tabs>
      </w:pPr>
      <w:r>
        <w:t>horizontal</w:t>
      </w:r>
      <w:r>
        <w:tab/>
        <w:t>False</w:t>
      </w:r>
    </w:p>
    <w:p w14:paraId="65870AA5" w14:textId="77777777" w:rsidR="008D753F" w:rsidRDefault="001061C7">
      <w:pPr>
        <w:pStyle w:val="GDefaultWidgetOption"/>
        <w:keepNext/>
        <w:tabs>
          <w:tab w:val="left" w:pos="2160"/>
        </w:tabs>
      </w:pPr>
      <w:r>
        <w:t>grid_chart_type</w:t>
      </w:r>
      <w:r>
        <w:tab/>
        <w:t>stacked_bar</w:t>
      </w:r>
    </w:p>
    <w:p w14:paraId="08B03EA0" w14:textId="77777777" w:rsidR="008D753F" w:rsidRDefault="001061C7">
      <w:pPr>
        <w:pStyle w:val="GDefaultWidgetOption"/>
        <w:keepNext/>
        <w:tabs>
          <w:tab w:val="left" w:pos="2160"/>
        </w:tabs>
      </w:pPr>
      <w:r>
        <w:t>sort_order</w:t>
      </w:r>
      <w:r>
        <w:tab/>
        <w:t>none</w:t>
      </w:r>
    </w:p>
    <w:p w14:paraId="6C5F3C11" w14:textId="77777777" w:rsidR="008D753F" w:rsidRDefault="001061C7">
      <w:pPr>
        <w:pStyle w:val="GDefaultWidgetOption"/>
        <w:keepNext/>
        <w:tabs>
          <w:tab w:val="left" w:pos="2160"/>
        </w:tabs>
      </w:pPr>
      <w:r>
        <w:t>sample</w:t>
      </w:r>
      <w:r>
        <w:tab/>
      </w:r>
    </w:p>
    <w:p w14:paraId="1C903E01" w14:textId="77777777" w:rsidR="008D753F" w:rsidRDefault="001061C7">
      <w:pPr>
        <w:pStyle w:val="GDefaultWidgetOption"/>
        <w:keepNext/>
        <w:tabs>
          <w:tab w:val="left" w:pos="2160"/>
        </w:tabs>
      </w:pPr>
      <w:r>
        <w:t>slide_title</w:t>
      </w:r>
      <w:r>
        <w:tab/>
      </w:r>
    </w:p>
    <w:p w14:paraId="64A78081" w14:textId="77777777" w:rsidR="008D753F" w:rsidRDefault="001061C7">
      <w:pPr>
        <w:pStyle w:val="GDefaultWidgetOption"/>
        <w:keepNext/>
        <w:tabs>
          <w:tab w:val="left" w:pos="2160"/>
        </w:tabs>
      </w:pPr>
      <w:r>
        <w:t>set_active</w:t>
      </w:r>
      <w:r>
        <w:tab/>
      </w:r>
    </w:p>
    <w:p w14:paraId="08F9D465" w14:textId="77777777" w:rsidR="008D753F" w:rsidRDefault="001061C7">
      <w:pPr>
        <w:pStyle w:val="GDefaultWidgetOption"/>
        <w:keepNext/>
        <w:tabs>
          <w:tab w:val="left" w:pos="2160"/>
        </w:tabs>
      </w:pPr>
      <w:r>
        <w:t>required</w:t>
      </w:r>
      <w:r>
        <w:tab/>
        <w:t>NONE</w:t>
      </w:r>
    </w:p>
    <w:p w14:paraId="7355E002" w14:textId="77777777" w:rsidR="008D753F" w:rsidRDefault="001061C7">
      <w:pPr>
        <w:pStyle w:val="GDefaultWidgetOption"/>
        <w:keepNext/>
        <w:tabs>
          <w:tab w:val="left" w:pos="2160"/>
        </w:tabs>
      </w:pPr>
      <w:r>
        <w:t>mask</w:t>
      </w:r>
      <w:r>
        <w:tab/>
      </w:r>
    </w:p>
    <w:p w14:paraId="407FAB35" w14:textId="77777777" w:rsidR="008D753F" w:rsidRDefault="001061C7">
      <w:pPr>
        <w:pStyle w:val="GDefaultWidgetOption"/>
        <w:keepNext/>
        <w:tabs>
          <w:tab w:val="left" w:pos="2160"/>
        </w:tabs>
      </w:pPr>
      <w:r>
        <w:t>custom_order</w:t>
      </w:r>
      <w:r>
        <w:tab/>
      </w:r>
    </w:p>
    <w:p w14:paraId="7CD7DB1B" w14:textId="77777777" w:rsidR="008D753F" w:rsidRDefault="001061C7">
      <w:pPr>
        <w:pStyle w:val="GDefaultWidgetOption"/>
        <w:keepNext/>
        <w:tabs>
          <w:tab w:val="left" w:pos="2160"/>
        </w:tabs>
      </w:pPr>
      <w:r>
        <w:t>client</w:t>
      </w:r>
      <w:r>
        <w:tab/>
      </w:r>
    </w:p>
    <w:p w14:paraId="7FFD8641"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4AA95E6" w14:textId="77777777">
        <w:tc>
          <w:tcPr>
            <w:tcW w:w="336" w:type="dxa"/>
          </w:tcPr>
          <w:p w14:paraId="3C145796" w14:textId="77777777" w:rsidR="008D753F" w:rsidRDefault="001061C7">
            <w:pPr>
              <w:keepNext/>
            </w:pPr>
            <w:r>
              <w:rPr>
                <w:rStyle w:val="GResponseCode"/>
              </w:rPr>
              <w:t>1</w:t>
            </w:r>
          </w:p>
        </w:tc>
        <w:tc>
          <w:tcPr>
            <w:tcW w:w="361" w:type="dxa"/>
          </w:tcPr>
          <w:p w14:paraId="7370E596" w14:textId="77777777" w:rsidR="008D753F" w:rsidRDefault="001061C7">
            <w:pPr>
              <w:keepNext/>
            </w:pPr>
            <w:r>
              <w:t>○</w:t>
            </w:r>
          </w:p>
        </w:tc>
        <w:tc>
          <w:tcPr>
            <w:tcW w:w="3731" w:type="dxa"/>
          </w:tcPr>
          <w:p w14:paraId="4D24B25D" w14:textId="77777777" w:rsidR="008D753F" w:rsidRDefault="001061C7">
            <w:pPr>
              <w:keepNext/>
            </w:pPr>
            <w:r>
              <w:t>Baptist</w:t>
            </w:r>
          </w:p>
        </w:tc>
        <w:tc>
          <w:tcPr>
            <w:tcW w:w="4428" w:type="dxa"/>
          </w:tcPr>
          <w:p w14:paraId="13DB71D4" w14:textId="77777777" w:rsidR="008D753F" w:rsidRDefault="008D753F">
            <w:pPr>
              <w:keepNext/>
              <w:jc w:val="right"/>
              <w:rPr>
                <w:i/>
              </w:rPr>
            </w:pPr>
          </w:p>
        </w:tc>
      </w:tr>
      <w:tr w:rsidR="008D753F" w14:paraId="72614F29" w14:textId="77777777">
        <w:tc>
          <w:tcPr>
            <w:tcW w:w="336" w:type="dxa"/>
          </w:tcPr>
          <w:p w14:paraId="7F45881F" w14:textId="77777777" w:rsidR="008D753F" w:rsidRDefault="001061C7">
            <w:pPr>
              <w:keepNext/>
            </w:pPr>
            <w:r>
              <w:rPr>
                <w:rStyle w:val="GResponseCode"/>
              </w:rPr>
              <w:t>2</w:t>
            </w:r>
          </w:p>
        </w:tc>
        <w:tc>
          <w:tcPr>
            <w:tcW w:w="361" w:type="dxa"/>
          </w:tcPr>
          <w:p w14:paraId="2983F8DC" w14:textId="77777777" w:rsidR="008D753F" w:rsidRDefault="001061C7">
            <w:pPr>
              <w:keepNext/>
            </w:pPr>
            <w:r>
              <w:t>○</w:t>
            </w:r>
          </w:p>
        </w:tc>
        <w:tc>
          <w:tcPr>
            <w:tcW w:w="3731" w:type="dxa"/>
          </w:tcPr>
          <w:p w14:paraId="46EEE378" w14:textId="77777777" w:rsidR="008D753F" w:rsidRDefault="001061C7">
            <w:pPr>
              <w:keepNext/>
            </w:pPr>
            <w:r>
              <w:t>Methodist</w:t>
            </w:r>
          </w:p>
        </w:tc>
        <w:tc>
          <w:tcPr>
            <w:tcW w:w="4428" w:type="dxa"/>
          </w:tcPr>
          <w:p w14:paraId="55993A60" w14:textId="77777777" w:rsidR="008D753F" w:rsidRDefault="008D753F">
            <w:pPr>
              <w:keepNext/>
              <w:jc w:val="right"/>
              <w:rPr>
                <w:i/>
              </w:rPr>
            </w:pPr>
          </w:p>
        </w:tc>
      </w:tr>
      <w:tr w:rsidR="008D753F" w14:paraId="6107C9DC" w14:textId="77777777">
        <w:tc>
          <w:tcPr>
            <w:tcW w:w="336" w:type="dxa"/>
          </w:tcPr>
          <w:p w14:paraId="1A26D361" w14:textId="77777777" w:rsidR="008D753F" w:rsidRDefault="001061C7">
            <w:pPr>
              <w:keepNext/>
            </w:pPr>
            <w:r>
              <w:rPr>
                <w:rStyle w:val="GResponseCode"/>
              </w:rPr>
              <w:t>3</w:t>
            </w:r>
          </w:p>
        </w:tc>
        <w:tc>
          <w:tcPr>
            <w:tcW w:w="361" w:type="dxa"/>
          </w:tcPr>
          <w:p w14:paraId="5E87F0E6" w14:textId="77777777" w:rsidR="008D753F" w:rsidRDefault="001061C7">
            <w:pPr>
              <w:keepNext/>
            </w:pPr>
            <w:r>
              <w:t>○</w:t>
            </w:r>
          </w:p>
        </w:tc>
        <w:tc>
          <w:tcPr>
            <w:tcW w:w="3731" w:type="dxa"/>
          </w:tcPr>
          <w:p w14:paraId="20319E65" w14:textId="77777777" w:rsidR="008D753F" w:rsidRDefault="001061C7">
            <w:pPr>
              <w:keepNext/>
            </w:pPr>
            <w:r>
              <w:t>Nondenominational or Independent Church</w:t>
            </w:r>
          </w:p>
        </w:tc>
        <w:tc>
          <w:tcPr>
            <w:tcW w:w="4428" w:type="dxa"/>
          </w:tcPr>
          <w:p w14:paraId="2A963F51" w14:textId="77777777" w:rsidR="008D753F" w:rsidRDefault="008D753F">
            <w:pPr>
              <w:keepNext/>
              <w:jc w:val="right"/>
              <w:rPr>
                <w:i/>
              </w:rPr>
            </w:pPr>
          </w:p>
        </w:tc>
      </w:tr>
      <w:tr w:rsidR="008D753F" w14:paraId="2092D73B" w14:textId="77777777">
        <w:tc>
          <w:tcPr>
            <w:tcW w:w="336" w:type="dxa"/>
          </w:tcPr>
          <w:p w14:paraId="02D7E90C" w14:textId="77777777" w:rsidR="008D753F" w:rsidRDefault="001061C7">
            <w:pPr>
              <w:keepNext/>
            </w:pPr>
            <w:r>
              <w:rPr>
                <w:rStyle w:val="GResponseCode"/>
              </w:rPr>
              <w:t>4</w:t>
            </w:r>
          </w:p>
        </w:tc>
        <w:tc>
          <w:tcPr>
            <w:tcW w:w="361" w:type="dxa"/>
          </w:tcPr>
          <w:p w14:paraId="301428F5" w14:textId="77777777" w:rsidR="008D753F" w:rsidRDefault="001061C7">
            <w:pPr>
              <w:keepNext/>
            </w:pPr>
            <w:r>
              <w:t>○</w:t>
            </w:r>
          </w:p>
        </w:tc>
        <w:tc>
          <w:tcPr>
            <w:tcW w:w="3731" w:type="dxa"/>
          </w:tcPr>
          <w:p w14:paraId="1074104F" w14:textId="77777777" w:rsidR="008D753F" w:rsidRDefault="001061C7">
            <w:pPr>
              <w:keepNext/>
            </w:pPr>
            <w:r>
              <w:t>Lutheran</w:t>
            </w:r>
          </w:p>
        </w:tc>
        <w:tc>
          <w:tcPr>
            <w:tcW w:w="4428" w:type="dxa"/>
          </w:tcPr>
          <w:p w14:paraId="4FA24DE3" w14:textId="77777777" w:rsidR="008D753F" w:rsidRDefault="008D753F">
            <w:pPr>
              <w:keepNext/>
              <w:jc w:val="right"/>
              <w:rPr>
                <w:i/>
              </w:rPr>
            </w:pPr>
          </w:p>
        </w:tc>
      </w:tr>
      <w:tr w:rsidR="008D753F" w14:paraId="38084D4F" w14:textId="77777777">
        <w:tc>
          <w:tcPr>
            <w:tcW w:w="336" w:type="dxa"/>
          </w:tcPr>
          <w:p w14:paraId="3C57BD23" w14:textId="77777777" w:rsidR="008D753F" w:rsidRDefault="001061C7">
            <w:pPr>
              <w:keepNext/>
            </w:pPr>
            <w:r>
              <w:rPr>
                <w:rStyle w:val="GResponseCode"/>
              </w:rPr>
              <w:t>5</w:t>
            </w:r>
          </w:p>
        </w:tc>
        <w:tc>
          <w:tcPr>
            <w:tcW w:w="361" w:type="dxa"/>
          </w:tcPr>
          <w:p w14:paraId="0CFFC53B" w14:textId="77777777" w:rsidR="008D753F" w:rsidRDefault="001061C7">
            <w:pPr>
              <w:keepNext/>
            </w:pPr>
            <w:r>
              <w:t>○</w:t>
            </w:r>
          </w:p>
        </w:tc>
        <w:tc>
          <w:tcPr>
            <w:tcW w:w="3731" w:type="dxa"/>
          </w:tcPr>
          <w:p w14:paraId="4B3E0FEC" w14:textId="77777777" w:rsidR="008D753F" w:rsidRDefault="001061C7">
            <w:pPr>
              <w:keepNext/>
            </w:pPr>
            <w:r>
              <w:t>Presbyterian</w:t>
            </w:r>
          </w:p>
        </w:tc>
        <w:tc>
          <w:tcPr>
            <w:tcW w:w="4428" w:type="dxa"/>
          </w:tcPr>
          <w:p w14:paraId="26F5A003" w14:textId="77777777" w:rsidR="008D753F" w:rsidRDefault="008D753F">
            <w:pPr>
              <w:keepNext/>
              <w:jc w:val="right"/>
              <w:rPr>
                <w:i/>
              </w:rPr>
            </w:pPr>
          </w:p>
        </w:tc>
      </w:tr>
      <w:tr w:rsidR="008D753F" w14:paraId="0C594AD3" w14:textId="77777777">
        <w:tc>
          <w:tcPr>
            <w:tcW w:w="336" w:type="dxa"/>
          </w:tcPr>
          <w:p w14:paraId="318AAEB6" w14:textId="77777777" w:rsidR="008D753F" w:rsidRDefault="001061C7">
            <w:pPr>
              <w:keepNext/>
            </w:pPr>
            <w:r>
              <w:rPr>
                <w:rStyle w:val="GResponseCode"/>
              </w:rPr>
              <w:t>6</w:t>
            </w:r>
          </w:p>
        </w:tc>
        <w:tc>
          <w:tcPr>
            <w:tcW w:w="361" w:type="dxa"/>
          </w:tcPr>
          <w:p w14:paraId="305D3BE2" w14:textId="77777777" w:rsidR="008D753F" w:rsidRDefault="001061C7">
            <w:pPr>
              <w:keepNext/>
            </w:pPr>
            <w:r>
              <w:t>○</w:t>
            </w:r>
          </w:p>
        </w:tc>
        <w:tc>
          <w:tcPr>
            <w:tcW w:w="3731" w:type="dxa"/>
          </w:tcPr>
          <w:p w14:paraId="03CF16AF" w14:textId="77777777" w:rsidR="008D753F" w:rsidRDefault="001061C7">
            <w:pPr>
              <w:keepNext/>
            </w:pPr>
            <w:r>
              <w:t>Pentecostal</w:t>
            </w:r>
          </w:p>
        </w:tc>
        <w:tc>
          <w:tcPr>
            <w:tcW w:w="4428" w:type="dxa"/>
          </w:tcPr>
          <w:p w14:paraId="3AA5F949" w14:textId="77777777" w:rsidR="008D753F" w:rsidRDefault="008D753F">
            <w:pPr>
              <w:keepNext/>
              <w:jc w:val="right"/>
              <w:rPr>
                <w:i/>
              </w:rPr>
            </w:pPr>
          </w:p>
        </w:tc>
      </w:tr>
      <w:tr w:rsidR="008D753F" w14:paraId="082929DE" w14:textId="77777777">
        <w:tc>
          <w:tcPr>
            <w:tcW w:w="336" w:type="dxa"/>
          </w:tcPr>
          <w:p w14:paraId="58984A4E" w14:textId="77777777" w:rsidR="008D753F" w:rsidRDefault="001061C7">
            <w:pPr>
              <w:keepNext/>
            </w:pPr>
            <w:r>
              <w:rPr>
                <w:rStyle w:val="GResponseCode"/>
              </w:rPr>
              <w:t>7</w:t>
            </w:r>
          </w:p>
        </w:tc>
        <w:tc>
          <w:tcPr>
            <w:tcW w:w="361" w:type="dxa"/>
          </w:tcPr>
          <w:p w14:paraId="65678161" w14:textId="77777777" w:rsidR="008D753F" w:rsidRDefault="001061C7">
            <w:pPr>
              <w:keepNext/>
            </w:pPr>
            <w:r>
              <w:t>○</w:t>
            </w:r>
          </w:p>
        </w:tc>
        <w:tc>
          <w:tcPr>
            <w:tcW w:w="3731" w:type="dxa"/>
          </w:tcPr>
          <w:p w14:paraId="4EDB476B" w14:textId="77777777" w:rsidR="008D753F" w:rsidRDefault="001061C7">
            <w:pPr>
              <w:keepNext/>
            </w:pPr>
            <w:r>
              <w:t>Episcopalian</w:t>
            </w:r>
          </w:p>
        </w:tc>
        <w:tc>
          <w:tcPr>
            <w:tcW w:w="4428" w:type="dxa"/>
          </w:tcPr>
          <w:p w14:paraId="4D4FC443" w14:textId="77777777" w:rsidR="008D753F" w:rsidRDefault="008D753F">
            <w:pPr>
              <w:keepNext/>
              <w:jc w:val="right"/>
              <w:rPr>
                <w:i/>
              </w:rPr>
            </w:pPr>
          </w:p>
        </w:tc>
      </w:tr>
      <w:tr w:rsidR="008D753F" w14:paraId="74B2CD82" w14:textId="77777777">
        <w:tc>
          <w:tcPr>
            <w:tcW w:w="336" w:type="dxa"/>
          </w:tcPr>
          <w:p w14:paraId="2E37CFDD" w14:textId="77777777" w:rsidR="008D753F" w:rsidRDefault="001061C7">
            <w:pPr>
              <w:keepNext/>
            </w:pPr>
            <w:r>
              <w:rPr>
                <w:rStyle w:val="GResponseCode"/>
              </w:rPr>
              <w:t>8</w:t>
            </w:r>
          </w:p>
        </w:tc>
        <w:tc>
          <w:tcPr>
            <w:tcW w:w="361" w:type="dxa"/>
          </w:tcPr>
          <w:p w14:paraId="2E2E1D30" w14:textId="77777777" w:rsidR="008D753F" w:rsidRDefault="001061C7">
            <w:pPr>
              <w:keepNext/>
            </w:pPr>
            <w:r>
              <w:t>○</w:t>
            </w:r>
          </w:p>
        </w:tc>
        <w:tc>
          <w:tcPr>
            <w:tcW w:w="3731" w:type="dxa"/>
          </w:tcPr>
          <w:p w14:paraId="3A22945A" w14:textId="77777777" w:rsidR="008D753F" w:rsidRDefault="001061C7">
            <w:pPr>
              <w:keepNext/>
            </w:pPr>
            <w:r>
              <w:t>Church of Christ or Disciples of Christ</w:t>
            </w:r>
          </w:p>
        </w:tc>
        <w:tc>
          <w:tcPr>
            <w:tcW w:w="4428" w:type="dxa"/>
          </w:tcPr>
          <w:p w14:paraId="5BA21956" w14:textId="77777777" w:rsidR="008D753F" w:rsidRDefault="008D753F">
            <w:pPr>
              <w:keepNext/>
              <w:jc w:val="right"/>
              <w:rPr>
                <w:i/>
              </w:rPr>
            </w:pPr>
          </w:p>
        </w:tc>
      </w:tr>
      <w:tr w:rsidR="008D753F" w14:paraId="1B643D5C" w14:textId="77777777">
        <w:tc>
          <w:tcPr>
            <w:tcW w:w="336" w:type="dxa"/>
          </w:tcPr>
          <w:p w14:paraId="0A82E931" w14:textId="77777777" w:rsidR="008D753F" w:rsidRDefault="001061C7">
            <w:pPr>
              <w:keepNext/>
            </w:pPr>
            <w:r>
              <w:rPr>
                <w:rStyle w:val="GResponseCode"/>
              </w:rPr>
              <w:t>9</w:t>
            </w:r>
          </w:p>
        </w:tc>
        <w:tc>
          <w:tcPr>
            <w:tcW w:w="361" w:type="dxa"/>
          </w:tcPr>
          <w:p w14:paraId="5B38C51B" w14:textId="77777777" w:rsidR="008D753F" w:rsidRDefault="001061C7">
            <w:pPr>
              <w:keepNext/>
            </w:pPr>
            <w:r>
              <w:t>○</w:t>
            </w:r>
          </w:p>
        </w:tc>
        <w:tc>
          <w:tcPr>
            <w:tcW w:w="3731" w:type="dxa"/>
          </w:tcPr>
          <w:p w14:paraId="2BEE8184" w14:textId="77777777" w:rsidR="008D753F" w:rsidRDefault="001061C7">
            <w:pPr>
              <w:keepNext/>
            </w:pPr>
            <w:r>
              <w:t>Congregational or United Church of Christ</w:t>
            </w:r>
          </w:p>
        </w:tc>
        <w:tc>
          <w:tcPr>
            <w:tcW w:w="4428" w:type="dxa"/>
          </w:tcPr>
          <w:p w14:paraId="77EB5D39" w14:textId="77777777" w:rsidR="008D753F" w:rsidRDefault="008D753F">
            <w:pPr>
              <w:keepNext/>
              <w:jc w:val="right"/>
              <w:rPr>
                <w:i/>
              </w:rPr>
            </w:pPr>
          </w:p>
        </w:tc>
      </w:tr>
      <w:tr w:rsidR="008D753F" w14:paraId="77FE14DF" w14:textId="77777777">
        <w:tc>
          <w:tcPr>
            <w:tcW w:w="336" w:type="dxa"/>
          </w:tcPr>
          <w:p w14:paraId="6F92AA3E" w14:textId="77777777" w:rsidR="008D753F" w:rsidRDefault="001061C7">
            <w:pPr>
              <w:keepNext/>
            </w:pPr>
            <w:r>
              <w:rPr>
                <w:rStyle w:val="GResponseCode"/>
              </w:rPr>
              <w:t>10</w:t>
            </w:r>
          </w:p>
        </w:tc>
        <w:tc>
          <w:tcPr>
            <w:tcW w:w="361" w:type="dxa"/>
          </w:tcPr>
          <w:p w14:paraId="6899F2B9" w14:textId="77777777" w:rsidR="008D753F" w:rsidRDefault="001061C7">
            <w:pPr>
              <w:keepNext/>
            </w:pPr>
            <w:r>
              <w:t>○</w:t>
            </w:r>
          </w:p>
        </w:tc>
        <w:tc>
          <w:tcPr>
            <w:tcW w:w="3731" w:type="dxa"/>
          </w:tcPr>
          <w:p w14:paraId="75019A1E" w14:textId="77777777" w:rsidR="008D753F" w:rsidRDefault="001061C7">
            <w:pPr>
              <w:keepNext/>
            </w:pPr>
            <w:r>
              <w:t>Holiness</w:t>
            </w:r>
          </w:p>
        </w:tc>
        <w:tc>
          <w:tcPr>
            <w:tcW w:w="4428" w:type="dxa"/>
          </w:tcPr>
          <w:p w14:paraId="598254DA" w14:textId="77777777" w:rsidR="008D753F" w:rsidRDefault="008D753F">
            <w:pPr>
              <w:keepNext/>
              <w:jc w:val="right"/>
              <w:rPr>
                <w:i/>
              </w:rPr>
            </w:pPr>
          </w:p>
        </w:tc>
      </w:tr>
      <w:tr w:rsidR="008D753F" w14:paraId="1E68398F" w14:textId="77777777">
        <w:tc>
          <w:tcPr>
            <w:tcW w:w="336" w:type="dxa"/>
          </w:tcPr>
          <w:p w14:paraId="69739B81" w14:textId="77777777" w:rsidR="008D753F" w:rsidRDefault="001061C7">
            <w:pPr>
              <w:keepNext/>
            </w:pPr>
            <w:r>
              <w:rPr>
                <w:rStyle w:val="GResponseCode"/>
              </w:rPr>
              <w:t>11</w:t>
            </w:r>
          </w:p>
        </w:tc>
        <w:tc>
          <w:tcPr>
            <w:tcW w:w="361" w:type="dxa"/>
          </w:tcPr>
          <w:p w14:paraId="1321A4AB" w14:textId="77777777" w:rsidR="008D753F" w:rsidRDefault="001061C7">
            <w:pPr>
              <w:keepNext/>
            </w:pPr>
            <w:r>
              <w:t>○</w:t>
            </w:r>
          </w:p>
        </w:tc>
        <w:tc>
          <w:tcPr>
            <w:tcW w:w="3731" w:type="dxa"/>
          </w:tcPr>
          <w:p w14:paraId="0CB6F0D1" w14:textId="77777777" w:rsidR="008D753F" w:rsidRDefault="001061C7">
            <w:pPr>
              <w:keepNext/>
            </w:pPr>
            <w:r>
              <w:t>Reformed</w:t>
            </w:r>
          </w:p>
        </w:tc>
        <w:tc>
          <w:tcPr>
            <w:tcW w:w="4428" w:type="dxa"/>
          </w:tcPr>
          <w:p w14:paraId="61413A58" w14:textId="77777777" w:rsidR="008D753F" w:rsidRDefault="008D753F">
            <w:pPr>
              <w:keepNext/>
              <w:jc w:val="right"/>
              <w:rPr>
                <w:i/>
              </w:rPr>
            </w:pPr>
          </w:p>
        </w:tc>
      </w:tr>
      <w:tr w:rsidR="008D753F" w14:paraId="34717980" w14:textId="77777777">
        <w:tc>
          <w:tcPr>
            <w:tcW w:w="336" w:type="dxa"/>
          </w:tcPr>
          <w:p w14:paraId="1F74D288" w14:textId="77777777" w:rsidR="008D753F" w:rsidRDefault="001061C7">
            <w:pPr>
              <w:keepNext/>
            </w:pPr>
            <w:r>
              <w:rPr>
                <w:rStyle w:val="GResponseCode"/>
              </w:rPr>
              <w:t>12</w:t>
            </w:r>
          </w:p>
        </w:tc>
        <w:tc>
          <w:tcPr>
            <w:tcW w:w="361" w:type="dxa"/>
          </w:tcPr>
          <w:p w14:paraId="5FBD6BFE" w14:textId="77777777" w:rsidR="008D753F" w:rsidRDefault="001061C7">
            <w:pPr>
              <w:keepNext/>
            </w:pPr>
            <w:r>
              <w:t>○</w:t>
            </w:r>
          </w:p>
        </w:tc>
        <w:tc>
          <w:tcPr>
            <w:tcW w:w="3731" w:type="dxa"/>
          </w:tcPr>
          <w:p w14:paraId="00E4DF25" w14:textId="77777777" w:rsidR="008D753F" w:rsidRDefault="001061C7">
            <w:pPr>
              <w:keepNext/>
            </w:pPr>
            <w:r>
              <w:t>Adventist</w:t>
            </w:r>
          </w:p>
        </w:tc>
        <w:tc>
          <w:tcPr>
            <w:tcW w:w="4428" w:type="dxa"/>
          </w:tcPr>
          <w:p w14:paraId="6751492F" w14:textId="77777777" w:rsidR="008D753F" w:rsidRDefault="008D753F">
            <w:pPr>
              <w:keepNext/>
              <w:jc w:val="right"/>
              <w:rPr>
                <w:i/>
              </w:rPr>
            </w:pPr>
          </w:p>
        </w:tc>
      </w:tr>
      <w:tr w:rsidR="008D753F" w14:paraId="668AF5EE" w14:textId="77777777">
        <w:tc>
          <w:tcPr>
            <w:tcW w:w="336" w:type="dxa"/>
          </w:tcPr>
          <w:p w14:paraId="004EF840" w14:textId="77777777" w:rsidR="008D753F" w:rsidRDefault="001061C7">
            <w:pPr>
              <w:keepNext/>
            </w:pPr>
            <w:r>
              <w:rPr>
                <w:rStyle w:val="GResponseCode"/>
              </w:rPr>
              <w:t>13</w:t>
            </w:r>
          </w:p>
        </w:tc>
        <w:tc>
          <w:tcPr>
            <w:tcW w:w="361" w:type="dxa"/>
          </w:tcPr>
          <w:p w14:paraId="70964D12" w14:textId="77777777" w:rsidR="008D753F" w:rsidRDefault="001061C7">
            <w:pPr>
              <w:keepNext/>
            </w:pPr>
            <w:r>
              <w:t>○</w:t>
            </w:r>
          </w:p>
        </w:tc>
        <w:tc>
          <w:tcPr>
            <w:tcW w:w="3731" w:type="dxa"/>
          </w:tcPr>
          <w:p w14:paraId="5117909E" w14:textId="77777777" w:rsidR="008D753F" w:rsidRDefault="001061C7">
            <w:pPr>
              <w:keepNext/>
            </w:pPr>
            <w:r>
              <w:t>Jehovah's Witness</w:t>
            </w:r>
          </w:p>
        </w:tc>
        <w:tc>
          <w:tcPr>
            <w:tcW w:w="4428" w:type="dxa"/>
          </w:tcPr>
          <w:p w14:paraId="1013E6D3" w14:textId="77777777" w:rsidR="008D753F" w:rsidRDefault="008D753F">
            <w:pPr>
              <w:keepNext/>
              <w:jc w:val="right"/>
              <w:rPr>
                <w:i/>
              </w:rPr>
            </w:pPr>
          </w:p>
        </w:tc>
      </w:tr>
      <w:tr w:rsidR="008D753F" w14:paraId="4C31BD54" w14:textId="77777777">
        <w:tc>
          <w:tcPr>
            <w:tcW w:w="336" w:type="dxa"/>
          </w:tcPr>
          <w:p w14:paraId="7C099E06" w14:textId="77777777" w:rsidR="008D753F" w:rsidRDefault="001061C7">
            <w:pPr>
              <w:keepNext/>
            </w:pPr>
            <w:r>
              <w:rPr>
                <w:rStyle w:val="GResponseCode"/>
              </w:rPr>
              <w:t>90</w:t>
            </w:r>
          </w:p>
        </w:tc>
        <w:tc>
          <w:tcPr>
            <w:tcW w:w="361" w:type="dxa"/>
          </w:tcPr>
          <w:p w14:paraId="180041F8" w14:textId="77777777" w:rsidR="008D753F" w:rsidRDefault="001061C7">
            <w:pPr>
              <w:keepNext/>
            </w:pPr>
            <w:r>
              <w:t>○</w:t>
            </w:r>
          </w:p>
        </w:tc>
        <w:tc>
          <w:tcPr>
            <w:tcW w:w="3731" w:type="dxa"/>
          </w:tcPr>
          <w:p w14:paraId="5CEF8F40" w14:textId="77777777" w:rsidR="008D753F" w:rsidRDefault="001061C7">
            <w:pPr>
              <w:keepNext/>
            </w:pPr>
            <w:r>
              <w:t>Something else (open [</w:t>
            </w:r>
            <w:proofErr w:type="spellStart"/>
            <w:r>
              <w:t>religpew_protestant_t</w:t>
            </w:r>
            <w:proofErr w:type="spellEnd"/>
            <w:r>
              <w:t>])</w:t>
            </w:r>
          </w:p>
        </w:tc>
        <w:tc>
          <w:tcPr>
            <w:tcW w:w="4428" w:type="dxa"/>
          </w:tcPr>
          <w:p w14:paraId="6D576104" w14:textId="77777777" w:rsidR="008D753F" w:rsidRDefault="008D753F">
            <w:pPr>
              <w:keepNext/>
              <w:jc w:val="right"/>
              <w:rPr>
                <w:i/>
              </w:rPr>
            </w:pPr>
          </w:p>
        </w:tc>
      </w:tr>
      <w:tr w:rsidR="008D753F" w14:paraId="7EEF8F86" w14:textId="77777777">
        <w:tc>
          <w:tcPr>
            <w:tcW w:w="336" w:type="dxa"/>
          </w:tcPr>
          <w:p w14:paraId="2B39287E" w14:textId="77777777" w:rsidR="008D753F" w:rsidRDefault="001061C7">
            <w:pPr>
              <w:keepNext/>
            </w:pPr>
            <w:r>
              <w:rPr>
                <w:rStyle w:val="GResponseCode"/>
              </w:rPr>
              <w:t>98</w:t>
            </w:r>
          </w:p>
        </w:tc>
        <w:tc>
          <w:tcPr>
            <w:tcW w:w="361" w:type="dxa"/>
          </w:tcPr>
          <w:p w14:paraId="4AD32F9B" w14:textId="77777777" w:rsidR="008D753F" w:rsidRDefault="008D753F">
            <w:pPr>
              <w:keepNext/>
            </w:pPr>
          </w:p>
        </w:tc>
        <w:tc>
          <w:tcPr>
            <w:tcW w:w="3731" w:type="dxa"/>
          </w:tcPr>
          <w:p w14:paraId="22D6323D" w14:textId="77777777" w:rsidR="008D753F" w:rsidRDefault="001061C7">
            <w:pPr>
              <w:pStyle w:val="GAdminOption"/>
              <w:keepNext/>
            </w:pPr>
            <w:r>
              <w:t>Skipped</w:t>
            </w:r>
          </w:p>
        </w:tc>
        <w:tc>
          <w:tcPr>
            <w:tcW w:w="4428" w:type="dxa"/>
          </w:tcPr>
          <w:p w14:paraId="0E521B57" w14:textId="77777777" w:rsidR="008D753F" w:rsidRDefault="008D753F">
            <w:pPr>
              <w:keepNext/>
              <w:jc w:val="right"/>
              <w:rPr>
                <w:i/>
              </w:rPr>
            </w:pPr>
          </w:p>
        </w:tc>
      </w:tr>
      <w:tr w:rsidR="008D753F" w14:paraId="59A61637" w14:textId="77777777">
        <w:tc>
          <w:tcPr>
            <w:tcW w:w="336" w:type="dxa"/>
          </w:tcPr>
          <w:p w14:paraId="47620D5A" w14:textId="77777777" w:rsidR="008D753F" w:rsidRDefault="001061C7">
            <w:pPr>
              <w:keepNext/>
            </w:pPr>
            <w:r>
              <w:rPr>
                <w:rStyle w:val="GResponseCode"/>
              </w:rPr>
              <w:t>99</w:t>
            </w:r>
          </w:p>
        </w:tc>
        <w:tc>
          <w:tcPr>
            <w:tcW w:w="361" w:type="dxa"/>
          </w:tcPr>
          <w:p w14:paraId="17A71156" w14:textId="77777777" w:rsidR="008D753F" w:rsidRDefault="008D753F">
            <w:pPr>
              <w:keepNext/>
            </w:pPr>
          </w:p>
        </w:tc>
        <w:tc>
          <w:tcPr>
            <w:tcW w:w="3731" w:type="dxa"/>
          </w:tcPr>
          <w:p w14:paraId="7F50C956" w14:textId="77777777" w:rsidR="008D753F" w:rsidRDefault="001061C7">
            <w:pPr>
              <w:pStyle w:val="GAdminOption"/>
              <w:keepNext/>
            </w:pPr>
            <w:r>
              <w:t>Not Asked</w:t>
            </w:r>
          </w:p>
        </w:tc>
        <w:tc>
          <w:tcPr>
            <w:tcW w:w="4428" w:type="dxa"/>
          </w:tcPr>
          <w:p w14:paraId="5948D1D1" w14:textId="77777777" w:rsidR="008D753F" w:rsidRDefault="008D753F">
            <w:pPr>
              <w:keepNext/>
              <w:jc w:val="right"/>
              <w:rPr>
                <w:i/>
              </w:rPr>
            </w:pPr>
          </w:p>
        </w:tc>
      </w:tr>
    </w:tbl>
    <w:p w14:paraId="53AF2D45" w14:textId="77777777" w:rsidR="008D753F" w:rsidRDefault="008D753F">
      <w:pPr>
        <w:pStyle w:val="GQuestionSpacer"/>
      </w:pPr>
    </w:p>
    <w:p w14:paraId="05C7A41B" w14:textId="77777777" w:rsidR="008D753F" w:rsidRDefault="008D753F">
      <w:pPr>
        <w:pStyle w:val="GQuestionSpacer"/>
      </w:pPr>
    </w:p>
    <w:p w14:paraId="56EF4605" w14:textId="77777777" w:rsidR="008D753F" w:rsidRDefault="001061C7">
      <w:pPr>
        <w:pStyle w:val="GPage"/>
        <w:keepNext/>
      </w:pPr>
      <w:bookmarkStart w:id="215" w:name="_Toc175835963"/>
      <w:r>
        <w:lastRenderedPageBreak/>
        <w:t xml:space="preserve">Page: </w:t>
      </w:r>
      <w:proofErr w:type="spellStart"/>
      <w:r>
        <w:t>religion_denom</w:t>
      </w:r>
      <w:bookmarkEnd w:id="215"/>
      <w:proofErr w:type="spellEnd"/>
    </w:p>
    <w:tbl>
      <w:tblPr>
        <w:tblStyle w:val="GQuestionCommonProperties"/>
        <w:tblW w:w="0" w:type="auto"/>
        <w:tblInd w:w="0" w:type="dxa"/>
        <w:tblLook w:val="04A0" w:firstRow="1" w:lastRow="0" w:firstColumn="1" w:lastColumn="0" w:noHBand="0" w:noVBand="1"/>
      </w:tblPr>
      <w:tblGrid>
        <w:gridCol w:w="2910"/>
        <w:gridCol w:w="6450"/>
      </w:tblGrid>
      <w:tr w:rsidR="008D753F" w14:paraId="4B527023" w14:textId="77777777">
        <w:tc>
          <w:tcPr>
            <w:tcW w:w="0" w:type="dxa"/>
            <w:shd w:val="clear" w:color="auto" w:fill="D0D0D0"/>
          </w:tcPr>
          <w:p w14:paraId="345E2015" w14:textId="77777777" w:rsidR="008D753F" w:rsidRDefault="001061C7">
            <w:pPr>
              <w:pStyle w:val="GVariableNameP"/>
              <w:keepNext/>
            </w:pPr>
            <w:r>
              <w:fldChar w:fldCharType="begin"/>
            </w:r>
            <w:r>
              <w:instrText>TC religpew_baptist \\l 2 \\f a</w:instrText>
            </w:r>
            <w:r>
              <w:fldChar w:fldCharType="end"/>
            </w:r>
            <w:proofErr w:type="spellStart"/>
            <w:r>
              <w:t>religpew_baptist</w:t>
            </w:r>
            <w:proofErr w:type="spellEnd"/>
            <w:r>
              <w:rPr>
                <w:i/>
              </w:rPr>
              <w:t>- Show if (</w:t>
            </w:r>
            <w:proofErr w:type="spellStart"/>
            <w:r>
              <w:rPr>
                <w:i/>
              </w:rPr>
              <w:t>religpew_protestant</w:t>
            </w:r>
            <w:proofErr w:type="spellEnd"/>
            <w:r>
              <w:rPr>
                <w:i/>
              </w:rPr>
              <w:t xml:space="preserve"> == 1 and not </w:t>
            </w:r>
            <w:proofErr w:type="spellStart"/>
            <w:proofErr w:type="gramStart"/>
            <w:r>
              <w:rPr>
                <w:i/>
              </w:rPr>
              <w:t>pdl.religpew</w:t>
            </w:r>
            <w:proofErr w:type="gramEnd"/>
            <w:r>
              <w:rPr>
                <w:i/>
              </w:rPr>
              <w:t>_baptist</w:t>
            </w:r>
            <w:proofErr w:type="spellEnd"/>
            <w:r>
              <w:rPr>
                <w:i/>
              </w:rPr>
              <w:t>) or (</w:t>
            </w:r>
            <w:proofErr w:type="spellStart"/>
            <w:r>
              <w:rPr>
                <w:i/>
              </w:rPr>
              <w:t>religpew_protestant</w:t>
            </w:r>
            <w:proofErr w:type="spellEnd"/>
            <w:r>
              <w:rPr>
                <w:i/>
              </w:rPr>
              <w:t xml:space="preserve"> == 1 and </w:t>
            </w:r>
            <w:proofErr w:type="spellStart"/>
            <w:r>
              <w:rPr>
                <w:i/>
              </w:rPr>
              <w:t>pdl.religpew_baptist.last</w:t>
            </w:r>
            <w:proofErr w:type="spellEnd"/>
            <w:r>
              <w:rPr>
                <w:i/>
              </w:rPr>
              <w:t xml:space="preserve"> &gt; months(14))</w:t>
            </w:r>
          </w:p>
        </w:tc>
        <w:tc>
          <w:tcPr>
            <w:tcW w:w="0" w:type="dxa"/>
            <w:shd w:val="clear" w:color="auto" w:fill="D0D0D0"/>
            <w:vAlign w:val="bottom"/>
          </w:tcPr>
          <w:p w14:paraId="1A019F8C" w14:textId="77777777" w:rsidR="008D753F" w:rsidRDefault="001061C7">
            <w:pPr>
              <w:keepNext/>
              <w:jc w:val="right"/>
            </w:pPr>
            <w:r>
              <w:t>SINGLE CHOICE</w:t>
            </w:r>
          </w:p>
        </w:tc>
      </w:tr>
      <w:tr w:rsidR="008D753F" w14:paraId="2FFF6926" w14:textId="77777777">
        <w:tc>
          <w:tcPr>
            <w:tcW w:w="8856" w:type="dxa"/>
            <w:gridSpan w:val="2"/>
            <w:shd w:val="clear" w:color="auto" w:fill="D0D0D0"/>
          </w:tcPr>
          <w:p w14:paraId="34A4C3FC" w14:textId="77777777" w:rsidR="008D753F" w:rsidRDefault="001061C7">
            <w:pPr>
              <w:keepNext/>
            </w:pPr>
            <w:r>
              <w:t>To which Baptist church do you belong, if any?</w:t>
            </w:r>
          </w:p>
        </w:tc>
      </w:tr>
    </w:tbl>
    <w:p w14:paraId="74719F08" w14:textId="77777777" w:rsidR="008D753F" w:rsidRDefault="008D753F">
      <w:pPr>
        <w:pStyle w:val="GQuestionSpacer"/>
        <w:keepNext/>
      </w:pPr>
    </w:p>
    <w:p w14:paraId="45EEFA01" w14:textId="77777777" w:rsidR="008D753F" w:rsidRDefault="001061C7">
      <w:pPr>
        <w:pStyle w:val="GDefaultWidgetOption"/>
        <w:keepNext/>
        <w:tabs>
          <w:tab w:val="left" w:pos="2160"/>
        </w:tabs>
      </w:pPr>
      <w:r>
        <w:t>pii</w:t>
      </w:r>
      <w:r>
        <w:tab/>
        <w:t>False</w:t>
      </w:r>
    </w:p>
    <w:p w14:paraId="7BF9DB31" w14:textId="77777777" w:rsidR="008D753F" w:rsidRDefault="001061C7">
      <w:pPr>
        <w:pStyle w:val="GDefaultWidgetOption"/>
        <w:keepNext/>
        <w:tabs>
          <w:tab w:val="left" w:pos="2160"/>
        </w:tabs>
      </w:pPr>
      <w:r>
        <w:t>chart_layout</w:t>
      </w:r>
      <w:r>
        <w:tab/>
        <w:t>1</w:t>
      </w:r>
    </w:p>
    <w:p w14:paraId="3B5AD70B" w14:textId="77777777" w:rsidR="008D753F" w:rsidRDefault="001061C7">
      <w:pPr>
        <w:pStyle w:val="GWidgetOption"/>
        <w:keepNext/>
        <w:tabs>
          <w:tab w:val="left" w:pos="2160"/>
        </w:tabs>
      </w:pPr>
      <w:proofErr w:type="spellStart"/>
      <w:r>
        <w:t>varlabel</w:t>
      </w:r>
      <w:proofErr w:type="spellEnd"/>
      <w:r>
        <w:tab/>
        <w:t>Baptist Church</w:t>
      </w:r>
    </w:p>
    <w:p w14:paraId="26F89E95" w14:textId="77777777" w:rsidR="008D753F" w:rsidRDefault="001061C7">
      <w:pPr>
        <w:pStyle w:val="GDefaultWidgetOption"/>
        <w:keepNext/>
        <w:tabs>
          <w:tab w:val="left" w:pos="2160"/>
        </w:tabs>
      </w:pPr>
      <w:r>
        <w:t>topic</w:t>
      </w:r>
      <w:r>
        <w:tab/>
      </w:r>
    </w:p>
    <w:p w14:paraId="2AE88EF3" w14:textId="77777777" w:rsidR="008D753F" w:rsidRDefault="001061C7">
      <w:pPr>
        <w:pStyle w:val="GDefaultWidgetOption"/>
        <w:keepNext/>
        <w:tabs>
          <w:tab w:val="left" w:pos="2160"/>
        </w:tabs>
      </w:pPr>
      <w:r>
        <w:t>chart_color</w:t>
      </w:r>
      <w:r>
        <w:tab/>
        <w:t>green</w:t>
      </w:r>
    </w:p>
    <w:p w14:paraId="36C0CB6E" w14:textId="77777777" w:rsidR="008D753F" w:rsidRDefault="001061C7">
      <w:pPr>
        <w:pStyle w:val="GDefaultWidgetOption"/>
        <w:keepNext/>
        <w:tabs>
          <w:tab w:val="left" w:pos="2160"/>
        </w:tabs>
      </w:pPr>
      <w:r>
        <w:t>chart_type</w:t>
      </w:r>
      <w:r>
        <w:tab/>
        <w:t>bar</w:t>
      </w:r>
    </w:p>
    <w:p w14:paraId="1D491BEC" w14:textId="77777777" w:rsidR="008D753F" w:rsidRDefault="001061C7">
      <w:pPr>
        <w:pStyle w:val="GDefaultWidgetOption"/>
        <w:keepNext/>
        <w:tabs>
          <w:tab w:val="left" w:pos="2160"/>
        </w:tabs>
      </w:pPr>
      <w:r>
        <w:t>crossbreak</w:t>
      </w:r>
      <w:r>
        <w:tab/>
        <w:t>Total</w:t>
      </w:r>
    </w:p>
    <w:p w14:paraId="18C0E1DC" w14:textId="77777777" w:rsidR="008D753F" w:rsidRDefault="001061C7">
      <w:pPr>
        <w:pStyle w:val="GDefaultWidgetOption"/>
        <w:keepNext/>
        <w:tabs>
          <w:tab w:val="left" w:pos="2160"/>
        </w:tabs>
      </w:pPr>
      <w:r>
        <w:t>wrap</w:t>
      </w:r>
      <w:r>
        <w:tab/>
        <w:t>True</w:t>
      </w:r>
    </w:p>
    <w:p w14:paraId="3AA58672" w14:textId="77777777" w:rsidR="008D753F" w:rsidRDefault="001061C7">
      <w:pPr>
        <w:pStyle w:val="GDefaultWidgetOption"/>
        <w:keepNext/>
        <w:tabs>
          <w:tab w:val="left" w:pos="2160"/>
        </w:tabs>
      </w:pPr>
      <w:r>
        <w:t>is_rating</w:t>
      </w:r>
      <w:r>
        <w:tab/>
        <w:t>False</w:t>
      </w:r>
    </w:p>
    <w:p w14:paraId="7B238EDD" w14:textId="77777777" w:rsidR="008D753F" w:rsidRDefault="001061C7">
      <w:pPr>
        <w:pStyle w:val="GDefaultWidgetOption"/>
        <w:keepNext/>
        <w:tabs>
          <w:tab w:val="left" w:pos="2160"/>
        </w:tabs>
      </w:pPr>
      <w:r>
        <w:t>required_text</w:t>
      </w:r>
      <w:r>
        <w:tab/>
        <w:t>Please choose an answer</w:t>
      </w:r>
    </w:p>
    <w:p w14:paraId="1E2CB11E" w14:textId="77777777" w:rsidR="008D753F" w:rsidRDefault="001061C7">
      <w:pPr>
        <w:pStyle w:val="GDefaultWidgetOption"/>
        <w:keepNext/>
        <w:tabs>
          <w:tab w:val="left" w:pos="2160"/>
        </w:tabs>
      </w:pPr>
      <w:r>
        <w:t>min_columns</w:t>
      </w:r>
      <w:r>
        <w:tab/>
        <w:t>1</w:t>
      </w:r>
    </w:p>
    <w:p w14:paraId="339396E7" w14:textId="77777777" w:rsidR="008D753F" w:rsidRDefault="001061C7">
      <w:pPr>
        <w:pStyle w:val="GDefaultWidgetOption"/>
        <w:keepNext/>
        <w:tabs>
          <w:tab w:val="left" w:pos="2160"/>
        </w:tabs>
      </w:pPr>
      <w:r>
        <w:t>sample_type</w:t>
      </w:r>
      <w:r>
        <w:tab/>
      </w:r>
    </w:p>
    <w:p w14:paraId="4010EEF0" w14:textId="77777777" w:rsidR="008D753F" w:rsidRDefault="001061C7">
      <w:pPr>
        <w:pStyle w:val="GDefaultWidgetOption"/>
        <w:keepNext/>
        <w:tabs>
          <w:tab w:val="left" w:pos="2160"/>
        </w:tabs>
      </w:pPr>
      <w:r>
        <w:t>access</w:t>
      </w:r>
      <w:r>
        <w:tab/>
      </w:r>
    </w:p>
    <w:p w14:paraId="64AB50EA" w14:textId="77777777" w:rsidR="008D753F" w:rsidRDefault="001061C7">
      <w:pPr>
        <w:pStyle w:val="GDefaultWidgetOption"/>
        <w:keepNext/>
        <w:tabs>
          <w:tab w:val="left" w:pos="2160"/>
        </w:tabs>
      </w:pPr>
      <w:r>
        <w:t>autoadvance</w:t>
      </w:r>
      <w:r>
        <w:tab/>
        <w:t>False</w:t>
      </w:r>
    </w:p>
    <w:p w14:paraId="1B4C1825" w14:textId="77777777" w:rsidR="008D753F" w:rsidRDefault="001061C7">
      <w:pPr>
        <w:pStyle w:val="GDefaultWidgetOption"/>
        <w:keepNext/>
        <w:tabs>
          <w:tab w:val="left" w:pos="2160"/>
        </w:tabs>
      </w:pPr>
      <w:r>
        <w:t>columns</w:t>
      </w:r>
      <w:r>
        <w:tab/>
        <w:t>1</w:t>
      </w:r>
    </w:p>
    <w:p w14:paraId="514715F0" w14:textId="77777777" w:rsidR="008D753F" w:rsidRDefault="001061C7">
      <w:pPr>
        <w:pStyle w:val="GDefaultWidgetOption"/>
        <w:keepNext/>
        <w:tabs>
          <w:tab w:val="left" w:pos="2160"/>
        </w:tabs>
      </w:pPr>
      <w:r>
        <w:t>widget</w:t>
      </w:r>
      <w:r>
        <w:tab/>
      </w:r>
    </w:p>
    <w:p w14:paraId="2F217181" w14:textId="77777777" w:rsidR="008D753F" w:rsidRDefault="001061C7">
      <w:pPr>
        <w:pStyle w:val="GDefaultWidgetOption"/>
        <w:keepNext/>
        <w:tabs>
          <w:tab w:val="left" w:pos="2160"/>
        </w:tabs>
      </w:pPr>
      <w:r>
        <w:t>filter_text</w:t>
      </w:r>
      <w:r>
        <w:tab/>
      </w:r>
    </w:p>
    <w:p w14:paraId="310C291F" w14:textId="77777777" w:rsidR="008D753F" w:rsidRDefault="001061C7">
      <w:pPr>
        <w:pStyle w:val="GDefaultWidgetOption"/>
        <w:keepNext/>
        <w:tabs>
          <w:tab w:val="left" w:pos="2160"/>
        </w:tabs>
      </w:pPr>
      <w:r>
        <w:t>as_banner</w:t>
      </w:r>
      <w:r>
        <w:tab/>
        <w:t>False</w:t>
      </w:r>
    </w:p>
    <w:p w14:paraId="3A925A23" w14:textId="77777777" w:rsidR="008D753F" w:rsidRDefault="001061C7">
      <w:pPr>
        <w:pStyle w:val="GDefaultWidgetOption"/>
        <w:keepNext/>
        <w:tabs>
          <w:tab w:val="left" w:pos="2160"/>
        </w:tabs>
      </w:pPr>
      <w:r>
        <w:t>description</w:t>
      </w:r>
      <w:r>
        <w:tab/>
      </w:r>
    </w:p>
    <w:p w14:paraId="1B98BC52" w14:textId="77777777" w:rsidR="008D753F" w:rsidRDefault="001061C7">
      <w:pPr>
        <w:pStyle w:val="GDefaultWidgetOption"/>
        <w:keepNext/>
        <w:tabs>
          <w:tab w:val="left" w:pos="2160"/>
        </w:tabs>
      </w:pPr>
      <w:r>
        <w:t>spd_category</w:t>
      </w:r>
      <w:r>
        <w:tab/>
      </w:r>
    </w:p>
    <w:p w14:paraId="4D7D53D4"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5C05D523" w14:textId="77777777" w:rsidR="008D753F" w:rsidRDefault="001061C7">
      <w:pPr>
        <w:pStyle w:val="GDefaultWidgetOption"/>
        <w:keepNext/>
        <w:tabs>
          <w:tab w:val="left" w:pos="2160"/>
        </w:tabs>
      </w:pPr>
      <w:r>
        <w:t>horizontal</w:t>
      </w:r>
      <w:r>
        <w:tab/>
        <w:t>False</w:t>
      </w:r>
    </w:p>
    <w:p w14:paraId="66CE99D9" w14:textId="77777777" w:rsidR="008D753F" w:rsidRDefault="001061C7">
      <w:pPr>
        <w:pStyle w:val="GDefaultWidgetOption"/>
        <w:keepNext/>
        <w:tabs>
          <w:tab w:val="left" w:pos="2160"/>
        </w:tabs>
      </w:pPr>
      <w:r>
        <w:t>grid_chart_type</w:t>
      </w:r>
      <w:r>
        <w:tab/>
        <w:t>stacked_bar</w:t>
      </w:r>
    </w:p>
    <w:p w14:paraId="1EF0F685" w14:textId="77777777" w:rsidR="008D753F" w:rsidRDefault="001061C7">
      <w:pPr>
        <w:pStyle w:val="GDefaultWidgetOption"/>
        <w:keepNext/>
        <w:tabs>
          <w:tab w:val="left" w:pos="2160"/>
        </w:tabs>
      </w:pPr>
      <w:r>
        <w:t>sort_order</w:t>
      </w:r>
      <w:r>
        <w:tab/>
        <w:t>none</w:t>
      </w:r>
    </w:p>
    <w:p w14:paraId="1D2E1A3F" w14:textId="77777777" w:rsidR="008D753F" w:rsidRDefault="001061C7">
      <w:pPr>
        <w:pStyle w:val="GDefaultWidgetOption"/>
        <w:keepNext/>
        <w:tabs>
          <w:tab w:val="left" w:pos="2160"/>
        </w:tabs>
      </w:pPr>
      <w:r>
        <w:t>sample</w:t>
      </w:r>
      <w:r>
        <w:tab/>
      </w:r>
    </w:p>
    <w:p w14:paraId="0CB192C5" w14:textId="77777777" w:rsidR="008D753F" w:rsidRDefault="001061C7">
      <w:pPr>
        <w:pStyle w:val="GDefaultWidgetOption"/>
        <w:keepNext/>
        <w:tabs>
          <w:tab w:val="left" w:pos="2160"/>
        </w:tabs>
      </w:pPr>
      <w:r>
        <w:t>slide_title</w:t>
      </w:r>
      <w:r>
        <w:tab/>
      </w:r>
    </w:p>
    <w:p w14:paraId="135845AB" w14:textId="77777777" w:rsidR="008D753F" w:rsidRDefault="001061C7">
      <w:pPr>
        <w:pStyle w:val="GDefaultWidgetOption"/>
        <w:keepNext/>
        <w:tabs>
          <w:tab w:val="left" w:pos="2160"/>
        </w:tabs>
      </w:pPr>
      <w:r>
        <w:t>set_active</w:t>
      </w:r>
      <w:r>
        <w:tab/>
      </w:r>
    </w:p>
    <w:p w14:paraId="3C756A24" w14:textId="77777777" w:rsidR="008D753F" w:rsidRDefault="001061C7">
      <w:pPr>
        <w:pStyle w:val="GDefaultWidgetOption"/>
        <w:keepNext/>
        <w:tabs>
          <w:tab w:val="left" w:pos="2160"/>
        </w:tabs>
      </w:pPr>
      <w:r>
        <w:t>required</w:t>
      </w:r>
      <w:r>
        <w:tab/>
        <w:t>NONE</w:t>
      </w:r>
    </w:p>
    <w:p w14:paraId="7F75C9AE" w14:textId="77777777" w:rsidR="008D753F" w:rsidRDefault="001061C7">
      <w:pPr>
        <w:pStyle w:val="GDefaultWidgetOption"/>
        <w:keepNext/>
        <w:tabs>
          <w:tab w:val="left" w:pos="2160"/>
        </w:tabs>
      </w:pPr>
      <w:r>
        <w:t>mask</w:t>
      </w:r>
      <w:r>
        <w:tab/>
      </w:r>
    </w:p>
    <w:p w14:paraId="64C719E9" w14:textId="77777777" w:rsidR="008D753F" w:rsidRDefault="001061C7">
      <w:pPr>
        <w:pStyle w:val="GDefaultWidgetOption"/>
        <w:keepNext/>
        <w:tabs>
          <w:tab w:val="left" w:pos="2160"/>
        </w:tabs>
      </w:pPr>
      <w:r>
        <w:t>custom_order</w:t>
      </w:r>
      <w:r>
        <w:tab/>
      </w:r>
    </w:p>
    <w:p w14:paraId="4539E9AB" w14:textId="77777777" w:rsidR="008D753F" w:rsidRDefault="001061C7">
      <w:pPr>
        <w:pStyle w:val="GDefaultWidgetOption"/>
        <w:keepNext/>
        <w:tabs>
          <w:tab w:val="left" w:pos="2160"/>
        </w:tabs>
      </w:pPr>
      <w:r>
        <w:t>client</w:t>
      </w:r>
      <w:r>
        <w:tab/>
      </w:r>
    </w:p>
    <w:p w14:paraId="59C61FC8"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61C26B8" w14:textId="77777777">
        <w:tc>
          <w:tcPr>
            <w:tcW w:w="336" w:type="dxa"/>
          </w:tcPr>
          <w:p w14:paraId="20BE339E" w14:textId="77777777" w:rsidR="008D753F" w:rsidRDefault="001061C7">
            <w:pPr>
              <w:keepNext/>
            </w:pPr>
            <w:r>
              <w:rPr>
                <w:rStyle w:val="GResponseCode"/>
              </w:rPr>
              <w:t>1</w:t>
            </w:r>
          </w:p>
        </w:tc>
        <w:tc>
          <w:tcPr>
            <w:tcW w:w="361" w:type="dxa"/>
          </w:tcPr>
          <w:p w14:paraId="3BCF06D2" w14:textId="77777777" w:rsidR="008D753F" w:rsidRDefault="001061C7">
            <w:pPr>
              <w:keepNext/>
            </w:pPr>
            <w:r>
              <w:t>○</w:t>
            </w:r>
          </w:p>
        </w:tc>
        <w:tc>
          <w:tcPr>
            <w:tcW w:w="3731" w:type="dxa"/>
          </w:tcPr>
          <w:p w14:paraId="104578A3" w14:textId="77777777" w:rsidR="008D753F" w:rsidRDefault="001061C7">
            <w:pPr>
              <w:keepNext/>
            </w:pPr>
            <w:r>
              <w:t>Southern Baptist Convention</w:t>
            </w:r>
          </w:p>
        </w:tc>
        <w:tc>
          <w:tcPr>
            <w:tcW w:w="4428" w:type="dxa"/>
          </w:tcPr>
          <w:p w14:paraId="5431D098" w14:textId="77777777" w:rsidR="008D753F" w:rsidRDefault="008D753F">
            <w:pPr>
              <w:keepNext/>
              <w:jc w:val="right"/>
              <w:rPr>
                <w:i/>
              </w:rPr>
            </w:pPr>
          </w:p>
        </w:tc>
      </w:tr>
      <w:tr w:rsidR="008D753F" w14:paraId="298E52CE" w14:textId="77777777">
        <w:tc>
          <w:tcPr>
            <w:tcW w:w="336" w:type="dxa"/>
          </w:tcPr>
          <w:p w14:paraId="51062FF8" w14:textId="77777777" w:rsidR="008D753F" w:rsidRDefault="001061C7">
            <w:pPr>
              <w:keepNext/>
            </w:pPr>
            <w:r>
              <w:rPr>
                <w:rStyle w:val="GResponseCode"/>
              </w:rPr>
              <w:t>2</w:t>
            </w:r>
          </w:p>
        </w:tc>
        <w:tc>
          <w:tcPr>
            <w:tcW w:w="361" w:type="dxa"/>
          </w:tcPr>
          <w:p w14:paraId="756B0FBD" w14:textId="77777777" w:rsidR="008D753F" w:rsidRDefault="001061C7">
            <w:pPr>
              <w:keepNext/>
            </w:pPr>
            <w:r>
              <w:t>○</w:t>
            </w:r>
          </w:p>
        </w:tc>
        <w:tc>
          <w:tcPr>
            <w:tcW w:w="3731" w:type="dxa"/>
          </w:tcPr>
          <w:p w14:paraId="2747ACEA" w14:textId="77777777" w:rsidR="008D753F" w:rsidRDefault="001061C7">
            <w:pPr>
              <w:keepNext/>
            </w:pPr>
            <w:r>
              <w:t>American Baptist Churches in USA</w:t>
            </w:r>
          </w:p>
        </w:tc>
        <w:tc>
          <w:tcPr>
            <w:tcW w:w="4428" w:type="dxa"/>
          </w:tcPr>
          <w:p w14:paraId="03C14C07" w14:textId="77777777" w:rsidR="008D753F" w:rsidRDefault="008D753F">
            <w:pPr>
              <w:keepNext/>
              <w:jc w:val="right"/>
              <w:rPr>
                <w:i/>
              </w:rPr>
            </w:pPr>
          </w:p>
        </w:tc>
      </w:tr>
      <w:tr w:rsidR="008D753F" w14:paraId="68FEAC24" w14:textId="77777777">
        <w:tc>
          <w:tcPr>
            <w:tcW w:w="336" w:type="dxa"/>
          </w:tcPr>
          <w:p w14:paraId="540B6D65" w14:textId="77777777" w:rsidR="008D753F" w:rsidRDefault="001061C7">
            <w:pPr>
              <w:keepNext/>
            </w:pPr>
            <w:r>
              <w:rPr>
                <w:rStyle w:val="GResponseCode"/>
              </w:rPr>
              <w:t>3</w:t>
            </w:r>
          </w:p>
        </w:tc>
        <w:tc>
          <w:tcPr>
            <w:tcW w:w="361" w:type="dxa"/>
          </w:tcPr>
          <w:p w14:paraId="55709D3F" w14:textId="77777777" w:rsidR="008D753F" w:rsidRDefault="001061C7">
            <w:pPr>
              <w:keepNext/>
            </w:pPr>
            <w:r>
              <w:t>○</w:t>
            </w:r>
          </w:p>
        </w:tc>
        <w:tc>
          <w:tcPr>
            <w:tcW w:w="3731" w:type="dxa"/>
          </w:tcPr>
          <w:p w14:paraId="5C4D66C2" w14:textId="77777777" w:rsidR="008D753F" w:rsidRDefault="001061C7">
            <w:pPr>
              <w:keepNext/>
            </w:pPr>
            <w:r>
              <w:t>National Baptist Convention</w:t>
            </w:r>
          </w:p>
        </w:tc>
        <w:tc>
          <w:tcPr>
            <w:tcW w:w="4428" w:type="dxa"/>
          </w:tcPr>
          <w:p w14:paraId="206BF765" w14:textId="77777777" w:rsidR="008D753F" w:rsidRDefault="008D753F">
            <w:pPr>
              <w:keepNext/>
              <w:jc w:val="right"/>
              <w:rPr>
                <w:i/>
              </w:rPr>
            </w:pPr>
          </w:p>
        </w:tc>
      </w:tr>
      <w:tr w:rsidR="008D753F" w14:paraId="69AC0421" w14:textId="77777777">
        <w:tc>
          <w:tcPr>
            <w:tcW w:w="336" w:type="dxa"/>
          </w:tcPr>
          <w:p w14:paraId="0D1EC1BD" w14:textId="77777777" w:rsidR="008D753F" w:rsidRDefault="001061C7">
            <w:pPr>
              <w:keepNext/>
            </w:pPr>
            <w:r>
              <w:rPr>
                <w:rStyle w:val="GResponseCode"/>
              </w:rPr>
              <w:t>4</w:t>
            </w:r>
          </w:p>
        </w:tc>
        <w:tc>
          <w:tcPr>
            <w:tcW w:w="361" w:type="dxa"/>
          </w:tcPr>
          <w:p w14:paraId="6FFB2F46" w14:textId="77777777" w:rsidR="008D753F" w:rsidRDefault="001061C7">
            <w:pPr>
              <w:keepNext/>
            </w:pPr>
            <w:r>
              <w:t>○</w:t>
            </w:r>
          </w:p>
        </w:tc>
        <w:tc>
          <w:tcPr>
            <w:tcW w:w="3731" w:type="dxa"/>
          </w:tcPr>
          <w:p w14:paraId="12517270" w14:textId="77777777" w:rsidR="008D753F" w:rsidRDefault="001061C7">
            <w:pPr>
              <w:keepNext/>
            </w:pPr>
            <w:r>
              <w:t>Progressive Baptist Convention</w:t>
            </w:r>
          </w:p>
        </w:tc>
        <w:tc>
          <w:tcPr>
            <w:tcW w:w="4428" w:type="dxa"/>
          </w:tcPr>
          <w:p w14:paraId="599FFCA4" w14:textId="77777777" w:rsidR="008D753F" w:rsidRDefault="008D753F">
            <w:pPr>
              <w:keepNext/>
              <w:jc w:val="right"/>
              <w:rPr>
                <w:i/>
              </w:rPr>
            </w:pPr>
          </w:p>
        </w:tc>
      </w:tr>
      <w:tr w:rsidR="008D753F" w14:paraId="1F95D0B0" w14:textId="77777777">
        <w:tc>
          <w:tcPr>
            <w:tcW w:w="336" w:type="dxa"/>
          </w:tcPr>
          <w:p w14:paraId="07275D0E" w14:textId="77777777" w:rsidR="008D753F" w:rsidRDefault="001061C7">
            <w:pPr>
              <w:keepNext/>
            </w:pPr>
            <w:r>
              <w:rPr>
                <w:rStyle w:val="GResponseCode"/>
              </w:rPr>
              <w:t>5</w:t>
            </w:r>
          </w:p>
        </w:tc>
        <w:tc>
          <w:tcPr>
            <w:tcW w:w="361" w:type="dxa"/>
          </w:tcPr>
          <w:p w14:paraId="0C298741" w14:textId="77777777" w:rsidR="008D753F" w:rsidRDefault="001061C7">
            <w:pPr>
              <w:keepNext/>
            </w:pPr>
            <w:r>
              <w:t>○</w:t>
            </w:r>
          </w:p>
        </w:tc>
        <w:tc>
          <w:tcPr>
            <w:tcW w:w="3731" w:type="dxa"/>
          </w:tcPr>
          <w:p w14:paraId="30367FB0" w14:textId="77777777" w:rsidR="008D753F" w:rsidRDefault="001061C7">
            <w:pPr>
              <w:keepNext/>
            </w:pPr>
            <w:r>
              <w:t>Independent Baptist</w:t>
            </w:r>
          </w:p>
        </w:tc>
        <w:tc>
          <w:tcPr>
            <w:tcW w:w="4428" w:type="dxa"/>
          </w:tcPr>
          <w:p w14:paraId="35CD49D2" w14:textId="77777777" w:rsidR="008D753F" w:rsidRDefault="008D753F">
            <w:pPr>
              <w:keepNext/>
              <w:jc w:val="right"/>
              <w:rPr>
                <w:i/>
              </w:rPr>
            </w:pPr>
          </w:p>
        </w:tc>
      </w:tr>
      <w:tr w:rsidR="008D753F" w14:paraId="6C23E099" w14:textId="77777777">
        <w:tc>
          <w:tcPr>
            <w:tcW w:w="336" w:type="dxa"/>
          </w:tcPr>
          <w:p w14:paraId="5173A9C8" w14:textId="77777777" w:rsidR="008D753F" w:rsidRDefault="001061C7">
            <w:pPr>
              <w:keepNext/>
            </w:pPr>
            <w:r>
              <w:rPr>
                <w:rStyle w:val="GResponseCode"/>
              </w:rPr>
              <w:t>6</w:t>
            </w:r>
          </w:p>
        </w:tc>
        <w:tc>
          <w:tcPr>
            <w:tcW w:w="361" w:type="dxa"/>
          </w:tcPr>
          <w:p w14:paraId="5D45402F" w14:textId="77777777" w:rsidR="008D753F" w:rsidRDefault="001061C7">
            <w:pPr>
              <w:keepNext/>
            </w:pPr>
            <w:r>
              <w:t>○</w:t>
            </w:r>
          </w:p>
        </w:tc>
        <w:tc>
          <w:tcPr>
            <w:tcW w:w="3731" w:type="dxa"/>
          </w:tcPr>
          <w:p w14:paraId="44BC45CF" w14:textId="77777777" w:rsidR="008D753F" w:rsidRDefault="001061C7">
            <w:pPr>
              <w:keepNext/>
            </w:pPr>
            <w:r>
              <w:t>Baptist General Conference</w:t>
            </w:r>
          </w:p>
        </w:tc>
        <w:tc>
          <w:tcPr>
            <w:tcW w:w="4428" w:type="dxa"/>
          </w:tcPr>
          <w:p w14:paraId="05CEDDE9" w14:textId="77777777" w:rsidR="008D753F" w:rsidRDefault="008D753F">
            <w:pPr>
              <w:keepNext/>
              <w:jc w:val="right"/>
              <w:rPr>
                <w:i/>
              </w:rPr>
            </w:pPr>
          </w:p>
        </w:tc>
      </w:tr>
      <w:tr w:rsidR="008D753F" w14:paraId="36F1440C" w14:textId="77777777">
        <w:tc>
          <w:tcPr>
            <w:tcW w:w="336" w:type="dxa"/>
          </w:tcPr>
          <w:p w14:paraId="376C4D30" w14:textId="77777777" w:rsidR="008D753F" w:rsidRDefault="001061C7">
            <w:pPr>
              <w:keepNext/>
            </w:pPr>
            <w:r>
              <w:rPr>
                <w:rStyle w:val="GResponseCode"/>
              </w:rPr>
              <w:t>7</w:t>
            </w:r>
          </w:p>
        </w:tc>
        <w:tc>
          <w:tcPr>
            <w:tcW w:w="361" w:type="dxa"/>
          </w:tcPr>
          <w:p w14:paraId="50D9EACD" w14:textId="77777777" w:rsidR="008D753F" w:rsidRDefault="001061C7">
            <w:pPr>
              <w:keepNext/>
            </w:pPr>
            <w:r>
              <w:t>○</w:t>
            </w:r>
          </w:p>
        </w:tc>
        <w:tc>
          <w:tcPr>
            <w:tcW w:w="3731" w:type="dxa"/>
          </w:tcPr>
          <w:p w14:paraId="5311956F" w14:textId="77777777" w:rsidR="008D753F" w:rsidRDefault="001061C7">
            <w:pPr>
              <w:keepNext/>
            </w:pPr>
            <w:r>
              <w:t>Baptist Missionary Association</w:t>
            </w:r>
          </w:p>
        </w:tc>
        <w:tc>
          <w:tcPr>
            <w:tcW w:w="4428" w:type="dxa"/>
          </w:tcPr>
          <w:p w14:paraId="649EB0CB" w14:textId="77777777" w:rsidR="008D753F" w:rsidRDefault="008D753F">
            <w:pPr>
              <w:keepNext/>
              <w:jc w:val="right"/>
              <w:rPr>
                <w:i/>
              </w:rPr>
            </w:pPr>
          </w:p>
        </w:tc>
      </w:tr>
      <w:tr w:rsidR="008D753F" w14:paraId="751129D0" w14:textId="77777777">
        <w:tc>
          <w:tcPr>
            <w:tcW w:w="336" w:type="dxa"/>
          </w:tcPr>
          <w:p w14:paraId="60CC5434" w14:textId="77777777" w:rsidR="008D753F" w:rsidRDefault="001061C7">
            <w:pPr>
              <w:keepNext/>
            </w:pPr>
            <w:r>
              <w:rPr>
                <w:rStyle w:val="GResponseCode"/>
              </w:rPr>
              <w:t>8</w:t>
            </w:r>
          </w:p>
        </w:tc>
        <w:tc>
          <w:tcPr>
            <w:tcW w:w="361" w:type="dxa"/>
          </w:tcPr>
          <w:p w14:paraId="19C7328C" w14:textId="77777777" w:rsidR="008D753F" w:rsidRDefault="001061C7">
            <w:pPr>
              <w:keepNext/>
            </w:pPr>
            <w:r>
              <w:t>○</w:t>
            </w:r>
          </w:p>
        </w:tc>
        <w:tc>
          <w:tcPr>
            <w:tcW w:w="3731" w:type="dxa"/>
          </w:tcPr>
          <w:p w14:paraId="09EAEEAB" w14:textId="77777777" w:rsidR="008D753F" w:rsidRDefault="001061C7">
            <w:pPr>
              <w:keepNext/>
            </w:pPr>
            <w:r>
              <w:t>Conservative Baptist Assoc. of America</w:t>
            </w:r>
          </w:p>
        </w:tc>
        <w:tc>
          <w:tcPr>
            <w:tcW w:w="4428" w:type="dxa"/>
          </w:tcPr>
          <w:p w14:paraId="14D2C661" w14:textId="77777777" w:rsidR="008D753F" w:rsidRDefault="008D753F">
            <w:pPr>
              <w:keepNext/>
              <w:jc w:val="right"/>
              <w:rPr>
                <w:i/>
              </w:rPr>
            </w:pPr>
          </w:p>
        </w:tc>
      </w:tr>
      <w:tr w:rsidR="008D753F" w14:paraId="7435C18B" w14:textId="77777777">
        <w:tc>
          <w:tcPr>
            <w:tcW w:w="336" w:type="dxa"/>
          </w:tcPr>
          <w:p w14:paraId="2E7E01B5" w14:textId="77777777" w:rsidR="008D753F" w:rsidRDefault="001061C7">
            <w:pPr>
              <w:keepNext/>
            </w:pPr>
            <w:r>
              <w:rPr>
                <w:rStyle w:val="GResponseCode"/>
              </w:rPr>
              <w:t>9</w:t>
            </w:r>
          </w:p>
        </w:tc>
        <w:tc>
          <w:tcPr>
            <w:tcW w:w="361" w:type="dxa"/>
          </w:tcPr>
          <w:p w14:paraId="33143ADF" w14:textId="77777777" w:rsidR="008D753F" w:rsidRDefault="001061C7">
            <w:pPr>
              <w:keepNext/>
            </w:pPr>
            <w:r>
              <w:t>○</w:t>
            </w:r>
          </w:p>
        </w:tc>
        <w:tc>
          <w:tcPr>
            <w:tcW w:w="3731" w:type="dxa"/>
          </w:tcPr>
          <w:p w14:paraId="2A2346BE" w14:textId="77777777" w:rsidR="008D753F" w:rsidRDefault="001061C7">
            <w:pPr>
              <w:keepNext/>
            </w:pPr>
            <w:r>
              <w:t>Free Will Baptist</w:t>
            </w:r>
          </w:p>
        </w:tc>
        <w:tc>
          <w:tcPr>
            <w:tcW w:w="4428" w:type="dxa"/>
          </w:tcPr>
          <w:p w14:paraId="265DB6AD" w14:textId="77777777" w:rsidR="008D753F" w:rsidRDefault="008D753F">
            <w:pPr>
              <w:keepNext/>
              <w:jc w:val="right"/>
              <w:rPr>
                <w:i/>
              </w:rPr>
            </w:pPr>
          </w:p>
        </w:tc>
      </w:tr>
      <w:tr w:rsidR="008D753F" w14:paraId="06C5A907" w14:textId="77777777">
        <w:tc>
          <w:tcPr>
            <w:tcW w:w="336" w:type="dxa"/>
          </w:tcPr>
          <w:p w14:paraId="4D4EE243" w14:textId="77777777" w:rsidR="008D753F" w:rsidRDefault="001061C7">
            <w:pPr>
              <w:keepNext/>
            </w:pPr>
            <w:r>
              <w:rPr>
                <w:rStyle w:val="GResponseCode"/>
              </w:rPr>
              <w:t>10</w:t>
            </w:r>
          </w:p>
        </w:tc>
        <w:tc>
          <w:tcPr>
            <w:tcW w:w="361" w:type="dxa"/>
          </w:tcPr>
          <w:p w14:paraId="664B0C6A" w14:textId="77777777" w:rsidR="008D753F" w:rsidRDefault="001061C7">
            <w:pPr>
              <w:keepNext/>
            </w:pPr>
            <w:r>
              <w:t>○</w:t>
            </w:r>
          </w:p>
        </w:tc>
        <w:tc>
          <w:tcPr>
            <w:tcW w:w="3731" w:type="dxa"/>
          </w:tcPr>
          <w:p w14:paraId="682823CF" w14:textId="77777777" w:rsidR="008D753F" w:rsidRDefault="001061C7">
            <w:pPr>
              <w:keepNext/>
            </w:pPr>
            <w:r>
              <w:t>General Association of Regular Baptists</w:t>
            </w:r>
          </w:p>
        </w:tc>
        <w:tc>
          <w:tcPr>
            <w:tcW w:w="4428" w:type="dxa"/>
          </w:tcPr>
          <w:p w14:paraId="66F2AC37" w14:textId="77777777" w:rsidR="008D753F" w:rsidRDefault="008D753F">
            <w:pPr>
              <w:keepNext/>
              <w:jc w:val="right"/>
              <w:rPr>
                <w:i/>
              </w:rPr>
            </w:pPr>
          </w:p>
        </w:tc>
      </w:tr>
      <w:tr w:rsidR="008D753F" w14:paraId="0E9BFCF2" w14:textId="77777777">
        <w:tc>
          <w:tcPr>
            <w:tcW w:w="336" w:type="dxa"/>
          </w:tcPr>
          <w:p w14:paraId="67F22C5C" w14:textId="77777777" w:rsidR="008D753F" w:rsidRDefault="001061C7">
            <w:pPr>
              <w:keepNext/>
            </w:pPr>
            <w:r>
              <w:rPr>
                <w:rStyle w:val="GResponseCode"/>
              </w:rPr>
              <w:t>90</w:t>
            </w:r>
          </w:p>
        </w:tc>
        <w:tc>
          <w:tcPr>
            <w:tcW w:w="361" w:type="dxa"/>
          </w:tcPr>
          <w:p w14:paraId="509CB5D0" w14:textId="77777777" w:rsidR="008D753F" w:rsidRDefault="001061C7">
            <w:pPr>
              <w:keepNext/>
            </w:pPr>
            <w:r>
              <w:t>○</w:t>
            </w:r>
          </w:p>
        </w:tc>
        <w:tc>
          <w:tcPr>
            <w:tcW w:w="3731" w:type="dxa"/>
          </w:tcPr>
          <w:p w14:paraId="26F7D816" w14:textId="77777777" w:rsidR="008D753F" w:rsidRDefault="001061C7">
            <w:pPr>
              <w:keepNext/>
            </w:pPr>
            <w:r>
              <w:t>Other Baptist (open [</w:t>
            </w:r>
            <w:proofErr w:type="spellStart"/>
            <w:r>
              <w:t>religpew_baptist_t</w:t>
            </w:r>
            <w:proofErr w:type="spellEnd"/>
            <w:r>
              <w:t>])</w:t>
            </w:r>
          </w:p>
        </w:tc>
        <w:tc>
          <w:tcPr>
            <w:tcW w:w="4428" w:type="dxa"/>
          </w:tcPr>
          <w:p w14:paraId="0D299093" w14:textId="77777777" w:rsidR="008D753F" w:rsidRDefault="008D753F">
            <w:pPr>
              <w:keepNext/>
              <w:jc w:val="right"/>
              <w:rPr>
                <w:i/>
              </w:rPr>
            </w:pPr>
          </w:p>
        </w:tc>
      </w:tr>
      <w:tr w:rsidR="008D753F" w14:paraId="6770A6B5" w14:textId="77777777">
        <w:tc>
          <w:tcPr>
            <w:tcW w:w="336" w:type="dxa"/>
          </w:tcPr>
          <w:p w14:paraId="11438378" w14:textId="77777777" w:rsidR="008D753F" w:rsidRDefault="001061C7">
            <w:pPr>
              <w:keepNext/>
            </w:pPr>
            <w:r>
              <w:rPr>
                <w:rStyle w:val="GResponseCode"/>
              </w:rPr>
              <w:t>98</w:t>
            </w:r>
          </w:p>
        </w:tc>
        <w:tc>
          <w:tcPr>
            <w:tcW w:w="361" w:type="dxa"/>
          </w:tcPr>
          <w:p w14:paraId="661744DE" w14:textId="77777777" w:rsidR="008D753F" w:rsidRDefault="008D753F">
            <w:pPr>
              <w:keepNext/>
            </w:pPr>
          </w:p>
        </w:tc>
        <w:tc>
          <w:tcPr>
            <w:tcW w:w="3731" w:type="dxa"/>
          </w:tcPr>
          <w:p w14:paraId="25B9F448" w14:textId="77777777" w:rsidR="008D753F" w:rsidRDefault="001061C7">
            <w:pPr>
              <w:pStyle w:val="GAdminOption"/>
              <w:keepNext/>
            </w:pPr>
            <w:r>
              <w:t>Skipped</w:t>
            </w:r>
          </w:p>
        </w:tc>
        <w:tc>
          <w:tcPr>
            <w:tcW w:w="4428" w:type="dxa"/>
          </w:tcPr>
          <w:p w14:paraId="69DD3CC1" w14:textId="77777777" w:rsidR="008D753F" w:rsidRDefault="008D753F">
            <w:pPr>
              <w:keepNext/>
              <w:jc w:val="right"/>
              <w:rPr>
                <w:i/>
              </w:rPr>
            </w:pPr>
          </w:p>
        </w:tc>
      </w:tr>
      <w:tr w:rsidR="008D753F" w14:paraId="4A40A8FB" w14:textId="77777777">
        <w:tc>
          <w:tcPr>
            <w:tcW w:w="336" w:type="dxa"/>
          </w:tcPr>
          <w:p w14:paraId="67B84B7D" w14:textId="77777777" w:rsidR="008D753F" w:rsidRDefault="001061C7">
            <w:pPr>
              <w:keepNext/>
            </w:pPr>
            <w:r>
              <w:rPr>
                <w:rStyle w:val="GResponseCode"/>
              </w:rPr>
              <w:t>99</w:t>
            </w:r>
          </w:p>
        </w:tc>
        <w:tc>
          <w:tcPr>
            <w:tcW w:w="361" w:type="dxa"/>
          </w:tcPr>
          <w:p w14:paraId="2434DD2B" w14:textId="77777777" w:rsidR="008D753F" w:rsidRDefault="008D753F">
            <w:pPr>
              <w:keepNext/>
            </w:pPr>
          </w:p>
        </w:tc>
        <w:tc>
          <w:tcPr>
            <w:tcW w:w="3731" w:type="dxa"/>
          </w:tcPr>
          <w:p w14:paraId="1B157D89" w14:textId="77777777" w:rsidR="008D753F" w:rsidRDefault="001061C7">
            <w:pPr>
              <w:pStyle w:val="GAdminOption"/>
              <w:keepNext/>
            </w:pPr>
            <w:r>
              <w:t>Not Asked</w:t>
            </w:r>
          </w:p>
        </w:tc>
        <w:tc>
          <w:tcPr>
            <w:tcW w:w="4428" w:type="dxa"/>
          </w:tcPr>
          <w:p w14:paraId="227DAC1D" w14:textId="77777777" w:rsidR="008D753F" w:rsidRDefault="008D753F">
            <w:pPr>
              <w:keepNext/>
              <w:jc w:val="right"/>
              <w:rPr>
                <w:i/>
              </w:rPr>
            </w:pPr>
          </w:p>
        </w:tc>
      </w:tr>
    </w:tbl>
    <w:p w14:paraId="2D9F73DC"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272"/>
        <w:gridCol w:w="6088"/>
      </w:tblGrid>
      <w:tr w:rsidR="008D753F" w14:paraId="640EB881" w14:textId="77777777">
        <w:tc>
          <w:tcPr>
            <w:tcW w:w="0" w:type="dxa"/>
            <w:shd w:val="clear" w:color="auto" w:fill="D0D0D0"/>
          </w:tcPr>
          <w:p w14:paraId="592C8E1F" w14:textId="77777777" w:rsidR="008D753F" w:rsidRDefault="001061C7">
            <w:pPr>
              <w:pStyle w:val="GVariableNameP"/>
              <w:keepNext/>
            </w:pPr>
            <w:r>
              <w:lastRenderedPageBreak/>
              <w:fldChar w:fldCharType="begin"/>
            </w:r>
            <w:r>
              <w:instrText>TC religpew_methodist \\l 2 \\f a</w:instrText>
            </w:r>
            <w:r>
              <w:fldChar w:fldCharType="end"/>
            </w:r>
            <w:proofErr w:type="spellStart"/>
            <w:r>
              <w:t>religpew_methodist</w:t>
            </w:r>
            <w:proofErr w:type="spellEnd"/>
            <w:r>
              <w:rPr>
                <w:i/>
              </w:rPr>
              <w:t>- Show if (</w:t>
            </w:r>
            <w:proofErr w:type="spellStart"/>
            <w:r>
              <w:rPr>
                <w:i/>
              </w:rPr>
              <w:t>religpew_protestant</w:t>
            </w:r>
            <w:proofErr w:type="spellEnd"/>
            <w:r>
              <w:rPr>
                <w:i/>
              </w:rPr>
              <w:t xml:space="preserve"> == 2 and not </w:t>
            </w:r>
            <w:proofErr w:type="spellStart"/>
            <w:proofErr w:type="gramStart"/>
            <w:r>
              <w:rPr>
                <w:i/>
              </w:rPr>
              <w:t>pdl.religpew</w:t>
            </w:r>
            <w:proofErr w:type="gramEnd"/>
            <w:r>
              <w:rPr>
                <w:i/>
              </w:rPr>
              <w:t>_methodist</w:t>
            </w:r>
            <w:proofErr w:type="spellEnd"/>
            <w:r>
              <w:rPr>
                <w:i/>
              </w:rPr>
              <w:t>) or (</w:t>
            </w:r>
            <w:proofErr w:type="spellStart"/>
            <w:r>
              <w:rPr>
                <w:i/>
              </w:rPr>
              <w:t>religpew_protestant</w:t>
            </w:r>
            <w:proofErr w:type="spellEnd"/>
            <w:r>
              <w:rPr>
                <w:i/>
              </w:rPr>
              <w:t xml:space="preserve"> == 2 and </w:t>
            </w:r>
            <w:proofErr w:type="spellStart"/>
            <w:r>
              <w:rPr>
                <w:i/>
              </w:rPr>
              <w:t>pdl.religpew_methodist.last</w:t>
            </w:r>
            <w:proofErr w:type="spellEnd"/>
            <w:r>
              <w:rPr>
                <w:i/>
              </w:rPr>
              <w:t xml:space="preserve"> &gt; months(14))</w:t>
            </w:r>
          </w:p>
        </w:tc>
        <w:tc>
          <w:tcPr>
            <w:tcW w:w="0" w:type="dxa"/>
            <w:shd w:val="clear" w:color="auto" w:fill="D0D0D0"/>
            <w:vAlign w:val="bottom"/>
          </w:tcPr>
          <w:p w14:paraId="1D5514E1" w14:textId="77777777" w:rsidR="008D753F" w:rsidRDefault="001061C7">
            <w:pPr>
              <w:keepNext/>
              <w:jc w:val="right"/>
            </w:pPr>
            <w:r>
              <w:t>SINGLE CHOICE</w:t>
            </w:r>
          </w:p>
        </w:tc>
      </w:tr>
      <w:tr w:rsidR="008D753F" w14:paraId="73DC047F" w14:textId="77777777">
        <w:tc>
          <w:tcPr>
            <w:tcW w:w="8856" w:type="dxa"/>
            <w:gridSpan w:val="2"/>
            <w:shd w:val="clear" w:color="auto" w:fill="D0D0D0"/>
          </w:tcPr>
          <w:p w14:paraId="23C9129E" w14:textId="77777777" w:rsidR="008D753F" w:rsidRDefault="001061C7">
            <w:pPr>
              <w:keepNext/>
            </w:pPr>
            <w:r>
              <w:t>To which Methodist church do you belong, if any?</w:t>
            </w:r>
          </w:p>
        </w:tc>
      </w:tr>
    </w:tbl>
    <w:p w14:paraId="5AA578D1" w14:textId="77777777" w:rsidR="008D753F" w:rsidRDefault="008D753F">
      <w:pPr>
        <w:pStyle w:val="GQuestionSpacer"/>
        <w:keepNext/>
      </w:pPr>
    </w:p>
    <w:p w14:paraId="1918CD5C" w14:textId="77777777" w:rsidR="008D753F" w:rsidRDefault="001061C7">
      <w:pPr>
        <w:pStyle w:val="GDefaultWidgetOption"/>
        <w:keepNext/>
        <w:tabs>
          <w:tab w:val="left" w:pos="2160"/>
        </w:tabs>
      </w:pPr>
      <w:r>
        <w:t>pii</w:t>
      </w:r>
      <w:r>
        <w:tab/>
        <w:t>False</w:t>
      </w:r>
    </w:p>
    <w:p w14:paraId="678AF752" w14:textId="77777777" w:rsidR="008D753F" w:rsidRDefault="001061C7">
      <w:pPr>
        <w:pStyle w:val="GDefaultWidgetOption"/>
        <w:keepNext/>
        <w:tabs>
          <w:tab w:val="left" w:pos="2160"/>
        </w:tabs>
      </w:pPr>
      <w:r>
        <w:t>chart_layout</w:t>
      </w:r>
      <w:r>
        <w:tab/>
        <w:t>1</w:t>
      </w:r>
    </w:p>
    <w:p w14:paraId="593EE7C5" w14:textId="77777777" w:rsidR="008D753F" w:rsidRDefault="001061C7">
      <w:pPr>
        <w:pStyle w:val="GWidgetOption"/>
        <w:keepNext/>
        <w:tabs>
          <w:tab w:val="left" w:pos="2160"/>
        </w:tabs>
      </w:pPr>
      <w:proofErr w:type="spellStart"/>
      <w:r>
        <w:t>varlabel</w:t>
      </w:r>
      <w:proofErr w:type="spellEnd"/>
      <w:r>
        <w:tab/>
        <w:t>Methodist Church</w:t>
      </w:r>
    </w:p>
    <w:p w14:paraId="5D4E4862" w14:textId="77777777" w:rsidR="008D753F" w:rsidRDefault="001061C7">
      <w:pPr>
        <w:pStyle w:val="GDefaultWidgetOption"/>
        <w:keepNext/>
        <w:tabs>
          <w:tab w:val="left" w:pos="2160"/>
        </w:tabs>
      </w:pPr>
      <w:r>
        <w:t>topic</w:t>
      </w:r>
      <w:r>
        <w:tab/>
      </w:r>
    </w:p>
    <w:p w14:paraId="1F3BACF2" w14:textId="77777777" w:rsidR="008D753F" w:rsidRDefault="001061C7">
      <w:pPr>
        <w:pStyle w:val="GDefaultWidgetOption"/>
        <w:keepNext/>
        <w:tabs>
          <w:tab w:val="left" w:pos="2160"/>
        </w:tabs>
      </w:pPr>
      <w:r>
        <w:t>chart_color</w:t>
      </w:r>
      <w:r>
        <w:tab/>
        <w:t>green</w:t>
      </w:r>
    </w:p>
    <w:p w14:paraId="4F66957B" w14:textId="77777777" w:rsidR="008D753F" w:rsidRDefault="001061C7">
      <w:pPr>
        <w:pStyle w:val="GDefaultWidgetOption"/>
        <w:keepNext/>
        <w:tabs>
          <w:tab w:val="left" w:pos="2160"/>
        </w:tabs>
      </w:pPr>
      <w:r>
        <w:t>chart_type</w:t>
      </w:r>
      <w:r>
        <w:tab/>
        <w:t>bar</w:t>
      </w:r>
    </w:p>
    <w:p w14:paraId="2D817A28" w14:textId="77777777" w:rsidR="008D753F" w:rsidRDefault="001061C7">
      <w:pPr>
        <w:pStyle w:val="GDefaultWidgetOption"/>
        <w:keepNext/>
        <w:tabs>
          <w:tab w:val="left" w:pos="2160"/>
        </w:tabs>
      </w:pPr>
      <w:r>
        <w:t>crossbreak</w:t>
      </w:r>
      <w:r>
        <w:tab/>
        <w:t>Total</w:t>
      </w:r>
    </w:p>
    <w:p w14:paraId="5B382EA4" w14:textId="77777777" w:rsidR="008D753F" w:rsidRDefault="001061C7">
      <w:pPr>
        <w:pStyle w:val="GDefaultWidgetOption"/>
        <w:keepNext/>
        <w:tabs>
          <w:tab w:val="left" w:pos="2160"/>
        </w:tabs>
      </w:pPr>
      <w:r>
        <w:t>wrap</w:t>
      </w:r>
      <w:r>
        <w:tab/>
        <w:t>True</w:t>
      </w:r>
    </w:p>
    <w:p w14:paraId="156228D1" w14:textId="77777777" w:rsidR="008D753F" w:rsidRDefault="001061C7">
      <w:pPr>
        <w:pStyle w:val="GDefaultWidgetOption"/>
        <w:keepNext/>
        <w:tabs>
          <w:tab w:val="left" w:pos="2160"/>
        </w:tabs>
      </w:pPr>
      <w:r>
        <w:t>is_rating</w:t>
      </w:r>
      <w:r>
        <w:tab/>
        <w:t>False</w:t>
      </w:r>
    </w:p>
    <w:p w14:paraId="71C4883B" w14:textId="77777777" w:rsidR="008D753F" w:rsidRDefault="001061C7">
      <w:pPr>
        <w:pStyle w:val="GDefaultWidgetOption"/>
        <w:keepNext/>
        <w:tabs>
          <w:tab w:val="left" w:pos="2160"/>
        </w:tabs>
      </w:pPr>
      <w:r>
        <w:t>required_text</w:t>
      </w:r>
      <w:r>
        <w:tab/>
        <w:t>Please choose an answer</w:t>
      </w:r>
    </w:p>
    <w:p w14:paraId="1BAB2304" w14:textId="77777777" w:rsidR="008D753F" w:rsidRDefault="001061C7">
      <w:pPr>
        <w:pStyle w:val="GDefaultWidgetOption"/>
        <w:keepNext/>
        <w:tabs>
          <w:tab w:val="left" w:pos="2160"/>
        </w:tabs>
      </w:pPr>
      <w:r>
        <w:t>min_columns</w:t>
      </w:r>
      <w:r>
        <w:tab/>
        <w:t>1</w:t>
      </w:r>
    </w:p>
    <w:p w14:paraId="0F6B135E" w14:textId="77777777" w:rsidR="008D753F" w:rsidRDefault="001061C7">
      <w:pPr>
        <w:pStyle w:val="GDefaultWidgetOption"/>
        <w:keepNext/>
        <w:tabs>
          <w:tab w:val="left" w:pos="2160"/>
        </w:tabs>
      </w:pPr>
      <w:r>
        <w:t>sample_type</w:t>
      </w:r>
      <w:r>
        <w:tab/>
      </w:r>
    </w:p>
    <w:p w14:paraId="19D2B87F" w14:textId="77777777" w:rsidR="008D753F" w:rsidRDefault="001061C7">
      <w:pPr>
        <w:pStyle w:val="GDefaultWidgetOption"/>
        <w:keepNext/>
        <w:tabs>
          <w:tab w:val="left" w:pos="2160"/>
        </w:tabs>
      </w:pPr>
      <w:r>
        <w:t>access</w:t>
      </w:r>
      <w:r>
        <w:tab/>
      </w:r>
    </w:p>
    <w:p w14:paraId="43FC8E38" w14:textId="77777777" w:rsidR="008D753F" w:rsidRDefault="001061C7">
      <w:pPr>
        <w:pStyle w:val="GDefaultWidgetOption"/>
        <w:keepNext/>
        <w:tabs>
          <w:tab w:val="left" w:pos="2160"/>
        </w:tabs>
      </w:pPr>
      <w:r>
        <w:t>autoadvance</w:t>
      </w:r>
      <w:r>
        <w:tab/>
        <w:t>False</w:t>
      </w:r>
    </w:p>
    <w:p w14:paraId="4AE8C905" w14:textId="77777777" w:rsidR="008D753F" w:rsidRDefault="001061C7">
      <w:pPr>
        <w:pStyle w:val="GDefaultWidgetOption"/>
        <w:keepNext/>
        <w:tabs>
          <w:tab w:val="left" w:pos="2160"/>
        </w:tabs>
      </w:pPr>
      <w:r>
        <w:t>columns</w:t>
      </w:r>
      <w:r>
        <w:tab/>
        <w:t>1</w:t>
      </w:r>
    </w:p>
    <w:p w14:paraId="5F749404" w14:textId="77777777" w:rsidR="008D753F" w:rsidRDefault="001061C7">
      <w:pPr>
        <w:pStyle w:val="GDefaultWidgetOption"/>
        <w:keepNext/>
        <w:tabs>
          <w:tab w:val="left" w:pos="2160"/>
        </w:tabs>
      </w:pPr>
      <w:r>
        <w:t>widget</w:t>
      </w:r>
      <w:r>
        <w:tab/>
      </w:r>
    </w:p>
    <w:p w14:paraId="165F3712" w14:textId="77777777" w:rsidR="008D753F" w:rsidRDefault="001061C7">
      <w:pPr>
        <w:pStyle w:val="GDefaultWidgetOption"/>
        <w:keepNext/>
        <w:tabs>
          <w:tab w:val="left" w:pos="2160"/>
        </w:tabs>
      </w:pPr>
      <w:r>
        <w:t>filter_text</w:t>
      </w:r>
      <w:r>
        <w:tab/>
      </w:r>
    </w:p>
    <w:p w14:paraId="5DD06A4E" w14:textId="77777777" w:rsidR="008D753F" w:rsidRDefault="001061C7">
      <w:pPr>
        <w:pStyle w:val="GDefaultWidgetOption"/>
        <w:keepNext/>
        <w:tabs>
          <w:tab w:val="left" w:pos="2160"/>
        </w:tabs>
      </w:pPr>
      <w:r>
        <w:t>as_banner</w:t>
      </w:r>
      <w:r>
        <w:tab/>
        <w:t>False</w:t>
      </w:r>
    </w:p>
    <w:p w14:paraId="1F8B1817" w14:textId="77777777" w:rsidR="008D753F" w:rsidRDefault="001061C7">
      <w:pPr>
        <w:pStyle w:val="GDefaultWidgetOption"/>
        <w:keepNext/>
        <w:tabs>
          <w:tab w:val="left" w:pos="2160"/>
        </w:tabs>
      </w:pPr>
      <w:r>
        <w:t>description</w:t>
      </w:r>
      <w:r>
        <w:tab/>
      </w:r>
    </w:p>
    <w:p w14:paraId="3627F775" w14:textId="77777777" w:rsidR="008D753F" w:rsidRDefault="001061C7">
      <w:pPr>
        <w:pStyle w:val="GDefaultWidgetOption"/>
        <w:keepNext/>
        <w:tabs>
          <w:tab w:val="left" w:pos="2160"/>
        </w:tabs>
      </w:pPr>
      <w:r>
        <w:t>spd_category</w:t>
      </w:r>
      <w:r>
        <w:tab/>
      </w:r>
    </w:p>
    <w:p w14:paraId="364D19D2"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46E470B8" w14:textId="77777777" w:rsidR="008D753F" w:rsidRDefault="001061C7">
      <w:pPr>
        <w:pStyle w:val="GDefaultWidgetOption"/>
        <w:keepNext/>
        <w:tabs>
          <w:tab w:val="left" w:pos="2160"/>
        </w:tabs>
      </w:pPr>
      <w:r>
        <w:t>horizontal</w:t>
      </w:r>
      <w:r>
        <w:tab/>
        <w:t>False</w:t>
      </w:r>
    </w:p>
    <w:p w14:paraId="44C51E1B" w14:textId="77777777" w:rsidR="008D753F" w:rsidRDefault="001061C7">
      <w:pPr>
        <w:pStyle w:val="GDefaultWidgetOption"/>
        <w:keepNext/>
        <w:tabs>
          <w:tab w:val="left" w:pos="2160"/>
        </w:tabs>
      </w:pPr>
      <w:r>
        <w:t>grid_chart_type</w:t>
      </w:r>
      <w:r>
        <w:tab/>
        <w:t>stacked_bar</w:t>
      </w:r>
    </w:p>
    <w:p w14:paraId="5920D4CA" w14:textId="77777777" w:rsidR="008D753F" w:rsidRDefault="001061C7">
      <w:pPr>
        <w:pStyle w:val="GDefaultWidgetOption"/>
        <w:keepNext/>
        <w:tabs>
          <w:tab w:val="left" w:pos="2160"/>
        </w:tabs>
      </w:pPr>
      <w:r>
        <w:t>sort_order</w:t>
      </w:r>
      <w:r>
        <w:tab/>
        <w:t>none</w:t>
      </w:r>
    </w:p>
    <w:p w14:paraId="5B902133" w14:textId="77777777" w:rsidR="008D753F" w:rsidRDefault="001061C7">
      <w:pPr>
        <w:pStyle w:val="GDefaultWidgetOption"/>
        <w:keepNext/>
        <w:tabs>
          <w:tab w:val="left" w:pos="2160"/>
        </w:tabs>
      </w:pPr>
      <w:r>
        <w:t>sample</w:t>
      </w:r>
      <w:r>
        <w:tab/>
      </w:r>
    </w:p>
    <w:p w14:paraId="435676DF" w14:textId="77777777" w:rsidR="008D753F" w:rsidRDefault="001061C7">
      <w:pPr>
        <w:pStyle w:val="GDefaultWidgetOption"/>
        <w:keepNext/>
        <w:tabs>
          <w:tab w:val="left" w:pos="2160"/>
        </w:tabs>
      </w:pPr>
      <w:r>
        <w:t>slide_title</w:t>
      </w:r>
      <w:r>
        <w:tab/>
      </w:r>
    </w:p>
    <w:p w14:paraId="671B1E94" w14:textId="77777777" w:rsidR="008D753F" w:rsidRDefault="001061C7">
      <w:pPr>
        <w:pStyle w:val="GDefaultWidgetOption"/>
        <w:keepNext/>
        <w:tabs>
          <w:tab w:val="left" w:pos="2160"/>
        </w:tabs>
      </w:pPr>
      <w:r>
        <w:t>set_active</w:t>
      </w:r>
      <w:r>
        <w:tab/>
      </w:r>
    </w:p>
    <w:p w14:paraId="1670FE3E" w14:textId="77777777" w:rsidR="008D753F" w:rsidRDefault="001061C7">
      <w:pPr>
        <w:pStyle w:val="GDefaultWidgetOption"/>
        <w:keepNext/>
        <w:tabs>
          <w:tab w:val="left" w:pos="2160"/>
        </w:tabs>
      </w:pPr>
      <w:r>
        <w:t>required</w:t>
      </w:r>
      <w:r>
        <w:tab/>
        <w:t>NONE</w:t>
      </w:r>
    </w:p>
    <w:p w14:paraId="07D64846" w14:textId="77777777" w:rsidR="008D753F" w:rsidRDefault="001061C7">
      <w:pPr>
        <w:pStyle w:val="GDefaultWidgetOption"/>
        <w:keepNext/>
        <w:tabs>
          <w:tab w:val="left" w:pos="2160"/>
        </w:tabs>
      </w:pPr>
      <w:r>
        <w:t>mask</w:t>
      </w:r>
      <w:r>
        <w:tab/>
      </w:r>
    </w:p>
    <w:p w14:paraId="429F5E4D" w14:textId="77777777" w:rsidR="008D753F" w:rsidRDefault="001061C7">
      <w:pPr>
        <w:pStyle w:val="GDefaultWidgetOption"/>
        <w:keepNext/>
        <w:tabs>
          <w:tab w:val="left" w:pos="2160"/>
        </w:tabs>
      </w:pPr>
      <w:r>
        <w:t>custom_order</w:t>
      </w:r>
      <w:r>
        <w:tab/>
      </w:r>
    </w:p>
    <w:p w14:paraId="76F184A3" w14:textId="77777777" w:rsidR="008D753F" w:rsidRDefault="001061C7">
      <w:pPr>
        <w:pStyle w:val="GDefaultWidgetOption"/>
        <w:keepNext/>
        <w:tabs>
          <w:tab w:val="left" w:pos="2160"/>
        </w:tabs>
      </w:pPr>
      <w:r>
        <w:t>client</w:t>
      </w:r>
      <w:r>
        <w:tab/>
      </w:r>
    </w:p>
    <w:p w14:paraId="2A7A6B2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C7B8A45" w14:textId="77777777">
        <w:tc>
          <w:tcPr>
            <w:tcW w:w="336" w:type="dxa"/>
          </w:tcPr>
          <w:p w14:paraId="356DC6CE" w14:textId="77777777" w:rsidR="008D753F" w:rsidRDefault="001061C7">
            <w:pPr>
              <w:keepNext/>
            </w:pPr>
            <w:r>
              <w:rPr>
                <w:rStyle w:val="GResponseCode"/>
              </w:rPr>
              <w:t>1</w:t>
            </w:r>
          </w:p>
        </w:tc>
        <w:tc>
          <w:tcPr>
            <w:tcW w:w="361" w:type="dxa"/>
          </w:tcPr>
          <w:p w14:paraId="4F70AE8B" w14:textId="77777777" w:rsidR="008D753F" w:rsidRDefault="001061C7">
            <w:pPr>
              <w:keepNext/>
            </w:pPr>
            <w:r>
              <w:t>○</w:t>
            </w:r>
          </w:p>
        </w:tc>
        <w:tc>
          <w:tcPr>
            <w:tcW w:w="3731" w:type="dxa"/>
          </w:tcPr>
          <w:p w14:paraId="30E4DEF1" w14:textId="77777777" w:rsidR="008D753F" w:rsidRDefault="001061C7">
            <w:pPr>
              <w:keepNext/>
            </w:pPr>
            <w:r>
              <w:t>United Methodist Church</w:t>
            </w:r>
          </w:p>
        </w:tc>
        <w:tc>
          <w:tcPr>
            <w:tcW w:w="4428" w:type="dxa"/>
          </w:tcPr>
          <w:p w14:paraId="57499239" w14:textId="77777777" w:rsidR="008D753F" w:rsidRDefault="008D753F">
            <w:pPr>
              <w:keepNext/>
              <w:jc w:val="right"/>
              <w:rPr>
                <w:i/>
              </w:rPr>
            </w:pPr>
          </w:p>
        </w:tc>
      </w:tr>
      <w:tr w:rsidR="008D753F" w14:paraId="53C4CFFF" w14:textId="77777777">
        <w:tc>
          <w:tcPr>
            <w:tcW w:w="336" w:type="dxa"/>
          </w:tcPr>
          <w:p w14:paraId="6A7452AE" w14:textId="77777777" w:rsidR="008D753F" w:rsidRDefault="001061C7">
            <w:pPr>
              <w:keepNext/>
            </w:pPr>
            <w:r>
              <w:rPr>
                <w:rStyle w:val="GResponseCode"/>
              </w:rPr>
              <w:t>2</w:t>
            </w:r>
          </w:p>
        </w:tc>
        <w:tc>
          <w:tcPr>
            <w:tcW w:w="361" w:type="dxa"/>
          </w:tcPr>
          <w:p w14:paraId="0B94C058" w14:textId="77777777" w:rsidR="008D753F" w:rsidRDefault="001061C7">
            <w:pPr>
              <w:keepNext/>
            </w:pPr>
            <w:r>
              <w:t>○</w:t>
            </w:r>
          </w:p>
        </w:tc>
        <w:tc>
          <w:tcPr>
            <w:tcW w:w="3731" w:type="dxa"/>
          </w:tcPr>
          <w:p w14:paraId="64A3AF5B" w14:textId="77777777" w:rsidR="008D753F" w:rsidRDefault="001061C7">
            <w:pPr>
              <w:keepNext/>
            </w:pPr>
            <w:r>
              <w:t>Free Methodist Church</w:t>
            </w:r>
          </w:p>
        </w:tc>
        <w:tc>
          <w:tcPr>
            <w:tcW w:w="4428" w:type="dxa"/>
          </w:tcPr>
          <w:p w14:paraId="768B2985" w14:textId="77777777" w:rsidR="008D753F" w:rsidRDefault="008D753F">
            <w:pPr>
              <w:keepNext/>
              <w:jc w:val="right"/>
              <w:rPr>
                <w:i/>
              </w:rPr>
            </w:pPr>
          </w:p>
        </w:tc>
      </w:tr>
      <w:tr w:rsidR="008D753F" w14:paraId="34892A88" w14:textId="77777777">
        <w:tc>
          <w:tcPr>
            <w:tcW w:w="336" w:type="dxa"/>
          </w:tcPr>
          <w:p w14:paraId="406C4D11" w14:textId="77777777" w:rsidR="008D753F" w:rsidRDefault="001061C7">
            <w:pPr>
              <w:keepNext/>
            </w:pPr>
            <w:r>
              <w:rPr>
                <w:rStyle w:val="GResponseCode"/>
              </w:rPr>
              <w:t>3</w:t>
            </w:r>
          </w:p>
        </w:tc>
        <w:tc>
          <w:tcPr>
            <w:tcW w:w="361" w:type="dxa"/>
          </w:tcPr>
          <w:p w14:paraId="15D56071" w14:textId="77777777" w:rsidR="008D753F" w:rsidRDefault="001061C7">
            <w:pPr>
              <w:keepNext/>
            </w:pPr>
            <w:r>
              <w:t>○</w:t>
            </w:r>
          </w:p>
        </w:tc>
        <w:tc>
          <w:tcPr>
            <w:tcW w:w="3731" w:type="dxa"/>
          </w:tcPr>
          <w:p w14:paraId="35E18BAB" w14:textId="77777777" w:rsidR="008D753F" w:rsidRDefault="001061C7">
            <w:pPr>
              <w:keepNext/>
            </w:pPr>
            <w:r>
              <w:t>African Methodist Episcopal</w:t>
            </w:r>
          </w:p>
        </w:tc>
        <w:tc>
          <w:tcPr>
            <w:tcW w:w="4428" w:type="dxa"/>
          </w:tcPr>
          <w:p w14:paraId="28B7F6F0" w14:textId="77777777" w:rsidR="008D753F" w:rsidRDefault="008D753F">
            <w:pPr>
              <w:keepNext/>
              <w:jc w:val="right"/>
              <w:rPr>
                <w:i/>
              </w:rPr>
            </w:pPr>
          </w:p>
        </w:tc>
      </w:tr>
      <w:tr w:rsidR="008D753F" w14:paraId="04AFF41A" w14:textId="77777777">
        <w:tc>
          <w:tcPr>
            <w:tcW w:w="336" w:type="dxa"/>
          </w:tcPr>
          <w:p w14:paraId="0D3178FA" w14:textId="77777777" w:rsidR="008D753F" w:rsidRDefault="001061C7">
            <w:pPr>
              <w:keepNext/>
            </w:pPr>
            <w:r>
              <w:rPr>
                <w:rStyle w:val="GResponseCode"/>
              </w:rPr>
              <w:t>4</w:t>
            </w:r>
          </w:p>
        </w:tc>
        <w:tc>
          <w:tcPr>
            <w:tcW w:w="361" w:type="dxa"/>
          </w:tcPr>
          <w:p w14:paraId="3DFAD2EE" w14:textId="77777777" w:rsidR="008D753F" w:rsidRDefault="001061C7">
            <w:pPr>
              <w:keepNext/>
            </w:pPr>
            <w:r>
              <w:t>○</w:t>
            </w:r>
          </w:p>
        </w:tc>
        <w:tc>
          <w:tcPr>
            <w:tcW w:w="3731" w:type="dxa"/>
          </w:tcPr>
          <w:p w14:paraId="5A7AD292" w14:textId="77777777" w:rsidR="008D753F" w:rsidRDefault="001061C7">
            <w:pPr>
              <w:keepNext/>
            </w:pPr>
            <w:r>
              <w:t>African Methodist Episcopal Zion</w:t>
            </w:r>
          </w:p>
        </w:tc>
        <w:tc>
          <w:tcPr>
            <w:tcW w:w="4428" w:type="dxa"/>
          </w:tcPr>
          <w:p w14:paraId="34ED0A46" w14:textId="77777777" w:rsidR="008D753F" w:rsidRDefault="008D753F">
            <w:pPr>
              <w:keepNext/>
              <w:jc w:val="right"/>
              <w:rPr>
                <w:i/>
              </w:rPr>
            </w:pPr>
          </w:p>
        </w:tc>
      </w:tr>
      <w:tr w:rsidR="008D753F" w14:paraId="5DAA5D56" w14:textId="77777777">
        <w:tc>
          <w:tcPr>
            <w:tcW w:w="336" w:type="dxa"/>
          </w:tcPr>
          <w:p w14:paraId="6D3446A9" w14:textId="77777777" w:rsidR="008D753F" w:rsidRDefault="001061C7">
            <w:pPr>
              <w:keepNext/>
            </w:pPr>
            <w:r>
              <w:rPr>
                <w:rStyle w:val="GResponseCode"/>
              </w:rPr>
              <w:t>5</w:t>
            </w:r>
          </w:p>
        </w:tc>
        <w:tc>
          <w:tcPr>
            <w:tcW w:w="361" w:type="dxa"/>
          </w:tcPr>
          <w:p w14:paraId="0987AA99" w14:textId="77777777" w:rsidR="008D753F" w:rsidRDefault="001061C7">
            <w:pPr>
              <w:keepNext/>
            </w:pPr>
            <w:r>
              <w:t>○</w:t>
            </w:r>
          </w:p>
        </w:tc>
        <w:tc>
          <w:tcPr>
            <w:tcW w:w="3731" w:type="dxa"/>
          </w:tcPr>
          <w:p w14:paraId="34A863F5" w14:textId="77777777" w:rsidR="008D753F" w:rsidRDefault="001061C7">
            <w:pPr>
              <w:keepNext/>
            </w:pPr>
            <w:r>
              <w:t>Christian Methodist Episcopal Church</w:t>
            </w:r>
          </w:p>
        </w:tc>
        <w:tc>
          <w:tcPr>
            <w:tcW w:w="4428" w:type="dxa"/>
          </w:tcPr>
          <w:p w14:paraId="3B0F8692" w14:textId="77777777" w:rsidR="008D753F" w:rsidRDefault="008D753F">
            <w:pPr>
              <w:keepNext/>
              <w:jc w:val="right"/>
              <w:rPr>
                <w:i/>
              </w:rPr>
            </w:pPr>
          </w:p>
        </w:tc>
      </w:tr>
      <w:tr w:rsidR="008D753F" w14:paraId="03D7537B" w14:textId="77777777">
        <w:tc>
          <w:tcPr>
            <w:tcW w:w="336" w:type="dxa"/>
          </w:tcPr>
          <w:p w14:paraId="6BCBA553" w14:textId="77777777" w:rsidR="008D753F" w:rsidRDefault="001061C7">
            <w:pPr>
              <w:keepNext/>
            </w:pPr>
            <w:r>
              <w:rPr>
                <w:rStyle w:val="GResponseCode"/>
              </w:rPr>
              <w:t>90</w:t>
            </w:r>
          </w:p>
        </w:tc>
        <w:tc>
          <w:tcPr>
            <w:tcW w:w="361" w:type="dxa"/>
          </w:tcPr>
          <w:p w14:paraId="7E924F5E" w14:textId="77777777" w:rsidR="008D753F" w:rsidRDefault="001061C7">
            <w:pPr>
              <w:keepNext/>
            </w:pPr>
            <w:r>
              <w:t>○</w:t>
            </w:r>
          </w:p>
        </w:tc>
        <w:tc>
          <w:tcPr>
            <w:tcW w:w="3731" w:type="dxa"/>
          </w:tcPr>
          <w:p w14:paraId="4DFBD0D8" w14:textId="77777777" w:rsidR="008D753F" w:rsidRDefault="001061C7">
            <w:pPr>
              <w:keepNext/>
            </w:pPr>
            <w:r>
              <w:t>Other Methodist Church (open [</w:t>
            </w:r>
            <w:proofErr w:type="spellStart"/>
            <w:r>
              <w:t>religpew_methodist_t</w:t>
            </w:r>
            <w:proofErr w:type="spellEnd"/>
            <w:r>
              <w:t>])</w:t>
            </w:r>
          </w:p>
        </w:tc>
        <w:tc>
          <w:tcPr>
            <w:tcW w:w="4428" w:type="dxa"/>
          </w:tcPr>
          <w:p w14:paraId="5087C682" w14:textId="77777777" w:rsidR="008D753F" w:rsidRDefault="008D753F">
            <w:pPr>
              <w:keepNext/>
              <w:jc w:val="right"/>
              <w:rPr>
                <w:i/>
              </w:rPr>
            </w:pPr>
          </w:p>
        </w:tc>
      </w:tr>
      <w:tr w:rsidR="008D753F" w14:paraId="56F1A433" w14:textId="77777777">
        <w:tc>
          <w:tcPr>
            <w:tcW w:w="336" w:type="dxa"/>
          </w:tcPr>
          <w:p w14:paraId="76AA3886" w14:textId="77777777" w:rsidR="008D753F" w:rsidRDefault="001061C7">
            <w:pPr>
              <w:keepNext/>
            </w:pPr>
            <w:r>
              <w:rPr>
                <w:rStyle w:val="GResponseCode"/>
              </w:rPr>
              <w:t>98</w:t>
            </w:r>
          </w:p>
        </w:tc>
        <w:tc>
          <w:tcPr>
            <w:tcW w:w="361" w:type="dxa"/>
          </w:tcPr>
          <w:p w14:paraId="7B475846" w14:textId="77777777" w:rsidR="008D753F" w:rsidRDefault="008D753F">
            <w:pPr>
              <w:keepNext/>
            </w:pPr>
          </w:p>
        </w:tc>
        <w:tc>
          <w:tcPr>
            <w:tcW w:w="3731" w:type="dxa"/>
          </w:tcPr>
          <w:p w14:paraId="7B126F56" w14:textId="77777777" w:rsidR="008D753F" w:rsidRDefault="001061C7">
            <w:pPr>
              <w:pStyle w:val="GAdminOption"/>
              <w:keepNext/>
            </w:pPr>
            <w:r>
              <w:t>Skipped</w:t>
            </w:r>
          </w:p>
        </w:tc>
        <w:tc>
          <w:tcPr>
            <w:tcW w:w="4428" w:type="dxa"/>
          </w:tcPr>
          <w:p w14:paraId="0D462477" w14:textId="77777777" w:rsidR="008D753F" w:rsidRDefault="008D753F">
            <w:pPr>
              <w:keepNext/>
              <w:jc w:val="right"/>
              <w:rPr>
                <w:i/>
              </w:rPr>
            </w:pPr>
          </w:p>
        </w:tc>
      </w:tr>
      <w:tr w:rsidR="008D753F" w14:paraId="0A172E39" w14:textId="77777777">
        <w:tc>
          <w:tcPr>
            <w:tcW w:w="336" w:type="dxa"/>
          </w:tcPr>
          <w:p w14:paraId="0F35107F" w14:textId="77777777" w:rsidR="008D753F" w:rsidRDefault="001061C7">
            <w:pPr>
              <w:keepNext/>
            </w:pPr>
            <w:r>
              <w:rPr>
                <w:rStyle w:val="GResponseCode"/>
              </w:rPr>
              <w:t>99</w:t>
            </w:r>
          </w:p>
        </w:tc>
        <w:tc>
          <w:tcPr>
            <w:tcW w:w="361" w:type="dxa"/>
          </w:tcPr>
          <w:p w14:paraId="01C6950F" w14:textId="77777777" w:rsidR="008D753F" w:rsidRDefault="008D753F">
            <w:pPr>
              <w:keepNext/>
            </w:pPr>
          </w:p>
        </w:tc>
        <w:tc>
          <w:tcPr>
            <w:tcW w:w="3731" w:type="dxa"/>
          </w:tcPr>
          <w:p w14:paraId="3A51076A" w14:textId="77777777" w:rsidR="008D753F" w:rsidRDefault="001061C7">
            <w:pPr>
              <w:pStyle w:val="GAdminOption"/>
              <w:keepNext/>
            </w:pPr>
            <w:r>
              <w:t>Not Asked</w:t>
            </w:r>
          </w:p>
        </w:tc>
        <w:tc>
          <w:tcPr>
            <w:tcW w:w="4428" w:type="dxa"/>
          </w:tcPr>
          <w:p w14:paraId="5196325E" w14:textId="77777777" w:rsidR="008D753F" w:rsidRDefault="008D753F">
            <w:pPr>
              <w:keepNext/>
              <w:jc w:val="right"/>
              <w:rPr>
                <w:i/>
              </w:rPr>
            </w:pPr>
          </w:p>
        </w:tc>
      </w:tr>
    </w:tbl>
    <w:p w14:paraId="3654EDAA"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342"/>
        <w:gridCol w:w="6018"/>
      </w:tblGrid>
      <w:tr w:rsidR="008D753F" w14:paraId="1C6876E1" w14:textId="77777777">
        <w:tc>
          <w:tcPr>
            <w:tcW w:w="0" w:type="dxa"/>
            <w:shd w:val="clear" w:color="auto" w:fill="D0D0D0"/>
          </w:tcPr>
          <w:p w14:paraId="732E6BFF" w14:textId="77777777" w:rsidR="008D753F" w:rsidRDefault="001061C7">
            <w:pPr>
              <w:pStyle w:val="GVariableNameP"/>
              <w:keepNext/>
            </w:pPr>
            <w:r>
              <w:fldChar w:fldCharType="begin"/>
            </w:r>
            <w:r>
              <w:instrText>TC religpew_nondenom \\l 2 \\f a</w:instrText>
            </w:r>
            <w:r>
              <w:fldChar w:fldCharType="end"/>
            </w:r>
            <w:proofErr w:type="spellStart"/>
            <w:r>
              <w:t>religpew_nondenom</w:t>
            </w:r>
            <w:proofErr w:type="spellEnd"/>
            <w:r>
              <w:rPr>
                <w:i/>
              </w:rPr>
              <w:t>- Show if (</w:t>
            </w:r>
            <w:proofErr w:type="spellStart"/>
            <w:r>
              <w:rPr>
                <w:i/>
              </w:rPr>
              <w:t>religpew_protestant</w:t>
            </w:r>
            <w:proofErr w:type="spellEnd"/>
            <w:r>
              <w:rPr>
                <w:i/>
              </w:rPr>
              <w:t xml:space="preserve"> == 3 and not </w:t>
            </w:r>
            <w:proofErr w:type="spellStart"/>
            <w:proofErr w:type="gramStart"/>
            <w:r>
              <w:rPr>
                <w:i/>
              </w:rPr>
              <w:t>pdl.religpew</w:t>
            </w:r>
            <w:proofErr w:type="gramEnd"/>
            <w:r>
              <w:rPr>
                <w:i/>
              </w:rPr>
              <w:t>_nondenom</w:t>
            </w:r>
            <w:proofErr w:type="spellEnd"/>
            <w:r>
              <w:rPr>
                <w:i/>
              </w:rPr>
              <w:t>) or (</w:t>
            </w:r>
            <w:proofErr w:type="spellStart"/>
            <w:r>
              <w:rPr>
                <w:i/>
              </w:rPr>
              <w:t>religpew_protestant</w:t>
            </w:r>
            <w:proofErr w:type="spellEnd"/>
            <w:r>
              <w:rPr>
                <w:i/>
              </w:rPr>
              <w:t xml:space="preserve"> == 3 and </w:t>
            </w:r>
            <w:proofErr w:type="spellStart"/>
            <w:r>
              <w:rPr>
                <w:i/>
              </w:rPr>
              <w:t>pdl.religpew_nondenom.last</w:t>
            </w:r>
            <w:proofErr w:type="spellEnd"/>
            <w:r>
              <w:rPr>
                <w:i/>
              </w:rPr>
              <w:t xml:space="preserve"> &gt; months(14))</w:t>
            </w:r>
          </w:p>
        </w:tc>
        <w:tc>
          <w:tcPr>
            <w:tcW w:w="0" w:type="dxa"/>
            <w:shd w:val="clear" w:color="auto" w:fill="D0D0D0"/>
            <w:vAlign w:val="bottom"/>
          </w:tcPr>
          <w:p w14:paraId="56F1FC4A" w14:textId="77777777" w:rsidR="008D753F" w:rsidRDefault="001061C7">
            <w:pPr>
              <w:keepNext/>
              <w:jc w:val="right"/>
            </w:pPr>
            <w:r>
              <w:t>SINGLE CHOICE</w:t>
            </w:r>
          </w:p>
        </w:tc>
      </w:tr>
      <w:tr w:rsidR="008D753F" w14:paraId="5985CBA8" w14:textId="77777777">
        <w:tc>
          <w:tcPr>
            <w:tcW w:w="8856" w:type="dxa"/>
            <w:gridSpan w:val="2"/>
            <w:shd w:val="clear" w:color="auto" w:fill="D0D0D0"/>
          </w:tcPr>
          <w:p w14:paraId="6EA560F7" w14:textId="77777777" w:rsidR="008D753F" w:rsidRDefault="001061C7">
            <w:pPr>
              <w:keepNext/>
            </w:pPr>
            <w:r>
              <w:t>To which kind of nondenominational or independent church do you belong, if any?</w:t>
            </w:r>
          </w:p>
        </w:tc>
      </w:tr>
    </w:tbl>
    <w:p w14:paraId="7CE2C378" w14:textId="77777777" w:rsidR="008D753F" w:rsidRDefault="008D753F">
      <w:pPr>
        <w:pStyle w:val="GQuestionSpacer"/>
        <w:keepNext/>
      </w:pPr>
    </w:p>
    <w:p w14:paraId="2271D1D3" w14:textId="77777777" w:rsidR="008D753F" w:rsidRDefault="001061C7">
      <w:pPr>
        <w:pStyle w:val="GDefaultWidgetOption"/>
        <w:keepNext/>
        <w:tabs>
          <w:tab w:val="left" w:pos="2160"/>
        </w:tabs>
      </w:pPr>
      <w:r>
        <w:t>pii</w:t>
      </w:r>
      <w:r>
        <w:tab/>
        <w:t>False</w:t>
      </w:r>
    </w:p>
    <w:p w14:paraId="038B4F77" w14:textId="77777777" w:rsidR="008D753F" w:rsidRDefault="001061C7">
      <w:pPr>
        <w:pStyle w:val="GDefaultWidgetOption"/>
        <w:keepNext/>
        <w:tabs>
          <w:tab w:val="left" w:pos="2160"/>
        </w:tabs>
      </w:pPr>
      <w:r>
        <w:t>chart_layout</w:t>
      </w:r>
      <w:r>
        <w:tab/>
        <w:t>1</w:t>
      </w:r>
    </w:p>
    <w:p w14:paraId="12744A78" w14:textId="77777777" w:rsidR="008D753F" w:rsidRDefault="001061C7">
      <w:pPr>
        <w:pStyle w:val="GWidgetOption"/>
        <w:keepNext/>
        <w:tabs>
          <w:tab w:val="left" w:pos="2160"/>
        </w:tabs>
      </w:pPr>
      <w:proofErr w:type="spellStart"/>
      <w:r>
        <w:t>varlabel</w:t>
      </w:r>
      <w:proofErr w:type="spellEnd"/>
      <w:r>
        <w:tab/>
        <w:t>Nondenominational or Independent Church</w:t>
      </w:r>
    </w:p>
    <w:p w14:paraId="1259A6F4" w14:textId="77777777" w:rsidR="008D753F" w:rsidRDefault="001061C7">
      <w:pPr>
        <w:pStyle w:val="GDefaultWidgetOption"/>
        <w:keepNext/>
        <w:tabs>
          <w:tab w:val="left" w:pos="2160"/>
        </w:tabs>
      </w:pPr>
      <w:r>
        <w:t>topic</w:t>
      </w:r>
      <w:r>
        <w:tab/>
      </w:r>
    </w:p>
    <w:p w14:paraId="14668B73" w14:textId="77777777" w:rsidR="008D753F" w:rsidRDefault="001061C7">
      <w:pPr>
        <w:pStyle w:val="GDefaultWidgetOption"/>
        <w:keepNext/>
        <w:tabs>
          <w:tab w:val="left" w:pos="2160"/>
        </w:tabs>
      </w:pPr>
      <w:r>
        <w:t>chart_color</w:t>
      </w:r>
      <w:r>
        <w:tab/>
        <w:t>green</w:t>
      </w:r>
    </w:p>
    <w:p w14:paraId="3D008615" w14:textId="77777777" w:rsidR="008D753F" w:rsidRDefault="001061C7">
      <w:pPr>
        <w:pStyle w:val="GDefaultWidgetOption"/>
        <w:keepNext/>
        <w:tabs>
          <w:tab w:val="left" w:pos="2160"/>
        </w:tabs>
      </w:pPr>
      <w:r>
        <w:t>chart_type</w:t>
      </w:r>
      <w:r>
        <w:tab/>
        <w:t>bar</w:t>
      </w:r>
    </w:p>
    <w:p w14:paraId="58249C29" w14:textId="77777777" w:rsidR="008D753F" w:rsidRDefault="001061C7">
      <w:pPr>
        <w:pStyle w:val="GDefaultWidgetOption"/>
        <w:keepNext/>
        <w:tabs>
          <w:tab w:val="left" w:pos="2160"/>
        </w:tabs>
      </w:pPr>
      <w:r>
        <w:t>crossbreak</w:t>
      </w:r>
      <w:r>
        <w:tab/>
        <w:t>Total</w:t>
      </w:r>
    </w:p>
    <w:p w14:paraId="0F87A425" w14:textId="77777777" w:rsidR="008D753F" w:rsidRDefault="001061C7">
      <w:pPr>
        <w:pStyle w:val="GDefaultWidgetOption"/>
        <w:keepNext/>
        <w:tabs>
          <w:tab w:val="left" w:pos="2160"/>
        </w:tabs>
      </w:pPr>
      <w:r>
        <w:t>wrap</w:t>
      </w:r>
      <w:r>
        <w:tab/>
        <w:t>True</w:t>
      </w:r>
    </w:p>
    <w:p w14:paraId="61B0CB59" w14:textId="77777777" w:rsidR="008D753F" w:rsidRDefault="001061C7">
      <w:pPr>
        <w:pStyle w:val="GDefaultWidgetOption"/>
        <w:keepNext/>
        <w:tabs>
          <w:tab w:val="left" w:pos="2160"/>
        </w:tabs>
      </w:pPr>
      <w:r>
        <w:t>is_rating</w:t>
      </w:r>
      <w:r>
        <w:tab/>
        <w:t>False</w:t>
      </w:r>
    </w:p>
    <w:p w14:paraId="5676001B" w14:textId="77777777" w:rsidR="008D753F" w:rsidRDefault="001061C7">
      <w:pPr>
        <w:pStyle w:val="GDefaultWidgetOption"/>
        <w:keepNext/>
        <w:tabs>
          <w:tab w:val="left" w:pos="2160"/>
        </w:tabs>
      </w:pPr>
      <w:r>
        <w:t>required_text</w:t>
      </w:r>
      <w:r>
        <w:tab/>
        <w:t>Please choose an answer</w:t>
      </w:r>
    </w:p>
    <w:p w14:paraId="07EEDF6F" w14:textId="77777777" w:rsidR="008D753F" w:rsidRDefault="001061C7">
      <w:pPr>
        <w:pStyle w:val="GDefaultWidgetOption"/>
        <w:keepNext/>
        <w:tabs>
          <w:tab w:val="left" w:pos="2160"/>
        </w:tabs>
      </w:pPr>
      <w:r>
        <w:t>min_columns</w:t>
      </w:r>
      <w:r>
        <w:tab/>
        <w:t>1</w:t>
      </w:r>
    </w:p>
    <w:p w14:paraId="71FE4DB5" w14:textId="77777777" w:rsidR="008D753F" w:rsidRDefault="001061C7">
      <w:pPr>
        <w:pStyle w:val="GDefaultWidgetOption"/>
        <w:keepNext/>
        <w:tabs>
          <w:tab w:val="left" w:pos="2160"/>
        </w:tabs>
      </w:pPr>
      <w:r>
        <w:t>sample_type</w:t>
      </w:r>
      <w:r>
        <w:tab/>
      </w:r>
    </w:p>
    <w:p w14:paraId="43F81549" w14:textId="77777777" w:rsidR="008D753F" w:rsidRDefault="001061C7">
      <w:pPr>
        <w:pStyle w:val="GDefaultWidgetOption"/>
        <w:keepNext/>
        <w:tabs>
          <w:tab w:val="left" w:pos="2160"/>
        </w:tabs>
      </w:pPr>
      <w:r>
        <w:t>access</w:t>
      </w:r>
      <w:r>
        <w:tab/>
      </w:r>
    </w:p>
    <w:p w14:paraId="1F556704" w14:textId="77777777" w:rsidR="008D753F" w:rsidRDefault="001061C7">
      <w:pPr>
        <w:pStyle w:val="GDefaultWidgetOption"/>
        <w:keepNext/>
        <w:tabs>
          <w:tab w:val="left" w:pos="2160"/>
        </w:tabs>
      </w:pPr>
      <w:r>
        <w:t>autoadvance</w:t>
      </w:r>
      <w:r>
        <w:tab/>
        <w:t>False</w:t>
      </w:r>
    </w:p>
    <w:p w14:paraId="2A5DC199" w14:textId="77777777" w:rsidR="008D753F" w:rsidRDefault="001061C7">
      <w:pPr>
        <w:pStyle w:val="GDefaultWidgetOption"/>
        <w:keepNext/>
        <w:tabs>
          <w:tab w:val="left" w:pos="2160"/>
        </w:tabs>
      </w:pPr>
      <w:r>
        <w:t>columns</w:t>
      </w:r>
      <w:r>
        <w:tab/>
        <w:t>1</w:t>
      </w:r>
    </w:p>
    <w:p w14:paraId="69D8C673" w14:textId="77777777" w:rsidR="008D753F" w:rsidRDefault="001061C7">
      <w:pPr>
        <w:pStyle w:val="GDefaultWidgetOption"/>
        <w:keepNext/>
        <w:tabs>
          <w:tab w:val="left" w:pos="2160"/>
        </w:tabs>
      </w:pPr>
      <w:r>
        <w:t>widget</w:t>
      </w:r>
      <w:r>
        <w:tab/>
      </w:r>
    </w:p>
    <w:p w14:paraId="3C4208A3" w14:textId="77777777" w:rsidR="008D753F" w:rsidRDefault="001061C7">
      <w:pPr>
        <w:pStyle w:val="GDefaultWidgetOption"/>
        <w:keepNext/>
        <w:tabs>
          <w:tab w:val="left" w:pos="2160"/>
        </w:tabs>
      </w:pPr>
      <w:r>
        <w:t>filter_text</w:t>
      </w:r>
      <w:r>
        <w:tab/>
      </w:r>
    </w:p>
    <w:p w14:paraId="4C522D68" w14:textId="77777777" w:rsidR="008D753F" w:rsidRDefault="001061C7">
      <w:pPr>
        <w:pStyle w:val="GDefaultWidgetOption"/>
        <w:keepNext/>
        <w:tabs>
          <w:tab w:val="left" w:pos="2160"/>
        </w:tabs>
      </w:pPr>
      <w:r>
        <w:t>as_banner</w:t>
      </w:r>
      <w:r>
        <w:tab/>
        <w:t>False</w:t>
      </w:r>
    </w:p>
    <w:p w14:paraId="07A4C09B" w14:textId="77777777" w:rsidR="008D753F" w:rsidRDefault="001061C7">
      <w:pPr>
        <w:pStyle w:val="GDefaultWidgetOption"/>
        <w:keepNext/>
        <w:tabs>
          <w:tab w:val="left" w:pos="2160"/>
        </w:tabs>
      </w:pPr>
      <w:r>
        <w:t>description</w:t>
      </w:r>
      <w:r>
        <w:tab/>
      </w:r>
    </w:p>
    <w:p w14:paraId="567DBB45" w14:textId="77777777" w:rsidR="008D753F" w:rsidRDefault="001061C7">
      <w:pPr>
        <w:pStyle w:val="GDefaultWidgetOption"/>
        <w:keepNext/>
        <w:tabs>
          <w:tab w:val="left" w:pos="2160"/>
        </w:tabs>
      </w:pPr>
      <w:r>
        <w:t>spd_category</w:t>
      </w:r>
      <w:r>
        <w:tab/>
      </w:r>
    </w:p>
    <w:p w14:paraId="3086326A"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2748D903" w14:textId="77777777" w:rsidR="008D753F" w:rsidRDefault="001061C7">
      <w:pPr>
        <w:pStyle w:val="GDefaultWidgetOption"/>
        <w:keepNext/>
        <w:tabs>
          <w:tab w:val="left" w:pos="2160"/>
        </w:tabs>
      </w:pPr>
      <w:r>
        <w:t>horizontal</w:t>
      </w:r>
      <w:r>
        <w:tab/>
        <w:t>False</w:t>
      </w:r>
    </w:p>
    <w:p w14:paraId="30BA0D06" w14:textId="77777777" w:rsidR="008D753F" w:rsidRDefault="001061C7">
      <w:pPr>
        <w:pStyle w:val="GDefaultWidgetOption"/>
        <w:keepNext/>
        <w:tabs>
          <w:tab w:val="left" w:pos="2160"/>
        </w:tabs>
      </w:pPr>
      <w:r>
        <w:t>grid_chart_type</w:t>
      </w:r>
      <w:r>
        <w:tab/>
        <w:t>stacked_bar</w:t>
      </w:r>
    </w:p>
    <w:p w14:paraId="6C927D36" w14:textId="77777777" w:rsidR="008D753F" w:rsidRDefault="001061C7">
      <w:pPr>
        <w:pStyle w:val="GDefaultWidgetOption"/>
        <w:keepNext/>
        <w:tabs>
          <w:tab w:val="left" w:pos="2160"/>
        </w:tabs>
      </w:pPr>
      <w:r>
        <w:t>sort_order</w:t>
      </w:r>
      <w:r>
        <w:tab/>
        <w:t>none</w:t>
      </w:r>
    </w:p>
    <w:p w14:paraId="4ADA7F3F" w14:textId="77777777" w:rsidR="008D753F" w:rsidRDefault="001061C7">
      <w:pPr>
        <w:pStyle w:val="GDefaultWidgetOption"/>
        <w:keepNext/>
        <w:tabs>
          <w:tab w:val="left" w:pos="2160"/>
        </w:tabs>
      </w:pPr>
      <w:r>
        <w:t>sample</w:t>
      </w:r>
      <w:r>
        <w:tab/>
      </w:r>
    </w:p>
    <w:p w14:paraId="3B506CAD" w14:textId="77777777" w:rsidR="008D753F" w:rsidRDefault="001061C7">
      <w:pPr>
        <w:pStyle w:val="GDefaultWidgetOption"/>
        <w:keepNext/>
        <w:tabs>
          <w:tab w:val="left" w:pos="2160"/>
        </w:tabs>
      </w:pPr>
      <w:r>
        <w:t>slide_title</w:t>
      </w:r>
      <w:r>
        <w:tab/>
      </w:r>
    </w:p>
    <w:p w14:paraId="17660C0E" w14:textId="77777777" w:rsidR="008D753F" w:rsidRDefault="001061C7">
      <w:pPr>
        <w:pStyle w:val="GDefaultWidgetOption"/>
        <w:keepNext/>
        <w:tabs>
          <w:tab w:val="left" w:pos="2160"/>
        </w:tabs>
      </w:pPr>
      <w:r>
        <w:t>set_active</w:t>
      </w:r>
      <w:r>
        <w:tab/>
      </w:r>
    </w:p>
    <w:p w14:paraId="40E93B72" w14:textId="77777777" w:rsidR="008D753F" w:rsidRDefault="001061C7">
      <w:pPr>
        <w:pStyle w:val="GDefaultWidgetOption"/>
        <w:keepNext/>
        <w:tabs>
          <w:tab w:val="left" w:pos="2160"/>
        </w:tabs>
      </w:pPr>
      <w:r>
        <w:t>required</w:t>
      </w:r>
      <w:r>
        <w:tab/>
        <w:t>NONE</w:t>
      </w:r>
    </w:p>
    <w:p w14:paraId="4E9A4D65" w14:textId="77777777" w:rsidR="008D753F" w:rsidRDefault="001061C7">
      <w:pPr>
        <w:pStyle w:val="GDefaultWidgetOption"/>
        <w:keepNext/>
        <w:tabs>
          <w:tab w:val="left" w:pos="2160"/>
        </w:tabs>
      </w:pPr>
      <w:r>
        <w:t>mask</w:t>
      </w:r>
      <w:r>
        <w:tab/>
      </w:r>
    </w:p>
    <w:p w14:paraId="1097F263" w14:textId="77777777" w:rsidR="008D753F" w:rsidRDefault="001061C7">
      <w:pPr>
        <w:pStyle w:val="GDefaultWidgetOption"/>
        <w:keepNext/>
        <w:tabs>
          <w:tab w:val="left" w:pos="2160"/>
        </w:tabs>
      </w:pPr>
      <w:r>
        <w:t>custom_order</w:t>
      </w:r>
      <w:r>
        <w:tab/>
      </w:r>
    </w:p>
    <w:p w14:paraId="303A7983" w14:textId="77777777" w:rsidR="008D753F" w:rsidRDefault="001061C7">
      <w:pPr>
        <w:pStyle w:val="GDefaultWidgetOption"/>
        <w:keepNext/>
        <w:tabs>
          <w:tab w:val="left" w:pos="2160"/>
        </w:tabs>
      </w:pPr>
      <w:r>
        <w:t>client</w:t>
      </w:r>
      <w:r>
        <w:tab/>
      </w:r>
    </w:p>
    <w:p w14:paraId="4E545D3F"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699EACA" w14:textId="77777777">
        <w:tc>
          <w:tcPr>
            <w:tcW w:w="336" w:type="dxa"/>
          </w:tcPr>
          <w:p w14:paraId="158A1EBE" w14:textId="77777777" w:rsidR="008D753F" w:rsidRDefault="001061C7">
            <w:pPr>
              <w:keepNext/>
            </w:pPr>
            <w:r>
              <w:rPr>
                <w:rStyle w:val="GResponseCode"/>
              </w:rPr>
              <w:t>1</w:t>
            </w:r>
          </w:p>
        </w:tc>
        <w:tc>
          <w:tcPr>
            <w:tcW w:w="361" w:type="dxa"/>
          </w:tcPr>
          <w:p w14:paraId="6ECA253B" w14:textId="77777777" w:rsidR="008D753F" w:rsidRDefault="001061C7">
            <w:pPr>
              <w:keepNext/>
            </w:pPr>
            <w:r>
              <w:t>○</w:t>
            </w:r>
          </w:p>
        </w:tc>
        <w:tc>
          <w:tcPr>
            <w:tcW w:w="3731" w:type="dxa"/>
          </w:tcPr>
          <w:p w14:paraId="5C0329D7" w14:textId="77777777" w:rsidR="008D753F" w:rsidRDefault="001061C7">
            <w:pPr>
              <w:keepNext/>
            </w:pPr>
            <w:r>
              <w:t>Nondenominational evangelical</w:t>
            </w:r>
          </w:p>
        </w:tc>
        <w:tc>
          <w:tcPr>
            <w:tcW w:w="4428" w:type="dxa"/>
          </w:tcPr>
          <w:p w14:paraId="0068FC0B" w14:textId="77777777" w:rsidR="008D753F" w:rsidRDefault="008D753F">
            <w:pPr>
              <w:keepNext/>
              <w:jc w:val="right"/>
              <w:rPr>
                <w:i/>
              </w:rPr>
            </w:pPr>
          </w:p>
        </w:tc>
      </w:tr>
      <w:tr w:rsidR="008D753F" w14:paraId="4D30F750" w14:textId="77777777">
        <w:tc>
          <w:tcPr>
            <w:tcW w:w="336" w:type="dxa"/>
          </w:tcPr>
          <w:p w14:paraId="69D13B72" w14:textId="77777777" w:rsidR="008D753F" w:rsidRDefault="001061C7">
            <w:pPr>
              <w:keepNext/>
            </w:pPr>
            <w:r>
              <w:rPr>
                <w:rStyle w:val="GResponseCode"/>
              </w:rPr>
              <w:t>2</w:t>
            </w:r>
          </w:p>
        </w:tc>
        <w:tc>
          <w:tcPr>
            <w:tcW w:w="361" w:type="dxa"/>
          </w:tcPr>
          <w:p w14:paraId="1AE27A81" w14:textId="77777777" w:rsidR="008D753F" w:rsidRDefault="001061C7">
            <w:pPr>
              <w:keepNext/>
            </w:pPr>
            <w:r>
              <w:t>○</w:t>
            </w:r>
          </w:p>
        </w:tc>
        <w:tc>
          <w:tcPr>
            <w:tcW w:w="3731" w:type="dxa"/>
          </w:tcPr>
          <w:p w14:paraId="7D826487" w14:textId="77777777" w:rsidR="008D753F" w:rsidRDefault="001061C7">
            <w:pPr>
              <w:keepNext/>
            </w:pPr>
            <w:r>
              <w:t>Nondenominational fundamentalist</w:t>
            </w:r>
          </w:p>
        </w:tc>
        <w:tc>
          <w:tcPr>
            <w:tcW w:w="4428" w:type="dxa"/>
          </w:tcPr>
          <w:p w14:paraId="0E577BB1" w14:textId="77777777" w:rsidR="008D753F" w:rsidRDefault="008D753F">
            <w:pPr>
              <w:keepNext/>
              <w:jc w:val="right"/>
              <w:rPr>
                <w:i/>
              </w:rPr>
            </w:pPr>
          </w:p>
        </w:tc>
      </w:tr>
      <w:tr w:rsidR="008D753F" w14:paraId="5A564D15" w14:textId="77777777">
        <w:tc>
          <w:tcPr>
            <w:tcW w:w="336" w:type="dxa"/>
          </w:tcPr>
          <w:p w14:paraId="6A8C92E0" w14:textId="77777777" w:rsidR="008D753F" w:rsidRDefault="001061C7">
            <w:pPr>
              <w:keepNext/>
            </w:pPr>
            <w:r>
              <w:rPr>
                <w:rStyle w:val="GResponseCode"/>
              </w:rPr>
              <w:t>3</w:t>
            </w:r>
          </w:p>
        </w:tc>
        <w:tc>
          <w:tcPr>
            <w:tcW w:w="361" w:type="dxa"/>
          </w:tcPr>
          <w:p w14:paraId="2DEB7AE9" w14:textId="77777777" w:rsidR="008D753F" w:rsidRDefault="001061C7">
            <w:pPr>
              <w:keepNext/>
            </w:pPr>
            <w:r>
              <w:t>○</w:t>
            </w:r>
          </w:p>
        </w:tc>
        <w:tc>
          <w:tcPr>
            <w:tcW w:w="3731" w:type="dxa"/>
          </w:tcPr>
          <w:p w14:paraId="3DD706D3" w14:textId="77777777" w:rsidR="008D753F" w:rsidRDefault="001061C7">
            <w:pPr>
              <w:keepNext/>
            </w:pPr>
            <w:r>
              <w:t>Nondenominational charismatic</w:t>
            </w:r>
          </w:p>
        </w:tc>
        <w:tc>
          <w:tcPr>
            <w:tcW w:w="4428" w:type="dxa"/>
          </w:tcPr>
          <w:p w14:paraId="7D2D9FBF" w14:textId="77777777" w:rsidR="008D753F" w:rsidRDefault="008D753F">
            <w:pPr>
              <w:keepNext/>
              <w:jc w:val="right"/>
              <w:rPr>
                <w:i/>
              </w:rPr>
            </w:pPr>
          </w:p>
        </w:tc>
      </w:tr>
      <w:tr w:rsidR="008D753F" w14:paraId="1EBBFC86" w14:textId="77777777">
        <w:tc>
          <w:tcPr>
            <w:tcW w:w="336" w:type="dxa"/>
          </w:tcPr>
          <w:p w14:paraId="3BD811A5" w14:textId="77777777" w:rsidR="008D753F" w:rsidRDefault="001061C7">
            <w:pPr>
              <w:keepNext/>
            </w:pPr>
            <w:r>
              <w:rPr>
                <w:rStyle w:val="GResponseCode"/>
              </w:rPr>
              <w:t>4</w:t>
            </w:r>
          </w:p>
        </w:tc>
        <w:tc>
          <w:tcPr>
            <w:tcW w:w="361" w:type="dxa"/>
          </w:tcPr>
          <w:p w14:paraId="6B29B9CF" w14:textId="77777777" w:rsidR="008D753F" w:rsidRDefault="001061C7">
            <w:pPr>
              <w:keepNext/>
            </w:pPr>
            <w:r>
              <w:t>○</w:t>
            </w:r>
          </w:p>
        </w:tc>
        <w:tc>
          <w:tcPr>
            <w:tcW w:w="3731" w:type="dxa"/>
          </w:tcPr>
          <w:p w14:paraId="3ACA365B" w14:textId="77777777" w:rsidR="008D753F" w:rsidRDefault="001061C7">
            <w:pPr>
              <w:keepNext/>
            </w:pPr>
            <w:r>
              <w:t>Interdenominational</w:t>
            </w:r>
          </w:p>
        </w:tc>
        <w:tc>
          <w:tcPr>
            <w:tcW w:w="4428" w:type="dxa"/>
          </w:tcPr>
          <w:p w14:paraId="7A941A25" w14:textId="77777777" w:rsidR="008D753F" w:rsidRDefault="008D753F">
            <w:pPr>
              <w:keepNext/>
              <w:jc w:val="right"/>
              <w:rPr>
                <w:i/>
              </w:rPr>
            </w:pPr>
          </w:p>
        </w:tc>
      </w:tr>
      <w:tr w:rsidR="008D753F" w14:paraId="6CD30729" w14:textId="77777777">
        <w:tc>
          <w:tcPr>
            <w:tcW w:w="336" w:type="dxa"/>
          </w:tcPr>
          <w:p w14:paraId="2CD3568E" w14:textId="77777777" w:rsidR="008D753F" w:rsidRDefault="001061C7">
            <w:pPr>
              <w:keepNext/>
            </w:pPr>
            <w:r>
              <w:rPr>
                <w:rStyle w:val="GResponseCode"/>
              </w:rPr>
              <w:t>5</w:t>
            </w:r>
          </w:p>
        </w:tc>
        <w:tc>
          <w:tcPr>
            <w:tcW w:w="361" w:type="dxa"/>
          </w:tcPr>
          <w:p w14:paraId="42AC5011" w14:textId="77777777" w:rsidR="008D753F" w:rsidRDefault="001061C7">
            <w:pPr>
              <w:keepNext/>
            </w:pPr>
            <w:r>
              <w:t>○</w:t>
            </w:r>
          </w:p>
        </w:tc>
        <w:tc>
          <w:tcPr>
            <w:tcW w:w="3731" w:type="dxa"/>
          </w:tcPr>
          <w:p w14:paraId="678864C7" w14:textId="77777777" w:rsidR="008D753F" w:rsidRDefault="001061C7">
            <w:pPr>
              <w:keepNext/>
            </w:pPr>
            <w:r>
              <w:t>Community church</w:t>
            </w:r>
          </w:p>
        </w:tc>
        <w:tc>
          <w:tcPr>
            <w:tcW w:w="4428" w:type="dxa"/>
          </w:tcPr>
          <w:p w14:paraId="768F26DE" w14:textId="77777777" w:rsidR="008D753F" w:rsidRDefault="008D753F">
            <w:pPr>
              <w:keepNext/>
              <w:jc w:val="right"/>
              <w:rPr>
                <w:i/>
              </w:rPr>
            </w:pPr>
          </w:p>
        </w:tc>
      </w:tr>
      <w:tr w:rsidR="008D753F" w14:paraId="22AB4CE2" w14:textId="77777777">
        <w:tc>
          <w:tcPr>
            <w:tcW w:w="336" w:type="dxa"/>
          </w:tcPr>
          <w:p w14:paraId="76C69B1D" w14:textId="77777777" w:rsidR="008D753F" w:rsidRDefault="001061C7">
            <w:pPr>
              <w:keepNext/>
            </w:pPr>
            <w:r>
              <w:rPr>
                <w:rStyle w:val="GResponseCode"/>
              </w:rPr>
              <w:t>90</w:t>
            </w:r>
          </w:p>
        </w:tc>
        <w:tc>
          <w:tcPr>
            <w:tcW w:w="361" w:type="dxa"/>
          </w:tcPr>
          <w:p w14:paraId="3C39A50A" w14:textId="77777777" w:rsidR="008D753F" w:rsidRDefault="001061C7">
            <w:pPr>
              <w:keepNext/>
            </w:pPr>
            <w:r>
              <w:t>○</w:t>
            </w:r>
          </w:p>
        </w:tc>
        <w:tc>
          <w:tcPr>
            <w:tcW w:w="3731" w:type="dxa"/>
          </w:tcPr>
          <w:p w14:paraId="0A7D5411" w14:textId="77777777" w:rsidR="008D753F" w:rsidRDefault="001061C7">
            <w:pPr>
              <w:keepNext/>
            </w:pPr>
            <w:r>
              <w:t>Other (open [</w:t>
            </w:r>
            <w:proofErr w:type="spellStart"/>
            <w:r>
              <w:t>religpew_nondenom_t</w:t>
            </w:r>
            <w:proofErr w:type="spellEnd"/>
            <w:r>
              <w:t>])</w:t>
            </w:r>
          </w:p>
        </w:tc>
        <w:tc>
          <w:tcPr>
            <w:tcW w:w="4428" w:type="dxa"/>
          </w:tcPr>
          <w:p w14:paraId="050EC514" w14:textId="77777777" w:rsidR="008D753F" w:rsidRDefault="008D753F">
            <w:pPr>
              <w:keepNext/>
              <w:jc w:val="right"/>
              <w:rPr>
                <w:i/>
              </w:rPr>
            </w:pPr>
          </w:p>
        </w:tc>
      </w:tr>
      <w:tr w:rsidR="008D753F" w14:paraId="0589167E" w14:textId="77777777">
        <w:tc>
          <w:tcPr>
            <w:tcW w:w="336" w:type="dxa"/>
          </w:tcPr>
          <w:p w14:paraId="20B151EB" w14:textId="77777777" w:rsidR="008D753F" w:rsidRDefault="001061C7">
            <w:pPr>
              <w:keepNext/>
            </w:pPr>
            <w:r>
              <w:rPr>
                <w:rStyle w:val="GResponseCode"/>
              </w:rPr>
              <w:t>98</w:t>
            </w:r>
          </w:p>
        </w:tc>
        <w:tc>
          <w:tcPr>
            <w:tcW w:w="361" w:type="dxa"/>
          </w:tcPr>
          <w:p w14:paraId="4DA079B7" w14:textId="77777777" w:rsidR="008D753F" w:rsidRDefault="008D753F">
            <w:pPr>
              <w:keepNext/>
            </w:pPr>
          </w:p>
        </w:tc>
        <w:tc>
          <w:tcPr>
            <w:tcW w:w="3731" w:type="dxa"/>
          </w:tcPr>
          <w:p w14:paraId="206A370D" w14:textId="77777777" w:rsidR="008D753F" w:rsidRDefault="001061C7">
            <w:pPr>
              <w:pStyle w:val="GAdminOption"/>
              <w:keepNext/>
            </w:pPr>
            <w:r>
              <w:t>Skipped</w:t>
            </w:r>
          </w:p>
        </w:tc>
        <w:tc>
          <w:tcPr>
            <w:tcW w:w="4428" w:type="dxa"/>
          </w:tcPr>
          <w:p w14:paraId="25CEB1D6" w14:textId="77777777" w:rsidR="008D753F" w:rsidRDefault="008D753F">
            <w:pPr>
              <w:keepNext/>
              <w:jc w:val="right"/>
              <w:rPr>
                <w:i/>
              </w:rPr>
            </w:pPr>
          </w:p>
        </w:tc>
      </w:tr>
      <w:tr w:rsidR="008D753F" w14:paraId="5F77D884" w14:textId="77777777">
        <w:tc>
          <w:tcPr>
            <w:tcW w:w="336" w:type="dxa"/>
          </w:tcPr>
          <w:p w14:paraId="773098A4" w14:textId="77777777" w:rsidR="008D753F" w:rsidRDefault="001061C7">
            <w:pPr>
              <w:keepNext/>
            </w:pPr>
            <w:r>
              <w:rPr>
                <w:rStyle w:val="GResponseCode"/>
              </w:rPr>
              <w:t>99</w:t>
            </w:r>
          </w:p>
        </w:tc>
        <w:tc>
          <w:tcPr>
            <w:tcW w:w="361" w:type="dxa"/>
          </w:tcPr>
          <w:p w14:paraId="1E5CC69D" w14:textId="77777777" w:rsidR="008D753F" w:rsidRDefault="008D753F">
            <w:pPr>
              <w:keepNext/>
            </w:pPr>
          </w:p>
        </w:tc>
        <w:tc>
          <w:tcPr>
            <w:tcW w:w="3731" w:type="dxa"/>
          </w:tcPr>
          <w:p w14:paraId="683C3240" w14:textId="77777777" w:rsidR="008D753F" w:rsidRDefault="001061C7">
            <w:pPr>
              <w:pStyle w:val="GAdminOption"/>
              <w:keepNext/>
            </w:pPr>
            <w:r>
              <w:t>Not Asked</w:t>
            </w:r>
          </w:p>
        </w:tc>
        <w:tc>
          <w:tcPr>
            <w:tcW w:w="4428" w:type="dxa"/>
          </w:tcPr>
          <w:p w14:paraId="6860AA72" w14:textId="77777777" w:rsidR="008D753F" w:rsidRDefault="008D753F">
            <w:pPr>
              <w:keepNext/>
              <w:jc w:val="right"/>
              <w:rPr>
                <w:i/>
              </w:rPr>
            </w:pPr>
          </w:p>
        </w:tc>
      </w:tr>
    </w:tbl>
    <w:p w14:paraId="13BA1885"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086"/>
        <w:gridCol w:w="6274"/>
      </w:tblGrid>
      <w:tr w:rsidR="008D753F" w14:paraId="2B36011F" w14:textId="77777777">
        <w:tc>
          <w:tcPr>
            <w:tcW w:w="0" w:type="dxa"/>
            <w:shd w:val="clear" w:color="auto" w:fill="D0D0D0"/>
          </w:tcPr>
          <w:p w14:paraId="654B749D" w14:textId="77777777" w:rsidR="008D753F" w:rsidRDefault="001061C7">
            <w:pPr>
              <w:pStyle w:val="GVariableNameP"/>
              <w:keepNext/>
            </w:pPr>
            <w:r>
              <w:lastRenderedPageBreak/>
              <w:fldChar w:fldCharType="begin"/>
            </w:r>
            <w:r>
              <w:instrText>TC religpew_lutheran \\l 2 \\f a</w:instrText>
            </w:r>
            <w:r>
              <w:fldChar w:fldCharType="end"/>
            </w:r>
            <w:proofErr w:type="spellStart"/>
            <w:r>
              <w:t>religpew_lutheran</w:t>
            </w:r>
            <w:proofErr w:type="spellEnd"/>
            <w:r>
              <w:rPr>
                <w:i/>
              </w:rPr>
              <w:t>- Show if (</w:t>
            </w:r>
            <w:proofErr w:type="spellStart"/>
            <w:r>
              <w:rPr>
                <w:i/>
              </w:rPr>
              <w:t>religpew_protestant</w:t>
            </w:r>
            <w:proofErr w:type="spellEnd"/>
            <w:r>
              <w:rPr>
                <w:i/>
              </w:rPr>
              <w:t xml:space="preserve"> == 4 and not </w:t>
            </w:r>
            <w:proofErr w:type="spellStart"/>
            <w:proofErr w:type="gramStart"/>
            <w:r>
              <w:rPr>
                <w:i/>
              </w:rPr>
              <w:t>pdl.religpew</w:t>
            </w:r>
            <w:proofErr w:type="gramEnd"/>
            <w:r>
              <w:rPr>
                <w:i/>
              </w:rPr>
              <w:t>_lutheran</w:t>
            </w:r>
            <w:proofErr w:type="spellEnd"/>
            <w:r>
              <w:rPr>
                <w:i/>
              </w:rPr>
              <w:t>) or (</w:t>
            </w:r>
            <w:proofErr w:type="spellStart"/>
            <w:r>
              <w:rPr>
                <w:i/>
              </w:rPr>
              <w:t>religpew_protestant</w:t>
            </w:r>
            <w:proofErr w:type="spellEnd"/>
            <w:r>
              <w:rPr>
                <w:i/>
              </w:rPr>
              <w:t xml:space="preserve"> == 4 and </w:t>
            </w:r>
            <w:proofErr w:type="spellStart"/>
            <w:r>
              <w:rPr>
                <w:i/>
              </w:rPr>
              <w:t>pdl.religpew_lutheran.last</w:t>
            </w:r>
            <w:proofErr w:type="spellEnd"/>
            <w:r>
              <w:rPr>
                <w:i/>
              </w:rPr>
              <w:t xml:space="preserve"> &gt; months(14))</w:t>
            </w:r>
          </w:p>
        </w:tc>
        <w:tc>
          <w:tcPr>
            <w:tcW w:w="0" w:type="dxa"/>
            <w:shd w:val="clear" w:color="auto" w:fill="D0D0D0"/>
            <w:vAlign w:val="bottom"/>
          </w:tcPr>
          <w:p w14:paraId="1AC5A41F" w14:textId="77777777" w:rsidR="008D753F" w:rsidRDefault="001061C7">
            <w:pPr>
              <w:keepNext/>
              <w:jc w:val="right"/>
            </w:pPr>
            <w:r>
              <w:t>SINGLE CHOICE</w:t>
            </w:r>
          </w:p>
        </w:tc>
      </w:tr>
      <w:tr w:rsidR="008D753F" w14:paraId="0FC67888" w14:textId="77777777">
        <w:tc>
          <w:tcPr>
            <w:tcW w:w="8856" w:type="dxa"/>
            <w:gridSpan w:val="2"/>
            <w:shd w:val="clear" w:color="auto" w:fill="D0D0D0"/>
          </w:tcPr>
          <w:p w14:paraId="51D5BD28" w14:textId="77777777" w:rsidR="008D753F" w:rsidRDefault="001061C7">
            <w:pPr>
              <w:keepNext/>
            </w:pPr>
            <w:r>
              <w:t>To which Lutheran church do you belong?</w:t>
            </w:r>
          </w:p>
        </w:tc>
      </w:tr>
    </w:tbl>
    <w:p w14:paraId="4C0ABA72" w14:textId="77777777" w:rsidR="008D753F" w:rsidRDefault="008D753F">
      <w:pPr>
        <w:pStyle w:val="GQuestionSpacer"/>
        <w:keepNext/>
      </w:pPr>
    </w:p>
    <w:p w14:paraId="529F745D" w14:textId="77777777" w:rsidR="008D753F" w:rsidRDefault="001061C7">
      <w:pPr>
        <w:pStyle w:val="GDefaultWidgetOption"/>
        <w:keepNext/>
        <w:tabs>
          <w:tab w:val="left" w:pos="2160"/>
        </w:tabs>
      </w:pPr>
      <w:r>
        <w:t>pii</w:t>
      </w:r>
      <w:r>
        <w:tab/>
        <w:t>False</w:t>
      </w:r>
    </w:p>
    <w:p w14:paraId="4A400287" w14:textId="77777777" w:rsidR="008D753F" w:rsidRDefault="001061C7">
      <w:pPr>
        <w:pStyle w:val="GDefaultWidgetOption"/>
        <w:keepNext/>
        <w:tabs>
          <w:tab w:val="left" w:pos="2160"/>
        </w:tabs>
      </w:pPr>
      <w:r>
        <w:t>chart_layout</w:t>
      </w:r>
      <w:r>
        <w:tab/>
        <w:t>1</w:t>
      </w:r>
    </w:p>
    <w:p w14:paraId="14ADE0B8" w14:textId="77777777" w:rsidR="008D753F" w:rsidRDefault="001061C7">
      <w:pPr>
        <w:pStyle w:val="GWidgetOption"/>
        <w:keepNext/>
        <w:tabs>
          <w:tab w:val="left" w:pos="2160"/>
        </w:tabs>
      </w:pPr>
      <w:proofErr w:type="spellStart"/>
      <w:r>
        <w:t>varlabel</w:t>
      </w:r>
      <w:proofErr w:type="spellEnd"/>
      <w:r>
        <w:tab/>
        <w:t>Lutheran Church</w:t>
      </w:r>
    </w:p>
    <w:p w14:paraId="6D92A6FE" w14:textId="77777777" w:rsidR="008D753F" w:rsidRDefault="001061C7">
      <w:pPr>
        <w:pStyle w:val="GDefaultWidgetOption"/>
        <w:keepNext/>
        <w:tabs>
          <w:tab w:val="left" w:pos="2160"/>
        </w:tabs>
      </w:pPr>
      <w:r>
        <w:t>topic</w:t>
      </w:r>
      <w:r>
        <w:tab/>
      </w:r>
    </w:p>
    <w:p w14:paraId="2E1D484C" w14:textId="77777777" w:rsidR="008D753F" w:rsidRDefault="001061C7">
      <w:pPr>
        <w:pStyle w:val="GDefaultWidgetOption"/>
        <w:keepNext/>
        <w:tabs>
          <w:tab w:val="left" w:pos="2160"/>
        </w:tabs>
      </w:pPr>
      <w:r>
        <w:t>chart_color</w:t>
      </w:r>
      <w:r>
        <w:tab/>
        <w:t>green</w:t>
      </w:r>
    </w:p>
    <w:p w14:paraId="346B6659" w14:textId="77777777" w:rsidR="008D753F" w:rsidRDefault="001061C7">
      <w:pPr>
        <w:pStyle w:val="GDefaultWidgetOption"/>
        <w:keepNext/>
        <w:tabs>
          <w:tab w:val="left" w:pos="2160"/>
        </w:tabs>
      </w:pPr>
      <w:r>
        <w:t>chart_type</w:t>
      </w:r>
      <w:r>
        <w:tab/>
        <w:t>bar</w:t>
      </w:r>
    </w:p>
    <w:p w14:paraId="17423CE6" w14:textId="77777777" w:rsidR="008D753F" w:rsidRDefault="001061C7">
      <w:pPr>
        <w:pStyle w:val="GDefaultWidgetOption"/>
        <w:keepNext/>
        <w:tabs>
          <w:tab w:val="left" w:pos="2160"/>
        </w:tabs>
      </w:pPr>
      <w:r>
        <w:t>crossbreak</w:t>
      </w:r>
      <w:r>
        <w:tab/>
        <w:t>Total</w:t>
      </w:r>
    </w:p>
    <w:p w14:paraId="632711DA" w14:textId="77777777" w:rsidR="008D753F" w:rsidRDefault="001061C7">
      <w:pPr>
        <w:pStyle w:val="GDefaultWidgetOption"/>
        <w:keepNext/>
        <w:tabs>
          <w:tab w:val="left" w:pos="2160"/>
        </w:tabs>
      </w:pPr>
      <w:r>
        <w:t>wrap</w:t>
      </w:r>
      <w:r>
        <w:tab/>
        <w:t>True</w:t>
      </w:r>
    </w:p>
    <w:p w14:paraId="6CE4D147" w14:textId="77777777" w:rsidR="008D753F" w:rsidRDefault="001061C7">
      <w:pPr>
        <w:pStyle w:val="GDefaultWidgetOption"/>
        <w:keepNext/>
        <w:tabs>
          <w:tab w:val="left" w:pos="2160"/>
        </w:tabs>
      </w:pPr>
      <w:r>
        <w:t>is_rating</w:t>
      </w:r>
      <w:r>
        <w:tab/>
        <w:t>False</w:t>
      </w:r>
    </w:p>
    <w:p w14:paraId="213D7F04" w14:textId="77777777" w:rsidR="008D753F" w:rsidRDefault="001061C7">
      <w:pPr>
        <w:pStyle w:val="GDefaultWidgetOption"/>
        <w:keepNext/>
        <w:tabs>
          <w:tab w:val="left" w:pos="2160"/>
        </w:tabs>
      </w:pPr>
      <w:r>
        <w:t>required_text</w:t>
      </w:r>
      <w:r>
        <w:tab/>
        <w:t>Please choose an answer</w:t>
      </w:r>
    </w:p>
    <w:p w14:paraId="4F3E776C" w14:textId="77777777" w:rsidR="008D753F" w:rsidRDefault="001061C7">
      <w:pPr>
        <w:pStyle w:val="GDefaultWidgetOption"/>
        <w:keepNext/>
        <w:tabs>
          <w:tab w:val="left" w:pos="2160"/>
        </w:tabs>
      </w:pPr>
      <w:r>
        <w:t>min_columns</w:t>
      </w:r>
      <w:r>
        <w:tab/>
        <w:t>1</w:t>
      </w:r>
    </w:p>
    <w:p w14:paraId="2A784234" w14:textId="77777777" w:rsidR="008D753F" w:rsidRDefault="001061C7">
      <w:pPr>
        <w:pStyle w:val="GDefaultWidgetOption"/>
        <w:keepNext/>
        <w:tabs>
          <w:tab w:val="left" w:pos="2160"/>
        </w:tabs>
      </w:pPr>
      <w:r>
        <w:t>sample_type</w:t>
      </w:r>
      <w:r>
        <w:tab/>
      </w:r>
    </w:p>
    <w:p w14:paraId="629081CE" w14:textId="77777777" w:rsidR="008D753F" w:rsidRDefault="001061C7">
      <w:pPr>
        <w:pStyle w:val="GDefaultWidgetOption"/>
        <w:keepNext/>
        <w:tabs>
          <w:tab w:val="left" w:pos="2160"/>
        </w:tabs>
      </w:pPr>
      <w:r>
        <w:t>access</w:t>
      </w:r>
      <w:r>
        <w:tab/>
      </w:r>
    </w:p>
    <w:p w14:paraId="5CD0AF86" w14:textId="77777777" w:rsidR="008D753F" w:rsidRDefault="001061C7">
      <w:pPr>
        <w:pStyle w:val="GDefaultWidgetOption"/>
        <w:keepNext/>
        <w:tabs>
          <w:tab w:val="left" w:pos="2160"/>
        </w:tabs>
      </w:pPr>
      <w:r>
        <w:t>autoadvance</w:t>
      </w:r>
      <w:r>
        <w:tab/>
        <w:t>False</w:t>
      </w:r>
    </w:p>
    <w:p w14:paraId="4CEA92E7" w14:textId="77777777" w:rsidR="008D753F" w:rsidRDefault="001061C7">
      <w:pPr>
        <w:pStyle w:val="GDefaultWidgetOption"/>
        <w:keepNext/>
        <w:tabs>
          <w:tab w:val="left" w:pos="2160"/>
        </w:tabs>
      </w:pPr>
      <w:r>
        <w:t>columns</w:t>
      </w:r>
      <w:r>
        <w:tab/>
        <w:t>1</w:t>
      </w:r>
    </w:p>
    <w:p w14:paraId="5E127EFC" w14:textId="77777777" w:rsidR="008D753F" w:rsidRDefault="001061C7">
      <w:pPr>
        <w:pStyle w:val="GDefaultWidgetOption"/>
        <w:keepNext/>
        <w:tabs>
          <w:tab w:val="left" w:pos="2160"/>
        </w:tabs>
      </w:pPr>
      <w:r>
        <w:t>widget</w:t>
      </w:r>
      <w:r>
        <w:tab/>
      </w:r>
    </w:p>
    <w:p w14:paraId="069E65F0" w14:textId="77777777" w:rsidR="008D753F" w:rsidRDefault="001061C7">
      <w:pPr>
        <w:pStyle w:val="GDefaultWidgetOption"/>
        <w:keepNext/>
        <w:tabs>
          <w:tab w:val="left" w:pos="2160"/>
        </w:tabs>
      </w:pPr>
      <w:r>
        <w:t>filter_text</w:t>
      </w:r>
      <w:r>
        <w:tab/>
      </w:r>
    </w:p>
    <w:p w14:paraId="05B95A3E" w14:textId="77777777" w:rsidR="008D753F" w:rsidRDefault="001061C7">
      <w:pPr>
        <w:pStyle w:val="GDefaultWidgetOption"/>
        <w:keepNext/>
        <w:tabs>
          <w:tab w:val="left" w:pos="2160"/>
        </w:tabs>
      </w:pPr>
      <w:r>
        <w:t>as_banner</w:t>
      </w:r>
      <w:r>
        <w:tab/>
        <w:t>False</w:t>
      </w:r>
    </w:p>
    <w:p w14:paraId="32C7BCE3" w14:textId="77777777" w:rsidR="008D753F" w:rsidRDefault="001061C7">
      <w:pPr>
        <w:pStyle w:val="GDefaultWidgetOption"/>
        <w:keepNext/>
        <w:tabs>
          <w:tab w:val="left" w:pos="2160"/>
        </w:tabs>
      </w:pPr>
      <w:r>
        <w:t>description</w:t>
      </w:r>
      <w:r>
        <w:tab/>
      </w:r>
    </w:p>
    <w:p w14:paraId="33A62B6E" w14:textId="77777777" w:rsidR="008D753F" w:rsidRDefault="001061C7">
      <w:pPr>
        <w:pStyle w:val="GDefaultWidgetOption"/>
        <w:keepNext/>
        <w:tabs>
          <w:tab w:val="left" w:pos="2160"/>
        </w:tabs>
      </w:pPr>
      <w:r>
        <w:t>spd_category</w:t>
      </w:r>
      <w:r>
        <w:tab/>
      </w:r>
    </w:p>
    <w:p w14:paraId="08DCE212"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1CD98E7A" w14:textId="77777777" w:rsidR="008D753F" w:rsidRDefault="001061C7">
      <w:pPr>
        <w:pStyle w:val="GDefaultWidgetOption"/>
        <w:keepNext/>
        <w:tabs>
          <w:tab w:val="left" w:pos="2160"/>
        </w:tabs>
      </w:pPr>
      <w:r>
        <w:t>horizontal</w:t>
      </w:r>
      <w:r>
        <w:tab/>
        <w:t>False</w:t>
      </w:r>
    </w:p>
    <w:p w14:paraId="613BB22A" w14:textId="77777777" w:rsidR="008D753F" w:rsidRDefault="001061C7">
      <w:pPr>
        <w:pStyle w:val="GDefaultWidgetOption"/>
        <w:keepNext/>
        <w:tabs>
          <w:tab w:val="left" w:pos="2160"/>
        </w:tabs>
      </w:pPr>
      <w:r>
        <w:t>grid_chart_type</w:t>
      </w:r>
      <w:r>
        <w:tab/>
        <w:t>stacked_bar</w:t>
      </w:r>
    </w:p>
    <w:p w14:paraId="4A2ED8EA" w14:textId="77777777" w:rsidR="008D753F" w:rsidRDefault="001061C7">
      <w:pPr>
        <w:pStyle w:val="GDefaultWidgetOption"/>
        <w:keepNext/>
        <w:tabs>
          <w:tab w:val="left" w:pos="2160"/>
        </w:tabs>
      </w:pPr>
      <w:r>
        <w:t>sort_order</w:t>
      </w:r>
      <w:r>
        <w:tab/>
        <w:t>none</w:t>
      </w:r>
    </w:p>
    <w:p w14:paraId="024452D1" w14:textId="77777777" w:rsidR="008D753F" w:rsidRDefault="001061C7">
      <w:pPr>
        <w:pStyle w:val="GDefaultWidgetOption"/>
        <w:keepNext/>
        <w:tabs>
          <w:tab w:val="left" w:pos="2160"/>
        </w:tabs>
      </w:pPr>
      <w:r>
        <w:t>sample</w:t>
      </w:r>
      <w:r>
        <w:tab/>
      </w:r>
    </w:p>
    <w:p w14:paraId="1229CC2F" w14:textId="77777777" w:rsidR="008D753F" w:rsidRDefault="001061C7">
      <w:pPr>
        <w:pStyle w:val="GDefaultWidgetOption"/>
        <w:keepNext/>
        <w:tabs>
          <w:tab w:val="left" w:pos="2160"/>
        </w:tabs>
      </w:pPr>
      <w:r>
        <w:t>slide_title</w:t>
      </w:r>
      <w:r>
        <w:tab/>
      </w:r>
    </w:p>
    <w:p w14:paraId="688AD9A7" w14:textId="77777777" w:rsidR="008D753F" w:rsidRDefault="001061C7">
      <w:pPr>
        <w:pStyle w:val="GDefaultWidgetOption"/>
        <w:keepNext/>
        <w:tabs>
          <w:tab w:val="left" w:pos="2160"/>
        </w:tabs>
      </w:pPr>
      <w:r>
        <w:t>set_active</w:t>
      </w:r>
      <w:r>
        <w:tab/>
      </w:r>
    </w:p>
    <w:p w14:paraId="31CCBD73" w14:textId="77777777" w:rsidR="008D753F" w:rsidRDefault="001061C7">
      <w:pPr>
        <w:pStyle w:val="GDefaultWidgetOption"/>
        <w:keepNext/>
        <w:tabs>
          <w:tab w:val="left" w:pos="2160"/>
        </w:tabs>
      </w:pPr>
      <w:r>
        <w:t>required</w:t>
      </w:r>
      <w:r>
        <w:tab/>
        <w:t>NONE</w:t>
      </w:r>
    </w:p>
    <w:p w14:paraId="168CC031" w14:textId="77777777" w:rsidR="008D753F" w:rsidRDefault="001061C7">
      <w:pPr>
        <w:pStyle w:val="GDefaultWidgetOption"/>
        <w:keepNext/>
        <w:tabs>
          <w:tab w:val="left" w:pos="2160"/>
        </w:tabs>
      </w:pPr>
      <w:r>
        <w:t>mask</w:t>
      </w:r>
      <w:r>
        <w:tab/>
      </w:r>
    </w:p>
    <w:p w14:paraId="30B5E25B" w14:textId="77777777" w:rsidR="008D753F" w:rsidRDefault="001061C7">
      <w:pPr>
        <w:pStyle w:val="GDefaultWidgetOption"/>
        <w:keepNext/>
        <w:tabs>
          <w:tab w:val="left" w:pos="2160"/>
        </w:tabs>
      </w:pPr>
      <w:r>
        <w:t>custom_order</w:t>
      </w:r>
      <w:r>
        <w:tab/>
      </w:r>
    </w:p>
    <w:p w14:paraId="4CB98CA2" w14:textId="77777777" w:rsidR="008D753F" w:rsidRDefault="001061C7">
      <w:pPr>
        <w:pStyle w:val="GDefaultWidgetOption"/>
        <w:keepNext/>
        <w:tabs>
          <w:tab w:val="left" w:pos="2160"/>
        </w:tabs>
      </w:pPr>
      <w:r>
        <w:t>client</w:t>
      </w:r>
      <w:r>
        <w:tab/>
      </w:r>
    </w:p>
    <w:p w14:paraId="0554F8F3"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3F0CF8C" w14:textId="77777777">
        <w:tc>
          <w:tcPr>
            <w:tcW w:w="336" w:type="dxa"/>
          </w:tcPr>
          <w:p w14:paraId="27DF2A71" w14:textId="77777777" w:rsidR="008D753F" w:rsidRDefault="001061C7">
            <w:pPr>
              <w:keepNext/>
            </w:pPr>
            <w:r>
              <w:rPr>
                <w:rStyle w:val="GResponseCode"/>
              </w:rPr>
              <w:t>1</w:t>
            </w:r>
          </w:p>
        </w:tc>
        <w:tc>
          <w:tcPr>
            <w:tcW w:w="361" w:type="dxa"/>
          </w:tcPr>
          <w:p w14:paraId="376BF250" w14:textId="77777777" w:rsidR="008D753F" w:rsidRDefault="001061C7">
            <w:pPr>
              <w:keepNext/>
            </w:pPr>
            <w:r>
              <w:t>○</w:t>
            </w:r>
          </w:p>
        </w:tc>
        <w:tc>
          <w:tcPr>
            <w:tcW w:w="3731" w:type="dxa"/>
          </w:tcPr>
          <w:p w14:paraId="433BC8EB" w14:textId="77777777" w:rsidR="008D753F" w:rsidRDefault="001061C7">
            <w:pPr>
              <w:keepNext/>
            </w:pPr>
            <w:r>
              <w:t>Evangelical Lutheran Church in America (ELCA)</w:t>
            </w:r>
          </w:p>
        </w:tc>
        <w:tc>
          <w:tcPr>
            <w:tcW w:w="4428" w:type="dxa"/>
          </w:tcPr>
          <w:p w14:paraId="6797C1C0" w14:textId="77777777" w:rsidR="008D753F" w:rsidRDefault="008D753F">
            <w:pPr>
              <w:keepNext/>
              <w:jc w:val="right"/>
              <w:rPr>
                <w:i/>
              </w:rPr>
            </w:pPr>
          </w:p>
        </w:tc>
      </w:tr>
      <w:tr w:rsidR="008D753F" w14:paraId="206B9021" w14:textId="77777777">
        <w:tc>
          <w:tcPr>
            <w:tcW w:w="336" w:type="dxa"/>
          </w:tcPr>
          <w:p w14:paraId="0856FDD0" w14:textId="77777777" w:rsidR="008D753F" w:rsidRDefault="001061C7">
            <w:pPr>
              <w:keepNext/>
            </w:pPr>
            <w:r>
              <w:rPr>
                <w:rStyle w:val="GResponseCode"/>
              </w:rPr>
              <w:t>2</w:t>
            </w:r>
          </w:p>
        </w:tc>
        <w:tc>
          <w:tcPr>
            <w:tcW w:w="361" w:type="dxa"/>
          </w:tcPr>
          <w:p w14:paraId="0C53C0C6" w14:textId="77777777" w:rsidR="008D753F" w:rsidRDefault="001061C7">
            <w:pPr>
              <w:keepNext/>
            </w:pPr>
            <w:r>
              <w:t>○</w:t>
            </w:r>
          </w:p>
        </w:tc>
        <w:tc>
          <w:tcPr>
            <w:tcW w:w="3731" w:type="dxa"/>
          </w:tcPr>
          <w:p w14:paraId="041725DA" w14:textId="77777777" w:rsidR="008D753F" w:rsidRDefault="001061C7">
            <w:pPr>
              <w:keepNext/>
            </w:pPr>
            <w:r>
              <w:t>Lutheran Church, Missouri Synod</w:t>
            </w:r>
          </w:p>
        </w:tc>
        <w:tc>
          <w:tcPr>
            <w:tcW w:w="4428" w:type="dxa"/>
          </w:tcPr>
          <w:p w14:paraId="0713DF56" w14:textId="77777777" w:rsidR="008D753F" w:rsidRDefault="008D753F">
            <w:pPr>
              <w:keepNext/>
              <w:jc w:val="right"/>
              <w:rPr>
                <w:i/>
              </w:rPr>
            </w:pPr>
          </w:p>
        </w:tc>
      </w:tr>
      <w:tr w:rsidR="008D753F" w14:paraId="65CAF052" w14:textId="77777777">
        <w:tc>
          <w:tcPr>
            <w:tcW w:w="336" w:type="dxa"/>
          </w:tcPr>
          <w:p w14:paraId="59850A11" w14:textId="77777777" w:rsidR="008D753F" w:rsidRDefault="001061C7">
            <w:pPr>
              <w:keepNext/>
            </w:pPr>
            <w:r>
              <w:rPr>
                <w:rStyle w:val="GResponseCode"/>
              </w:rPr>
              <w:t>3</w:t>
            </w:r>
          </w:p>
        </w:tc>
        <w:tc>
          <w:tcPr>
            <w:tcW w:w="361" w:type="dxa"/>
          </w:tcPr>
          <w:p w14:paraId="5FE02456" w14:textId="77777777" w:rsidR="008D753F" w:rsidRDefault="001061C7">
            <w:pPr>
              <w:keepNext/>
            </w:pPr>
            <w:r>
              <w:t>○</w:t>
            </w:r>
          </w:p>
        </w:tc>
        <w:tc>
          <w:tcPr>
            <w:tcW w:w="3731" w:type="dxa"/>
          </w:tcPr>
          <w:p w14:paraId="34DEE23E" w14:textId="77777777" w:rsidR="008D753F" w:rsidRDefault="001061C7">
            <w:pPr>
              <w:keepNext/>
            </w:pPr>
            <w:r>
              <w:t>Lutheran Church, Wisconsin Synod</w:t>
            </w:r>
          </w:p>
        </w:tc>
        <w:tc>
          <w:tcPr>
            <w:tcW w:w="4428" w:type="dxa"/>
          </w:tcPr>
          <w:p w14:paraId="659A26AF" w14:textId="77777777" w:rsidR="008D753F" w:rsidRDefault="008D753F">
            <w:pPr>
              <w:keepNext/>
              <w:jc w:val="right"/>
              <w:rPr>
                <w:i/>
              </w:rPr>
            </w:pPr>
          </w:p>
        </w:tc>
      </w:tr>
      <w:tr w:rsidR="008D753F" w14:paraId="7F427E84" w14:textId="77777777">
        <w:tc>
          <w:tcPr>
            <w:tcW w:w="336" w:type="dxa"/>
          </w:tcPr>
          <w:p w14:paraId="35727772" w14:textId="77777777" w:rsidR="008D753F" w:rsidRDefault="001061C7">
            <w:pPr>
              <w:keepNext/>
            </w:pPr>
            <w:r>
              <w:rPr>
                <w:rStyle w:val="GResponseCode"/>
              </w:rPr>
              <w:t>4</w:t>
            </w:r>
          </w:p>
        </w:tc>
        <w:tc>
          <w:tcPr>
            <w:tcW w:w="361" w:type="dxa"/>
          </w:tcPr>
          <w:p w14:paraId="035D1B59" w14:textId="77777777" w:rsidR="008D753F" w:rsidRDefault="001061C7">
            <w:pPr>
              <w:keepNext/>
            </w:pPr>
            <w:r>
              <w:t>○</w:t>
            </w:r>
          </w:p>
        </w:tc>
        <w:tc>
          <w:tcPr>
            <w:tcW w:w="3731" w:type="dxa"/>
          </w:tcPr>
          <w:p w14:paraId="25EECB06" w14:textId="77777777" w:rsidR="008D753F" w:rsidRDefault="001061C7">
            <w:pPr>
              <w:keepNext/>
            </w:pPr>
            <w:r>
              <w:t>Other Lutheran Church (open [</w:t>
            </w:r>
            <w:proofErr w:type="spellStart"/>
            <w:r>
              <w:t>religpew_lutheran_t</w:t>
            </w:r>
            <w:proofErr w:type="spellEnd"/>
            <w:r>
              <w:t>])</w:t>
            </w:r>
          </w:p>
        </w:tc>
        <w:tc>
          <w:tcPr>
            <w:tcW w:w="4428" w:type="dxa"/>
          </w:tcPr>
          <w:p w14:paraId="54EF66AB" w14:textId="77777777" w:rsidR="008D753F" w:rsidRDefault="008D753F">
            <w:pPr>
              <w:keepNext/>
              <w:jc w:val="right"/>
              <w:rPr>
                <w:i/>
              </w:rPr>
            </w:pPr>
          </w:p>
        </w:tc>
      </w:tr>
      <w:tr w:rsidR="008D753F" w14:paraId="46AB8D89" w14:textId="77777777">
        <w:tc>
          <w:tcPr>
            <w:tcW w:w="336" w:type="dxa"/>
          </w:tcPr>
          <w:p w14:paraId="34FC8A56" w14:textId="77777777" w:rsidR="008D753F" w:rsidRDefault="001061C7">
            <w:pPr>
              <w:keepNext/>
            </w:pPr>
            <w:r>
              <w:rPr>
                <w:rStyle w:val="GResponseCode"/>
              </w:rPr>
              <w:t>8</w:t>
            </w:r>
          </w:p>
        </w:tc>
        <w:tc>
          <w:tcPr>
            <w:tcW w:w="361" w:type="dxa"/>
          </w:tcPr>
          <w:p w14:paraId="5753CCCC" w14:textId="77777777" w:rsidR="008D753F" w:rsidRDefault="008D753F">
            <w:pPr>
              <w:keepNext/>
            </w:pPr>
          </w:p>
        </w:tc>
        <w:tc>
          <w:tcPr>
            <w:tcW w:w="3731" w:type="dxa"/>
          </w:tcPr>
          <w:p w14:paraId="44E499DB" w14:textId="77777777" w:rsidR="008D753F" w:rsidRDefault="001061C7">
            <w:pPr>
              <w:pStyle w:val="GAdminOption"/>
              <w:keepNext/>
            </w:pPr>
            <w:r>
              <w:t>Skipped</w:t>
            </w:r>
          </w:p>
        </w:tc>
        <w:tc>
          <w:tcPr>
            <w:tcW w:w="4428" w:type="dxa"/>
          </w:tcPr>
          <w:p w14:paraId="10EF480B" w14:textId="77777777" w:rsidR="008D753F" w:rsidRDefault="008D753F">
            <w:pPr>
              <w:keepNext/>
              <w:jc w:val="right"/>
              <w:rPr>
                <w:i/>
              </w:rPr>
            </w:pPr>
          </w:p>
        </w:tc>
      </w:tr>
      <w:tr w:rsidR="008D753F" w14:paraId="7EC5C1F5" w14:textId="77777777">
        <w:tc>
          <w:tcPr>
            <w:tcW w:w="336" w:type="dxa"/>
          </w:tcPr>
          <w:p w14:paraId="3E619BCF" w14:textId="77777777" w:rsidR="008D753F" w:rsidRDefault="001061C7">
            <w:pPr>
              <w:keepNext/>
            </w:pPr>
            <w:r>
              <w:rPr>
                <w:rStyle w:val="GResponseCode"/>
              </w:rPr>
              <w:t>9</w:t>
            </w:r>
          </w:p>
        </w:tc>
        <w:tc>
          <w:tcPr>
            <w:tcW w:w="361" w:type="dxa"/>
          </w:tcPr>
          <w:p w14:paraId="41A32246" w14:textId="77777777" w:rsidR="008D753F" w:rsidRDefault="008D753F">
            <w:pPr>
              <w:keepNext/>
            </w:pPr>
          </w:p>
        </w:tc>
        <w:tc>
          <w:tcPr>
            <w:tcW w:w="3731" w:type="dxa"/>
          </w:tcPr>
          <w:p w14:paraId="2A66BB9C" w14:textId="77777777" w:rsidR="008D753F" w:rsidRDefault="001061C7">
            <w:pPr>
              <w:pStyle w:val="GAdminOption"/>
              <w:keepNext/>
            </w:pPr>
            <w:r>
              <w:t>Not Asked</w:t>
            </w:r>
          </w:p>
        </w:tc>
        <w:tc>
          <w:tcPr>
            <w:tcW w:w="4428" w:type="dxa"/>
          </w:tcPr>
          <w:p w14:paraId="423823E4" w14:textId="77777777" w:rsidR="008D753F" w:rsidRDefault="008D753F">
            <w:pPr>
              <w:keepNext/>
              <w:jc w:val="right"/>
              <w:rPr>
                <w:i/>
              </w:rPr>
            </w:pPr>
          </w:p>
        </w:tc>
      </w:tr>
    </w:tbl>
    <w:p w14:paraId="03AED5EF"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867"/>
        <w:gridCol w:w="6493"/>
      </w:tblGrid>
      <w:tr w:rsidR="008D753F" w14:paraId="2DEAFD4D" w14:textId="77777777">
        <w:tc>
          <w:tcPr>
            <w:tcW w:w="0" w:type="dxa"/>
            <w:shd w:val="clear" w:color="auto" w:fill="D0D0D0"/>
          </w:tcPr>
          <w:p w14:paraId="6551E3F3" w14:textId="77777777" w:rsidR="008D753F" w:rsidRDefault="001061C7">
            <w:pPr>
              <w:pStyle w:val="GVariableNameP"/>
              <w:keepNext/>
            </w:pPr>
            <w:r>
              <w:fldChar w:fldCharType="begin"/>
            </w:r>
            <w:r>
              <w:instrText>TC religpew_presby \\l 2 \\f a</w:instrText>
            </w:r>
            <w:r>
              <w:fldChar w:fldCharType="end"/>
            </w:r>
            <w:proofErr w:type="spellStart"/>
            <w:r>
              <w:t>religpew_presby</w:t>
            </w:r>
            <w:proofErr w:type="spellEnd"/>
            <w:r>
              <w:rPr>
                <w:i/>
              </w:rPr>
              <w:t>- Show if (</w:t>
            </w:r>
            <w:proofErr w:type="spellStart"/>
            <w:r>
              <w:rPr>
                <w:i/>
              </w:rPr>
              <w:t>religpew_protestant</w:t>
            </w:r>
            <w:proofErr w:type="spellEnd"/>
            <w:r>
              <w:rPr>
                <w:i/>
              </w:rPr>
              <w:t xml:space="preserve"> == 5 and not </w:t>
            </w:r>
            <w:proofErr w:type="spellStart"/>
            <w:proofErr w:type="gramStart"/>
            <w:r>
              <w:rPr>
                <w:i/>
              </w:rPr>
              <w:t>pdl.religpew</w:t>
            </w:r>
            <w:proofErr w:type="gramEnd"/>
            <w:r>
              <w:rPr>
                <w:i/>
              </w:rPr>
              <w:t>_presby</w:t>
            </w:r>
            <w:proofErr w:type="spellEnd"/>
            <w:r>
              <w:rPr>
                <w:i/>
              </w:rPr>
              <w:t>) or (</w:t>
            </w:r>
            <w:proofErr w:type="spellStart"/>
            <w:r>
              <w:rPr>
                <w:i/>
              </w:rPr>
              <w:t>religpew_protestant</w:t>
            </w:r>
            <w:proofErr w:type="spellEnd"/>
            <w:r>
              <w:rPr>
                <w:i/>
              </w:rPr>
              <w:t xml:space="preserve"> == 5 and </w:t>
            </w:r>
            <w:proofErr w:type="spellStart"/>
            <w:r>
              <w:rPr>
                <w:i/>
              </w:rPr>
              <w:t>pdl.religpew_presby.last</w:t>
            </w:r>
            <w:proofErr w:type="spellEnd"/>
            <w:r>
              <w:rPr>
                <w:i/>
              </w:rPr>
              <w:t xml:space="preserve"> &gt; months(14))</w:t>
            </w:r>
          </w:p>
        </w:tc>
        <w:tc>
          <w:tcPr>
            <w:tcW w:w="0" w:type="dxa"/>
            <w:shd w:val="clear" w:color="auto" w:fill="D0D0D0"/>
            <w:vAlign w:val="bottom"/>
          </w:tcPr>
          <w:p w14:paraId="11A2CEFA" w14:textId="77777777" w:rsidR="008D753F" w:rsidRDefault="001061C7">
            <w:pPr>
              <w:keepNext/>
              <w:jc w:val="right"/>
            </w:pPr>
            <w:r>
              <w:t>SINGLE CHOICE</w:t>
            </w:r>
          </w:p>
        </w:tc>
      </w:tr>
      <w:tr w:rsidR="008D753F" w14:paraId="5C4358EB" w14:textId="77777777">
        <w:tc>
          <w:tcPr>
            <w:tcW w:w="8856" w:type="dxa"/>
            <w:gridSpan w:val="2"/>
            <w:shd w:val="clear" w:color="auto" w:fill="D0D0D0"/>
          </w:tcPr>
          <w:p w14:paraId="2B043A75" w14:textId="77777777" w:rsidR="008D753F" w:rsidRDefault="001061C7">
            <w:pPr>
              <w:keepNext/>
            </w:pPr>
            <w:r>
              <w:t>To which Presbyterian church do you belong?</w:t>
            </w:r>
          </w:p>
        </w:tc>
      </w:tr>
    </w:tbl>
    <w:p w14:paraId="1EB714FA" w14:textId="77777777" w:rsidR="008D753F" w:rsidRDefault="008D753F">
      <w:pPr>
        <w:pStyle w:val="GQuestionSpacer"/>
        <w:keepNext/>
      </w:pPr>
    </w:p>
    <w:p w14:paraId="70AC79FB" w14:textId="77777777" w:rsidR="008D753F" w:rsidRDefault="001061C7">
      <w:pPr>
        <w:pStyle w:val="GDefaultWidgetOption"/>
        <w:keepNext/>
        <w:tabs>
          <w:tab w:val="left" w:pos="2160"/>
        </w:tabs>
      </w:pPr>
      <w:r>
        <w:t>pii</w:t>
      </w:r>
      <w:r>
        <w:tab/>
        <w:t>False</w:t>
      </w:r>
    </w:p>
    <w:p w14:paraId="23D0971C" w14:textId="77777777" w:rsidR="008D753F" w:rsidRDefault="001061C7">
      <w:pPr>
        <w:pStyle w:val="GDefaultWidgetOption"/>
        <w:keepNext/>
        <w:tabs>
          <w:tab w:val="left" w:pos="2160"/>
        </w:tabs>
      </w:pPr>
      <w:r>
        <w:t>chart_layout</w:t>
      </w:r>
      <w:r>
        <w:tab/>
        <w:t>1</w:t>
      </w:r>
    </w:p>
    <w:p w14:paraId="1441C97E" w14:textId="77777777" w:rsidR="008D753F" w:rsidRDefault="001061C7">
      <w:pPr>
        <w:pStyle w:val="GWidgetOption"/>
        <w:keepNext/>
        <w:tabs>
          <w:tab w:val="left" w:pos="2160"/>
        </w:tabs>
      </w:pPr>
      <w:proofErr w:type="spellStart"/>
      <w:r>
        <w:t>varlabel</w:t>
      </w:r>
      <w:proofErr w:type="spellEnd"/>
      <w:r>
        <w:tab/>
        <w:t>Presbyterian Church</w:t>
      </w:r>
    </w:p>
    <w:p w14:paraId="3ADBA2B7" w14:textId="77777777" w:rsidR="008D753F" w:rsidRDefault="001061C7">
      <w:pPr>
        <w:pStyle w:val="GDefaultWidgetOption"/>
        <w:keepNext/>
        <w:tabs>
          <w:tab w:val="left" w:pos="2160"/>
        </w:tabs>
      </w:pPr>
      <w:r>
        <w:t>topic</w:t>
      </w:r>
      <w:r>
        <w:tab/>
      </w:r>
    </w:p>
    <w:p w14:paraId="16FE2C50" w14:textId="77777777" w:rsidR="008D753F" w:rsidRDefault="001061C7">
      <w:pPr>
        <w:pStyle w:val="GDefaultWidgetOption"/>
        <w:keepNext/>
        <w:tabs>
          <w:tab w:val="left" w:pos="2160"/>
        </w:tabs>
      </w:pPr>
      <w:r>
        <w:t>chart_color</w:t>
      </w:r>
      <w:r>
        <w:tab/>
        <w:t>green</w:t>
      </w:r>
    </w:p>
    <w:p w14:paraId="2FF6A6C5" w14:textId="77777777" w:rsidR="008D753F" w:rsidRDefault="001061C7">
      <w:pPr>
        <w:pStyle w:val="GDefaultWidgetOption"/>
        <w:keepNext/>
        <w:tabs>
          <w:tab w:val="left" w:pos="2160"/>
        </w:tabs>
      </w:pPr>
      <w:r>
        <w:t>chart_type</w:t>
      </w:r>
      <w:r>
        <w:tab/>
        <w:t>bar</w:t>
      </w:r>
    </w:p>
    <w:p w14:paraId="2468A5C4" w14:textId="77777777" w:rsidR="008D753F" w:rsidRDefault="001061C7">
      <w:pPr>
        <w:pStyle w:val="GDefaultWidgetOption"/>
        <w:keepNext/>
        <w:tabs>
          <w:tab w:val="left" w:pos="2160"/>
        </w:tabs>
      </w:pPr>
      <w:r>
        <w:t>crossbreak</w:t>
      </w:r>
      <w:r>
        <w:tab/>
        <w:t>Total</w:t>
      </w:r>
    </w:p>
    <w:p w14:paraId="5DAC0DA5" w14:textId="77777777" w:rsidR="008D753F" w:rsidRDefault="001061C7">
      <w:pPr>
        <w:pStyle w:val="GDefaultWidgetOption"/>
        <w:keepNext/>
        <w:tabs>
          <w:tab w:val="left" w:pos="2160"/>
        </w:tabs>
      </w:pPr>
      <w:r>
        <w:t>wrap</w:t>
      </w:r>
      <w:r>
        <w:tab/>
        <w:t>True</w:t>
      </w:r>
    </w:p>
    <w:p w14:paraId="2C944AAF" w14:textId="77777777" w:rsidR="008D753F" w:rsidRDefault="001061C7">
      <w:pPr>
        <w:pStyle w:val="GDefaultWidgetOption"/>
        <w:keepNext/>
        <w:tabs>
          <w:tab w:val="left" w:pos="2160"/>
        </w:tabs>
      </w:pPr>
      <w:r>
        <w:t>is_rating</w:t>
      </w:r>
      <w:r>
        <w:tab/>
        <w:t>False</w:t>
      </w:r>
    </w:p>
    <w:p w14:paraId="5001E9F3" w14:textId="77777777" w:rsidR="008D753F" w:rsidRDefault="001061C7">
      <w:pPr>
        <w:pStyle w:val="GDefaultWidgetOption"/>
        <w:keepNext/>
        <w:tabs>
          <w:tab w:val="left" w:pos="2160"/>
        </w:tabs>
      </w:pPr>
      <w:r>
        <w:t>required_text</w:t>
      </w:r>
      <w:r>
        <w:tab/>
        <w:t>Please choose an answer</w:t>
      </w:r>
    </w:p>
    <w:p w14:paraId="7478E8F7" w14:textId="77777777" w:rsidR="008D753F" w:rsidRDefault="001061C7">
      <w:pPr>
        <w:pStyle w:val="GDefaultWidgetOption"/>
        <w:keepNext/>
        <w:tabs>
          <w:tab w:val="left" w:pos="2160"/>
        </w:tabs>
      </w:pPr>
      <w:r>
        <w:t>min_columns</w:t>
      </w:r>
      <w:r>
        <w:tab/>
        <w:t>1</w:t>
      </w:r>
    </w:p>
    <w:p w14:paraId="5D8E35D4" w14:textId="77777777" w:rsidR="008D753F" w:rsidRDefault="001061C7">
      <w:pPr>
        <w:pStyle w:val="GDefaultWidgetOption"/>
        <w:keepNext/>
        <w:tabs>
          <w:tab w:val="left" w:pos="2160"/>
        </w:tabs>
      </w:pPr>
      <w:r>
        <w:t>sample_type</w:t>
      </w:r>
      <w:r>
        <w:tab/>
      </w:r>
    </w:p>
    <w:p w14:paraId="33B3E7A6" w14:textId="77777777" w:rsidR="008D753F" w:rsidRDefault="001061C7">
      <w:pPr>
        <w:pStyle w:val="GDefaultWidgetOption"/>
        <w:keepNext/>
        <w:tabs>
          <w:tab w:val="left" w:pos="2160"/>
        </w:tabs>
      </w:pPr>
      <w:r>
        <w:t>access</w:t>
      </w:r>
      <w:r>
        <w:tab/>
      </w:r>
    </w:p>
    <w:p w14:paraId="17CA98C9" w14:textId="77777777" w:rsidR="008D753F" w:rsidRDefault="001061C7">
      <w:pPr>
        <w:pStyle w:val="GDefaultWidgetOption"/>
        <w:keepNext/>
        <w:tabs>
          <w:tab w:val="left" w:pos="2160"/>
        </w:tabs>
      </w:pPr>
      <w:r>
        <w:t>autoadvance</w:t>
      </w:r>
      <w:r>
        <w:tab/>
        <w:t>False</w:t>
      </w:r>
    </w:p>
    <w:p w14:paraId="52540374" w14:textId="77777777" w:rsidR="008D753F" w:rsidRDefault="001061C7">
      <w:pPr>
        <w:pStyle w:val="GDefaultWidgetOption"/>
        <w:keepNext/>
        <w:tabs>
          <w:tab w:val="left" w:pos="2160"/>
        </w:tabs>
      </w:pPr>
      <w:r>
        <w:t>columns</w:t>
      </w:r>
      <w:r>
        <w:tab/>
        <w:t>1</w:t>
      </w:r>
    </w:p>
    <w:p w14:paraId="7C1547F6" w14:textId="77777777" w:rsidR="008D753F" w:rsidRDefault="001061C7">
      <w:pPr>
        <w:pStyle w:val="GDefaultWidgetOption"/>
        <w:keepNext/>
        <w:tabs>
          <w:tab w:val="left" w:pos="2160"/>
        </w:tabs>
      </w:pPr>
      <w:r>
        <w:t>widget</w:t>
      </w:r>
      <w:r>
        <w:tab/>
      </w:r>
    </w:p>
    <w:p w14:paraId="5776ABDE" w14:textId="77777777" w:rsidR="008D753F" w:rsidRDefault="001061C7">
      <w:pPr>
        <w:pStyle w:val="GDefaultWidgetOption"/>
        <w:keepNext/>
        <w:tabs>
          <w:tab w:val="left" w:pos="2160"/>
        </w:tabs>
      </w:pPr>
      <w:r>
        <w:t>filter_text</w:t>
      </w:r>
      <w:r>
        <w:tab/>
      </w:r>
    </w:p>
    <w:p w14:paraId="7EAC3518" w14:textId="77777777" w:rsidR="008D753F" w:rsidRDefault="001061C7">
      <w:pPr>
        <w:pStyle w:val="GDefaultWidgetOption"/>
        <w:keepNext/>
        <w:tabs>
          <w:tab w:val="left" w:pos="2160"/>
        </w:tabs>
      </w:pPr>
      <w:r>
        <w:t>as_banner</w:t>
      </w:r>
      <w:r>
        <w:tab/>
        <w:t>False</w:t>
      </w:r>
    </w:p>
    <w:p w14:paraId="2F7DC491" w14:textId="77777777" w:rsidR="008D753F" w:rsidRDefault="001061C7">
      <w:pPr>
        <w:pStyle w:val="GDefaultWidgetOption"/>
        <w:keepNext/>
        <w:tabs>
          <w:tab w:val="left" w:pos="2160"/>
        </w:tabs>
      </w:pPr>
      <w:r>
        <w:t>description</w:t>
      </w:r>
      <w:r>
        <w:tab/>
      </w:r>
    </w:p>
    <w:p w14:paraId="06EAC945" w14:textId="77777777" w:rsidR="008D753F" w:rsidRDefault="001061C7">
      <w:pPr>
        <w:pStyle w:val="GDefaultWidgetOption"/>
        <w:keepNext/>
        <w:tabs>
          <w:tab w:val="left" w:pos="2160"/>
        </w:tabs>
      </w:pPr>
      <w:r>
        <w:t>spd_category</w:t>
      </w:r>
      <w:r>
        <w:tab/>
      </w:r>
    </w:p>
    <w:p w14:paraId="78380054"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1771936D" w14:textId="77777777" w:rsidR="008D753F" w:rsidRDefault="001061C7">
      <w:pPr>
        <w:pStyle w:val="GDefaultWidgetOption"/>
        <w:keepNext/>
        <w:tabs>
          <w:tab w:val="left" w:pos="2160"/>
        </w:tabs>
      </w:pPr>
      <w:r>
        <w:t>horizontal</w:t>
      </w:r>
      <w:r>
        <w:tab/>
        <w:t>False</w:t>
      </w:r>
    </w:p>
    <w:p w14:paraId="7B316847" w14:textId="77777777" w:rsidR="008D753F" w:rsidRDefault="001061C7">
      <w:pPr>
        <w:pStyle w:val="GDefaultWidgetOption"/>
        <w:keepNext/>
        <w:tabs>
          <w:tab w:val="left" w:pos="2160"/>
        </w:tabs>
      </w:pPr>
      <w:r>
        <w:t>grid_chart_type</w:t>
      </w:r>
      <w:r>
        <w:tab/>
        <w:t>stacked_bar</w:t>
      </w:r>
    </w:p>
    <w:p w14:paraId="317A6806" w14:textId="77777777" w:rsidR="008D753F" w:rsidRDefault="001061C7">
      <w:pPr>
        <w:pStyle w:val="GDefaultWidgetOption"/>
        <w:keepNext/>
        <w:tabs>
          <w:tab w:val="left" w:pos="2160"/>
        </w:tabs>
      </w:pPr>
      <w:r>
        <w:t>sort_order</w:t>
      </w:r>
      <w:r>
        <w:tab/>
        <w:t>none</w:t>
      </w:r>
    </w:p>
    <w:p w14:paraId="3FF58E2A" w14:textId="77777777" w:rsidR="008D753F" w:rsidRDefault="001061C7">
      <w:pPr>
        <w:pStyle w:val="GDefaultWidgetOption"/>
        <w:keepNext/>
        <w:tabs>
          <w:tab w:val="left" w:pos="2160"/>
        </w:tabs>
      </w:pPr>
      <w:r>
        <w:t>sample</w:t>
      </w:r>
      <w:r>
        <w:tab/>
      </w:r>
    </w:p>
    <w:p w14:paraId="4A5BAEE2" w14:textId="77777777" w:rsidR="008D753F" w:rsidRDefault="001061C7">
      <w:pPr>
        <w:pStyle w:val="GDefaultWidgetOption"/>
        <w:keepNext/>
        <w:tabs>
          <w:tab w:val="left" w:pos="2160"/>
        </w:tabs>
      </w:pPr>
      <w:r>
        <w:t>slide_title</w:t>
      </w:r>
      <w:r>
        <w:tab/>
      </w:r>
    </w:p>
    <w:p w14:paraId="3A50F4D6" w14:textId="77777777" w:rsidR="008D753F" w:rsidRDefault="001061C7">
      <w:pPr>
        <w:pStyle w:val="GDefaultWidgetOption"/>
        <w:keepNext/>
        <w:tabs>
          <w:tab w:val="left" w:pos="2160"/>
        </w:tabs>
      </w:pPr>
      <w:r>
        <w:t>set_active</w:t>
      </w:r>
      <w:r>
        <w:tab/>
      </w:r>
    </w:p>
    <w:p w14:paraId="4ECD7C53" w14:textId="77777777" w:rsidR="008D753F" w:rsidRDefault="001061C7">
      <w:pPr>
        <w:pStyle w:val="GDefaultWidgetOption"/>
        <w:keepNext/>
        <w:tabs>
          <w:tab w:val="left" w:pos="2160"/>
        </w:tabs>
      </w:pPr>
      <w:r>
        <w:t>required</w:t>
      </w:r>
      <w:r>
        <w:tab/>
        <w:t>NONE</w:t>
      </w:r>
    </w:p>
    <w:p w14:paraId="3C275A0A" w14:textId="77777777" w:rsidR="008D753F" w:rsidRDefault="001061C7">
      <w:pPr>
        <w:pStyle w:val="GDefaultWidgetOption"/>
        <w:keepNext/>
        <w:tabs>
          <w:tab w:val="left" w:pos="2160"/>
        </w:tabs>
      </w:pPr>
      <w:r>
        <w:t>mask</w:t>
      </w:r>
      <w:r>
        <w:tab/>
      </w:r>
    </w:p>
    <w:p w14:paraId="4CB5FBF6" w14:textId="77777777" w:rsidR="008D753F" w:rsidRDefault="001061C7">
      <w:pPr>
        <w:pStyle w:val="GDefaultWidgetOption"/>
        <w:keepNext/>
        <w:tabs>
          <w:tab w:val="left" w:pos="2160"/>
        </w:tabs>
      </w:pPr>
      <w:r>
        <w:t>custom_order</w:t>
      </w:r>
      <w:r>
        <w:tab/>
      </w:r>
    </w:p>
    <w:p w14:paraId="7C8FED65" w14:textId="77777777" w:rsidR="008D753F" w:rsidRDefault="001061C7">
      <w:pPr>
        <w:pStyle w:val="GDefaultWidgetOption"/>
        <w:keepNext/>
        <w:tabs>
          <w:tab w:val="left" w:pos="2160"/>
        </w:tabs>
      </w:pPr>
      <w:r>
        <w:t>client</w:t>
      </w:r>
      <w:r>
        <w:tab/>
      </w:r>
    </w:p>
    <w:p w14:paraId="38934483"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E3CA240" w14:textId="77777777">
        <w:tc>
          <w:tcPr>
            <w:tcW w:w="336" w:type="dxa"/>
          </w:tcPr>
          <w:p w14:paraId="04B822FF" w14:textId="77777777" w:rsidR="008D753F" w:rsidRDefault="001061C7">
            <w:pPr>
              <w:keepNext/>
            </w:pPr>
            <w:r>
              <w:rPr>
                <w:rStyle w:val="GResponseCode"/>
              </w:rPr>
              <w:t>1</w:t>
            </w:r>
          </w:p>
        </w:tc>
        <w:tc>
          <w:tcPr>
            <w:tcW w:w="361" w:type="dxa"/>
          </w:tcPr>
          <w:p w14:paraId="2723361A" w14:textId="77777777" w:rsidR="008D753F" w:rsidRDefault="001061C7">
            <w:pPr>
              <w:keepNext/>
            </w:pPr>
            <w:r>
              <w:t>○</w:t>
            </w:r>
          </w:p>
        </w:tc>
        <w:tc>
          <w:tcPr>
            <w:tcW w:w="3731" w:type="dxa"/>
          </w:tcPr>
          <w:p w14:paraId="0CDF5665" w14:textId="77777777" w:rsidR="008D753F" w:rsidRDefault="001061C7">
            <w:pPr>
              <w:keepNext/>
            </w:pPr>
            <w:r>
              <w:t>Presbyterian Church USA</w:t>
            </w:r>
          </w:p>
        </w:tc>
        <w:tc>
          <w:tcPr>
            <w:tcW w:w="4428" w:type="dxa"/>
          </w:tcPr>
          <w:p w14:paraId="6F021716" w14:textId="77777777" w:rsidR="008D753F" w:rsidRDefault="008D753F">
            <w:pPr>
              <w:keepNext/>
              <w:jc w:val="right"/>
              <w:rPr>
                <w:i/>
              </w:rPr>
            </w:pPr>
          </w:p>
        </w:tc>
      </w:tr>
      <w:tr w:rsidR="008D753F" w14:paraId="388B0DD7" w14:textId="77777777">
        <w:tc>
          <w:tcPr>
            <w:tcW w:w="336" w:type="dxa"/>
          </w:tcPr>
          <w:p w14:paraId="37294372" w14:textId="77777777" w:rsidR="008D753F" w:rsidRDefault="001061C7">
            <w:pPr>
              <w:keepNext/>
            </w:pPr>
            <w:r>
              <w:rPr>
                <w:rStyle w:val="GResponseCode"/>
              </w:rPr>
              <w:t>2</w:t>
            </w:r>
          </w:p>
        </w:tc>
        <w:tc>
          <w:tcPr>
            <w:tcW w:w="361" w:type="dxa"/>
          </w:tcPr>
          <w:p w14:paraId="450D5038" w14:textId="77777777" w:rsidR="008D753F" w:rsidRDefault="001061C7">
            <w:pPr>
              <w:keepNext/>
            </w:pPr>
            <w:r>
              <w:t>○</w:t>
            </w:r>
          </w:p>
        </w:tc>
        <w:tc>
          <w:tcPr>
            <w:tcW w:w="3731" w:type="dxa"/>
          </w:tcPr>
          <w:p w14:paraId="2ACB4C16" w14:textId="77777777" w:rsidR="008D753F" w:rsidRDefault="001061C7">
            <w:pPr>
              <w:keepNext/>
            </w:pPr>
            <w:r>
              <w:t>Presbyterian Church in America</w:t>
            </w:r>
          </w:p>
        </w:tc>
        <w:tc>
          <w:tcPr>
            <w:tcW w:w="4428" w:type="dxa"/>
          </w:tcPr>
          <w:p w14:paraId="5432B65E" w14:textId="77777777" w:rsidR="008D753F" w:rsidRDefault="008D753F">
            <w:pPr>
              <w:keepNext/>
              <w:jc w:val="right"/>
              <w:rPr>
                <w:i/>
              </w:rPr>
            </w:pPr>
          </w:p>
        </w:tc>
      </w:tr>
      <w:tr w:rsidR="008D753F" w14:paraId="02872E7E" w14:textId="77777777">
        <w:tc>
          <w:tcPr>
            <w:tcW w:w="336" w:type="dxa"/>
          </w:tcPr>
          <w:p w14:paraId="499EB4D7" w14:textId="77777777" w:rsidR="008D753F" w:rsidRDefault="001061C7">
            <w:pPr>
              <w:keepNext/>
            </w:pPr>
            <w:r>
              <w:rPr>
                <w:rStyle w:val="GResponseCode"/>
              </w:rPr>
              <w:t>3</w:t>
            </w:r>
          </w:p>
        </w:tc>
        <w:tc>
          <w:tcPr>
            <w:tcW w:w="361" w:type="dxa"/>
          </w:tcPr>
          <w:p w14:paraId="688C7DBC" w14:textId="77777777" w:rsidR="008D753F" w:rsidRDefault="001061C7">
            <w:pPr>
              <w:keepNext/>
            </w:pPr>
            <w:r>
              <w:t>○</w:t>
            </w:r>
          </w:p>
        </w:tc>
        <w:tc>
          <w:tcPr>
            <w:tcW w:w="3731" w:type="dxa"/>
          </w:tcPr>
          <w:p w14:paraId="70C08922" w14:textId="77777777" w:rsidR="008D753F" w:rsidRDefault="001061C7">
            <w:pPr>
              <w:keepNext/>
            </w:pPr>
            <w:r>
              <w:t>Associate Reformed Presbyterian</w:t>
            </w:r>
          </w:p>
        </w:tc>
        <w:tc>
          <w:tcPr>
            <w:tcW w:w="4428" w:type="dxa"/>
          </w:tcPr>
          <w:p w14:paraId="2559D683" w14:textId="77777777" w:rsidR="008D753F" w:rsidRDefault="008D753F">
            <w:pPr>
              <w:keepNext/>
              <w:jc w:val="right"/>
              <w:rPr>
                <w:i/>
              </w:rPr>
            </w:pPr>
          </w:p>
        </w:tc>
      </w:tr>
      <w:tr w:rsidR="008D753F" w14:paraId="6D9BBBEE" w14:textId="77777777">
        <w:tc>
          <w:tcPr>
            <w:tcW w:w="336" w:type="dxa"/>
          </w:tcPr>
          <w:p w14:paraId="170F5584" w14:textId="77777777" w:rsidR="008D753F" w:rsidRDefault="001061C7">
            <w:pPr>
              <w:keepNext/>
            </w:pPr>
            <w:r>
              <w:rPr>
                <w:rStyle w:val="GResponseCode"/>
              </w:rPr>
              <w:t>4</w:t>
            </w:r>
          </w:p>
        </w:tc>
        <w:tc>
          <w:tcPr>
            <w:tcW w:w="361" w:type="dxa"/>
          </w:tcPr>
          <w:p w14:paraId="42507635" w14:textId="77777777" w:rsidR="008D753F" w:rsidRDefault="001061C7">
            <w:pPr>
              <w:keepNext/>
            </w:pPr>
            <w:r>
              <w:t>○</w:t>
            </w:r>
          </w:p>
        </w:tc>
        <w:tc>
          <w:tcPr>
            <w:tcW w:w="3731" w:type="dxa"/>
          </w:tcPr>
          <w:p w14:paraId="23D3A426" w14:textId="77777777" w:rsidR="008D753F" w:rsidRDefault="001061C7">
            <w:pPr>
              <w:keepNext/>
            </w:pPr>
            <w:r>
              <w:t>Cumberland Presbyterian Church</w:t>
            </w:r>
          </w:p>
        </w:tc>
        <w:tc>
          <w:tcPr>
            <w:tcW w:w="4428" w:type="dxa"/>
          </w:tcPr>
          <w:p w14:paraId="094D17EE" w14:textId="77777777" w:rsidR="008D753F" w:rsidRDefault="008D753F">
            <w:pPr>
              <w:keepNext/>
              <w:jc w:val="right"/>
              <w:rPr>
                <w:i/>
              </w:rPr>
            </w:pPr>
          </w:p>
        </w:tc>
      </w:tr>
      <w:tr w:rsidR="008D753F" w14:paraId="2570DF74" w14:textId="77777777">
        <w:tc>
          <w:tcPr>
            <w:tcW w:w="336" w:type="dxa"/>
          </w:tcPr>
          <w:p w14:paraId="0A859BB1" w14:textId="77777777" w:rsidR="008D753F" w:rsidRDefault="001061C7">
            <w:pPr>
              <w:keepNext/>
            </w:pPr>
            <w:r>
              <w:rPr>
                <w:rStyle w:val="GResponseCode"/>
              </w:rPr>
              <w:t>5</w:t>
            </w:r>
          </w:p>
        </w:tc>
        <w:tc>
          <w:tcPr>
            <w:tcW w:w="361" w:type="dxa"/>
          </w:tcPr>
          <w:p w14:paraId="42B27CF0" w14:textId="77777777" w:rsidR="008D753F" w:rsidRDefault="001061C7">
            <w:pPr>
              <w:keepNext/>
            </w:pPr>
            <w:r>
              <w:t>○</w:t>
            </w:r>
          </w:p>
        </w:tc>
        <w:tc>
          <w:tcPr>
            <w:tcW w:w="3731" w:type="dxa"/>
          </w:tcPr>
          <w:p w14:paraId="546FE066" w14:textId="77777777" w:rsidR="008D753F" w:rsidRDefault="001061C7">
            <w:pPr>
              <w:keepNext/>
            </w:pPr>
            <w:r>
              <w:t>Orthodox Presbyterian</w:t>
            </w:r>
          </w:p>
        </w:tc>
        <w:tc>
          <w:tcPr>
            <w:tcW w:w="4428" w:type="dxa"/>
          </w:tcPr>
          <w:p w14:paraId="63008165" w14:textId="77777777" w:rsidR="008D753F" w:rsidRDefault="008D753F">
            <w:pPr>
              <w:keepNext/>
              <w:jc w:val="right"/>
              <w:rPr>
                <w:i/>
              </w:rPr>
            </w:pPr>
          </w:p>
        </w:tc>
      </w:tr>
      <w:tr w:rsidR="008D753F" w14:paraId="2093DD86" w14:textId="77777777">
        <w:tc>
          <w:tcPr>
            <w:tcW w:w="336" w:type="dxa"/>
          </w:tcPr>
          <w:p w14:paraId="76391DDC" w14:textId="77777777" w:rsidR="008D753F" w:rsidRDefault="001061C7">
            <w:pPr>
              <w:keepNext/>
            </w:pPr>
            <w:r>
              <w:rPr>
                <w:rStyle w:val="GResponseCode"/>
              </w:rPr>
              <w:t>6</w:t>
            </w:r>
          </w:p>
        </w:tc>
        <w:tc>
          <w:tcPr>
            <w:tcW w:w="361" w:type="dxa"/>
          </w:tcPr>
          <w:p w14:paraId="083B6E05" w14:textId="77777777" w:rsidR="008D753F" w:rsidRDefault="001061C7">
            <w:pPr>
              <w:keepNext/>
            </w:pPr>
            <w:r>
              <w:t>○</w:t>
            </w:r>
          </w:p>
        </w:tc>
        <w:tc>
          <w:tcPr>
            <w:tcW w:w="3731" w:type="dxa"/>
          </w:tcPr>
          <w:p w14:paraId="6AF87B46" w14:textId="77777777" w:rsidR="008D753F" w:rsidRDefault="001061C7">
            <w:pPr>
              <w:keepNext/>
            </w:pPr>
            <w:r>
              <w:t>Evangelical Presbyterian Church</w:t>
            </w:r>
          </w:p>
        </w:tc>
        <w:tc>
          <w:tcPr>
            <w:tcW w:w="4428" w:type="dxa"/>
          </w:tcPr>
          <w:p w14:paraId="599E14E1" w14:textId="77777777" w:rsidR="008D753F" w:rsidRDefault="008D753F">
            <w:pPr>
              <w:keepNext/>
              <w:jc w:val="right"/>
              <w:rPr>
                <w:i/>
              </w:rPr>
            </w:pPr>
          </w:p>
        </w:tc>
      </w:tr>
      <w:tr w:rsidR="008D753F" w14:paraId="5001131A" w14:textId="77777777">
        <w:tc>
          <w:tcPr>
            <w:tcW w:w="336" w:type="dxa"/>
          </w:tcPr>
          <w:p w14:paraId="63A612BA" w14:textId="77777777" w:rsidR="008D753F" w:rsidRDefault="001061C7">
            <w:pPr>
              <w:keepNext/>
            </w:pPr>
            <w:r>
              <w:rPr>
                <w:rStyle w:val="GResponseCode"/>
              </w:rPr>
              <w:t>90</w:t>
            </w:r>
          </w:p>
        </w:tc>
        <w:tc>
          <w:tcPr>
            <w:tcW w:w="361" w:type="dxa"/>
          </w:tcPr>
          <w:p w14:paraId="75295A7C" w14:textId="77777777" w:rsidR="008D753F" w:rsidRDefault="001061C7">
            <w:pPr>
              <w:keepNext/>
            </w:pPr>
            <w:r>
              <w:t>○</w:t>
            </w:r>
          </w:p>
        </w:tc>
        <w:tc>
          <w:tcPr>
            <w:tcW w:w="3731" w:type="dxa"/>
          </w:tcPr>
          <w:p w14:paraId="4E813CFC" w14:textId="77777777" w:rsidR="008D753F" w:rsidRDefault="001061C7">
            <w:pPr>
              <w:keepNext/>
            </w:pPr>
            <w:r>
              <w:t>Other Presbyterian Church (open [</w:t>
            </w:r>
            <w:proofErr w:type="spellStart"/>
            <w:r>
              <w:t>religpew_presby_t</w:t>
            </w:r>
            <w:proofErr w:type="spellEnd"/>
            <w:r>
              <w:t>])</w:t>
            </w:r>
          </w:p>
        </w:tc>
        <w:tc>
          <w:tcPr>
            <w:tcW w:w="4428" w:type="dxa"/>
          </w:tcPr>
          <w:p w14:paraId="4F0D65A4" w14:textId="77777777" w:rsidR="008D753F" w:rsidRDefault="008D753F">
            <w:pPr>
              <w:keepNext/>
              <w:jc w:val="right"/>
              <w:rPr>
                <w:i/>
              </w:rPr>
            </w:pPr>
          </w:p>
        </w:tc>
      </w:tr>
      <w:tr w:rsidR="008D753F" w14:paraId="64243B30" w14:textId="77777777">
        <w:tc>
          <w:tcPr>
            <w:tcW w:w="336" w:type="dxa"/>
          </w:tcPr>
          <w:p w14:paraId="5446B412" w14:textId="77777777" w:rsidR="008D753F" w:rsidRDefault="001061C7">
            <w:pPr>
              <w:keepNext/>
            </w:pPr>
            <w:r>
              <w:rPr>
                <w:rStyle w:val="GResponseCode"/>
              </w:rPr>
              <w:t>98</w:t>
            </w:r>
          </w:p>
        </w:tc>
        <w:tc>
          <w:tcPr>
            <w:tcW w:w="361" w:type="dxa"/>
          </w:tcPr>
          <w:p w14:paraId="3776F865" w14:textId="77777777" w:rsidR="008D753F" w:rsidRDefault="008D753F">
            <w:pPr>
              <w:keepNext/>
            </w:pPr>
          </w:p>
        </w:tc>
        <w:tc>
          <w:tcPr>
            <w:tcW w:w="3731" w:type="dxa"/>
          </w:tcPr>
          <w:p w14:paraId="6A241D12" w14:textId="77777777" w:rsidR="008D753F" w:rsidRDefault="001061C7">
            <w:pPr>
              <w:pStyle w:val="GAdminOption"/>
              <w:keepNext/>
            </w:pPr>
            <w:r>
              <w:t>Skipped</w:t>
            </w:r>
          </w:p>
        </w:tc>
        <w:tc>
          <w:tcPr>
            <w:tcW w:w="4428" w:type="dxa"/>
          </w:tcPr>
          <w:p w14:paraId="067C2857" w14:textId="77777777" w:rsidR="008D753F" w:rsidRDefault="008D753F">
            <w:pPr>
              <w:keepNext/>
              <w:jc w:val="right"/>
              <w:rPr>
                <w:i/>
              </w:rPr>
            </w:pPr>
          </w:p>
        </w:tc>
      </w:tr>
      <w:tr w:rsidR="008D753F" w14:paraId="2A36D5CC" w14:textId="77777777">
        <w:tc>
          <w:tcPr>
            <w:tcW w:w="336" w:type="dxa"/>
          </w:tcPr>
          <w:p w14:paraId="5CFF995F" w14:textId="77777777" w:rsidR="008D753F" w:rsidRDefault="001061C7">
            <w:pPr>
              <w:keepNext/>
            </w:pPr>
            <w:r>
              <w:rPr>
                <w:rStyle w:val="GResponseCode"/>
              </w:rPr>
              <w:t>99</w:t>
            </w:r>
          </w:p>
        </w:tc>
        <w:tc>
          <w:tcPr>
            <w:tcW w:w="361" w:type="dxa"/>
          </w:tcPr>
          <w:p w14:paraId="54ABB1CB" w14:textId="77777777" w:rsidR="008D753F" w:rsidRDefault="008D753F">
            <w:pPr>
              <w:keepNext/>
            </w:pPr>
          </w:p>
        </w:tc>
        <w:tc>
          <w:tcPr>
            <w:tcW w:w="3731" w:type="dxa"/>
          </w:tcPr>
          <w:p w14:paraId="59D0A23E" w14:textId="77777777" w:rsidR="008D753F" w:rsidRDefault="001061C7">
            <w:pPr>
              <w:pStyle w:val="GAdminOption"/>
              <w:keepNext/>
            </w:pPr>
            <w:r>
              <w:t>Not Asked</w:t>
            </w:r>
          </w:p>
        </w:tc>
        <w:tc>
          <w:tcPr>
            <w:tcW w:w="4428" w:type="dxa"/>
          </w:tcPr>
          <w:p w14:paraId="33ED1B23" w14:textId="77777777" w:rsidR="008D753F" w:rsidRDefault="008D753F">
            <w:pPr>
              <w:keepNext/>
              <w:jc w:val="right"/>
              <w:rPr>
                <w:i/>
              </w:rPr>
            </w:pPr>
          </w:p>
        </w:tc>
      </w:tr>
    </w:tbl>
    <w:p w14:paraId="14B4C2E9"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231"/>
        <w:gridCol w:w="6129"/>
      </w:tblGrid>
      <w:tr w:rsidR="008D753F" w14:paraId="142A1941" w14:textId="77777777">
        <w:tc>
          <w:tcPr>
            <w:tcW w:w="0" w:type="dxa"/>
            <w:shd w:val="clear" w:color="auto" w:fill="D0D0D0"/>
          </w:tcPr>
          <w:p w14:paraId="75A62947" w14:textId="77777777" w:rsidR="008D753F" w:rsidRDefault="001061C7">
            <w:pPr>
              <w:pStyle w:val="GVariableNameP"/>
              <w:keepNext/>
            </w:pPr>
            <w:r>
              <w:lastRenderedPageBreak/>
              <w:fldChar w:fldCharType="begin"/>
            </w:r>
            <w:r>
              <w:instrText>TC religpew_pentecost \\l 2 \\f a</w:instrText>
            </w:r>
            <w:r>
              <w:fldChar w:fldCharType="end"/>
            </w:r>
            <w:proofErr w:type="spellStart"/>
            <w:r>
              <w:t>religpew_pentecost</w:t>
            </w:r>
            <w:proofErr w:type="spellEnd"/>
            <w:r>
              <w:rPr>
                <w:i/>
              </w:rPr>
              <w:t>- Show if (</w:t>
            </w:r>
            <w:proofErr w:type="spellStart"/>
            <w:r>
              <w:rPr>
                <w:i/>
              </w:rPr>
              <w:t>religpew_protestant</w:t>
            </w:r>
            <w:proofErr w:type="spellEnd"/>
            <w:r>
              <w:rPr>
                <w:i/>
              </w:rPr>
              <w:t xml:space="preserve"> == 6 and not </w:t>
            </w:r>
            <w:proofErr w:type="spellStart"/>
            <w:proofErr w:type="gramStart"/>
            <w:r>
              <w:rPr>
                <w:i/>
              </w:rPr>
              <w:t>pdl.religpew</w:t>
            </w:r>
            <w:proofErr w:type="gramEnd"/>
            <w:r>
              <w:rPr>
                <w:i/>
              </w:rPr>
              <w:t>_pentecost</w:t>
            </w:r>
            <w:proofErr w:type="spellEnd"/>
            <w:r>
              <w:rPr>
                <w:i/>
              </w:rPr>
              <w:t>) or (</w:t>
            </w:r>
            <w:proofErr w:type="spellStart"/>
            <w:r>
              <w:rPr>
                <w:i/>
              </w:rPr>
              <w:t>religpew_protestant</w:t>
            </w:r>
            <w:proofErr w:type="spellEnd"/>
            <w:r>
              <w:rPr>
                <w:i/>
              </w:rPr>
              <w:t xml:space="preserve"> == 6 and </w:t>
            </w:r>
            <w:proofErr w:type="spellStart"/>
            <w:r>
              <w:rPr>
                <w:i/>
              </w:rPr>
              <w:t>pdl.religpew_pentecost.last</w:t>
            </w:r>
            <w:proofErr w:type="spellEnd"/>
            <w:r>
              <w:rPr>
                <w:i/>
              </w:rPr>
              <w:t xml:space="preserve"> &gt; months(14))</w:t>
            </w:r>
          </w:p>
        </w:tc>
        <w:tc>
          <w:tcPr>
            <w:tcW w:w="0" w:type="dxa"/>
            <w:shd w:val="clear" w:color="auto" w:fill="D0D0D0"/>
            <w:vAlign w:val="bottom"/>
          </w:tcPr>
          <w:p w14:paraId="028A7152" w14:textId="77777777" w:rsidR="008D753F" w:rsidRDefault="001061C7">
            <w:pPr>
              <w:keepNext/>
              <w:jc w:val="right"/>
            </w:pPr>
            <w:r>
              <w:t>SINGLE CHOICE</w:t>
            </w:r>
          </w:p>
        </w:tc>
      </w:tr>
      <w:tr w:rsidR="008D753F" w14:paraId="5829A166" w14:textId="77777777">
        <w:tc>
          <w:tcPr>
            <w:tcW w:w="8856" w:type="dxa"/>
            <w:gridSpan w:val="2"/>
            <w:shd w:val="clear" w:color="auto" w:fill="D0D0D0"/>
          </w:tcPr>
          <w:p w14:paraId="2E178A83" w14:textId="77777777" w:rsidR="008D753F" w:rsidRDefault="001061C7">
            <w:pPr>
              <w:keepNext/>
            </w:pPr>
            <w:r>
              <w:t>To which Pentecostal church do you belong?</w:t>
            </w:r>
          </w:p>
        </w:tc>
      </w:tr>
    </w:tbl>
    <w:p w14:paraId="5021AFC7" w14:textId="77777777" w:rsidR="008D753F" w:rsidRDefault="008D753F">
      <w:pPr>
        <w:pStyle w:val="GQuestionSpacer"/>
        <w:keepNext/>
      </w:pPr>
    </w:p>
    <w:p w14:paraId="37614A72" w14:textId="77777777" w:rsidR="008D753F" w:rsidRDefault="001061C7">
      <w:pPr>
        <w:pStyle w:val="GDefaultWidgetOption"/>
        <w:keepNext/>
        <w:tabs>
          <w:tab w:val="left" w:pos="2160"/>
        </w:tabs>
      </w:pPr>
      <w:r>
        <w:t>pii</w:t>
      </w:r>
      <w:r>
        <w:tab/>
        <w:t>False</w:t>
      </w:r>
    </w:p>
    <w:p w14:paraId="2A71D97F" w14:textId="77777777" w:rsidR="008D753F" w:rsidRDefault="001061C7">
      <w:pPr>
        <w:pStyle w:val="GDefaultWidgetOption"/>
        <w:keepNext/>
        <w:tabs>
          <w:tab w:val="left" w:pos="2160"/>
        </w:tabs>
      </w:pPr>
      <w:r>
        <w:t>chart_layout</w:t>
      </w:r>
      <w:r>
        <w:tab/>
        <w:t>1</w:t>
      </w:r>
    </w:p>
    <w:p w14:paraId="6CB1AE0F" w14:textId="77777777" w:rsidR="008D753F" w:rsidRDefault="001061C7">
      <w:pPr>
        <w:pStyle w:val="GWidgetOption"/>
        <w:keepNext/>
        <w:tabs>
          <w:tab w:val="left" w:pos="2160"/>
        </w:tabs>
      </w:pPr>
      <w:proofErr w:type="spellStart"/>
      <w:r>
        <w:t>varlabel</w:t>
      </w:r>
      <w:proofErr w:type="spellEnd"/>
      <w:r>
        <w:tab/>
        <w:t>Pentecostal Church</w:t>
      </w:r>
    </w:p>
    <w:p w14:paraId="776F55E1" w14:textId="77777777" w:rsidR="008D753F" w:rsidRDefault="001061C7">
      <w:pPr>
        <w:pStyle w:val="GDefaultWidgetOption"/>
        <w:keepNext/>
        <w:tabs>
          <w:tab w:val="left" w:pos="2160"/>
        </w:tabs>
      </w:pPr>
      <w:r>
        <w:t>topic</w:t>
      </w:r>
      <w:r>
        <w:tab/>
      </w:r>
    </w:p>
    <w:p w14:paraId="053E9041" w14:textId="77777777" w:rsidR="008D753F" w:rsidRDefault="001061C7">
      <w:pPr>
        <w:pStyle w:val="GDefaultWidgetOption"/>
        <w:keepNext/>
        <w:tabs>
          <w:tab w:val="left" w:pos="2160"/>
        </w:tabs>
      </w:pPr>
      <w:r>
        <w:t>chart_color</w:t>
      </w:r>
      <w:r>
        <w:tab/>
        <w:t>green</w:t>
      </w:r>
    </w:p>
    <w:p w14:paraId="4C30B64D" w14:textId="77777777" w:rsidR="008D753F" w:rsidRDefault="001061C7">
      <w:pPr>
        <w:pStyle w:val="GDefaultWidgetOption"/>
        <w:keepNext/>
        <w:tabs>
          <w:tab w:val="left" w:pos="2160"/>
        </w:tabs>
      </w:pPr>
      <w:r>
        <w:t>chart_type</w:t>
      </w:r>
      <w:r>
        <w:tab/>
        <w:t>bar</w:t>
      </w:r>
    </w:p>
    <w:p w14:paraId="03CE73A7" w14:textId="77777777" w:rsidR="008D753F" w:rsidRDefault="001061C7">
      <w:pPr>
        <w:pStyle w:val="GDefaultWidgetOption"/>
        <w:keepNext/>
        <w:tabs>
          <w:tab w:val="left" w:pos="2160"/>
        </w:tabs>
      </w:pPr>
      <w:r>
        <w:t>crossbreak</w:t>
      </w:r>
      <w:r>
        <w:tab/>
        <w:t>Total</w:t>
      </w:r>
    </w:p>
    <w:p w14:paraId="223792AE" w14:textId="77777777" w:rsidR="008D753F" w:rsidRDefault="001061C7">
      <w:pPr>
        <w:pStyle w:val="GDefaultWidgetOption"/>
        <w:keepNext/>
        <w:tabs>
          <w:tab w:val="left" w:pos="2160"/>
        </w:tabs>
      </w:pPr>
      <w:r>
        <w:t>wrap</w:t>
      </w:r>
      <w:r>
        <w:tab/>
        <w:t>True</w:t>
      </w:r>
    </w:p>
    <w:p w14:paraId="4902DBDA" w14:textId="77777777" w:rsidR="008D753F" w:rsidRDefault="001061C7">
      <w:pPr>
        <w:pStyle w:val="GDefaultWidgetOption"/>
        <w:keepNext/>
        <w:tabs>
          <w:tab w:val="left" w:pos="2160"/>
        </w:tabs>
      </w:pPr>
      <w:r>
        <w:t>is_rating</w:t>
      </w:r>
      <w:r>
        <w:tab/>
        <w:t>False</w:t>
      </w:r>
    </w:p>
    <w:p w14:paraId="0DB90E58" w14:textId="77777777" w:rsidR="008D753F" w:rsidRDefault="001061C7">
      <w:pPr>
        <w:pStyle w:val="GDefaultWidgetOption"/>
        <w:keepNext/>
        <w:tabs>
          <w:tab w:val="left" w:pos="2160"/>
        </w:tabs>
      </w:pPr>
      <w:r>
        <w:t>required_text</w:t>
      </w:r>
      <w:r>
        <w:tab/>
        <w:t>Please choose an answer</w:t>
      </w:r>
    </w:p>
    <w:p w14:paraId="0F67F8C6" w14:textId="77777777" w:rsidR="008D753F" w:rsidRDefault="001061C7">
      <w:pPr>
        <w:pStyle w:val="GDefaultWidgetOption"/>
        <w:keepNext/>
        <w:tabs>
          <w:tab w:val="left" w:pos="2160"/>
        </w:tabs>
      </w:pPr>
      <w:r>
        <w:t>min_columns</w:t>
      </w:r>
      <w:r>
        <w:tab/>
        <w:t>1</w:t>
      </w:r>
    </w:p>
    <w:p w14:paraId="22BF7D40" w14:textId="77777777" w:rsidR="008D753F" w:rsidRDefault="001061C7">
      <w:pPr>
        <w:pStyle w:val="GDefaultWidgetOption"/>
        <w:keepNext/>
        <w:tabs>
          <w:tab w:val="left" w:pos="2160"/>
        </w:tabs>
      </w:pPr>
      <w:r>
        <w:t>sample_type</w:t>
      </w:r>
      <w:r>
        <w:tab/>
      </w:r>
    </w:p>
    <w:p w14:paraId="2734D85E" w14:textId="77777777" w:rsidR="008D753F" w:rsidRDefault="001061C7">
      <w:pPr>
        <w:pStyle w:val="GDefaultWidgetOption"/>
        <w:keepNext/>
        <w:tabs>
          <w:tab w:val="left" w:pos="2160"/>
        </w:tabs>
      </w:pPr>
      <w:r>
        <w:t>access</w:t>
      </w:r>
      <w:r>
        <w:tab/>
      </w:r>
    </w:p>
    <w:p w14:paraId="315D5901" w14:textId="77777777" w:rsidR="008D753F" w:rsidRDefault="001061C7">
      <w:pPr>
        <w:pStyle w:val="GDefaultWidgetOption"/>
        <w:keepNext/>
        <w:tabs>
          <w:tab w:val="left" w:pos="2160"/>
        </w:tabs>
      </w:pPr>
      <w:r>
        <w:t>autoadvance</w:t>
      </w:r>
      <w:r>
        <w:tab/>
        <w:t>False</w:t>
      </w:r>
    </w:p>
    <w:p w14:paraId="652C4072" w14:textId="77777777" w:rsidR="008D753F" w:rsidRDefault="001061C7">
      <w:pPr>
        <w:pStyle w:val="GDefaultWidgetOption"/>
        <w:keepNext/>
        <w:tabs>
          <w:tab w:val="left" w:pos="2160"/>
        </w:tabs>
      </w:pPr>
      <w:r>
        <w:t>columns</w:t>
      </w:r>
      <w:r>
        <w:tab/>
        <w:t>1</w:t>
      </w:r>
    </w:p>
    <w:p w14:paraId="6DB14162" w14:textId="77777777" w:rsidR="008D753F" w:rsidRDefault="001061C7">
      <w:pPr>
        <w:pStyle w:val="GDefaultWidgetOption"/>
        <w:keepNext/>
        <w:tabs>
          <w:tab w:val="left" w:pos="2160"/>
        </w:tabs>
      </w:pPr>
      <w:r>
        <w:t>widget</w:t>
      </w:r>
      <w:r>
        <w:tab/>
      </w:r>
    </w:p>
    <w:p w14:paraId="442642FD" w14:textId="77777777" w:rsidR="008D753F" w:rsidRDefault="001061C7">
      <w:pPr>
        <w:pStyle w:val="GDefaultWidgetOption"/>
        <w:keepNext/>
        <w:tabs>
          <w:tab w:val="left" w:pos="2160"/>
        </w:tabs>
      </w:pPr>
      <w:r>
        <w:t>filter_text</w:t>
      </w:r>
      <w:r>
        <w:tab/>
      </w:r>
    </w:p>
    <w:p w14:paraId="0AE4BD74" w14:textId="77777777" w:rsidR="008D753F" w:rsidRDefault="001061C7">
      <w:pPr>
        <w:pStyle w:val="GDefaultWidgetOption"/>
        <w:keepNext/>
        <w:tabs>
          <w:tab w:val="left" w:pos="2160"/>
        </w:tabs>
      </w:pPr>
      <w:r>
        <w:t>as_banner</w:t>
      </w:r>
      <w:r>
        <w:tab/>
        <w:t>False</w:t>
      </w:r>
    </w:p>
    <w:p w14:paraId="0444C0F1" w14:textId="77777777" w:rsidR="008D753F" w:rsidRDefault="001061C7">
      <w:pPr>
        <w:pStyle w:val="GDefaultWidgetOption"/>
        <w:keepNext/>
        <w:tabs>
          <w:tab w:val="left" w:pos="2160"/>
        </w:tabs>
      </w:pPr>
      <w:r>
        <w:t>description</w:t>
      </w:r>
      <w:r>
        <w:tab/>
      </w:r>
    </w:p>
    <w:p w14:paraId="5CAAA10F" w14:textId="77777777" w:rsidR="008D753F" w:rsidRDefault="001061C7">
      <w:pPr>
        <w:pStyle w:val="GDefaultWidgetOption"/>
        <w:keepNext/>
        <w:tabs>
          <w:tab w:val="left" w:pos="2160"/>
        </w:tabs>
      </w:pPr>
      <w:r>
        <w:t>spd_category</w:t>
      </w:r>
      <w:r>
        <w:tab/>
      </w:r>
    </w:p>
    <w:p w14:paraId="18F1AF8B"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0AE81AFA" w14:textId="77777777" w:rsidR="008D753F" w:rsidRDefault="001061C7">
      <w:pPr>
        <w:pStyle w:val="GDefaultWidgetOption"/>
        <w:keepNext/>
        <w:tabs>
          <w:tab w:val="left" w:pos="2160"/>
        </w:tabs>
      </w:pPr>
      <w:r>
        <w:t>horizontal</w:t>
      </w:r>
      <w:r>
        <w:tab/>
        <w:t>False</w:t>
      </w:r>
    </w:p>
    <w:p w14:paraId="055F9422" w14:textId="77777777" w:rsidR="008D753F" w:rsidRDefault="001061C7">
      <w:pPr>
        <w:pStyle w:val="GDefaultWidgetOption"/>
        <w:keepNext/>
        <w:tabs>
          <w:tab w:val="left" w:pos="2160"/>
        </w:tabs>
      </w:pPr>
      <w:r>
        <w:t>grid_chart_type</w:t>
      </w:r>
      <w:r>
        <w:tab/>
        <w:t>stacked_bar</w:t>
      </w:r>
    </w:p>
    <w:p w14:paraId="3EC28F61" w14:textId="77777777" w:rsidR="008D753F" w:rsidRDefault="001061C7">
      <w:pPr>
        <w:pStyle w:val="GDefaultWidgetOption"/>
        <w:keepNext/>
        <w:tabs>
          <w:tab w:val="left" w:pos="2160"/>
        </w:tabs>
      </w:pPr>
      <w:r>
        <w:t>sort_order</w:t>
      </w:r>
      <w:r>
        <w:tab/>
        <w:t>none</w:t>
      </w:r>
    </w:p>
    <w:p w14:paraId="49034A77" w14:textId="77777777" w:rsidR="008D753F" w:rsidRDefault="001061C7">
      <w:pPr>
        <w:pStyle w:val="GDefaultWidgetOption"/>
        <w:keepNext/>
        <w:tabs>
          <w:tab w:val="left" w:pos="2160"/>
        </w:tabs>
      </w:pPr>
      <w:r>
        <w:t>sample</w:t>
      </w:r>
      <w:r>
        <w:tab/>
      </w:r>
    </w:p>
    <w:p w14:paraId="1E4C82FC" w14:textId="77777777" w:rsidR="008D753F" w:rsidRDefault="001061C7">
      <w:pPr>
        <w:pStyle w:val="GDefaultWidgetOption"/>
        <w:keepNext/>
        <w:tabs>
          <w:tab w:val="left" w:pos="2160"/>
        </w:tabs>
      </w:pPr>
      <w:r>
        <w:t>slide_title</w:t>
      </w:r>
      <w:r>
        <w:tab/>
      </w:r>
    </w:p>
    <w:p w14:paraId="7849C985" w14:textId="77777777" w:rsidR="008D753F" w:rsidRDefault="001061C7">
      <w:pPr>
        <w:pStyle w:val="GDefaultWidgetOption"/>
        <w:keepNext/>
        <w:tabs>
          <w:tab w:val="left" w:pos="2160"/>
        </w:tabs>
      </w:pPr>
      <w:r>
        <w:t>set_active</w:t>
      </w:r>
      <w:r>
        <w:tab/>
      </w:r>
    </w:p>
    <w:p w14:paraId="41C4FA90" w14:textId="77777777" w:rsidR="008D753F" w:rsidRDefault="001061C7">
      <w:pPr>
        <w:pStyle w:val="GDefaultWidgetOption"/>
        <w:keepNext/>
        <w:tabs>
          <w:tab w:val="left" w:pos="2160"/>
        </w:tabs>
      </w:pPr>
      <w:r>
        <w:t>required</w:t>
      </w:r>
      <w:r>
        <w:tab/>
        <w:t>NONE</w:t>
      </w:r>
    </w:p>
    <w:p w14:paraId="3CCD3AE8" w14:textId="77777777" w:rsidR="008D753F" w:rsidRDefault="001061C7">
      <w:pPr>
        <w:pStyle w:val="GDefaultWidgetOption"/>
        <w:keepNext/>
        <w:tabs>
          <w:tab w:val="left" w:pos="2160"/>
        </w:tabs>
      </w:pPr>
      <w:r>
        <w:t>mask</w:t>
      </w:r>
      <w:r>
        <w:tab/>
      </w:r>
    </w:p>
    <w:p w14:paraId="2859B2E5" w14:textId="77777777" w:rsidR="008D753F" w:rsidRDefault="001061C7">
      <w:pPr>
        <w:pStyle w:val="GDefaultWidgetOption"/>
        <w:keepNext/>
        <w:tabs>
          <w:tab w:val="left" w:pos="2160"/>
        </w:tabs>
      </w:pPr>
      <w:r>
        <w:t>custom_order</w:t>
      </w:r>
      <w:r>
        <w:tab/>
      </w:r>
    </w:p>
    <w:p w14:paraId="1430C227" w14:textId="77777777" w:rsidR="008D753F" w:rsidRDefault="001061C7">
      <w:pPr>
        <w:pStyle w:val="GDefaultWidgetOption"/>
        <w:keepNext/>
        <w:tabs>
          <w:tab w:val="left" w:pos="2160"/>
        </w:tabs>
      </w:pPr>
      <w:r>
        <w:t>client</w:t>
      </w:r>
      <w:r>
        <w:tab/>
      </w:r>
    </w:p>
    <w:p w14:paraId="2D95062B"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6692F1B" w14:textId="77777777">
        <w:tc>
          <w:tcPr>
            <w:tcW w:w="336" w:type="dxa"/>
          </w:tcPr>
          <w:p w14:paraId="491A7BB5" w14:textId="77777777" w:rsidR="008D753F" w:rsidRDefault="001061C7">
            <w:pPr>
              <w:keepNext/>
            </w:pPr>
            <w:r>
              <w:rPr>
                <w:rStyle w:val="GResponseCode"/>
              </w:rPr>
              <w:t>1</w:t>
            </w:r>
          </w:p>
        </w:tc>
        <w:tc>
          <w:tcPr>
            <w:tcW w:w="361" w:type="dxa"/>
          </w:tcPr>
          <w:p w14:paraId="1808B1A9" w14:textId="77777777" w:rsidR="008D753F" w:rsidRDefault="001061C7">
            <w:pPr>
              <w:keepNext/>
            </w:pPr>
            <w:r>
              <w:t>○</w:t>
            </w:r>
          </w:p>
        </w:tc>
        <w:tc>
          <w:tcPr>
            <w:tcW w:w="3731" w:type="dxa"/>
          </w:tcPr>
          <w:p w14:paraId="2094713F" w14:textId="77777777" w:rsidR="008D753F" w:rsidRDefault="001061C7">
            <w:pPr>
              <w:keepNext/>
            </w:pPr>
            <w:r>
              <w:t>Assemblies of God</w:t>
            </w:r>
          </w:p>
        </w:tc>
        <w:tc>
          <w:tcPr>
            <w:tcW w:w="4428" w:type="dxa"/>
          </w:tcPr>
          <w:p w14:paraId="79C930FC" w14:textId="77777777" w:rsidR="008D753F" w:rsidRDefault="008D753F">
            <w:pPr>
              <w:keepNext/>
              <w:jc w:val="right"/>
              <w:rPr>
                <w:i/>
              </w:rPr>
            </w:pPr>
          </w:p>
        </w:tc>
      </w:tr>
      <w:tr w:rsidR="008D753F" w14:paraId="691E80EC" w14:textId="77777777">
        <w:tc>
          <w:tcPr>
            <w:tcW w:w="336" w:type="dxa"/>
          </w:tcPr>
          <w:p w14:paraId="7C40E683" w14:textId="77777777" w:rsidR="008D753F" w:rsidRDefault="001061C7">
            <w:pPr>
              <w:keepNext/>
            </w:pPr>
            <w:r>
              <w:rPr>
                <w:rStyle w:val="GResponseCode"/>
              </w:rPr>
              <w:t>2</w:t>
            </w:r>
          </w:p>
        </w:tc>
        <w:tc>
          <w:tcPr>
            <w:tcW w:w="361" w:type="dxa"/>
          </w:tcPr>
          <w:p w14:paraId="60D82946" w14:textId="77777777" w:rsidR="008D753F" w:rsidRDefault="001061C7">
            <w:pPr>
              <w:keepNext/>
            </w:pPr>
            <w:r>
              <w:t>○</w:t>
            </w:r>
          </w:p>
        </w:tc>
        <w:tc>
          <w:tcPr>
            <w:tcW w:w="3731" w:type="dxa"/>
          </w:tcPr>
          <w:p w14:paraId="5FB43BAB" w14:textId="77777777" w:rsidR="008D753F" w:rsidRDefault="001061C7">
            <w:pPr>
              <w:keepNext/>
            </w:pPr>
            <w:r>
              <w:t>Church of God Cleveland TN</w:t>
            </w:r>
          </w:p>
        </w:tc>
        <w:tc>
          <w:tcPr>
            <w:tcW w:w="4428" w:type="dxa"/>
          </w:tcPr>
          <w:p w14:paraId="2061F5C6" w14:textId="77777777" w:rsidR="008D753F" w:rsidRDefault="008D753F">
            <w:pPr>
              <w:keepNext/>
              <w:jc w:val="right"/>
              <w:rPr>
                <w:i/>
              </w:rPr>
            </w:pPr>
          </w:p>
        </w:tc>
      </w:tr>
      <w:tr w:rsidR="008D753F" w14:paraId="295502AF" w14:textId="77777777">
        <w:tc>
          <w:tcPr>
            <w:tcW w:w="336" w:type="dxa"/>
          </w:tcPr>
          <w:p w14:paraId="5244CF53" w14:textId="77777777" w:rsidR="008D753F" w:rsidRDefault="001061C7">
            <w:pPr>
              <w:keepNext/>
            </w:pPr>
            <w:r>
              <w:rPr>
                <w:rStyle w:val="GResponseCode"/>
              </w:rPr>
              <w:t>3</w:t>
            </w:r>
          </w:p>
        </w:tc>
        <w:tc>
          <w:tcPr>
            <w:tcW w:w="361" w:type="dxa"/>
          </w:tcPr>
          <w:p w14:paraId="34D28B14" w14:textId="77777777" w:rsidR="008D753F" w:rsidRDefault="001061C7">
            <w:pPr>
              <w:keepNext/>
            </w:pPr>
            <w:r>
              <w:t>○</w:t>
            </w:r>
          </w:p>
        </w:tc>
        <w:tc>
          <w:tcPr>
            <w:tcW w:w="3731" w:type="dxa"/>
          </w:tcPr>
          <w:p w14:paraId="0C2E55A3" w14:textId="77777777" w:rsidR="008D753F" w:rsidRDefault="001061C7">
            <w:pPr>
              <w:keepNext/>
            </w:pPr>
            <w:r>
              <w:t>Four Square Gospel</w:t>
            </w:r>
          </w:p>
        </w:tc>
        <w:tc>
          <w:tcPr>
            <w:tcW w:w="4428" w:type="dxa"/>
          </w:tcPr>
          <w:p w14:paraId="6897F9BF" w14:textId="77777777" w:rsidR="008D753F" w:rsidRDefault="008D753F">
            <w:pPr>
              <w:keepNext/>
              <w:jc w:val="right"/>
              <w:rPr>
                <w:i/>
              </w:rPr>
            </w:pPr>
          </w:p>
        </w:tc>
      </w:tr>
      <w:tr w:rsidR="008D753F" w14:paraId="5A6B5207" w14:textId="77777777">
        <w:tc>
          <w:tcPr>
            <w:tcW w:w="336" w:type="dxa"/>
          </w:tcPr>
          <w:p w14:paraId="3D54B570" w14:textId="77777777" w:rsidR="008D753F" w:rsidRDefault="001061C7">
            <w:pPr>
              <w:keepNext/>
            </w:pPr>
            <w:r>
              <w:rPr>
                <w:rStyle w:val="GResponseCode"/>
              </w:rPr>
              <w:t>4</w:t>
            </w:r>
          </w:p>
        </w:tc>
        <w:tc>
          <w:tcPr>
            <w:tcW w:w="361" w:type="dxa"/>
          </w:tcPr>
          <w:p w14:paraId="75C15690" w14:textId="77777777" w:rsidR="008D753F" w:rsidRDefault="001061C7">
            <w:pPr>
              <w:keepNext/>
            </w:pPr>
            <w:r>
              <w:t>○</w:t>
            </w:r>
          </w:p>
        </w:tc>
        <w:tc>
          <w:tcPr>
            <w:tcW w:w="3731" w:type="dxa"/>
          </w:tcPr>
          <w:p w14:paraId="1522BA17" w14:textId="77777777" w:rsidR="008D753F" w:rsidRDefault="001061C7">
            <w:pPr>
              <w:keepNext/>
            </w:pPr>
            <w:r>
              <w:t>Pentecostal Church of God</w:t>
            </w:r>
          </w:p>
        </w:tc>
        <w:tc>
          <w:tcPr>
            <w:tcW w:w="4428" w:type="dxa"/>
          </w:tcPr>
          <w:p w14:paraId="7049CDDC" w14:textId="77777777" w:rsidR="008D753F" w:rsidRDefault="008D753F">
            <w:pPr>
              <w:keepNext/>
              <w:jc w:val="right"/>
              <w:rPr>
                <w:i/>
              </w:rPr>
            </w:pPr>
          </w:p>
        </w:tc>
      </w:tr>
      <w:tr w:rsidR="008D753F" w14:paraId="1FE0B976" w14:textId="77777777">
        <w:tc>
          <w:tcPr>
            <w:tcW w:w="336" w:type="dxa"/>
          </w:tcPr>
          <w:p w14:paraId="6236BFF7" w14:textId="77777777" w:rsidR="008D753F" w:rsidRDefault="001061C7">
            <w:pPr>
              <w:keepNext/>
            </w:pPr>
            <w:r>
              <w:rPr>
                <w:rStyle w:val="GResponseCode"/>
              </w:rPr>
              <w:t>5</w:t>
            </w:r>
          </w:p>
        </w:tc>
        <w:tc>
          <w:tcPr>
            <w:tcW w:w="361" w:type="dxa"/>
          </w:tcPr>
          <w:p w14:paraId="696F565F" w14:textId="77777777" w:rsidR="008D753F" w:rsidRDefault="001061C7">
            <w:pPr>
              <w:keepNext/>
            </w:pPr>
            <w:r>
              <w:t>○</w:t>
            </w:r>
          </w:p>
        </w:tc>
        <w:tc>
          <w:tcPr>
            <w:tcW w:w="3731" w:type="dxa"/>
          </w:tcPr>
          <w:p w14:paraId="6F516D13" w14:textId="77777777" w:rsidR="008D753F" w:rsidRDefault="001061C7">
            <w:pPr>
              <w:keepNext/>
            </w:pPr>
            <w:r>
              <w:t>Pentecostal Holiness Church</w:t>
            </w:r>
          </w:p>
        </w:tc>
        <w:tc>
          <w:tcPr>
            <w:tcW w:w="4428" w:type="dxa"/>
          </w:tcPr>
          <w:p w14:paraId="21D267B1" w14:textId="77777777" w:rsidR="008D753F" w:rsidRDefault="008D753F">
            <w:pPr>
              <w:keepNext/>
              <w:jc w:val="right"/>
              <w:rPr>
                <w:i/>
              </w:rPr>
            </w:pPr>
          </w:p>
        </w:tc>
      </w:tr>
      <w:tr w:rsidR="008D753F" w14:paraId="6DD8C769" w14:textId="77777777">
        <w:tc>
          <w:tcPr>
            <w:tcW w:w="336" w:type="dxa"/>
          </w:tcPr>
          <w:p w14:paraId="0B379446" w14:textId="77777777" w:rsidR="008D753F" w:rsidRDefault="001061C7">
            <w:pPr>
              <w:keepNext/>
            </w:pPr>
            <w:r>
              <w:rPr>
                <w:rStyle w:val="GResponseCode"/>
              </w:rPr>
              <w:t>6</w:t>
            </w:r>
          </w:p>
        </w:tc>
        <w:tc>
          <w:tcPr>
            <w:tcW w:w="361" w:type="dxa"/>
          </w:tcPr>
          <w:p w14:paraId="6E4001F1" w14:textId="77777777" w:rsidR="008D753F" w:rsidRDefault="001061C7">
            <w:pPr>
              <w:keepNext/>
            </w:pPr>
            <w:r>
              <w:t>○</w:t>
            </w:r>
          </w:p>
        </w:tc>
        <w:tc>
          <w:tcPr>
            <w:tcW w:w="3731" w:type="dxa"/>
          </w:tcPr>
          <w:p w14:paraId="28976374" w14:textId="77777777" w:rsidR="008D753F" w:rsidRDefault="001061C7">
            <w:pPr>
              <w:keepNext/>
            </w:pPr>
            <w:r>
              <w:t>Church of God in Christ</w:t>
            </w:r>
          </w:p>
        </w:tc>
        <w:tc>
          <w:tcPr>
            <w:tcW w:w="4428" w:type="dxa"/>
          </w:tcPr>
          <w:p w14:paraId="52CF1801" w14:textId="77777777" w:rsidR="008D753F" w:rsidRDefault="008D753F">
            <w:pPr>
              <w:keepNext/>
              <w:jc w:val="right"/>
              <w:rPr>
                <w:i/>
              </w:rPr>
            </w:pPr>
          </w:p>
        </w:tc>
      </w:tr>
      <w:tr w:rsidR="008D753F" w14:paraId="0A000B5C" w14:textId="77777777">
        <w:tc>
          <w:tcPr>
            <w:tcW w:w="336" w:type="dxa"/>
          </w:tcPr>
          <w:p w14:paraId="3066FA50" w14:textId="77777777" w:rsidR="008D753F" w:rsidRDefault="001061C7">
            <w:pPr>
              <w:keepNext/>
            </w:pPr>
            <w:r>
              <w:rPr>
                <w:rStyle w:val="GResponseCode"/>
              </w:rPr>
              <w:t>7</w:t>
            </w:r>
          </w:p>
        </w:tc>
        <w:tc>
          <w:tcPr>
            <w:tcW w:w="361" w:type="dxa"/>
          </w:tcPr>
          <w:p w14:paraId="799D8994" w14:textId="77777777" w:rsidR="008D753F" w:rsidRDefault="001061C7">
            <w:pPr>
              <w:keepNext/>
            </w:pPr>
            <w:r>
              <w:t>○</w:t>
            </w:r>
          </w:p>
        </w:tc>
        <w:tc>
          <w:tcPr>
            <w:tcW w:w="3731" w:type="dxa"/>
          </w:tcPr>
          <w:p w14:paraId="2BB3EDA6" w14:textId="77777777" w:rsidR="008D753F" w:rsidRDefault="001061C7">
            <w:pPr>
              <w:keepNext/>
            </w:pPr>
            <w:r>
              <w:t>Church of God of the Apostolic Faith</w:t>
            </w:r>
          </w:p>
        </w:tc>
        <w:tc>
          <w:tcPr>
            <w:tcW w:w="4428" w:type="dxa"/>
          </w:tcPr>
          <w:p w14:paraId="30B0CEF3" w14:textId="77777777" w:rsidR="008D753F" w:rsidRDefault="008D753F">
            <w:pPr>
              <w:keepNext/>
              <w:jc w:val="right"/>
              <w:rPr>
                <w:i/>
              </w:rPr>
            </w:pPr>
          </w:p>
        </w:tc>
      </w:tr>
      <w:tr w:rsidR="008D753F" w14:paraId="5A578E14" w14:textId="77777777">
        <w:tc>
          <w:tcPr>
            <w:tcW w:w="336" w:type="dxa"/>
          </w:tcPr>
          <w:p w14:paraId="3EC07C0C" w14:textId="77777777" w:rsidR="008D753F" w:rsidRDefault="001061C7">
            <w:pPr>
              <w:keepNext/>
            </w:pPr>
            <w:r>
              <w:rPr>
                <w:rStyle w:val="GResponseCode"/>
              </w:rPr>
              <w:t>8</w:t>
            </w:r>
          </w:p>
        </w:tc>
        <w:tc>
          <w:tcPr>
            <w:tcW w:w="361" w:type="dxa"/>
          </w:tcPr>
          <w:p w14:paraId="7963B7F7" w14:textId="77777777" w:rsidR="008D753F" w:rsidRDefault="001061C7">
            <w:pPr>
              <w:keepNext/>
            </w:pPr>
            <w:r>
              <w:t>○</w:t>
            </w:r>
          </w:p>
        </w:tc>
        <w:tc>
          <w:tcPr>
            <w:tcW w:w="3731" w:type="dxa"/>
          </w:tcPr>
          <w:p w14:paraId="0195763F" w14:textId="77777777" w:rsidR="008D753F" w:rsidRDefault="001061C7">
            <w:pPr>
              <w:keepNext/>
            </w:pPr>
            <w:r>
              <w:t>Assembly of Christian Churches</w:t>
            </w:r>
          </w:p>
        </w:tc>
        <w:tc>
          <w:tcPr>
            <w:tcW w:w="4428" w:type="dxa"/>
          </w:tcPr>
          <w:p w14:paraId="5DE5F792" w14:textId="77777777" w:rsidR="008D753F" w:rsidRDefault="008D753F">
            <w:pPr>
              <w:keepNext/>
              <w:jc w:val="right"/>
              <w:rPr>
                <w:i/>
              </w:rPr>
            </w:pPr>
          </w:p>
        </w:tc>
      </w:tr>
      <w:tr w:rsidR="008D753F" w14:paraId="3840DE6F" w14:textId="77777777">
        <w:tc>
          <w:tcPr>
            <w:tcW w:w="336" w:type="dxa"/>
          </w:tcPr>
          <w:p w14:paraId="6BF28C19" w14:textId="77777777" w:rsidR="008D753F" w:rsidRDefault="001061C7">
            <w:pPr>
              <w:keepNext/>
            </w:pPr>
            <w:r>
              <w:rPr>
                <w:rStyle w:val="GResponseCode"/>
              </w:rPr>
              <w:t>9</w:t>
            </w:r>
          </w:p>
        </w:tc>
        <w:tc>
          <w:tcPr>
            <w:tcW w:w="361" w:type="dxa"/>
          </w:tcPr>
          <w:p w14:paraId="52F59E6E" w14:textId="77777777" w:rsidR="008D753F" w:rsidRDefault="001061C7">
            <w:pPr>
              <w:keepNext/>
            </w:pPr>
            <w:r>
              <w:t>○</w:t>
            </w:r>
          </w:p>
        </w:tc>
        <w:tc>
          <w:tcPr>
            <w:tcW w:w="3731" w:type="dxa"/>
          </w:tcPr>
          <w:p w14:paraId="33CBCBD6" w14:textId="77777777" w:rsidR="008D753F" w:rsidRDefault="001061C7">
            <w:pPr>
              <w:keepNext/>
            </w:pPr>
            <w:r>
              <w:t>Apostolic Christian</w:t>
            </w:r>
          </w:p>
        </w:tc>
        <w:tc>
          <w:tcPr>
            <w:tcW w:w="4428" w:type="dxa"/>
          </w:tcPr>
          <w:p w14:paraId="2C579D78" w14:textId="77777777" w:rsidR="008D753F" w:rsidRDefault="008D753F">
            <w:pPr>
              <w:keepNext/>
              <w:jc w:val="right"/>
              <w:rPr>
                <w:i/>
              </w:rPr>
            </w:pPr>
          </w:p>
        </w:tc>
      </w:tr>
      <w:tr w:rsidR="008D753F" w14:paraId="733565C3" w14:textId="77777777">
        <w:tc>
          <w:tcPr>
            <w:tcW w:w="336" w:type="dxa"/>
          </w:tcPr>
          <w:p w14:paraId="2BA219FF" w14:textId="77777777" w:rsidR="008D753F" w:rsidRDefault="001061C7">
            <w:pPr>
              <w:keepNext/>
            </w:pPr>
            <w:r>
              <w:rPr>
                <w:rStyle w:val="GResponseCode"/>
              </w:rPr>
              <w:t>90</w:t>
            </w:r>
          </w:p>
        </w:tc>
        <w:tc>
          <w:tcPr>
            <w:tcW w:w="361" w:type="dxa"/>
          </w:tcPr>
          <w:p w14:paraId="04CC2508" w14:textId="77777777" w:rsidR="008D753F" w:rsidRDefault="001061C7">
            <w:pPr>
              <w:keepNext/>
            </w:pPr>
            <w:r>
              <w:t>○</w:t>
            </w:r>
          </w:p>
        </w:tc>
        <w:tc>
          <w:tcPr>
            <w:tcW w:w="3731" w:type="dxa"/>
          </w:tcPr>
          <w:p w14:paraId="26B54BC5" w14:textId="77777777" w:rsidR="008D753F" w:rsidRDefault="001061C7">
            <w:pPr>
              <w:keepNext/>
            </w:pPr>
            <w:r>
              <w:t>Other Pentecostal Church (open [</w:t>
            </w:r>
            <w:proofErr w:type="spellStart"/>
            <w:r>
              <w:t>religpew_pentecost_t</w:t>
            </w:r>
            <w:proofErr w:type="spellEnd"/>
            <w:r>
              <w:t>])</w:t>
            </w:r>
          </w:p>
        </w:tc>
        <w:tc>
          <w:tcPr>
            <w:tcW w:w="4428" w:type="dxa"/>
          </w:tcPr>
          <w:p w14:paraId="14289052" w14:textId="77777777" w:rsidR="008D753F" w:rsidRDefault="008D753F">
            <w:pPr>
              <w:keepNext/>
              <w:jc w:val="right"/>
              <w:rPr>
                <w:i/>
              </w:rPr>
            </w:pPr>
          </w:p>
        </w:tc>
      </w:tr>
      <w:tr w:rsidR="008D753F" w14:paraId="70963390" w14:textId="77777777">
        <w:tc>
          <w:tcPr>
            <w:tcW w:w="336" w:type="dxa"/>
          </w:tcPr>
          <w:p w14:paraId="628DF115" w14:textId="77777777" w:rsidR="008D753F" w:rsidRDefault="001061C7">
            <w:pPr>
              <w:keepNext/>
            </w:pPr>
            <w:r>
              <w:rPr>
                <w:rStyle w:val="GResponseCode"/>
              </w:rPr>
              <w:t>98</w:t>
            </w:r>
          </w:p>
        </w:tc>
        <w:tc>
          <w:tcPr>
            <w:tcW w:w="361" w:type="dxa"/>
          </w:tcPr>
          <w:p w14:paraId="7A66AD95" w14:textId="77777777" w:rsidR="008D753F" w:rsidRDefault="008D753F">
            <w:pPr>
              <w:keepNext/>
            </w:pPr>
          </w:p>
        </w:tc>
        <w:tc>
          <w:tcPr>
            <w:tcW w:w="3731" w:type="dxa"/>
          </w:tcPr>
          <w:p w14:paraId="501E301A" w14:textId="77777777" w:rsidR="008D753F" w:rsidRDefault="001061C7">
            <w:pPr>
              <w:pStyle w:val="GAdminOption"/>
              <w:keepNext/>
            </w:pPr>
            <w:r>
              <w:t>Skipped</w:t>
            </w:r>
          </w:p>
        </w:tc>
        <w:tc>
          <w:tcPr>
            <w:tcW w:w="4428" w:type="dxa"/>
          </w:tcPr>
          <w:p w14:paraId="312842C4" w14:textId="77777777" w:rsidR="008D753F" w:rsidRDefault="008D753F">
            <w:pPr>
              <w:keepNext/>
              <w:jc w:val="right"/>
              <w:rPr>
                <w:i/>
              </w:rPr>
            </w:pPr>
          </w:p>
        </w:tc>
      </w:tr>
      <w:tr w:rsidR="008D753F" w14:paraId="60776EBC" w14:textId="77777777">
        <w:tc>
          <w:tcPr>
            <w:tcW w:w="336" w:type="dxa"/>
          </w:tcPr>
          <w:p w14:paraId="4D451DC3" w14:textId="77777777" w:rsidR="008D753F" w:rsidRDefault="001061C7">
            <w:pPr>
              <w:keepNext/>
            </w:pPr>
            <w:r>
              <w:rPr>
                <w:rStyle w:val="GResponseCode"/>
              </w:rPr>
              <w:t>99</w:t>
            </w:r>
          </w:p>
        </w:tc>
        <w:tc>
          <w:tcPr>
            <w:tcW w:w="361" w:type="dxa"/>
          </w:tcPr>
          <w:p w14:paraId="6F93A4D1" w14:textId="77777777" w:rsidR="008D753F" w:rsidRDefault="008D753F">
            <w:pPr>
              <w:keepNext/>
            </w:pPr>
          </w:p>
        </w:tc>
        <w:tc>
          <w:tcPr>
            <w:tcW w:w="3731" w:type="dxa"/>
          </w:tcPr>
          <w:p w14:paraId="0E26E41C" w14:textId="77777777" w:rsidR="008D753F" w:rsidRDefault="001061C7">
            <w:pPr>
              <w:pStyle w:val="GAdminOption"/>
              <w:keepNext/>
            </w:pPr>
            <w:r>
              <w:t>Not Asked</w:t>
            </w:r>
          </w:p>
        </w:tc>
        <w:tc>
          <w:tcPr>
            <w:tcW w:w="4428" w:type="dxa"/>
          </w:tcPr>
          <w:p w14:paraId="0509B528" w14:textId="77777777" w:rsidR="008D753F" w:rsidRDefault="008D753F">
            <w:pPr>
              <w:keepNext/>
              <w:jc w:val="right"/>
              <w:rPr>
                <w:i/>
              </w:rPr>
            </w:pPr>
          </w:p>
        </w:tc>
      </w:tr>
    </w:tbl>
    <w:p w14:paraId="60E00CC5"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968"/>
        <w:gridCol w:w="6392"/>
      </w:tblGrid>
      <w:tr w:rsidR="008D753F" w14:paraId="088F0D4D" w14:textId="77777777">
        <w:tc>
          <w:tcPr>
            <w:tcW w:w="0" w:type="dxa"/>
            <w:shd w:val="clear" w:color="auto" w:fill="D0D0D0"/>
          </w:tcPr>
          <w:p w14:paraId="0E56BFAE" w14:textId="77777777" w:rsidR="008D753F" w:rsidRDefault="001061C7">
            <w:pPr>
              <w:pStyle w:val="GVariableNameP"/>
              <w:keepNext/>
            </w:pPr>
            <w:r>
              <w:lastRenderedPageBreak/>
              <w:fldChar w:fldCharType="begin"/>
            </w:r>
            <w:r>
              <w:instrText>TC religpew_episcop \\l 2 \\f a</w:instrText>
            </w:r>
            <w:r>
              <w:fldChar w:fldCharType="end"/>
            </w:r>
            <w:proofErr w:type="spellStart"/>
            <w:r>
              <w:t>religpew_episcop</w:t>
            </w:r>
            <w:proofErr w:type="spellEnd"/>
            <w:r>
              <w:rPr>
                <w:i/>
              </w:rPr>
              <w:t>- Show if (</w:t>
            </w:r>
            <w:proofErr w:type="spellStart"/>
            <w:r>
              <w:rPr>
                <w:i/>
              </w:rPr>
              <w:t>religpew_protestant</w:t>
            </w:r>
            <w:proofErr w:type="spellEnd"/>
            <w:r>
              <w:rPr>
                <w:i/>
              </w:rPr>
              <w:t xml:space="preserve"> == 7 and not </w:t>
            </w:r>
            <w:proofErr w:type="spellStart"/>
            <w:proofErr w:type="gramStart"/>
            <w:r>
              <w:rPr>
                <w:i/>
              </w:rPr>
              <w:t>pdl.religpew</w:t>
            </w:r>
            <w:proofErr w:type="gramEnd"/>
            <w:r>
              <w:rPr>
                <w:i/>
              </w:rPr>
              <w:t>_episcop</w:t>
            </w:r>
            <w:proofErr w:type="spellEnd"/>
            <w:r>
              <w:rPr>
                <w:i/>
              </w:rPr>
              <w:t>) or (</w:t>
            </w:r>
            <w:proofErr w:type="spellStart"/>
            <w:r>
              <w:rPr>
                <w:i/>
              </w:rPr>
              <w:t>religpew_protestant</w:t>
            </w:r>
            <w:proofErr w:type="spellEnd"/>
            <w:r>
              <w:rPr>
                <w:i/>
              </w:rPr>
              <w:t xml:space="preserve"> == 7 and </w:t>
            </w:r>
            <w:proofErr w:type="spellStart"/>
            <w:r>
              <w:rPr>
                <w:i/>
              </w:rPr>
              <w:t>pdl.religpew_episcop.last</w:t>
            </w:r>
            <w:proofErr w:type="spellEnd"/>
            <w:r>
              <w:rPr>
                <w:i/>
              </w:rPr>
              <w:t xml:space="preserve"> &gt; months(14))</w:t>
            </w:r>
          </w:p>
        </w:tc>
        <w:tc>
          <w:tcPr>
            <w:tcW w:w="0" w:type="dxa"/>
            <w:shd w:val="clear" w:color="auto" w:fill="D0D0D0"/>
            <w:vAlign w:val="bottom"/>
          </w:tcPr>
          <w:p w14:paraId="31042F15" w14:textId="77777777" w:rsidR="008D753F" w:rsidRDefault="001061C7">
            <w:pPr>
              <w:keepNext/>
              <w:jc w:val="right"/>
            </w:pPr>
            <w:r>
              <w:t>SINGLE CHOICE</w:t>
            </w:r>
          </w:p>
        </w:tc>
      </w:tr>
      <w:tr w:rsidR="008D753F" w14:paraId="155A1AA4" w14:textId="77777777">
        <w:tc>
          <w:tcPr>
            <w:tcW w:w="8856" w:type="dxa"/>
            <w:gridSpan w:val="2"/>
            <w:shd w:val="clear" w:color="auto" w:fill="D0D0D0"/>
          </w:tcPr>
          <w:p w14:paraId="72FE0030" w14:textId="77777777" w:rsidR="008D753F" w:rsidRDefault="001061C7">
            <w:pPr>
              <w:keepNext/>
            </w:pPr>
            <w:r>
              <w:t>To which Episcopalian church do you belong?</w:t>
            </w:r>
          </w:p>
        </w:tc>
      </w:tr>
    </w:tbl>
    <w:p w14:paraId="3CBCB9F4" w14:textId="77777777" w:rsidR="008D753F" w:rsidRDefault="008D753F">
      <w:pPr>
        <w:pStyle w:val="GQuestionSpacer"/>
        <w:keepNext/>
      </w:pPr>
    </w:p>
    <w:p w14:paraId="2F369E35" w14:textId="77777777" w:rsidR="008D753F" w:rsidRDefault="001061C7">
      <w:pPr>
        <w:pStyle w:val="GDefaultWidgetOption"/>
        <w:keepNext/>
        <w:tabs>
          <w:tab w:val="left" w:pos="2160"/>
        </w:tabs>
      </w:pPr>
      <w:r>
        <w:t>pii</w:t>
      </w:r>
      <w:r>
        <w:tab/>
        <w:t>False</w:t>
      </w:r>
    </w:p>
    <w:p w14:paraId="5D60258D" w14:textId="77777777" w:rsidR="008D753F" w:rsidRDefault="001061C7">
      <w:pPr>
        <w:pStyle w:val="GDefaultWidgetOption"/>
        <w:keepNext/>
        <w:tabs>
          <w:tab w:val="left" w:pos="2160"/>
        </w:tabs>
      </w:pPr>
      <w:r>
        <w:t>chart_layout</w:t>
      </w:r>
      <w:r>
        <w:tab/>
        <w:t>1</w:t>
      </w:r>
    </w:p>
    <w:p w14:paraId="4C8D8B4E" w14:textId="77777777" w:rsidR="008D753F" w:rsidRDefault="001061C7">
      <w:pPr>
        <w:pStyle w:val="GWidgetOption"/>
        <w:keepNext/>
        <w:tabs>
          <w:tab w:val="left" w:pos="2160"/>
        </w:tabs>
      </w:pPr>
      <w:proofErr w:type="spellStart"/>
      <w:r>
        <w:t>varlabel</w:t>
      </w:r>
      <w:proofErr w:type="spellEnd"/>
      <w:r>
        <w:tab/>
        <w:t>Episcopal Church</w:t>
      </w:r>
    </w:p>
    <w:p w14:paraId="6D261D8E" w14:textId="77777777" w:rsidR="008D753F" w:rsidRDefault="001061C7">
      <w:pPr>
        <w:pStyle w:val="GDefaultWidgetOption"/>
        <w:keepNext/>
        <w:tabs>
          <w:tab w:val="left" w:pos="2160"/>
        </w:tabs>
      </w:pPr>
      <w:r>
        <w:t>topic</w:t>
      </w:r>
      <w:r>
        <w:tab/>
      </w:r>
    </w:p>
    <w:p w14:paraId="6A48B1D7" w14:textId="77777777" w:rsidR="008D753F" w:rsidRDefault="001061C7">
      <w:pPr>
        <w:pStyle w:val="GDefaultWidgetOption"/>
        <w:keepNext/>
        <w:tabs>
          <w:tab w:val="left" w:pos="2160"/>
        </w:tabs>
      </w:pPr>
      <w:r>
        <w:t>chart_color</w:t>
      </w:r>
      <w:r>
        <w:tab/>
        <w:t>green</w:t>
      </w:r>
    </w:p>
    <w:p w14:paraId="01DB7C78" w14:textId="77777777" w:rsidR="008D753F" w:rsidRDefault="001061C7">
      <w:pPr>
        <w:pStyle w:val="GDefaultWidgetOption"/>
        <w:keepNext/>
        <w:tabs>
          <w:tab w:val="left" w:pos="2160"/>
        </w:tabs>
      </w:pPr>
      <w:r>
        <w:t>chart_type</w:t>
      </w:r>
      <w:r>
        <w:tab/>
        <w:t>bar</w:t>
      </w:r>
    </w:p>
    <w:p w14:paraId="5C42C8A1" w14:textId="77777777" w:rsidR="008D753F" w:rsidRDefault="001061C7">
      <w:pPr>
        <w:pStyle w:val="GDefaultWidgetOption"/>
        <w:keepNext/>
        <w:tabs>
          <w:tab w:val="left" w:pos="2160"/>
        </w:tabs>
      </w:pPr>
      <w:r>
        <w:t>crossbreak</w:t>
      </w:r>
      <w:r>
        <w:tab/>
        <w:t>Total</w:t>
      </w:r>
    </w:p>
    <w:p w14:paraId="0917BBCF" w14:textId="77777777" w:rsidR="008D753F" w:rsidRDefault="001061C7">
      <w:pPr>
        <w:pStyle w:val="GDefaultWidgetOption"/>
        <w:keepNext/>
        <w:tabs>
          <w:tab w:val="left" w:pos="2160"/>
        </w:tabs>
      </w:pPr>
      <w:r>
        <w:t>wrap</w:t>
      </w:r>
      <w:r>
        <w:tab/>
        <w:t>True</w:t>
      </w:r>
    </w:p>
    <w:p w14:paraId="6E8CAD38" w14:textId="77777777" w:rsidR="008D753F" w:rsidRDefault="001061C7">
      <w:pPr>
        <w:pStyle w:val="GDefaultWidgetOption"/>
        <w:keepNext/>
        <w:tabs>
          <w:tab w:val="left" w:pos="2160"/>
        </w:tabs>
      </w:pPr>
      <w:r>
        <w:t>is_rating</w:t>
      </w:r>
      <w:r>
        <w:tab/>
        <w:t>False</w:t>
      </w:r>
    </w:p>
    <w:p w14:paraId="25DE1FF4" w14:textId="77777777" w:rsidR="008D753F" w:rsidRDefault="001061C7">
      <w:pPr>
        <w:pStyle w:val="GDefaultWidgetOption"/>
        <w:keepNext/>
        <w:tabs>
          <w:tab w:val="left" w:pos="2160"/>
        </w:tabs>
      </w:pPr>
      <w:r>
        <w:t>required_text</w:t>
      </w:r>
      <w:r>
        <w:tab/>
        <w:t>Please choose an answer</w:t>
      </w:r>
    </w:p>
    <w:p w14:paraId="557C889D" w14:textId="77777777" w:rsidR="008D753F" w:rsidRDefault="001061C7">
      <w:pPr>
        <w:pStyle w:val="GDefaultWidgetOption"/>
        <w:keepNext/>
        <w:tabs>
          <w:tab w:val="left" w:pos="2160"/>
        </w:tabs>
      </w:pPr>
      <w:r>
        <w:t>min_columns</w:t>
      </w:r>
      <w:r>
        <w:tab/>
        <w:t>1</w:t>
      </w:r>
    </w:p>
    <w:p w14:paraId="2591D8FC" w14:textId="77777777" w:rsidR="008D753F" w:rsidRDefault="001061C7">
      <w:pPr>
        <w:pStyle w:val="GDefaultWidgetOption"/>
        <w:keepNext/>
        <w:tabs>
          <w:tab w:val="left" w:pos="2160"/>
        </w:tabs>
      </w:pPr>
      <w:r>
        <w:t>sample_type</w:t>
      </w:r>
      <w:r>
        <w:tab/>
      </w:r>
    </w:p>
    <w:p w14:paraId="673E0F3D" w14:textId="77777777" w:rsidR="008D753F" w:rsidRDefault="001061C7">
      <w:pPr>
        <w:pStyle w:val="GDefaultWidgetOption"/>
        <w:keepNext/>
        <w:tabs>
          <w:tab w:val="left" w:pos="2160"/>
        </w:tabs>
      </w:pPr>
      <w:r>
        <w:t>access</w:t>
      </w:r>
      <w:r>
        <w:tab/>
      </w:r>
    </w:p>
    <w:p w14:paraId="52DB933E" w14:textId="77777777" w:rsidR="008D753F" w:rsidRDefault="001061C7">
      <w:pPr>
        <w:pStyle w:val="GDefaultWidgetOption"/>
        <w:keepNext/>
        <w:tabs>
          <w:tab w:val="left" w:pos="2160"/>
        </w:tabs>
      </w:pPr>
      <w:r>
        <w:t>autoadvance</w:t>
      </w:r>
      <w:r>
        <w:tab/>
        <w:t>False</w:t>
      </w:r>
    </w:p>
    <w:p w14:paraId="4CAC8392" w14:textId="77777777" w:rsidR="008D753F" w:rsidRDefault="001061C7">
      <w:pPr>
        <w:pStyle w:val="GDefaultWidgetOption"/>
        <w:keepNext/>
        <w:tabs>
          <w:tab w:val="left" w:pos="2160"/>
        </w:tabs>
      </w:pPr>
      <w:r>
        <w:t>columns</w:t>
      </w:r>
      <w:r>
        <w:tab/>
        <w:t>1</w:t>
      </w:r>
    </w:p>
    <w:p w14:paraId="11404DE9" w14:textId="77777777" w:rsidR="008D753F" w:rsidRDefault="001061C7">
      <w:pPr>
        <w:pStyle w:val="GDefaultWidgetOption"/>
        <w:keepNext/>
        <w:tabs>
          <w:tab w:val="left" w:pos="2160"/>
        </w:tabs>
      </w:pPr>
      <w:r>
        <w:t>widget</w:t>
      </w:r>
      <w:r>
        <w:tab/>
      </w:r>
    </w:p>
    <w:p w14:paraId="6AF99D43" w14:textId="77777777" w:rsidR="008D753F" w:rsidRDefault="001061C7">
      <w:pPr>
        <w:pStyle w:val="GDefaultWidgetOption"/>
        <w:keepNext/>
        <w:tabs>
          <w:tab w:val="left" w:pos="2160"/>
        </w:tabs>
      </w:pPr>
      <w:r>
        <w:t>filter_text</w:t>
      </w:r>
      <w:r>
        <w:tab/>
      </w:r>
    </w:p>
    <w:p w14:paraId="05130755" w14:textId="77777777" w:rsidR="008D753F" w:rsidRDefault="001061C7">
      <w:pPr>
        <w:pStyle w:val="GDefaultWidgetOption"/>
        <w:keepNext/>
        <w:tabs>
          <w:tab w:val="left" w:pos="2160"/>
        </w:tabs>
      </w:pPr>
      <w:r>
        <w:t>as_banner</w:t>
      </w:r>
      <w:r>
        <w:tab/>
        <w:t>False</w:t>
      </w:r>
    </w:p>
    <w:p w14:paraId="460D023F" w14:textId="77777777" w:rsidR="008D753F" w:rsidRDefault="001061C7">
      <w:pPr>
        <w:pStyle w:val="GDefaultWidgetOption"/>
        <w:keepNext/>
        <w:tabs>
          <w:tab w:val="left" w:pos="2160"/>
        </w:tabs>
      </w:pPr>
      <w:r>
        <w:t>description</w:t>
      </w:r>
      <w:r>
        <w:tab/>
      </w:r>
    </w:p>
    <w:p w14:paraId="7C1C17D4" w14:textId="77777777" w:rsidR="008D753F" w:rsidRDefault="001061C7">
      <w:pPr>
        <w:pStyle w:val="GDefaultWidgetOption"/>
        <w:keepNext/>
        <w:tabs>
          <w:tab w:val="left" w:pos="2160"/>
        </w:tabs>
      </w:pPr>
      <w:r>
        <w:t>spd_category</w:t>
      </w:r>
      <w:r>
        <w:tab/>
      </w:r>
    </w:p>
    <w:p w14:paraId="5CCB2443"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783B0F1B" w14:textId="77777777" w:rsidR="008D753F" w:rsidRDefault="001061C7">
      <w:pPr>
        <w:pStyle w:val="GDefaultWidgetOption"/>
        <w:keepNext/>
        <w:tabs>
          <w:tab w:val="left" w:pos="2160"/>
        </w:tabs>
      </w:pPr>
      <w:r>
        <w:t>horizontal</w:t>
      </w:r>
      <w:r>
        <w:tab/>
        <w:t>False</w:t>
      </w:r>
    </w:p>
    <w:p w14:paraId="0CBF66D0" w14:textId="77777777" w:rsidR="008D753F" w:rsidRDefault="001061C7">
      <w:pPr>
        <w:pStyle w:val="GDefaultWidgetOption"/>
        <w:keepNext/>
        <w:tabs>
          <w:tab w:val="left" w:pos="2160"/>
        </w:tabs>
      </w:pPr>
      <w:r>
        <w:t>grid_chart_type</w:t>
      </w:r>
      <w:r>
        <w:tab/>
        <w:t>stacked_bar</w:t>
      </w:r>
    </w:p>
    <w:p w14:paraId="25D7F189" w14:textId="77777777" w:rsidR="008D753F" w:rsidRDefault="001061C7">
      <w:pPr>
        <w:pStyle w:val="GDefaultWidgetOption"/>
        <w:keepNext/>
        <w:tabs>
          <w:tab w:val="left" w:pos="2160"/>
        </w:tabs>
      </w:pPr>
      <w:r>
        <w:t>sort_order</w:t>
      </w:r>
      <w:r>
        <w:tab/>
        <w:t>none</w:t>
      </w:r>
    </w:p>
    <w:p w14:paraId="6859E28B" w14:textId="77777777" w:rsidR="008D753F" w:rsidRDefault="001061C7">
      <w:pPr>
        <w:pStyle w:val="GDefaultWidgetOption"/>
        <w:keepNext/>
        <w:tabs>
          <w:tab w:val="left" w:pos="2160"/>
        </w:tabs>
      </w:pPr>
      <w:r>
        <w:t>sample</w:t>
      </w:r>
      <w:r>
        <w:tab/>
      </w:r>
    </w:p>
    <w:p w14:paraId="5B54DD2A" w14:textId="77777777" w:rsidR="008D753F" w:rsidRDefault="001061C7">
      <w:pPr>
        <w:pStyle w:val="GDefaultWidgetOption"/>
        <w:keepNext/>
        <w:tabs>
          <w:tab w:val="left" w:pos="2160"/>
        </w:tabs>
      </w:pPr>
      <w:r>
        <w:t>slide_title</w:t>
      </w:r>
      <w:r>
        <w:tab/>
      </w:r>
    </w:p>
    <w:p w14:paraId="61B578F6" w14:textId="77777777" w:rsidR="008D753F" w:rsidRDefault="001061C7">
      <w:pPr>
        <w:pStyle w:val="GDefaultWidgetOption"/>
        <w:keepNext/>
        <w:tabs>
          <w:tab w:val="left" w:pos="2160"/>
        </w:tabs>
      </w:pPr>
      <w:r>
        <w:t>set_active</w:t>
      </w:r>
      <w:r>
        <w:tab/>
      </w:r>
    </w:p>
    <w:p w14:paraId="09EE5401" w14:textId="77777777" w:rsidR="008D753F" w:rsidRDefault="001061C7">
      <w:pPr>
        <w:pStyle w:val="GDefaultWidgetOption"/>
        <w:keepNext/>
        <w:tabs>
          <w:tab w:val="left" w:pos="2160"/>
        </w:tabs>
      </w:pPr>
      <w:r>
        <w:t>required</w:t>
      </w:r>
      <w:r>
        <w:tab/>
        <w:t>NONE</w:t>
      </w:r>
    </w:p>
    <w:p w14:paraId="17196DA7" w14:textId="77777777" w:rsidR="008D753F" w:rsidRDefault="001061C7">
      <w:pPr>
        <w:pStyle w:val="GDefaultWidgetOption"/>
        <w:keepNext/>
        <w:tabs>
          <w:tab w:val="left" w:pos="2160"/>
        </w:tabs>
      </w:pPr>
      <w:r>
        <w:t>mask</w:t>
      </w:r>
      <w:r>
        <w:tab/>
      </w:r>
    </w:p>
    <w:p w14:paraId="4590577D" w14:textId="77777777" w:rsidR="008D753F" w:rsidRDefault="001061C7">
      <w:pPr>
        <w:pStyle w:val="GDefaultWidgetOption"/>
        <w:keepNext/>
        <w:tabs>
          <w:tab w:val="left" w:pos="2160"/>
        </w:tabs>
      </w:pPr>
      <w:r>
        <w:t>custom_order</w:t>
      </w:r>
      <w:r>
        <w:tab/>
      </w:r>
    </w:p>
    <w:p w14:paraId="4D793C9D" w14:textId="77777777" w:rsidR="008D753F" w:rsidRDefault="001061C7">
      <w:pPr>
        <w:pStyle w:val="GDefaultWidgetOption"/>
        <w:keepNext/>
        <w:tabs>
          <w:tab w:val="left" w:pos="2160"/>
        </w:tabs>
      </w:pPr>
      <w:r>
        <w:t>client</w:t>
      </w:r>
      <w:r>
        <w:tab/>
      </w:r>
    </w:p>
    <w:p w14:paraId="3F172395"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7C5E1BF" w14:textId="77777777">
        <w:tc>
          <w:tcPr>
            <w:tcW w:w="336" w:type="dxa"/>
          </w:tcPr>
          <w:p w14:paraId="75BCEF15" w14:textId="77777777" w:rsidR="008D753F" w:rsidRDefault="001061C7">
            <w:pPr>
              <w:keepNext/>
            </w:pPr>
            <w:r>
              <w:rPr>
                <w:rStyle w:val="GResponseCode"/>
              </w:rPr>
              <w:t>1</w:t>
            </w:r>
          </w:p>
        </w:tc>
        <w:tc>
          <w:tcPr>
            <w:tcW w:w="361" w:type="dxa"/>
          </w:tcPr>
          <w:p w14:paraId="6C2CDE4E" w14:textId="77777777" w:rsidR="008D753F" w:rsidRDefault="001061C7">
            <w:pPr>
              <w:keepNext/>
            </w:pPr>
            <w:r>
              <w:t>○</w:t>
            </w:r>
          </w:p>
        </w:tc>
        <w:tc>
          <w:tcPr>
            <w:tcW w:w="3731" w:type="dxa"/>
          </w:tcPr>
          <w:p w14:paraId="105942E9" w14:textId="77777777" w:rsidR="008D753F" w:rsidRDefault="001061C7">
            <w:pPr>
              <w:keepNext/>
            </w:pPr>
            <w:r>
              <w:t>Episcopal Church in the USA</w:t>
            </w:r>
          </w:p>
        </w:tc>
        <w:tc>
          <w:tcPr>
            <w:tcW w:w="4428" w:type="dxa"/>
          </w:tcPr>
          <w:p w14:paraId="4B689FC3" w14:textId="77777777" w:rsidR="008D753F" w:rsidRDefault="008D753F">
            <w:pPr>
              <w:keepNext/>
              <w:jc w:val="right"/>
              <w:rPr>
                <w:i/>
              </w:rPr>
            </w:pPr>
          </w:p>
        </w:tc>
      </w:tr>
      <w:tr w:rsidR="008D753F" w14:paraId="4B02A307" w14:textId="77777777">
        <w:tc>
          <w:tcPr>
            <w:tcW w:w="336" w:type="dxa"/>
          </w:tcPr>
          <w:p w14:paraId="4D721110" w14:textId="77777777" w:rsidR="008D753F" w:rsidRDefault="001061C7">
            <w:pPr>
              <w:keepNext/>
            </w:pPr>
            <w:r>
              <w:rPr>
                <w:rStyle w:val="GResponseCode"/>
              </w:rPr>
              <w:t>2</w:t>
            </w:r>
          </w:p>
        </w:tc>
        <w:tc>
          <w:tcPr>
            <w:tcW w:w="361" w:type="dxa"/>
          </w:tcPr>
          <w:p w14:paraId="2C0560E4" w14:textId="77777777" w:rsidR="008D753F" w:rsidRDefault="001061C7">
            <w:pPr>
              <w:keepNext/>
            </w:pPr>
            <w:r>
              <w:t>○</w:t>
            </w:r>
          </w:p>
        </w:tc>
        <w:tc>
          <w:tcPr>
            <w:tcW w:w="3731" w:type="dxa"/>
          </w:tcPr>
          <w:p w14:paraId="6562C8A4" w14:textId="77777777" w:rsidR="008D753F" w:rsidRDefault="001061C7">
            <w:pPr>
              <w:keepNext/>
            </w:pPr>
            <w:r>
              <w:t>Anglican Church (Church of England)</w:t>
            </w:r>
          </w:p>
        </w:tc>
        <w:tc>
          <w:tcPr>
            <w:tcW w:w="4428" w:type="dxa"/>
          </w:tcPr>
          <w:p w14:paraId="19B8362A" w14:textId="77777777" w:rsidR="008D753F" w:rsidRDefault="008D753F">
            <w:pPr>
              <w:keepNext/>
              <w:jc w:val="right"/>
              <w:rPr>
                <w:i/>
              </w:rPr>
            </w:pPr>
          </w:p>
        </w:tc>
      </w:tr>
      <w:tr w:rsidR="008D753F" w14:paraId="3F371345" w14:textId="77777777">
        <w:tc>
          <w:tcPr>
            <w:tcW w:w="336" w:type="dxa"/>
          </w:tcPr>
          <w:p w14:paraId="3F351F1B" w14:textId="77777777" w:rsidR="008D753F" w:rsidRDefault="001061C7">
            <w:pPr>
              <w:keepNext/>
            </w:pPr>
            <w:r>
              <w:rPr>
                <w:rStyle w:val="GResponseCode"/>
              </w:rPr>
              <w:t>3</w:t>
            </w:r>
          </w:p>
        </w:tc>
        <w:tc>
          <w:tcPr>
            <w:tcW w:w="361" w:type="dxa"/>
          </w:tcPr>
          <w:p w14:paraId="73F7274C" w14:textId="77777777" w:rsidR="008D753F" w:rsidRDefault="001061C7">
            <w:pPr>
              <w:keepNext/>
            </w:pPr>
            <w:r>
              <w:t>○</w:t>
            </w:r>
          </w:p>
        </w:tc>
        <w:tc>
          <w:tcPr>
            <w:tcW w:w="3731" w:type="dxa"/>
          </w:tcPr>
          <w:p w14:paraId="6BAB7C4D" w14:textId="77777777" w:rsidR="008D753F" w:rsidRDefault="001061C7">
            <w:pPr>
              <w:keepNext/>
            </w:pPr>
            <w:r>
              <w:t>Anglican Orthodox Church</w:t>
            </w:r>
          </w:p>
        </w:tc>
        <w:tc>
          <w:tcPr>
            <w:tcW w:w="4428" w:type="dxa"/>
          </w:tcPr>
          <w:p w14:paraId="2CCC932E" w14:textId="77777777" w:rsidR="008D753F" w:rsidRDefault="008D753F">
            <w:pPr>
              <w:keepNext/>
              <w:jc w:val="right"/>
              <w:rPr>
                <w:i/>
              </w:rPr>
            </w:pPr>
          </w:p>
        </w:tc>
      </w:tr>
      <w:tr w:rsidR="008D753F" w14:paraId="345B7F5F" w14:textId="77777777">
        <w:tc>
          <w:tcPr>
            <w:tcW w:w="336" w:type="dxa"/>
          </w:tcPr>
          <w:p w14:paraId="3EEB0373" w14:textId="77777777" w:rsidR="008D753F" w:rsidRDefault="001061C7">
            <w:pPr>
              <w:keepNext/>
            </w:pPr>
            <w:r>
              <w:rPr>
                <w:rStyle w:val="GResponseCode"/>
              </w:rPr>
              <w:t>4</w:t>
            </w:r>
          </w:p>
        </w:tc>
        <w:tc>
          <w:tcPr>
            <w:tcW w:w="361" w:type="dxa"/>
          </w:tcPr>
          <w:p w14:paraId="58F03442" w14:textId="77777777" w:rsidR="008D753F" w:rsidRDefault="001061C7">
            <w:pPr>
              <w:keepNext/>
            </w:pPr>
            <w:r>
              <w:t>○</w:t>
            </w:r>
          </w:p>
        </w:tc>
        <w:tc>
          <w:tcPr>
            <w:tcW w:w="3731" w:type="dxa"/>
          </w:tcPr>
          <w:p w14:paraId="1211ADE2" w14:textId="77777777" w:rsidR="008D753F" w:rsidRDefault="001061C7">
            <w:pPr>
              <w:keepNext/>
            </w:pPr>
            <w:r>
              <w:t>Reformed Episcopal Church</w:t>
            </w:r>
          </w:p>
        </w:tc>
        <w:tc>
          <w:tcPr>
            <w:tcW w:w="4428" w:type="dxa"/>
          </w:tcPr>
          <w:p w14:paraId="4B486BC7" w14:textId="77777777" w:rsidR="008D753F" w:rsidRDefault="008D753F">
            <w:pPr>
              <w:keepNext/>
              <w:jc w:val="right"/>
              <w:rPr>
                <w:i/>
              </w:rPr>
            </w:pPr>
          </w:p>
        </w:tc>
      </w:tr>
      <w:tr w:rsidR="008D753F" w14:paraId="5CADB32B" w14:textId="77777777">
        <w:tc>
          <w:tcPr>
            <w:tcW w:w="336" w:type="dxa"/>
          </w:tcPr>
          <w:p w14:paraId="35321D54" w14:textId="77777777" w:rsidR="008D753F" w:rsidRDefault="001061C7">
            <w:pPr>
              <w:keepNext/>
            </w:pPr>
            <w:r>
              <w:rPr>
                <w:rStyle w:val="GResponseCode"/>
              </w:rPr>
              <w:t>90</w:t>
            </w:r>
          </w:p>
        </w:tc>
        <w:tc>
          <w:tcPr>
            <w:tcW w:w="361" w:type="dxa"/>
          </w:tcPr>
          <w:p w14:paraId="5E9BF3BC" w14:textId="77777777" w:rsidR="008D753F" w:rsidRDefault="001061C7">
            <w:pPr>
              <w:keepNext/>
            </w:pPr>
            <w:r>
              <w:t>○</w:t>
            </w:r>
          </w:p>
        </w:tc>
        <w:tc>
          <w:tcPr>
            <w:tcW w:w="3731" w:type="dxa"/>
          </w:tcPr>
          <w:p w14:paraId="1FE2536F" w14:textId="77777777" w:rsidR="008D753F" w:rsidRDefault="001061C7">
            <w:pPr>
              <w:keepNext/>
            </w:pPr>
            <w:r>
              <w:t>Other Episcopalian or Anglican Church (open [</w:t>
            </w:r>
            <w:proofErr w:type="spellStart"/>
            <w:r>
              <w:t>religpew_episcop_t</w:t>
            </w:r>
            <w:proofErr w:type="spellEnd"/>
            <w:r>
              <w:t>])</w:t>
            </w:r>
          </w:p>
        </w:tc>
        <w:tc>
          <w:tcPr>
            <w:tcW w:w="4428" w:type="dxa"/>
          </w:tcPr>
          <w:p w14:paraId="48A77E86" w14:textId="77777777" w:rsidR="008D753F" w:rsidRDefault="008D753F">
            <w:pPr>
              <w:keepNext/>
              <w:jc w:val="right"/>
              <w:rPr>
                <w:i/>
              </w:rPr>
            </w:pPr>
          </w:p>
        </w:tc>
      </w:tr>
      <w:tr w:rsidR="008D753F" w14:paraId="1AF30BD2" w14:textId="77777777">
        <w:tc>
          <w:tcPr>
            <w:tcW w:w="336" w:type="dxa"/>
          </w:tcPr>
          <w:p w14:paraId="0EBF6652" w14:textId="77777777" w:rsidR="008D753F" w:rsidRDefault="001061C7">
            <w:pPr>
              <w:keepNext/>
            </w:pPr>
            <w:r>
              <w:rPr>
                <w:rStyle w:val="GResponseCode"/>
              </w:rPr>
              <w:t>98</w:t>
            </w:r>
          </w:p>
        </w:tc>
        <w:tc>
          <w:tcPr>
            <w:tcW w:w="361" w:type="dxa"/>
          </w:tcPr>
          <w:p w14:paraId="5FC50844" w14:textId="77777777" w:rsidR="008D753F" w:rsidRDefault="008D753F">
            <w:pPr>
              <w:keepNext/>
            </w:pPr>
          </w:p>
        </w:tc>
        <w:tc>
          <w:tcPr>
            <w:tcW w:w="3731" w:type="dxa"/>
          </w:tcPr>
          <w:p w14:paraId="24DB068D" w14:textId="77777777" w:rsidR="008D753F" w:rsidRDefault="001061C7">
            <w:pPr>
              <w:pStyle w:val="GAdminOption"/>
              <w:keepNext/>
            </w:pPr>
            <w:r>
              <w:t>Skipped</w:t>
            </w:r>
          </w:p>
        </w:tc>
        <w:tc>
          <w:tcPr>
            <w:tcW w:w="4428" w:type="dxa"/>
          </w:tcPr>
          <w:p w14:paraId="01970DA4" w14:textId="77777777" w:rsidR="008D753F" w:rsidRDefault="008D753F">
            <w:pPr>
              <w:keepNext/>
              <w:jc w:val="right"/>
              <w:rPr>
                <w:i/>
              </w:rPr>
            </w:pPr>
          </w:p>
        </w:tc>
      </w:tr>
      <w:tr w:rsidR="008D753F" w14:paraId="33FD9E59" w14:textId="77777777">
        <w:tc>
          <w:tcPr>
            <w:tcW w:w="336" w:type="dxa"/>
          </w:tcPr>
          <w:p w14:paraId="79193674" w14:textId="77777777" w:rsidR="008D753F" w:rsidRDefault="001061C7">
            <w:pPr>
              <w:keepNext/>
            </w:pPr>
            <w:r>
              <w:rPr>
                <w:rStyle w:val="GResponseCode"/>
              </w:rPr>
              <w:t>99</w:t>
            </w:r>
          </w:p>
        </w:tc>
        <w:tc>
          <w:tcPr>
            <w:tcW w:w="361" w:type="dxa"/>
          </w:tcPr>
          <w:p w14:paraId="574AEA33" w14:textId="77777777" w:rsidR="008D753F" w:rsidRDefault="008D753F">
            <w:pPr>
              <w:keepNext/>
            </w:pPr>
          </w:p>
        </w:tc>
        <w:tc>
          <w:tcPr>
            <w:tcW w:w="3731" w:type="dxa"/>
          </w:tcPr>
          <w:p w14:paraId="700797E4" w14:textId="77777777" w:rsidR="008D753F" w:rsidRDefault="001061C7">
            <w:pPr>
              <w:pStyle w:val="GAdminOption"/>
              <w:keepNext/>
            </w:pPr>
            <w:r>
              <w:t>Not Asked</w:t>
            </w:r>
          </w:p>
        </w:tc>
        <w:tc>
          <w:tcPr>
            <w:tcW w:w="4428" w:type="dxa"/>
          </w:tcPr>
          <w:p w14:paraId="6E5AFF36" w14:textId="77777777" w:rsidR="008D753F" w:rsidRDefault="008D753F">
            <w:pPr>
              <w:keepNext/>
              <w:jc w:val="right"/>
              <w:rPr>
                <w:i/>
              </w:rPr>
            </w:pPr>
          </w:p>
        </w:tc>
      </w:tr>
    </w:tbl>
    <w:p w14:paraId="23B08D2F"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095"/>
        <w:gridCol w:w="6265"/>
      </w:tblGrid>
      <w:tr w:rsidR="008D753F" w14:paraId="4870F221" w14:textId="77777777">
        <w:tc>
          <w:tcPr>
            <w:tcW w:w="0" w:type="dxa"/>
            <w:shd w:val="clear" w:color="auto" w:fill="D0D0D0"/>
          </w:tcPr>
          <w:p w14:paraId="4724F72D" w14:textId="77777777" w:rsidR="008D753F" w:rsidRDefault="001061C7">
            <w:pPr>
              <w:pStyle w:val="GVariableNameP"/>
              <w:keepNext/>
            </w:pPr>
            <w:r>
              <w:fldChar w:fldCharType="begin"/>
            </w:r>
            <w:r>
              <w:instrText>TC religpew_christian \\l 2 \\f a</w:instrText>
            </w:r>
            <w:r>
              <w:fldChar w:fldCharType="end"/>
            </w:r>
            <w:proofErr w:type="spellStart"/>
            <w:r>
              <w:t>religpew_christian</w:t>
            </w:r>
            <w:proofErr w:type="spellEnd"/>
            <w:r>
              <w:rPr>
                <w:i/>
              </w:rPr>
              <w:t>- Show if (</w:t>
            </w:r>
            <w:proofErr w:type="spellStart"/>
            <w:r>
              <w:rPr>
                <w:i/>
              </w:rPr>
              <w:t>religpew_protestant</w:t>
            </w:r>
            <w:proofErr w:type="spellEnd"/>
            <w:r>
              <w:rPr>
                <w:i/>
              </w:rPr>
              <w:t xml:space="preserve"> == 8 and not </w:t>
            </w:r>
            <w:proofErr w:type="spellStart"/>
            <w:proofErr w:type="gramStart"/>
            <w:r>
              <w:rPr>
                <w:i/>
              </w:rPr>
              <w:t>pdl.religpew</w:t>
            </w:r>
            <w:proofErr w:type="gramEnd"/>
            <w:r>
              <w:rPr>
                <w:i/>
              </w:rPr>
              <w:t>_christian</w:t>
            </w:r>
            <w:proofErr w:type="spellEnd"/>
            <w:r>
              <w:rPr>
                <w:i/>
              </w:rPr>
              <w:t>) or (</w:t>
            </w:r>
            <w:proofErr w:type="spellStart"/>
            <w:r>
              <w:rPr>
                <w:i/>
              </w:rPr>
              <w:t>religpew_protestant</w:t>
            </w:r>
            <w:proofErr w:type="spellEnd"/>
            <w:r>
              <w:rPr>
                <w:i/>
              </w:rPr>
              <w:t xml:space="preserve"> == 8 and </w:t>
            </w:r>
            <w:proofErr w:type="spellStart"/>
            <w:r>
              <w:rPr>
                <w:i/>
              </w:rPr>
              <w:t>pdl.religpew_christian.last</w:t>
            </w:r>
            <w:proofErr w:type="spellEnd"/>
            <w:r>
              <w:rPr>
                <w:i/>
              </w:rPr>
              <w:t xml:space="preserve"> &gt; months(14))</w:t>
            </w:r>
          </w:p>
        </w:tc>
        <w:tc>
          <w:tcPr>
            <w:tcW w:w="0" w:type="dxa"/>
            <w:shd w:val="clear" w:color="auto" w:fill="D0D0D0"/>
            <w:vAlign w:val="bottom"/>
          </w:tcPr>
          <w:p w14:paraId="702B4E8A" w14:textId="77777777" w:rsidR="008D753F" w:rsidRDefault="001061C7">
            <w:pPr>
              <w:keepNext/>
              <w:jc w:val="right"/>
            </w:pPr>
            <w:r>
              <w:t>SINGLE CHOICE</w:t>
            </w:r>
          </w:p>
        </w:tc>
      </w:tr>
      <w:tr w:rsidR="008D753F" w14:paraId="6417EEF7" w14:textId="77777777">
        <w:tc>
          <w:tcPr>
            <w:tcW w:w="8856" w:type="dxa"/>
            <w:gridSpan w:val="2"/>
            <w:shd w:val="clear" w:color="auto" w:fill="D0D0D0"/>
          </w:tcPr>
          <w:p w14:paraId="3005A857" w14:textId="77777777" w:rsidR="008D753F" w:rsidRDefault="001061C7">
            <w:pPr>
              <w:keepNext/>
            </w:pPr>
            <w:r>
              <w:t>To which Christian church do you belong?</w:t>
            </w:r>
          </w:p>
        </w:tc>
      </w:tr>
    </w:tbl>
    <w:p w14:paraId="05376003" w14:textId="77777777" w:rsidR="008D753F" w:rsidRDefault="008D753F">
      <w:pPr>
        <w:pStyle w:val="GQuestionSpacer"/>
        <w:keepNext/>
      </w:pPr>
    </w:p>
    <w:p w14:paraId="386B043E" w14:textId="77777777" w:rsidR="008D753F" w:rsidRDefault="001061C7">
      <w:pPr>
        <w:pStyle w:val="GDefaultWidgetOption"/>
        <w:keepNext/>
        <w:tabs>
          <w:tab w:val="left" w:pos="2160"/>
        </w:tabs>
      </w:pPr>
      <w:r>
        <w:t>pii</w:t>
      </w:r>
      <w:r>
        <w:tab/>
        <w:t>False</w:t>
      </w:r>
    </w:p>
    <w:p w14:paraId="7C8E9E5A" w14:textId="77777777" w:rsidR="008D753F" w:rsidRDefault="001061C7">
      <w:pPr>
        <w:pStyle w:val="GDefaultWidgetOption"/>
        <w:keepNext/>
        <w:tabs>
          <w:tab w:val="left" w:pos="2160"/>
        </w:tabs>
      </w:pPr>
      <w:r>
        <w:t>chart_layout</w:t>
      </w:r>
      <w:r>
        <w:tab/>
        <w:t>1</w:t>
      </w:r>
    </w:p>
    <w:p w14:paraId="065DEF1D" w14:textId="77777777" w:rsidR="008D753F" w:rsidRDefault="001061C7">
      <w:pPr>
        <w:pStyle w:val="GWidgetOption"/>
        <w:keepNext/>
        <w:tabs>
          <w:tab w:val="left" w:pos="2160"/>
        </w:tabs>
      </w:pPr>
      <w:proofErr w:type="spellStart"/>
      <w:r>
        <w:t>varlabel</w:t>
      </w:r>
      <w:proofErr w:type="spellEnd"/>
      <w:r>
        <w:tab/>
        <w:t>Christian Church</w:t>
      </w:r>
    </w:p>
    <w:p w14:paraId="5CAAEE25" w14:textId="77777777" w:rsidR="008D753F" w:rsidRDefault="001061C7">
      <w:pPr>
        <w:pStyle w:val="GDefaultWidgetOption"/>
        <w:keepNext/>
        <w:tabs>
          <w:tab w:val="left" w:pos="2160"/>
        </w:tabs>
      </w:pPr>
      <w:r>
        <w:t>topic</w:t>
      </w:r>
      <w:r>
        <w:tab/>
      </w:r>
    </w:p>
    <w:p w14:paraId="247EEDA4" w14:textId="77777777" w:rsidR="008D753F" w:rsidRDefault="001061C7">
      <w:pPr>
        <w:pStyle w:val="GDefaultWidgetOption"/>
        <w:keepNext/>
        <w:tabs>
          <w:tab w:val="left" w:pos="2160"/>
        </w:tabs>
      </w:pPr>
      <w:r>
        <w:t>chart_color</w:t>
      </w:r>
      <w:r>
        <w:tab/>
        <w:t>green</w:t>
      </w:r>
    </w:p>
    <w:p w14:paraId="346F6B25" w14:textId="77777777" w:rsidR="008D753F" w:rsidRDefault="001061C7">
      <w:pPr>
        <w:pStyle w:val="GDefaultWidgetOption"/>
        <w:keepNext/>
        <w:tabs>
          <w:tab w:val="left" w:pos="2160"/>
        </w:tabs>
      </w:pPr>
      <w:r>
        <w:t>chart_type</w:t>
      </w:r>
      <w:r>
        <w:tab/>
        <w:t>bar</w:t>
      </w:r>
    </w:p>
    <w:p w14:paraId="316E379E" w14:textId="77777777" w:rsidR="008D753F" w:rsidRDefault="001061C7">
      <w:pPr>
        <w:pStyle w:val="GDefaultWidgetOption"/>
        <w:keepNext/>
        <w:tabs>
          <w:tab w:val="left" w:pos="2160"/>
        </w:tabs>
      </w:pPr>
      <w:r>
        <w:t>crossbreak</w:t>
      </w:r>
      <w:r>
        <w:tab/>
        <w:t>Total</w:t>
      </w:r>
    </w:p>
    <w:p w14:paraId="6C5885AF" w14:textId="77777777" w:rsidR="008D753F" w:rsidRDefault="001061C7">
      <w:pPr>
        <w:pStyle w:val="GDefaultWidgetOption"/>
        <w:keepNext/>
        <w:tabs>
          <w:tab w:val="left" w:pos="2160"/>
        </w:tabs>
      </w:pPr>
      <w:r>
        <w:t>wrap</w:t>
      </w:r>
      <w:r>
        <w:tab/>
        <w:t>True</w:t>
      </w:r>
    </w:p>
    <w:p w14:paraId="1B0D69E3" w14:textId="77777777" w:rsidR="008D753F" w:rsidRDefault="001061C7">
      <w:pPr>
        <w:pStyle w:val="GDefaultWidgetOption"/>
        <w:keepNext/>
        <w:tabs>
          <w:tab w:val="left" w:pos="2160"/>
        </w:tabs>
      </w:pPr>
      <w:r>
        <w:t>is_rating</w:t>
      </w:r>
      <w:r>
        <w:tab/>
        <w:t>False</w:t>
      </w:r>
    </w:p>
    <w:p w14:paraId="6CA3DEBD" w14:textId="77777777" w:rsidR="008D753F" w:rsidRDefault="001061C7">
      <w:pPr>
        <w:pStyle w:val="GDefaultWidgetOption"/>
        <w:keepNext/>
        <w:tabs>
          <w:tab w:val="left" w:pos="2160"/>
        </w:tabs>
      </w:pPr>
      <w:r>
        <w:t>required_text</w:t>
      </w:r>
      <w:r>
        <w:tab/>
        <w:t>Please choose an answer</w:t>
      </w:r>
    </w:p>
    <w:p w14:paraId="65A4D81E" w14:textId="77777777" w:rsidR="008D753F" w:rsidRDefault="001061C7">
      <w:pPr>
        <w:pStyle w:val="GDefaultWidgetOption"/>
        <w:keepNext/>
        <w:tabs>
          <w:tab w:val="left" w:pos="2160"/>
        </w:tabs>
      </w:pPr>
      <w:r>
        <w:t>min_columns</w:t>
      </w:r>
      <w:r>
        <w:tab/>
        <w:t>1</w:t>
      </w:r>
    </w:p>
    <w:p w14:paraId="0003E07A" w14:textId="77777777" w:rsidR="008D753F" w:rsidRDefault="001061C7">
      <w:pPr>
        <w:pStyle w:val="GDefaultWidgetOption"/>
        <w:keepNext/>
        <w:tabs>
          <w:tab w:val="left" w:pos="2160"/>
        </w:tabs>
      </w:pPr>
      <w:r>
        <w:t>sample_type</w:t>
      </w:r>
      <w:r>
        <w:tab/>
      </w:r>
    </w:p>
    <w:p w14:paraId="2FC7592D" w14:textId="77777777" w:rsidR="008D753F" w:rsidRDefault="001061C7">
      <w:pPr>
        <w:pStyle w:val="GDefaultWidgetOption"/>
        <w:keepNext/>
        <w:tabs>
          <w:tab w:val="left" w:pos="2160"/>
        </w:tabs>
      </w:pPr>
      <w:r>
        <w:t>access</w:t>
      </w:r>
      <w:r>
        <w:tab/>
      </w:r>
    </w:p>
    <w:p w14:paraId="0DB4D750" w14:textId="77777777" w:rsidR="008D753F" w:rsidRDefault="001061C7">
      <w:pPr>
        <w:pStyle w:val="GDefaultWidgetOption"/>
        <w:keepNext/>
        <w:tabs>
          <w:tab w:val="left" w:pos="2160"/>
        </w:tabs>
      </w:pPr>
      <w:r>
        <w:t>autoadvance</w:t>
      </w:r>
      <w:r>
        <w:tab/>
        <w:t>False</w:t>
      </w:r>
    </w:p>
    <w:p w14:paraId="6DB4CFB2" w14:textId="77777777" w:rsidR="008D753F" w:rsidRDefault="001061C7">
      <w:pPr>
        <w:pStyle w:val="GDefaultWidgetOption"/>
        <w:keepNext/>
        <w:tabs>
          <w:tab w:val="left" w:pos="2160"/>
        </w:tabs>
      </w:pPr>
      <w:r>
        <w:t>columns</w:t>
      </w:r>
      <w:r>
        <w:tab/>
        <w:t>1</w:t>
      </w:r>
    </w:p>
    <w:p w14:paraId="4C90C7A0" w14:textId="77777777" w:rsidR="008D753F" w:rsidRDefault="001061C7">
      <w:pPr>
        <w:pStyle w:val="GDefaultWidgetOption"/>
        <w:keepNext/>
        <w:tabs>
          <w:tab w:val="left" w:pos="2160"/>
        </w:tabs>
      </w:pPr>
      <w:r>
        <w:t>widget</w:t>
      </w:r>
      <w:r>
        <w:tab/>
      </w:r>
    </w:p>
    <w:p w14:paraId="69473331" w14:textId="77777777" w:rsidR="008D753F" w:rsidRDefault="001061C7">
      <w:pPr>
        <w:pStyle w:val="GDefaultWidgetOption"/>
        <w:keepNext/>
        <w:tabs>
          <w:tab w:val="left" w:pos="2160"/>
        </w:tabs>
      </w:pPr>
      <w:r>
        <w:t>filter_text</w:t>
      </w:r>
      <w:r>
        <w:tab/>
      </w:r>
    </w:p>
    <w:p w14:paraId="6B83D87B" w14:textId="77777777" w:rsidR="008D753F" w:rsidRDefault="001061C7">
      <w:pPr>
        <w:pStyle w:val="GDefaultWidgetOption"/>
        <w:keepNext/>
        <w:tabs>
          <w:tab w:val="left" w:pos="2160"/>
        </w:tabs>
      </w:pPr>
      <w:r>
        <w:t>as_banner</w:t>
      </w:r>
      <w:r>
        <w:tab/>
        <w:t>False</w:t>
      </w:r>
    </w:p>
    <w:p w14:paraId="3C14E649" w14:textId="77777777" w:rsidR="008D753F" w:rsidRDefault="001061C7">
      <w:pPr>
        <w:pStyle w:val="GDefaultWidgetOption"/>
        <w:keepNext/>
        <w:tabs>
          <w:tab w:val="left" w:pos="2160"/>
        </w:tabs>
      </w:pPr>
      <w:r>
        <w:t>description</w:t>
      </w:r>
      <w:r>
        <w:tab/>
      </w:r>
    </w:p>
    <w:p w14:paraId="08D36540" w14:textId="77777777" w:rsidR="008D753F" w:rsidRDefault="001061C7">
      <w:pPr>
        <w:pStyle w:val="GDefaultWidgetOption"/>
        <w:keepNext/>
        <w:tabs>
          <w:tab w:val="left" w:pos="2160"/>
        </w:tabs>
      </w:pPr>
      <w:r>
        <w:t>spd_category</w:t>
      </w:r>
      <w:r>
        <w:tab/>
      </w:r>
    </w:p>
    <w:p w14:paraId="30DFFCDA"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1BF3FE4E" w14:textId="77777777" w:rsidR="008D753F" w:rsidRDefault="001061C7">
      <w:pPr>
        <w:pStyle w:val="GDefaultWidgetOption"/>
        <w:keepNext/>
        <w:tabs>
          <w:tab w:val="left" w:pos="2160"/>
        </w:tabs>
      </w:pPr>
      <w:r>
        <w:t>horizontal</w:t>
      </w:r>
      <w:r>
        <w:tab/>
        <w:t>False</w:t>
      </w:r>
    </w:p>
    <w:p w14:paraId="7A6FB845" w14:textId="77777777" w:rsidR="008D753F" w:rsidRDefault="001061C7">
      <w:pPr>
        <w:pStyle w:val="GDefaultWidgetOption"/>
        <w:keepNext/>
        <w:tabs>
          <w:tab w:val="left" w:pos="2160"/>
        </w:tabs>
      </w:pPr>
      <w:r>
        <w:t>grid_chart_type</w:t>
      </w:r>
      <w:r>
        <w:tab/>
        <w:t>stacked_bar</w:t>
      </w:r>
    </w:p>
    <w:p w14:paraId="2AFD2947" w14:textId="77777777" w:rsidR="008D753F" w:rsidRDefault="001061C7">
      <w:pPr>
        <w:pStyle w:val="GDefaultWidgetOption"/>
        <w:keepNext/>
        <w:tabs>
          <w:tab w:val="left" w:pos="2160"/>
        </w:tabs>
      </w:pPr>
      <w:r>
        <w:t>sort_order</w:t>
      </w:r>
      <w:r>
        <w:tab/>
        <w:t>none</w:t>
      </w:r>
    </w:p>
    <w:p w14:paraId="4D254629" w14:textId="77777777" w:rsidR="008D753F" w:rsidRDefault="001061C7">
      <w:pPr>
        <w:pStyle w:val="GDefaultWidgetOption"/>
        <w:keepNext/>
        <w:tabs>
          <w:tab w:val="left" w:pos="2160"/>
        </w:tabs>
      </w:pPr>
      <w:r>
        <w:t>sample</w:t>
      </w:r>
      <w:r>
        <w:tab/>
      </w:r>
    </w:p>
    <w:p w14:paraId="2A0163AB" w14:textId="77777777" w:rsidR="008D753F" w:rsidRDefault="001061C7">
      <w:pPr>
        <w:pStyle w:val="GDefaultWidgetOption"/>
        <w:keepNext/>
        <w:tabs>
          <w:tab w:val="left" w:pos="2160"/>
        </w:tabs>
      </w:pPr>
      <w:r>
        <w:t>slide_title</w:t>
      </w:r>
      <w:r>
        <w:tab/>
      </w:r>
    </w:p>
    <w:p w14:paraId="1259699F" w14:textId="77777777" w:rsidR="008D753F" w:rsidRDefault="001061C7">
      <w:pPr>
        <w:pStyle w:val="GDefaultWidgetOption"/>
        <w:keepNext/>
        <w:tabs>
          <w:tab w:val="left" w:pos="2160"/>
        </w:tabs>
      </w:pPr>
      <w:r>
        <w:t>set_active</w:t>
      </w:r>
      <w:r>
        <w:tab/>
      </w:r>
    </w:p>
    <w:p w14:paraId="0B35ABB7" w14:textId="77777777" w:rsidR="008D753F" w:rsidRDefault="001061C7">
      <w:pPr>
        <w:pStyle w:val="GDefaultWidgetOption"/>
        <w:keepNext/>
        <w:tabs>
          <w:tab w:val="left" w:pos="2160"/>
        </w:tabs>
      </w:pPr>
      <w:r>
        <w:t>required</w:t>
      </w:r>
      <w:r>
        <w:tab/>
        <w:t>NONE</w:t>
      </w:r>
    </w:p>
    <w:p w14:paraId="250952BD" w14:textId="77777777" w:rsidR="008D753F" w:rsidRDefault="001061C7">
      <w:pPr>
        <w:pStyle w:val="GDefaultWidgetOption"/>
        <w:keepNext/>
        <w:tabs>
          <w:tab w:val="left" w:pos="2160"/>
        </w:tabs>
      </w:pPr>
      <w:r>
        <w:t>mask</w:t>
      </w:r>
      <w:r>
        <w:tab/>
      </w:r>
    </w:p>
    <w:p w14:paraId="71B7EC88" w14:textId="77777777" w:rsidR="008D753F" w:rsidRDefault="001061C7">
      <w:pPr>
        <w:pStyle w:val="GDefaultWidgetOption"/>
        <w:keepNext/>
        <w:tabs>
          <w:tab w:val="left" w:pos="2160"/>
        </w:tabs>
      </w:pPr>
      <w:r>
        <w:t>custom_order</w:t>
      </w:r>
      <w:r>
        <w:tab/>
      </w:r>
    </w:p>
    <w:p w14:paraId="37FA0F5F" w14:textId="77777777" w:rsidR="008D753F" w:rsidRDefault="001061C7">
      <w:pPr>
        <w:pStyle w:val="GDefaultWidgetOption"/>
        <w:keepNext/>
        <w:tabs>
          <w:tab w:val="left" w:pos="2160"/>
        </w:tabs>
      </w:pPr>
      <w:r>
        <w:t>client</w:t>
      </w:r>
      <w:r>
        <w:tab/>
      </w:r>
    </w:p>
    <w:p w14:paraId="0F2C93FE"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C5A5209" w14:textId="77777777">
        <w:tc>
          <w:tcPr>
            <w:tcW w:w="336" w:type="dxa"/>
          </w:tcPr>
          <w:p w14:paraId="3C364101" w14:textId="77777777" w:rsidR="008D753F" w:rsidRDefault="001061C7">
            <w:pPr>
              <w:keepNext/>
            </w:pPr>
            <w:r>
              <w:rPr>
                <w:rStyle w:val="GResponseCode"/>
              </w:rPr>
              <w:t>1</w:t>
            </w:r>
          </w:p>
        </w:tc>
        <w:tc>
          <w:tcPr>
            <w:tcW w:w="361" w:type="dxa"/>
          </w:tcPr>
          <w:p w14:paraId="08689304" w14:textId="77777777" w:rsidR="008D753F" w:rsidRDefault="001061C7">
            <w:pPr>
              <w:keepNext/>
            </w:pPr>
            <w:r>
              <w:t>○</w:t>
            </w:r>
          </w:p>
        </w:tc>
        <w:tc>
          <w:tcPr>
            <w:tcW w:w="3731" w:type="dxa"/>
          </w:tcPr>
          <w:p w14:paraId="2EDCB727" w14:textId="77777777" w:rsidR="008D753F" w:rsidRDefault="001061C7">
            <w:pPr>
              <w:keepNext/>
            </w:pPr>
            <w:r>
              <w:t>Church of Christ</w:t>
            </w:r>
          </w:p>
        </w:tc>
        <w:tc>
          <w:tcPr>
            <w:tcW w:w="4428" w:type="dxa"/>
          </w:tcPr>
          <w:p w14:paraId="646B1D92" w14:textId="77777777" w:rsidR="008D753F" w:rsidRDefault="008D753F">
            <w:pPr>
              <w:keepNext/>
              <w:jc w:val="right"/>
              <w:rPr>
                <w:i/>
              </w:rPr>
            </w:pPr>
          </w:p>
        </w:tc>
      </w:tr>
      <w:tr w:rsidR="008D753F" w14:paraId="017FBDD4" w14:textId="77777777">
        <w:tc>
          <w:tcPr>
            <w:tcW w:w="336" w:type="dxa"/>
          </w:tcPr>
          <w:p w14:paraId="300A27F8" w14:textId="77777777" w:rsidR="008D753F" w:rsidRDefault="001061C7">
            <w:pPr>
              <w:keepNext/>
            </w:pPr>
            <w:r>
              <w:rPr>
                <w:rStyle w:val="GResponseCode"/>
              </w:rPr>
              <w:t>2</w:t>
            </w:r>
          </w:p>
        </w:tc>
        <w:tc>
          <w:tcPr>
            <w:tcW w:w="361" w:type="dxa"/>
          </w:tcPr>
          <w:p w14:paraId="10AC22F3" w14:textId="77777777" w:rsidR="008D753F" w:rsidRDefault="001061C7">
            <w:pPr>
              <w:keepNext/>
            </w:pPr>
            <w:r>
              <w:t>○</w:t>
            </w:r>
          </w:p>
        </w:tc>
        <w:tc>
          <w:tcPr>
            <w:tcW w:w="3731" w:type="dxa"/>
          </w:tcPr>
          <w:p w14:paraId="36C56D30" w14:textId="77777777" w:rsidR="008D753F" w:rsidRDefault="001061C7">
            <w:pPr>
              <w:keepNext/>
            </w:pPr>
            <w:r>
              <w:t>Disciples of Christ</w:t>
            </w:r>
          </w:p>
        </w:tc>
        <w:tc>
          <w:tcPr>
            <w:tcW w:w="4428" w:type="dxa"/>
          </w:tcPr>
          <w:p w14:paraId="4EFAAB05" w14:textId="77777777" w:rsidR="008D753F" w:rsidRDefault="008D753F">
            <w:pPr>
              <w:keepNext/>
              <w:jc w:val="right"/>
              <w:rPr>
                <w:i/>
              </w:rPr>
            </w:pPr>
          </w:p>
        </w:tc>
      </w:tr>
      <w:tr w:rsidR="008D753F" w14:paraId="592DCF4C" w14:textId="77777777">
        <w:tc>
          <w:tcPr>
            <w:tcW w:w="336" w:type="dxa"/>
          </w:tcPr>
          <w:p w14:paraId="1CA22DC8" w14:textId="77777777" w:rsidR="008D753F" w:rsidRDefault="001061C7">
            <w:pPr>
              <w:keepNext/>
            </w:pPr>
            <w:r>
              <w:rPr>
                <w:rStyle w:val="GResponseCode"/>
              </w:rPr>
              <w:t>3</w:t>
            </w:r>
          </w:p>
        </w:tc>
        <w:tc>
          <w:tcPr>
            <w:tcW w:w="361" w:type="dxa"/>
          </w:tcPr>
          <w:p w14:paraId="14C31B3D" w14:textId="77777777" w:rsidR="008D753F" w:rsidRDefault="001061C7">
            <w:pPr>
              <w:keepNext/>
            </w:pPr>
            <w:r>
              <w:t>○</w:t>
            </w:r>
          </w:p>
        </w:tc>
        <w:tc>
          <w:tcPr>
            <w:tcW w:w="3731" w:type="dxa"/>
          </w:tcPr>
          <w:p w14:paraId="1BF8C060" w14:textId="77777777" w:rsidR="008D753F" w:rsidRDefault="001061C7">
            <w:pPr>
              <w:keepNext/>
            </w:pPr>
            <w:r>
              <w:t>Christian Churches and Churches of Christ</w:t>
            </w:r>
          </w:p>
        </w:tc>
        <w:tc>
          <w:tcPr>
            <w:tcW w:w="4428" w:type="dxa"/>
          </w:tcPr>
          <w:p w14:paraId="30F8F077" w14:textId="77777777" w:rsidR="008D753F" w:rsidRDefault="008D753F">
            <w:pPr>
              <w:keepNext/>
              <w:jc w:val="right"/>
              <w:rPr>
                <w:i/>
              </w:rPr>
            </w:pPr>
          </w:p>
        </w:tc>
      </w:tr>
      <w:tr w:rsidR="008D753F" w14:paraId="0670D4F8" w14:textId="77777777">
        <w:tc>
          <w:tcPr>
            <w:tcW w:w="336" w:type="dxa"/>
          </w:tcPr>
          <w:p w14:paraId="4D76726F" w14:textId="77777777" w:rsidR="008D753F" w:rsidRDefault="001061C7">
            <w:pPr>
              <w:keepNext/>
            </w:pPr>
            <w:r>
              <w:rPr>
                <w:rStyle w:val="GResponseCode"/>
              </w:rPr>
              <w:t>90</w:t>
            </w:r>
          </w:p>
        </w:tc>
        <w:tc>
          <w:tcPr>
            <w:tcW w:w="361" w:type="dxa"/>
          </w:tcPr>
          <w:p w14:paraId="5410EA0F" w14:textId="77777777" w:rsidR="008D753F" w:rsidRDefault="001061C7">
            <w:pPr>
              <w:keepNext/>
            </w:pPr>
            <w:r>
              <w:t>○</w:t>
            </w:r>
          </w:p>
        </w:tc>
        <w:tc>
          <w:tcPr>
            <w:tcW w:w="3731" w:type="dxa"/>
          </w:tcPr>
          <w:p w14:paraId="27F02435" w14:textId="77777777" w:rsidR="008D753F" w:rsidRDefault="001061C7">
            <w:pPr>
              <w:keepNext/>
            </w:pPr>
            <w:r>
              <w:t>Other Christian church (open [</w:t>
            </w:r>
            <w:proofErr w:type="spellStart"/>
            <w:r>
              <w:t>religpew_christian_t</w:t>
            </w:r>
            <w:proofErr w:type="spellEnd"/>
            <w:r>
              <w:t>])</w:t>
            </w:r>
          </w:p>
        </w:tc>
        <w:tc>
          <w:tcPr>
            <w:tcW w:w="4428" w:type="dxa"/>
          </w:tcPr>
          <w:p w14:paraId="42A9C82A" w14:textId="77777777" w:rsidR="008D753F" w:rsidRDefault="008D753F">
            <w:pPr>
              <w:keepNext/>
              <w:jc w:val="right"/>
              <w:rPr>
                <w:i/>
              </w:rPr>
            </w:pPr>
          </w:p>
        </w:tc>
      </w:tr>
      <w:tr w:rsidR="008D753F" w14:paraId="1C57A254" w14:textId="77777777">
        <w:tc>
          <w:tcPr>
            <w:tcW w:w="336" w:type="dxa"/>
          </w:tcPr>
          <w:p w14:paraId="31A6DC2D" w14:textId="77777777" w:rsidR="008D753F" w:rsidRDefault="001061C7">
            <w:pPr>
              <w:keepNext/>
            </w:pPr>
            <w:r>
              <w:rPr>
                <w:rStyle w:val="GResponseCode"/>
              </w:rPr>
              <w:t>98</w:t>
            </w:r>
          </w:p>
        </w:tc>
        <w:tc>
          <w:tcPr>
            <w:tcW w:w="361" w:type="dxa"/>
          </w:tcPr>
          <w:p w14:paraId="69597905" w14:textId="77777777" w:rsidR="008D753F" w:rsidRDefault="008D753F">
            <w:pPr>
              <w:keepNext/>
            </w:pPr>
          </w:p>
        </w:tc>
        <w:tc>
          <w:tcPr>
            <w:tcW w:w="3731" w:type="dxa"/>
          </w:tcPr>
          <w:p w14:paraId="2884AA61" w14:textId="77777777" w:rsidR="008D753F" w:rsidRDefault="001061C7">
            <w:pPr>
              <w:pStyle w:val="GAdminOption"/>
              <w:keepNext/>
            </w:pPr>
            <w:r>
              <w:t>Skipped</w:t>
            </w:r>
          </w:p>
        </w:tc>
        <w:tc>
          <w:tcPr>
            <w:tcW w:w="4428" w:type="dxa"/>
          </w:tcPr>
          <w:p w14:paraId="048924DB" w14:textId="77777777" w:rsidR="008D753F" w:rsidRDefault="008D753F">
            <w:pPr>
              <w:keepNext/>
              <w:jc w:val="right"/>
              <w:rPr>
                <w:i/>
              </w:rPr>
            </w:pPr>
          </w:p>
        </w:tc>
      </w:tr>
      <w:tr w:rsidR="008D753F" w14:paraId="4D7DA6CF" w14:textId="77777777">
        <w:tc>
          <w:tcPr>
            <w:tcW w:w="336" w:type="dxa"/>
          </w:tcPr>
          <w:p w14:paraId="68FB2FE7" w14:textId="77777777" w:rsidR="008D753F" w:rsidRDefault="001061C7">
            <w:pPr>
              <w:keepNext/>
            </w:pPr>
            <w:r>
              <w:rPr>
                <w:rStyle w:val="GResponseCode"/>
              </w:rPr>
              <w:t>99</w:t>
            </w:r>
          </w:p>
        </w:tc>
        <w:tc>
          <w:tcPr>
            <w:tcW w:w="361" w:type="dxa"/>
          </w:tcPr>
          <w:p w14:paraId="0769A463" w14:textId="77777777" w:rsidR="008D753F" w:rsidRDefault="008D753F">
            <w:pPr>
              <w:keepNext/>
            </w:pPr>
          </w:p>
        </w:tc>
        <w:tc>
          <w:tcPr>
            <w:tcW w:w="3731" w:type="dxa"/>
          </w:tcPr>
          <w:p w14:paraId="7AD419EA" w14:textId="77777777" w:rsidR="008D753F" w:rsidRDefault="001061C7">
            <w:pPr>
              <w:pStyle w:val="GAdminOption"/>
              <w:keepNext/>
            </w:pPr>
            <w:r>
              <w:t>Not Asked</w:t>
            </w:r>
          </w:p>
        </w:tc>
        <w:tc>
          <w:tcPr>
            <w:tcW w:w="4428" w:type="dxa"/>
          </w:tcPr>
          <w:p w14:paraId="35F32FCD" w14:textId="77777777" w:rsidR="008D753F" w:rsidRDefault="008D753F">
            <w:pPr>
              <w:keepNext/>
              <w:jc w:val="right"/>
              <w:rPr>
                <w:i/>
              </w:rPr>
            </w:pPr>
          </w:p>
        </w:tc>
      </w:tr>
    </w:tbl>
    <w:p w14:paraId="68753D25"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036"/>
        <w:gridCol w:w="6324"/>
      </w:tblGrid>
      <w:tr w:rsidR="008D753F" w14:paraId="47FC4864" w14:textId="77777777">
        <w:tc>
          <w:tcPr>
            <w:tcW w:w="0" w:type="dxa"/>
            <w:shd w:val="clear" w:color="auto" w:fill="D0D0D0"/>
          </w:tcPr>
          <w:p w14:paraId="74B7AE7F" w14:textId="77777777" w:rsidR="008D753F" w:rsidRDefault="001061C7">
            <w:pPr>
              <w:pStyle w:val="GVariableNameP"/>
              <w:keepNext/>
            </w:pPr>
            <w:r>
              <w:lastRenderedPageBreak/>
              <w:fldChar w:fldCharType="begin"/>
            </w:r>
            <w:r>
              <w:instrText>TC religpew_congreg \\l 2 \\f a</w:instrText>
            </w:r>
            <w:r>
              <w:fldChar w:fldCharType="end"/>
            </w:r>
            <w:proofErr w:type="spellStart"/>
            <w:r>
              <w:t>religpew_congreg</w:t>
            </w:r>
            <w:proofErr w:type="spellEnd"/>
            <w:r>
              <w:rPr>
                <w:i/>
              </w:rPr>
              <w:t>- Show if (</w:t>
            </w:r>
            <w:proofErr w:type="spellStart"/>
            <w:r>
              <w:rPr>
                <w:i/>
              </w:rPr>
              <w:t>religpew_protestant</w:t>
            </w:r>
            <w:proofErr w:type="spellEnd"/>
            <w:r>
              <w:rPr>
                <w:i/>
              </w:rPr>
              <w:t xml:space="preserve"> == 9 and not </w:t>
            </w:r>
            <w:proofErr w:type="spellStart"/>
            <w:proofErr w:type="gramStart"/>
            <w:r>
              <w:rPr>
                <w:i/>
              </w:rPr>
              <w:t>pdl.religpew</w:t>
            </w:r>
            <w:proofErr w:type="gramEnd"/>
            <w:r>
              <w:rPr>
                <w:i/>
              </w:rPr>
              <w:t>_congreg</w:t>
            </w:r>
            <w:proofErr w:type="spellEnd"/>
            <w:r>
              <w:rPr>
                <w:i/>
              </w:rPr>
              <w:t>) or (</w:t>
            </w:r>
            <w:proofErr w:type="spellStart"/>
            <w:r>
              <w:rPr>
                <w:i/>
              </w:rPr>
              <w:t>religpew_protestant</w:t>
            </w:r>
            <w:proofErr w:type="spellEnd"/>
            <w:r>
              <w:rPr>
                <w:i/>
              </w:rPr>
              <w:t xml:space="preserve"> == 9 and </w:t>
            </w:r>
            <w:proofErr w:type="spellStart"/>
            <w:r>
              <w:rPr>
                <w:i/>
              </w:rPr>
              <w:t>pdl.religpew_congreg.last</w:t>
            </w:r>
            <w:proofErr w:type="spellEnd"/>
            <w:r>
              <w:rPr>
                <w:i/>
              </w:rPr>
              <w:t xml:space="preserve"> &gt; months(14))</w:t>
            </w:r>
          </w:p>
        </w:tc>
        <w:tc>
          <w:tcPr>
            <w:tcW w:w="0" w:type="dxa"/>
            <w:shd w:val="clear" w:color="auto" w:fill="D0D0D0"/>
            <w:vAlign w:val="bottom"/>
          </w:tcPr>
          <w:p w14:paraId="45AE3A38" w14:textId="77777777" w:rsidR="008D753F" w:rsidRDefault="001061C7">
            <w:pPr>
              <w:keepNext/>
              <w:jc w:val="right"/>
            </w:pPr>
            <w:r>
              <w:t>SINGLE CHOICE</w:t>
            </w:r>
          </w:p>
        </w:tc>
      </w:tr>
      <w:tr w:rsidR="008D753F" w14:paraId="13983026" w14:textId="77777777">
        <w:tc>
          <w:tcPr>
            <w:tcW w:w="8856" w:type="dxa"/>
            <w:gridSpan w:val="2"/>
            <w:shd w:val="clear" w:color="auto" w:fill="D0D0D0"/>
          </w:tcPr>
          <w:p w14:paraId="3471FA32" w14:textId="77777777" w:rsidR="008D753F" w:rsidRDefault="001061C7">
            <w:pPr>
              <w:keepNext/>
            </w:pPr>
            <w:r>
              <w:t>To which congregational church do you belong?</w:t>
            </w:r>
          </w:p>
        </w:tc>
      </w:tr>
    </w:tbl>
    <w:p w14:paraId="507BEF6E" w14:textId="77777777" w:rsidR="008D753F" w:rsidRDefault="008D753F">
      <w:pPr>
        <w:pStyle w:val="GQuestionSpacer"/>
        <w:keepNext/>
      </w:pPr>
    </w:p>
    <w:p w14:paraId="3D9D2FB2" w14:textId="77777777" w:rsidR="008D753F" w:rsidRDefault="001061C7">
      <w:pPr>
        <w:pStyle w:val="GDefaultWidgetOption"/>
        <w:keepNext/>
        <w:tabs>
          <w:tab w:val="left" w:pos="2160"/>
        </w:tabs>
      </w:pPr>
      <w:r>
        <w:t>pii</w:t>
      </w:r>
      <w:r>
        <w:tab/>
        <w:t>False</w:t>
      </w:r>
    </w:p>
    <w:p w14:paraId="523B863F" w14:textId="77777777" w:rsidR="008D753F" w:rsidRDefault="001061C7">
      <w:pPr>
        <w:pStyle w:val="GDefaultWidgetOption"/>
        <w:keepNext/>
        <w:tabs>
          <w:tab w:val="left" w:pos="2160"/>
        </w:tabs>
      </w:pPr>
      <w:r>
        <w:t>chart_layout</w:t>
      </w:r>
      <w:r>
        <w:tab/>
        <w:t>1</w:t>
      </w:r>
    </w:p>
    <w:p w14:paraId="5099FCC5" w14:textId="77777777" w:rsidR="008D753F" w:rsidRDefault="001061C7">
      <w:pPr>
        <w:pStyle w:val="GWidgetOption"/>
        <w:keepNext/>
        <w:tabs>
          <w:tab w:val="left" w:pos="2160"/>
        </w:tabs>
      </w:pPr>
      <w:proofErr w:type="spellStart"/>
      <w:r>
        <w:t>varlabel</w:t>
      </w:r>
      <w:proofErr w:type="spellEnd"/>
      <w:r>
        <w:tab/>
        <w:t>Congregational Church</w:t>
      </w:r>
    </w:p>
    <w:p w14:paraId="3E830242" w14:textId="77777777" w:rsidR="008D753F" w:rsidRDefault="001061C7">
      <w:pPr>
        <w:pStyle w:val="GDefaultWidgetOption"/>
        <w:keepNext/>
        <w:tabs>
          <w:tab w:val="left" w:pos="2160"/>
        </w:tabs>
      </w:pPr>
      <w:r>
        <w:t>topic</w:t>
      </w:r>
      <w:r>
        <w:tab/>
      </w:r>
    </w:p>
    <w:p w14:paraId="42FA7F02" w14:textId="77777777" w:rsidR="008D753F" w:rsidRDefault="001061C7">
      <w:pPr>
        <w:pStyle w:val="GDefaultWidgetOption"/>
        <w:keepNext/>
        <w:tabs>
          <w:tab w:val="left" w:pos="2160"/>
        </w:tabs>
      </w:pPr>
      <w:r>
        <w:t>chart_color</w:t>
      </w:r>
      <w:r>
        <w:tab/>
        <w:t>green</w:t>
      </w:r>
    </w:p>
    <w:p w14:paraId="1EE7522F" w14:textId="77777777" w:rsidR="008D753F" w:rsidRDefault="001061C7">
      <w:pPr>
        <w:pStyle w:val="GDefaultWidgetOption"/>
        <w:keepNext/>
        <w:tabs>
          <w:tab w:val="left" w:pos="2160"/>
        </w:tabs>
      </w:pPr>
      <w:r>
        <w:t>chart_type</w:t>
      </w:r>
      <w:r>
        <w:tab/>
        <w:t>bar</w:t>
      </w:r>
    </w:p>
    <w:p w14:paraId="2B48A27A" w14:textId="77777777" w:rsidR="008D753F" w:rsidRDefault="001061C7">
      <w:pPr>
        <w:pStyle w:val="GDefaultWidgetOption"/>
        <w:keepNext/>
        <w:tabs>
          <w:tab w:val="left" w:pos="2160"/>
        </w:tabs>
      </w:pPr>
      <w:r>
        <w:t>crossbreak</w:t>
      </w:r>
      <w:r>
        <w:tab/>
        <w:t>Total</w:t>
      </w:r>
    </w:p>
    <w:p w14:paraId="1C8DEE26" w14:textId="77777777" w:rsidR="008D753F" w:rsidRDefault="001061C7">
      <w:pPr>
        <w:pStyle w:val="GDefaultWidgetOption"/>
        <w:keepNext/>
        <w:tabs>
          <w:tab w:val="left" w:pos="2160"/>
        </w:tabs>
      </w:pPr>
      <w:r>
        <w:t>wrap</w:t>
      </w:r>
      <w:r>
        <w:tab/>
        <w:t>True</w:t>
      </w:r>
    </w:p>
    <w:p w14:paraId="0BF5FAC1" w14:textId="77777777" w:rsidR="008D753F" w:rsidRDefault="001061C7">
      <w:pPr>
        <w:pStyle w:val="GDefaultWidgetOption"/>
        <w:keepNext/>
        <w:tabs>
          <w:tab w:val="left" w:pos="2160"/>
        </w:tabs>
      </w:pPr>
      <w:r>
        <w:t>is_rating</w:t>
      </w:r>
      <w:r>
        <w:tab/>
        <w:t>False</w:t>
      </w:r>
    </w:p>
    <w:p w14:paraId="76A17482" w14:textId="77777777" w:rsidR="008D753F" w:rsidRDefault="001061C7">
      <w:pPr>
        <w:pStyle w:val="GDefaultWidgetOption"/>
        <w:keepNext/>
        <w:tabs>
          <w:tab w:val="left" w:pos="2160"/>
        </w:tabs>
      </w:pPr>
      <w:r>
        <w:t>required_text</w:t>
      </w:r>
      <w:r>
        <w:tab/>
        <w:t>Please choose an answer</w:t>
      </w:r>
    </w:p>
    <w:p w14:paraId="2AFF9A7C" w14:textId="77777777" w:rsidR="008D753F" w:rsidRDefault="001061C7">
      <w:pPr>
        <w:pStyle w:val="GDefaultWidgetOption"/>
        <w:keepNext/>
        <w:tabs>
          <w:tab w:val="left" w:pos="2160"/>
        </w:tabs>
      </w:pPr>
      <w:r>
        <w:t>min_columns</w:t>
      </w:r>
      <w:r>
        <w:tab/>
        <w:t>1</w:t>
      </w:r>
    </w:p>
    <w:p w14:paraId="2AD6593F" w14:textId="77777777" w:rsidR="008D753F" w:rsidRDefault="001061C7">
      <w:pPr>
        <w:pStyle w:val="GDefaultWidgetOption"/>
        <w:keepNext/>
        <w:tabs>
          <w:tab w:val="left" w:pos="2160"/>
        </w:tabs>
      </w:pPr>
      <w:r>
        <w:t>sample_type</w:t>
      </w:r>
      <w:r>
        <w:tab/>
      </w:r>
    </w:p>
    <w:p w14:paraId="7C2A8353" w14:textId="77777777" w:rsidR="008D753F" w:rsidRDefault="001061C7">
      <w:pPr>
        <w:pStyle w:val="GDefaultWidgetOption"/>
        <w:keepNext/>
        <w:tabs>
          <w:tab w:val="left" w:pos="2160"/>
        </w:tabs>
      </w:pPr>
      <w:r>
        <w:t>access</w:t>
      </w:r>
      <w:r>
        <w:tab/>
      </w:r>
    </w:p>
    <w:p w14:paraId="05FD0543" w14:textId="77777777" w:rsidR="008D753F" w:rsidRDefault="001061C7">
      <w:pPr>
        <w:pStyle w:val="GDefaultWidgetOption"/>
        <w:keepNext/>
        <w:tabs>
          <w:tab w:val="left" w:pos="2160"/>
        </w:tabs>
      </w:pPr>
      <w:r>
        <w:t>autoadvance</w:t>
      </w:r>
      <w:r>
        <w:tab/>
        <w:t>False</w:t>
      </w:r>
    </w:p>
    <w:p w14:paraId="56BF836D" w14:textId="77777777" w:rsidR="008D753F" w:rsidRDefault="001061C7">
      <w:pPr>
        <w:pStyle w:val="GDefaultWidgetOption"/>
        <w:keepNext/>
        <w:tabs>
          <w:tab w:val="left" w:pos="2160"/>
        </w:tabs>
      </w:pPr>
      <w:r>
        <w:t>columns</w:t>
      </w:r>
      <w:r>
        <w:tab/>
        <w:t>1</w:t>
      </w:r>
    </w:p>
    <w:p w14:paraId="0C21CD42" w14:textId="77777777" w:rsidR="008D753F" w:rsidRDefault="001061C7">
      <w:pPr>
        <w:pStyle w:val="GDefaultWidgetOption"/>
        <w:keepNext/>
        <w:tabs>
          <w:tab w:val="left" w:pos="2160"/>
        </w:tabs>
      </w:pPr>
      <w:r>
        <w:t>widget</w:t>
      </w:r>
      <w:r>
        <w:tab/>
      </w:r>
    </w:p>
    <w:p w14:paraId="07CC1C98" w14:textId="77777777" w:rsidR="008D753F" w:rsidRDefault="001061C7">
      <w:pPr>
        <w:pStyle w:val="GDefaultWidgetOption"/>
        <w:keepNext/>
        <w:tabs>
          <w:tab w:val="left" w:pos="2160"/>
        </w:tabs>
      </w:pPr>
      <w:r>
        <w:t>filter_text</w:t>
      </w:r>
      <w:r>
        <w:tab/>
      </w:r>
    </w:p>
    <w:p w14:paraId="3C71AEDD" w14:textId="77777777" w:rsidR="008D753F" w:rsidRDefault="001061C7">
      <w:pPr>
        <w:pStyle w:val="GDefaultWidgetOption"/>
        <w:keepNext/>
        <w:tabs>
          <w:tab w:val="left" w:pos="2160"/>
        </w:tabs>
      </w:pPr>
      <w:r>
        <w:t>as_banner</w:t>
      </w:r>
      <w:r>
        <w:tab/>
        <w:t>False</w:t>
      </w:r>
    </w:p>
    <w:p w14:paraId="704E1E3D" w14:textId="77777777" w:rsidR="008D753F" w:rsidRDefault="001061C7">
      <w:pPr>
        <w:pStyle w:val="GDefaultWidgetOption"/>
        <w:keepNext/>
        <w:tabs>
          <w:tab w:val="left" w:pos="2160"/>
        </w:tabs>
      </w:pPr>
      <w:r>
        <w:t>description</w:t>
      </w:r>
      <w:r>
        <w:tab/>
      </w:r>
    </w:p>
    <w:p w14:paraId="7FEAEEB6" w14:textId="77777777" w:rsidR="008D753F" w:rsidRDefault="001061C7">
      <w:pPr>
        <w:pStyle w:val="GDefaultWidgetOption"/>
        <w:keepNext/>
        <w:tabs>
          <w:tab w:val="left" w:pos="2160"/>
        </w:tabs>
      </w:pPr>
      <w:r>
        <w:t>spd_category</w:t>
      </w:r>
      <w:r>
        <w:tab/>
      </w:r>
    </w:p>
    <w:p w14:paraId="72D4B32D"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64EAB750" w14:textId="77777777" w:rsidR="008D753F" w:rsidRDefault="001061C7">
      <w:pPr>
        <w:pStyle w:val="GDefaultWidgetOption"/>
        <w:keepNext/>
        <w:tabs>
          <w:tab w:val="left" w:pos="2160"/>
        </w:tabs>
      </w:pPr>
      <w:r>
        <w:t>horizontal</w:t>
      </w:r>
      <w:r>
        <w:tab/>
        <w:t>False</w:t>
      </w:r>
    </w:p>
    <w:p w14:paraId="1B875C8B" w14:textId="77777777" w:rsidR="008D753F" w:rsidRDefault="001061C7">
      <w:pPr>
        <w:pStyle w:val="GDefaultWidgetOption"/>
        <w:keepNext/>
        <w:tabs>
          <w:tab w:val="left" w:pos="2160"/>
        </w:tabs>
      </w:pPr>
      <w:r>
        <w:t>grid_chart_type</w:t>
      </w:r>
      <w:r>
        <w:tab/>
        <w:t>stacked_bar</w:t>
      </w:r>
    </w:p>
    <w:p w14:paraId="32F60A3A" w14:textId="77777777" w:rsidR="008D753F" w:rsidRDefault="001061C7">
      <w:pPr>
        <w:pStyle w:val="GDefaultWidgetOption"/>
        <w:keepNext/>
        <w:tabs>
          <w:tab w:val="left" w:pos="2160"/>
        </w:tabs>
      </w:pPr>
      <w:r>
        <w:t>sort_order</w:t>
      </w:r>
      <w:r>
        <w:tab/>
        <w:t>none</w:t>
      </w:r>
    </w:p>
    <w:p w14:paraId="23F322B9" w14:textId="77777777" w:rsidR="008D753F" w:rsidRDefault="001061C7">
      <w:pPr>
        <w:pStyle w:val="GDefaultWidgetOption"/>
        <w:keepNext/>
        <w:tabs>
          <w:tab w:val="left" w:pos="2160"/>
        </w:tabs>
      </w:pPr>
      <w:r>
        <w:t>sample</w:t>
      </w:r>
      <w:r>
        <w:tab/>
      </w:r>
    </w:p>
    <w:p w14:paraId="4187C9E8" w14:textId="77777777" w:rsidR="008D753F" w:rsidRDefault="001061C7">
      <w:pPr>
        <w:pStyle w:val="GDefaultWidgetOption"/>
        <w:keepNext/>
        <w:tabs>
          <w:tab w:val="left" w:pos="2160"/>
        </w:tabs>
      </w:pPr>
      <w:r>
        <w:t>slide_title</w:t>
      </w:r>
      <w:r>
        <w:tab/>
      </w:r>
    </w:p>
    <w:p w14:paraId="115993B0" w14:textId="77777777" w:rsidR="008D753F" w:rsidRDefault="001061C7">
      <w:pPr>
        <w:pStyle w:val="GDefaultWidgetOption"/>
        <w:keepNext/>
        <w:tabs>
          <w:tab w:val="left" w:pos="2160"/>
        </w:tabs>
      </w:pPr>
      <w:r>
        <w:t>set_active</w:t>
      </w:r>
      <w:r>
        <w:tab/>
      </w:r>
    </w:p>
    <w:p w14:paraId="34838893" w14:textId="77777777" w:rsidR="008D753F" w:rsidRDefault="001061C7">
      <w:pPr>
        <w:pStyle w:val="GDefaultWidgetOption"/>
        <w:keepNext/>
        <w:tabs>
          <w:tab w:val="left" w:pos="2160"/>
        </w:tabs>
      </w:pPr>
      <w:r>
        <w:t>required</w:t>
      </w:r>
      <w:r>
        <w:tab/>
        <w:t>NONE</w:t>
      </w:r>
    </w:p>
    <w:p w14:paraId="351B4DBD" w14:textId="77777777" w:rsidR="008D753F" w:rsidRDefault="001061C7">
      <w:pPr>
        <w:pStyle w:val="GDefaultWidgetOption"/>
        <w:keepNext/>
        <w:tabs>
          <w:tab w:val="left" w:pos="2160"/>
        </w:tabs>
      </w:pPr>
      <w:r>
        <w:t>mask</w:t>
      </w:r>
      <w:r>
        <w:tab/>
      </w:r>
    </w:p>
    <w:p w14:paraId="7382196F" w14:textId="77777777" w:rsidR="008D753F" w:rsidRDefault="001061C7">
      <w:pPr>
        <w:pStyle w:val="GDefaultWidgetOption"/>
        <w:keepNext/>
        <w:tabs>
          <w:tab w:val="left" w:pos="2160"/>
        </w:tabs>
      </w:pPr>
      <w:r>
        <w:t>custom_order</w:t>
      </w:r>
      <w:r>
        <w:tab/>
      </w:r>
    </w:p>
    <w:p w14:paraId="6116A5FE" w14:textId="77777777" w:rsidR="008D753F" w:rsidRDefault="001061C7">
      <w:pPr>
        <w:pStyle w:val="GDefaultWidgetOption"/>
        <w:keepNext/>
        <w:tabs>
          <w:tab w:val="left" w:pos="2160"/>
        </w:tabs>
      </w:pPr>
      <w:r>
        <w:t>client</w:t>
      </w:r>
      <w:r>
        <w:tab/>
      </w:r>
    </w:p>
    <w:p w14:paraId="3CEAE60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0BA4331" w14:textId="77777777">
        <w:tc>
          <w:tcPr>
            <w:tcW w:w="336" w:type="dxa"/>
          </w:tcPr>
          <w:p w14:paraId="1A886654" w14:textId="77777777" w:rsidR="008D753F" w:rsidRDefault="001061C7">
            <w:pPr>
              <w:keepNext/>
            </w:pPr>
            <w:r>
              <w:rPr>
                <w:rStyle w:val="GResponseCode"/>
              </w:rPr>
              <w:t>1</w:t>
            </w:r>
          </w:p>
        </w:tc>
        <w:tc>
          <w:tcPr>
            <w:tcW w:w="361" w:type="dxa"/>
          </w:tcPr>
          <w:p w14:paraId="7DCA63AD" w14:textId="77777777" w:rsidR="008D753F" w:rsidRDefault="001061C7">
            <w:pPr>
              <w:keepNext/>
            </w:pPr>
            <w:r>
              <w:t>○</w:t>
            </w:r>
          </w:p>
        </w:tc>
        <w:tc>
          <w:tcPr>
            <w:tcW w:w="3731" w:type="dxa"/>
          </w:tcPr>
          <w:p w14:paraId="585EE8C5" w14:textId="77777777" w:rsidR="008D753F" w:rsidRDefault="001061C7">
            <w:pPr>
              <w:keepNext/>
            </w:pPr>
            <w:r>
              <w:t>United Church of Christ</w:t>
            </w:r>
          </w:p>
        </w:tc>
        <w:tc>
          <w:tcPr>
            <w:tcW w:w="4428" w:type="dxa"/>
          </w:tcPr>
          <w:p w14:paraId="4C14B03F" w14:textId="77777777" w:rsidR="008D753F" w:rsidRDefault="008D753F">
            <w:pPr>
              <w:keepNext/>
              <w:jc w:val="right"/>
              <w:rPr>
                <w:i/>
              </w:rPr>
            </w:pPr>
          </w:p>
        </w:tc>
      </w:tr>
      <w:tr w:rsidR="008D753F" w14:paraId="767473A0" w14:textId="77777777">
        <w:tc>
          <w:tcPr>
            <w:tcW w:w="336" w:type="dxa"/>
          </w:tcPr>
          <w:p w14:paraId="14B094A2" w14:textId="77777777" w:rsidR="008D753F" w:rsidRDefault="001061C7">
            <w:pPr>
              <w:keepNext/>
            </w:pPr>
            <w:r>
              <w:rPr>
                <w:rStyle w:val="GResponseCode"/>
              </w:rPr>
              <w:t>2</w:t>
            </w:r>
          </w:p>
        </w:tc>
        <w:tc>
          <w:tcPr>
            <w:tcW w:w="361" w:type="dxa"/>
          </w:tcPr>
          <w:p w14:paraId="5542B88F" w14:textId="77777777" w:rsidR="008D753F" w:rsidRDefault="001061C7">
            <w:pPr>
              <w:keepNext/>
            </w:pPr>
            <w:r>
              <w:t>○</w:t>
            </w:r>
          </w:p>
        </w:tc>
        <w:tc>
          <w:tcPr>
            <w:tcW w:w="3731" w:type="dxa"/>
          </w:tcPr>
          <w:p w14:paraId="7BAF1824" w14:textId="77777777" w:rsidR="008D753F" w:rsidRDefault="001061C7">
            <w:pPr>
              <w:keepNext/>
            </w:pPr>
            <w:r>
              <w:t>Conservative Congregational Christian</w:t>
            </w:r>
          </w:p>
        </w:tc>
        <w:tc>
          <w:tcPr>
            <w:tcW w:w="4428" w:type="dxa"/>
          </w:tcPr>
          <w:p w14:paraId="073E2740" w14:textId="77777777" w:rsidR="008D753F" w:rsidRDefault="008D753F">
            <w:pPr>
              <w:keepNext/>
              <w:jc w:val="right"/>
              <w:rPr>
                <w:i/>
              </w:rPr>
            </w:pPr>
          </w:p>
        </w:tc>
      </w:tr>
      <w:tr w:rsidR="008D753F" w14:paraId="4F24A2B6" w14:textId="77777777">
        <w:tc>
          <w:tcPr>
            <w:tcW w:w="336" w:type="dxa"/>
          </w:tcPr>
          <w:p w14:paraId="6C84B5DC" w14:textId="77777777" w:rsidR="008D753F" w:rsidRDefault="001061C7">
            <w:pPr>
              <w:keepNext/>
            </w:pPr>
            <w:r>
              <w:rPr>
                <w:rStyle w:val="GResponseCode"/>
              </w:rPr>
              <w:t>3</w:t>
            </w:r>
          </w:p>
        </w:tc>
        <w:tc>
          <w:tcPr>
            <w:tcW w:w="361" w:type="dxa"/>
          </w:tcPr>
          <w:p w14:paraId="3A41B8FA" w14:textId="77777777" w:rsidR="008D753F" w:rsidRDefault="001061C7">
            <w:pPr>
              <w:keepNext/>
            </w:pPr>
            <w:r>
              <w:t>○</w:t>
            </w:r>
          </w:p>
        </w:tc>
        <w:tc>
          <w:tcPr>
            <w:tcW w:w="3731" w:type="dxa"/>
          </w:tcPr>
          <w:p w14:paraId="066212A2" w14:textId="77777777" w:rsidR="008D753F" w:rsidRDefault="001061C7">
            <w:pPr>
              <w:keepNext/>
            </w:pPr>
            <w:r>
              <w:t>National Association of Congregational Christians</w:t>
            </w:r>
          </w:p>
        </w:tc>
        <w:tc>
          <w:tcPr>
            <w:tcW w:w="4428" w:type="dxa"/>
          </w:tcPr>
          <w:p w14:paraId="7B719316" w14:textId="77777777" w:rsidR="008D753F" w:rsidRDefault="008D753F">
            <w:pPr>
              <w:keepNext/>
              <w:jc w:val="right"/>
              <w:rPr>
                <w:i/>
              </w:rPr>
            </w:pPr>
          </w:p>
        </w:tc>
      </w:tr>
      <w:tr w:rsidR="008D753F" w14:paraId="62ACCA1D" w14:textId="77777777">
        <w:tc>
          <w:tcPr>
            <w:tcW w:w="336" w:type="dxa"/>
          </w:tcPr>
          <w:p w14:paraId="4B82F35D" w14:textId="77777777" w:rsidR="008D753F" w:rsidRDefault="001061C7">
            <w:pPr>
              <w:keepNext/>
            </w:pPr>
            <w:r>
              <w:rPr>
                <w:rStyle w:val="GResponseCode"/>
              </w:rPr>
              <w:t>90</w:t>
            </w:r>
          </w:p>
        </w:tc>
        <w:tc>
          <w:tcPr>
            <w:tcW w:w="361" w:type="dxa"/>
          </w:tcPr>
          <w:p w14:paraId="79BF090E" w14:textId="77777777" w:rsidR="008D753F" w:rsidRDefault="001061C7">
            <w:pPr>
              <w:keepNext/>
            </w:pPr>
            <w:r>
              <w:t>○</w:t>
            </w:r>
          </w:p>
        </w:tc>
        <w:tc>
          <w:tcPr>
            <w:tcW w:w="3731" w:type="dxa"/>
          </w:tcPr>
          <w:p w14:paraId="30CB48DC" w14:textId="77777777" w:rsidR="008D753F" w:rsidRDefault="001061C7">
            <w:pPr>
              <w:keepNext/>
            </w:pPr>
            <w:r>
              <w:t>Other Congregational (open [</w:t>
            </w:r>
            <w:proofErr w:type="spellStart"/>
            <w:r>
              <w:t>religpew_congreg_t</w:t>
            </w:r>
            <w:proofErr w:type="spellEnd"/>
            <w:r>
              <w:t>])</w:t>
            </w:r>
          </w:p>
        </w:tc>
        <w:tc>
          <w:tcPr>
            <w:tcW w:w="4428" w:type="dxa"/>
          </w:tcPr>
          <w:p w14:paraId="01B6F39F" w14:textId="77777777" w:rsidR="008D753F" w:rsidRDefault="008D753F">
            <w:pPr>
              <w:keepNext/>
              <w:jc w:val="right"/>
              <w:rPr>
                <w:i/>
              </w:rPr>
            </w:pPr>
          </w:p>
        </w:tc>
      </w:tr>
      <w:tr w:rsidR="008D753F" w14:paraId="2FCD7DF3" w14:textId="77777777">
        <w:tc>
          <w:tcPr>
            <w:tcW w:w="336" w:type="dxa"/>
          </w:tcPr>
          <w:p w14:paraId="19D2B2F3" w14:textId="77777777" w:rsidR="008D753F" w:rsidRDefault="001061C7">
            <w:pPr>
              <w:keepNext/>
            </w:pPr>
            <w:r>
              <w:rPr>
                <w:rStyle w:val="GResponseCode"/>
              </w:rPr>
              <w:t>98</w:t>
            </w:r>
          </w:p>
        </w:tc>
        <w:tc>
          <w:tcPr>
            <w:tcW w:w="361" w:type="dxa"/>
          </w:tcPr>
          <w:p w14:paraId="4327DAC9" w14:textId="77777777" w:rsidR="008D753F" w:rsidRDefault="008D753F">
            <w:pPr>
              <w:keepNext/>
            </w:pPr>
          </w:p>
        </w:tc>
        <w:tc>
          <w:tcPr>
            <w:tcW w:w="3731" w:type="dxa"/>
          </w:tcPr>
          <w:p w14:paraId="6B0127EF" w14:textId="77777777" w:rsidR="008D753F" w:rsidRDefault="001061C7">
            <w:pPr>
              <w:pStyle w:val="GAdminOption"/>
              <w:keepNext/>
            </w:pPr>
            <w:r>
              <w:t>Skipped</w:t>
            </w:r>
          </w:p>
        </w:tc>
        <w:tc>
          <w:tcPr>
            <w:tcW w:w="4428" w:type="dxa"/>
          </w:tcPr>
          <w:p w14:paraId="2665F0A4" w14:textId="77777777" w:rsidR="008D753F" w:rsidRDefault="008D753F">
            <w:pPr>
              <w:keepNext/>
              <w:jc w:val="right"/>
              <w:rPr>
                <w:i/>
              </w:rPr>
            </w:pPr>
          </w:p>
        </w:tc>
      </w:tr>
      <w:tr w:rsidR="008D753F" w14:paraId="6E8BEA3F" w14:textId="77777777">
        <w:tc>
          <w:tcPr>
            <w:tcW w:w="336" w:type="dxa"/>
          </w:tcPr>
          <w:p w14:paraId="796599DB" w14:textId="77777777" w:rsidR="008D753F" w:rsidRDefault="001061C7">
            <w:pPr>
              <w:keepNext/>
            </w:pPr>
            <w:r>
              <w:rPr>
                <w:rStyle w:val="GResponseCode"/>
              </w:rPr>
              <w:t>99</w:t>
            </w:r>
          </w:p>
        </w:tc>
        <w:tc>
          <w:tcPr>
            <w:tcW w:w="361" w:type="dxa"/>
          </w:tcPr>
          <w:p w14:paraId="49CC6ACF" w14:textId="77777777" w:rsidR="008D753F" w:rsidRDefault="008D753F">
            <w:pPr>
              <w:keepNext/>
            </w:pPr>
          </w:p>
        </w:tc>
        <w:tc>
          <w:tcPr>
            <w:tcW w:w="3731" w:type="dxa"/>
          </w:tcPr>
          <w:p w14:paraId="422A519A" w14:textId="77777777" w:rsidR="008D753F" w:rsidRDefault="001061C7">
            <w:pPr>
              <w:pStyle w:val="GAdminOption"/>
              <w:keepNext/>
            </w:pPr>
            <w:r>
              <w:t>Not Asked</w:t>
            </w:r>
          </w:p>
        </w:tc>
        <w:tc>
          <w:tcPr>
            <w:tcW w:w="4428" w:type="dxa"/>
          </w:tcPr>
          <w:p w14:paraId="6C8968F2" w14:textId="77777777" w:rsidR="008D753F" w:rsidRDefault="008D753F">
            <w:pPr>
              <w:keepNext/>
              <w:jc w:val="right"/>
              <w:rPr>
                <w:i/>
              </w:rPr>
            </w:pPr>
          </w:p>
        </w:tc>
      </w:tr>
    </w:tbl>
    <w:p w14:paraId="08A6671B"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032"/>
        <w:gridCol w:w="6328"/>
      </w:tblGrid>
      <w:tr w:rsidR="008D753F" w14:paraId="59E0BC7F" w14:textId="77777777">
        <w:tc>
          <w:tcPr>
            <w:tcW w:w="0" w:type="dxa"/>
            <w:shd w:val="clear" w:color="auto" w:fill="D0D0D0"/>
          </w:tcPr>
          <w:p w14:paraId="72CE1FCB" w14:textId="77777777" w:rsidR="008D753F" w:rsidRDefault="001061C7">
            <w:pPr>
              <w:pStyle w:val="GVariableNameP"/>
              <w:keepNext/>
            </w:pPr>
            <w:r>
              <w:lastRenderedPageBreak/>
              <w:fldChar w:fldCharType="begin"/>
            </w:r>
            <w:r>
              <w:instrText>TC religpew_holiness \\l 2 \\f a</w:instrText>
            </w:r>
            <w:r>
              <w:fldChar w:fldCharType="end"/>
            </w:r>
            <w:proofErr w:type="spellStart"/>
            <w:r>
              <w:t>religpew_holiness</w:t>
            </w:r>
            <w:proofErr w:type="spellEnd"/>
            <w:r>
              <w:rPr>
                <w:i/>
              </w:rPr>
              <w:t>- Show if (</w:t>
            </w:r>
            <w:proofErr w:type="spellStart"/>
            <w:r>
              <w:rPr>
                <w:i/>
              </w:rPr>
              <w:t>religpew_protestant</w:t>
            </w:r>
            <w:proofErr w:type="spellEnd"/>
            <w:r>
              <w:rPr>
                <w:i/>
              </w:rPr>
              <w:t xml:space="preserve"> == 10 and not </w:t>
            </w:r>
            <w:proofErr w:type="spellStart"/>
            <w:proofErr w:type="gramStart"/>
            <w:r>
              <w:rPr>
                <w:i/>
              </w:rPr>
              <w:t>pdl.religpew</w:t>
            </w:r>
            <w:proofErr w:type="gramEnd"/>
            <w:r>
              <w:rPr>
                <w:i/>
              </w:rPr>
              <w:t>_holiness</w:t>
            </w:r>
            <w:proofErr w:type="spellEnd"/>
            <w:r>
              <w:rPr>
                <w:i/>
              </w:rPr>
              <w:t>) or (</w:t>
            </w:r>
            <w:proofErr w:type="spellStart"/>
            <w:r>
              <w:rPr>
                <w:i/>
              </w:rPr>
              <w:t>religpew_protestant</w:t>
            </w:r>
            <w:proofErr w:type="spellEnd"/>
            <w:r>
              <w:rPr>
                <w:i/>
              </w:rPr>
              <w:t xml:space="preserve"> == 10 and </w:t>
            </w:r>
            <w:proofErr w:type="spellStart"/>
            <w:r>
              <w:rPr>
                <w:i/>
              </w:rPr>
              <w:t>pdl.religpew_holiness.last</w:t>
            </w:r>
            <w:proofErr w:type="spellEnd"/>
            <w:r>
              <w:rPr>
                <w:i/>
              </w:rPr>
              <w:t xml:space="preserve"> &gt; months(14))</w:t>
            </w:r>
          </w:p>
        </w:tc>
        <w:tc>
          <w:tcPr>
            <w:tcW w:w="0" w:type="dxa"/>
            <w:shd w:val="clear" w:color="auto" w:fill="D0D0D0"/>
            <w:vAlign w:val="bottom"/>
          </w:tcPr>
          <w:p w14:paraId="68A6964B" w14:textId="77777777" w:rsidR="008D753F" w:rsidRDefault="001061C7">
            <w:pPr>
              <w:keepNext/>
              <w:jc w:val="right"/>
            </w:pPr>
            <w:r>
              <w:t>SINGLE CHOICE</w:t>
            </w:r>
          </w:p>
        </w:tc>
      </w:tr>
      <w:tr w:rsidR="008D753F" w14:paraId="73526BA2" w14:textId="77777777">
        <w:tc>
          <w:tcPr>
            <w:tcW w:w="8856" w:type="dxa"/>
            <w:gridSpan w:val="2"/>
            <w:shd w:val="clear" w:color="auto" w:fill="D0D0D0"/>
          </w:tcPr>
          <w:p w14:paraId="1DAC3AA4" w14:textId="77777777" w:rsidR="008D753F" w:rsidRDefault="001061C7">
            <w:pPr>
              <w:keepNext/>
            </w:pPr>
            <w:r>
              <w:t>To which Holiness church do you belong?</w:t>
            </w:r>
          </w:p>
        </w:tc>
      </w:tr>
    </w:tbl>
    <w:p w14:paraId="3BF81FAF" w14:textId="77777777" w:rsidR="008D753F" w:rsidRDefault="008D753F">
      <w:pPr>
        <w:pStyle w:val="GQuestionSpacer"/>
        <w:keepNext/>
      </w:pPr>
    </w:p>
    <w:p w14:paraId="38E463C0" w14:textId="77777777" w:rsidR="008D753F" w:rsidRDefault="001061C7">
      <w:pPr>
        <w:pStyle w:val="GDefaultWidgetOption"/>
        <w:keepNext/>
        <w:tabs>
          <w:tab w:val="left" w:pos="2160"/>
        </w:tabs>
      </w:pPr>
      <w:r>
        <w:t>pii</w:t>
      </w:r>
      <w:r>
        <w:tab/>
        <w:t>False</w:t>
      </w:r>
    </w:p>
    <w:p w14:paraId="2CD39B29" w14:textId="77777777" w:rsidR="008D753F" w:rsidRDefault="001061C7">
      <w:pPr>
        <w:pStyle w:val="GDefaultWidgetOption"/>
        <w:keepNext/>
        <w:tabs>
          <w:tab w:val="left" w:pos="2160"/>
        </w:tabs>
      </w:pPr>
      <w:r>
        <w:t>chart_layout</w:t>
      </w:r>
      <w:r>
        <w:tab/>
        <w:t>1</w:t>
      </w:r>
    </w:p>
    <w:p w14:paraId="4CF448A3" w14:textId="77777777" w:rsidR="008D753F" w:rsidRDefault="001061C7">
      <w:pPr>
        <w:pStyle w:val="GWidgetOption"/>
        <w:keepNext/>
        <w:tabs>
          <w:tab w:val="left" w:pos="2160"/>
        </w:tabs>
      </w:pPr>
      <w:proofErr w:type="spellStart"/>
      <w:r>
        <w:t>varlabel</w:t>
      </w:r>
      <w:proofErr w:type="spellEnd"/>
      <w:r>
        <w:tab/>
        <w:t>Holiness Church</w:t>
      </w:r>
    </w:p>
    <w:p w14:paraId="52937FC3" w14:textId="77777777" w:rsidR="008D753F" w:rsidRDefault="001061C7">
      <w:pPr>
        <w:pStyle w:val="GDefaultWidgetOption"/>
        <w:keepNext/>
        <w:tabs>
          <w:tab w:val="left" w:pos="2160"/>
        </w:tabs>
      </w:pPr>
      <w:r>
        <w:t>topic</w:t>
      </w:r>
      <w:r>
        <w:tab/>
      </w:r>
    </w:p>
    <w:p w14:paraId="7F9940EA" w14:textId="77777777" w:rsidR="008D753F" w:rsidRDefault="001061C7">
      <w:pPr>
        <w:pStyle w:val="GDefaultWidgetOption"/>
        <w:keepNext/>
        <w:tabs>
          <w:tab w:val="left" w:pos="2160"/>
        </w:tabs>
      </w:pPr>
      <w:r>
        <w:t>chart_color</w:t>
      </w:r>
      <w:r>
        <w:tab/>
        <w:t>green</w:t>
      </w:r>
    </w:p>
    <w:p w14:paraId="355C527C" w14:textId="77777777" w:rsidR="008D753F" w:rsidRDefault="001061C7">
      <w:pPr>
        <w:pStyle w:val="GDefaultWidgetOption"/>
        <w:keepNext/>
        <w:tabs>
          <w:tab w:val="left" w:pos="2160"/>
        </w:tabs>
      </w:pPr>
      <w:r>
        <w:t>chart_type</w:t>
      </w:r>
      <w:r>
        <w:tab/>
        <w:t>bar</w:t>
      </w:r>
    </w:p>
    <w:p w14:paraId="31D53417" w14:textId="77777777" w:rsidR="008D753F" w:rsidRDefault="001061C7">
      <w:pPr>
        <w:pStyle w:val="GDefaultWidgetOption"/>
        <w:keepNext/>
        <w:tabs>
          <w:tab w:val="left" w:pos="2160"/>
        </w:tabs>
      </w:pPr>
      <w:r>
        <w:t>crossbreak</w:t>
      </w:r>
      <w:r>
        <w:tab/>
        <w:t>Total</w:t>
      </w:r>
    </w:p>
    <w:p w14:paraId="5B3C366A" w14:textId="77777777" w:rsidR="008D753F" w:rsidRDefault="001061C7">
      <w:pPr>
        <w:pStyle w:val="GDefaultWidgetOption"/>
        <w:keepNext/>
        <w:tabs>
          <w:tab w:val="left" w:pos="2160"/>
        </w:tabs>
      </w:pPr>
      <w:r>
        <w:t>wrap</w:t>
      </w:r>
      <w:r>
        <w:tab/>
        <w:t>True</w:t>
      </w:r>
    </w:p>
    <w:p w14:paraId="3000551A" w14:textId="77777777" w:rsidR="008D753F" w:rsidRDefault="001061C7">
      <w:pPr>
        <w:pStyle w:val="GDefaultWidgetOption"/>
        <w:keepNext/>
        <w:tabs>
          <w:tab w:val="left" w:pos="2160"/>
        </w:tabs>
      </w:pPr>
      <w:r>
        <w:t>is_rating</w:t>
      </w:r>
      <w:r>
        <w:tab/>
        <w:t>False</w:t>
      </w:r>
    </w:p>
    <w:p w14:paraId="17CDA30F" w14:textId="77777777" w:rsidR="008D753F" w:rsidRDefault="001061C7">
      <w:pPr>
        <w:pStyle w:val="GDefaultWidgetOption"/>
        <w:keepNext/>
        <w:tabs>
          <w:tab w:val="left" w:pos="2160"/>
        </w:tabs>
      </w:pPr>
      <w:r>
        <w:t>required_text</w:t>
      </w:r>
      <w:r>
        <w:tab/>
        <w:t>Please choose an answer</w:t>
      </w:r>
    </w:p>
    <w:p w14:paraId="46F53D68" w14:textId="77777777" w:rsidR="008D753F" w:rsidRDefault="001061C7">
      <w:pPr>
        <w:pStyle w:val="GDefaultWidgetOption"/>
        <w:keepNext/>
        <w:tabs>
          <w:tab w:val="left" w:pos="2160"/>
        </w:tabs>
      </w:pPr>
      <w:r>
        <w:t>min_columns</w:t>
      </w:r>
      <w:r>
        <w:tab/>
        <w:t>1</w:t>
      </w:r>
    </w:p>
    <w:p w14:paraId="49419925" w14:textId="77777777" w:rsidR="008D753F" w:rsidRDefault="001061C7">
      <w:pPr>
        <w:pStyle w:val="GDefaultWidgetOption"/>
        <w:keepNext/>
        <w:tabs>
          <w:tab w:val="left" w:pos="2160"/>
        </w:tabs>
      </w:pPr>
      <w:r>
        <w:t>sample_type</w:t>
      </w:r>
      <w:r>
        <w:tab/>
      </w:r>
    </w:p>
    <w:p w14:paraId="749CFC87" w14:textId="77777777" w:rsidR="008D753F" w:rsidRDefault="001061C7">
      <w:pPr>
        <w:pStyle w:val="GDefaultWidgetOption"/>
        <w:keepNext/>
        <w:tabs>
          <w:tab w:val="left" w:pos="2160"/>
        </w:tabs>
      </w:pPr>
      <w:r>
        <w:t>access</w:t>
      </w:r>
      <w:r>
        <w:tab/>
      </w:r>
    </w:p>
    <w:p w14:paraId="4590A9F3" w14:textId="77777777" w:rsidR="008D753F" w:rsidRDefault="001061C7">
      <w:pPr>
        <w:pStyle w:val="GDefaultWidgetOption"/>
        <w:keepNext/>
        <w:tabs>
          <w:tab w:val="left" w:pos="2160"/>
        </w:tabs>
      </w:pPr>
      <w:r>
        <w:t>autoadvance</w:t>
      </w:r>
      <w:r>
        <w:tab/>
        <w:t>False</w:t>
      </w:r>
    </w:p>
    <w:p w14:paraId="59D4A020" w14:textId="77777777" w:rsidR="008D753F" w:rsidRDefault="001061C7">
      <w:pPr>
        <w:pStyle w:val="GDefaultWidgetOption"/>
        <w:keepNext/>
        <w:tabs>
          <w:tab w:val="left" w:pos="2160"/>
        </w:tabs>
      </w:pPr>
      <w:r>
        <w:t>columns</w:t>
      </w:r>
      <w:r>
        <w:tab/>
        <w:t>1</w:t>
      </w:r>
    </w:p>
    <w:p w14:paraId="4D0FC517" w14:textId="77777777" w:rsidR="008D753F" w:rsidRDefault="001061C7">
      <w:pPr>
        <w:pStyle w:val="GDefaultWidgetOption"/>
        <w:keepNext/>
        <w:tabs>
          <w:tab w:val="left" w:pos="2160"/>
        </w:tabs>
      </w:pPr>
      <w:r>
        <w:t>widget</w:t>
      </w:r>
      <w:r>
        <w:tab/>
      </w:r>
    </w:p>
    <w:p w14:paraId="7108D88C" w14:textId="77777777" w:rsidR="008D753F" w:rsidRDefault="001061C7">
      <w:pPr>
        <w:pStyle w:val="GDefaultWidgetOption"/>
        <w:keepNext/>
        <w:tabs>
          <w:tab w:val="left" w:pos="2160"/>
        </w:tabs>
      </w:pPr>
      <w:r>
        <w:t>filter_text</w:t>
      </w:r>
      <w:r>
        <w:tab/>
      </w:r>
    </w:p>
    <w:p w14:paraId="7B6860DA" w14:textId="77777777" w:rsidR="008D753F" w:rsidRDefault="001061C7">
      <w:pPr>
        <w:pStyle w:val="GDefaultWidgetOption"/>
        <w:keepNext/>
        <w:tabs>
          <w:tab w:val="left" w:pos="2160"/>
        </w:tabs>
      </w:pPr>
      <w:r>
        <w:t>as_banner</w:t>
      </w:r>
      <w:r>
        <w:tab/>
        <w:t>False</w:t>
      </w:r>
    </w:p>
    <w:p w14:paraId="6E587DE8" w14:textId="77777777" w:rsidR="008D753F" w:rsidRDefault="001061C7">
      <w:pPr>
        <w:pStyle w:val="GDefaultWidgetOption"/>
        <w:keepNext/>
        <w:tabs>
          <w:tab w:val="left" w:pos="2160"/>
        </w:tabs>
      </w:pPr>
      <w:r>
        <w:t>description</w:t>
      </w:r>
      <w:r>
        <w:tab/>
      </w:r>
    </w:p>
    <w:p w14:paraId="53E33114" w14:textId="77777777" w:rsidR="008D753F" w:rsidRDefault="001061C7">
      <w:pPr>
        <w:pStyle w:val="GDefaultWidgetOption"/>
        <w:keepNext/>
        <w:tabs>
          <w:tab w:val="left" w:pos="2160"/>
        </w:tabs>
      </w:pPr>
      <w:r>
        <w:t>spd_category</w:t>
      </w:r>
      <w:r>
        <w:tab/>
      </w:r>
    </w:p>
    <w:p w14:paraId="4DDEB996"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748289DA" w14:textId="77777777" w:rsidR="008D753F" w:rsidRDefault="001061C7">
      <w:pPr>
        <w:pStyle w:val="GDefaultWidgetOption"/>
        <w:keepNext/>
        <w:tabs>
          <w:tab w:val="left" w:pos="2160"/>
        </w:tabs>
      </w:pPr>
      <w:r>
        <w:t>horizontal</w:t>
      </w:r>
      <w:r>
        <w:tab/>
        <w:t>False</w:t>
      </w:r>
    </w:p>
    <w:p w14:paraId="4EEF72A5" w14:textId="77777777" w:rsidR="008D753F" w:rsidRDefault="001061C7">
      <w:pPr>
        <w:pStyle w:val="GDefaultWidgetOption"/>
        <w:keepNext/>
        <w:tabs>
          <w:tab w:val="left" w:pos="2160"/>
        </w:tabs>
      </w:pPr>
      <w:r>
        <w:t>grid_chart_type</w:t>
      </w:r>
      <w:r>
        <w:tab/>
        <w:t>stacked_bar</w:t>
      </w:r>
    </w:p>
    <w:p w14:paraId="530E06EC" w14:textId="77777777" w:rsidR="008D753F" w:rsidRDefault="001061C7">
      <w:pPr>
        <w:pStyle w:val="GDefaultWidgetOption"/>
        <w:keepNext/>
        <w:tabs>
          <w:tab w:val="left" w:pos="2160"/>
        </w:tabs>
      </w:pPr>
      <w:r>
        <w:t>sort_order</w:t>
      </w:r>
      <w:r>
        <w:tab/>
        <w:t>none</w:t>
      </w:r>
    </w:p>
    <w:p w14:paraId="5C2C638D" w14:textId="77777777" w:rsidR="008D753F" w:rsidRDefault="001061C7">
      <w:pPr>
        <w:pStyle w:val="GDefaultWidgetOption"/>
        <w:keepNext/>
        <w:tabs>
          <w:tab w:val="left" w:pos="2160"/>
        </w:tabs>
      </w:pPr>
      <w:r>
        <w:t>sample</w:t>
      </w:r>
      <w:r>
        <w:tab/>
      </w:r>
    </w:p>
    <w:p w14:paraId="2DF3ED91" w14:textId="77777777" w:rsidR="008D753F" w:rsidRDefault="001061C7">
      <w:pPr>
        <w:pStyle w:val="GDefaultWidgetOption"/>
        <w:keepNext/>
        <w:tabs>
          <w:tab w:val="left" w:pos="2160"/>
        </w:tabs>
      </w:pPr>
      <w:r>
        <w:t>slide_title</w:t>
      </w:r>
      <w:r>
        <w:tab/>
      </w:r>
    </w:p>
    <w:p w14:paraId="01EDA93F" w14:textId="77777777" w:rsidR="008D753F" w:rsidRDefault="001061C7">
      <w:pPr>
        <w:pStyle w:val="GDefaultWidgetOption"/>
        <w:keepNext/>
        <w:tabs>
          <w:tab w:val="left" w:pos="2160"/>
        </w:tabs>
      </w:pPr>
      <w:r>
        <w:t>set_active</w:t>
      </w:r>
      <w:r>
        <w:tab/>
      </w:r>
    </w:p>
    <w:p w14:paraId="15829A00" w14:textId="77777777" w:rsidR="008D753F" w:rsidRDefault="001061C7">
      <w:pPr>
        <w:pStyle w:val="GDefaultWidgetOption"/>
        <w:keepNext/>
        <w:tabs>
          <w:tab w:val="left" w:pos="2160"/>
        </w:tabs>
      </w:pPr>
      <w:r>
        <w:t>required</w:t>
      </w:r>
      <w:r>
        <w:tab/>
        <w:t>NONE</w:t>
      </w:r>
    </w:p>
    <w:p w14:paraId="4E5AA9C0" w14:textId="77777777" w:rsidR="008D753F" w:rsidRDefault="001061C7">
      <w:pPr>
        <w:pStyle w:val="GDefaultWidgetOption"/>
        <w:keepNext/>
        <w:tabs>
          <w:tab w:val="left" w:pos="2160"/>
        </w:tabs>
      </w:pPr>
      <w:r>
        <w:t>mask</w:t>
      </w:r>
      <w:r>
        <w:tab/>
      </w:r>
    </w:p>
    <w:p w14:paraId="072EFAA1" w14:textId="77777777" w:rsidR="008D753F" w:rsidRDefault="001061C7">
      <w:pPr>
        <w:pStyle w:val="GDefaultWidgetOption"/>
        <w:keepNext/>
        <w:tabs>
          <w:tab w:val="left" w:pos="2160"/>
        </w:tabs>
      </w:pPr>
      <w:r>
        <w:t>custom_order</w:t>
      </w:r>
      <w:r>
        <w:tab/>
      </w:r>
    </w:p>
    <w:p w14:paraId="305197BB" w14:textId="77777777" w:rsidR="008D753F" w:rsidRDefault="001061C7">
      <w:pPr>
        <w:pStyle w:val="GDefaultWidgetOption"/>
        <w:keepNext/>
        <w:tabs>
          <w:tab w:val="left" w:pos="2160"/>
        </w:tabs>
      </w:pPr>
      <w:r>
        <w:t>client</w:t>
      </w:r>
      <w:r>
        <w:tab/>
      </w:r>
    </w:p>
    <w:p w14:paraId="45369EF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E942FE3" w14:textId="77777777">
        <w:tc>
          <w:tcPr>
            <w:tcW w:w="336" w:type="dxa"/>
          </w:tcPr>
          <w:p w14:paraId="5B7D9F94" w14:textId="77777777" w:rsidR="008D753F" w:rsidRDefault="001061C7">
            <w:pPr>
              <w:keepNext/>
            </w:pPr>
            <w:r>
              <w:rPr>
                <w:rStyle w:val="GResponseCode"/>
              </w:rPr>
              <w:t>1</w:t>
            </w:r>
          </w:p>
        </w:tc>
        <w:tc>
          <w:tcPr>
            <w:tcW w:w="361" w:type="dxa"/>
          </w:tcPr>
          <w:p w14:paraId="7D5FEAE5" w14:textId="77777777" w:rsidR="008D753F" w:rsidRDefault="001061C7">
            <w:pPr>
              <w:keepNext/>
            </w:pPr>
            <w:r>
              <w:t>○</w:t>
            </w:r>
          </w:p>
        </w:tc>
        <w:tc>
          <w:tcPr>
            <w:tcW w:w="3731" w:type="dxa"/>
          </w:tcPr>
          <w:p w14:paraId="63C3563D" w14:textId="77777777" w:rsidR="008D753F" w:rsidRDefault="001061C7">
            <w:pPr>
              <w:keepNext/>
            </w:pPr>
            <w:r>
              <w:t>Church of the Nazarene</w:t>
            </w:r>
          </w:p>
        </w:tc>
        <w:tc>
          <w:tcPr>
            <w:tcW w:w="4428" w:type="dxa"/>
          </w:tcPr>
          <w:p w14:paraId="57D05686" w14:textId="77777777" w:rsidR="008D753F" w:rsidRDefault="008D753F">
            <w:pPr>
              <w:keepNext/>
              <w:jc w:val="right"/>
              <w:rPr>
                <w:i/>
              </w:rPr>
            </w:pPr>
          </w:p>
        </w:tc>
      </w:tr>
      <w:tr w:rsidR="008D753F" w14:paraId="51E6EB20" w14:textId="77777777">
        <w:tc>
          <w:tcPr>
            <w:tcW w:w="336" w:type="dxa"/>
          </w:tcPr>
          <w:p w14:paraId="45FE162B" w14:textId="77777777" w:rsidR="008D753F" w:rsidRDefault="001061C7">
            <w:pPr>
              <w:keepNext/>
            </w:pPr>
            <w:r>
              <w:rPr>
                <w:rStyle w:val="GResponseCode"/>
              </w:rPr>
              <w:t>2</w:t>
            </w:r>
          </w:p>
        </w:tc>
        <w:tc>
          <w:tcPr>
            <w:tcW w:w="361" w:type="dxa"/>
          </w:tcPr>
          <w:p w14:paraId="3FA54F74" w14:textId="77777777" w:rsidR="008D753F" w:rsidRDefault="001061C7">
            <w:pPr>
              <w:keepNext/>
            </w:pPr>
            <w:r>
              <w:t>○</w:t>
            </w:r>
          </w:p>
        </w:tc>
        <w:tc>
          <w:tcPr>
            <w:tcW w:w="3731" w:type="dxa"/>
          </w:tcPr>
          <w:p w14:paraId="43E5FB31" w14:textId="77777777" w:rsidR="008D753F" w:rsidRDefault="001061C7">
            <w:pPr>
              <w:keepNext/>
            </w:pPr>
            <w:r>
              <w:t>Wesleyan Church</w:t>
            </w:r>
          </w:p>
        </w:tc>
        <w:tc>
          <w:tcPr>
            <w:tcW w:w="4428" w:type="dxa"/>
          </w:tcPr>
          <w:p w14:paraId="68E26FC6" w14:textId="77777777" w:rsidR="008D753F" w:rsidRDefault="008D753F">
            <w:pPr>
              <w:keepNext/>
              <w:jc w:val="right"/>
              <w:rPr>
                <w:i/>
              </w:rPr>
            </w:pPr>
          </w:p>
        </w:tc>
      </w:tr>
      <w:tr w:rsidR="008D753F" w14:paraId="5C075776" w14:textId="77777777">
        <w:tc>
          <w:tcPr>
            <w:tcW w:w="336" w:type="dxa"/>
          </w:tcPr>
          <w:p w14:paraId="22D70F8E" w14:textId="77777777" w:rsidR="008D753F" w:rsidRDefault="001061C7">
            <w:pPr>
              <w:keepNext/>
            </w:pPr>
            <w:r>
              <w:rPr>
                <w:rStyle w:val="GResponseCode"/>
              </w:rPr>
              <w:t>3</w:t>
            </w:r>
          </w:p>
        </w:tc>
        <w:tc>
          <w:tcPr>
            <w:tcW w:w="361" w:type="dxa"/>
          </w:tcPr>
          <w:p w14:paraId="2F7C87C3" w14:textId="77777777" w:rsidR="008D753F" w:rsidRDefault="001061C7">
            <w:pPr>
              <w:keepNext/>
            </w:pPr>
            <w:r>
              <w:t>○</w:t>
            </w:r>
          </w:p>
        </w:tc>
        <w:tc>
          <w:tcPr>
            <w:tcW w:w="3731" w:type="dxa"/>
          </w:tcPr>
          <w:p w14:paraId="57712120" w14:textId="77777777" w:rsidR="008D753F" w:rsidRDefault="001061C7">
            <w:pPr>
              <w:keepNext/>
            </w:pPr>
            <w:r>
              <w:t>Free Methodist Church</w:t>
            </w:r>
          </w:p>
        </w:tc>
        <w:tc>
          <w:tcPr>
            <w:tcW w:w="4428" w:type="dxa"/>
          </w:tcPr>
          <w:p w14:paraId="2A10A7EF" w14:textId="77777777" w:rsidR="008D753F" w:rsidRDefault="008D753F">
            <w:pPr>
              <w:keepNext/>
              <w:jc w:val="right"/>
              <w:rPr>
                <w:i/>
              </w:rPr>
            </w:pPr>
          </w:p>
        </w:tc>
      </w:tr>
      <w:tr w:rsidR="008D753F" w14:paraId="20316125" w14:textId="77777777">
        <w:tc>
          <w:tcPr>
            <w:tcW w:w="336" w:type="dxa"/>
          </w:tcPr>
          <w:p w14:paraId="20B32954" w14:textId="77777777" w:rsidR="008D753F" w:rsidRDefault="001061C7">
            <w:pPr>
              <w:keepNext/>
            </w:pPr>
            <w:r>
              <w:rPr>
                <w:rStyle w:val="GResponseCode"/>
              </w:rPr>
              <w:t>4</w:t>
            </w:r>
          </w:p>
        </w:tc>
        <w:tc>
          <w:tcPr>
            <w:tcW w:w="361" w:type="dxa"/>
          </w:tcPr>
          <w:p w14:paraId="14453EBB" w14:textId="77777777" w:rsidR="008D753F" w:rsidRDefault="001061C7">
            <w:pPr>
              <w:keepNext/>
            </w:pPr>
            <w:r>
              <w:t>○</w:t>
            </w:r>
          </w:p>
        </w:tc>
        <w:tc>
          <w:tcPr>
            <w:tcW w:w="3731" w:type="dxa"/>
          </w:tcPr>
          <w:p w14:paraId="3F843CCA" w14:textId="77777777" w:rsidR="008D753F" w:rsidRDefault="001061C7">
            <w:pPr>
              <w:keepNext/>
            </w:pPr>
            <w:r>
              <w:t>Christian and Missionary Alliance</w:t>
            </w:r>
          </w:p>
        </w:tc>
        <w:tc>
          <w:tcPr>
            <w:tcW w:w="4428" w:type="dxa"/>
          </w:tcPr>
          <w:p w14:paraId="4F1CD558" w14:textId="77777777" w:rsidR="008D753F" w:rsidRDefault="008D753F">
            <w:pPr>
              <w:keepNext/>
              <w:jc w:val="right"/>
              <w:rPr>
                <w:i/>
              </w:rPr>
            </w:pPr>
          </w:p>
        </w:tc>
      </w:tr>
      <w:tr w:rsidR="008D753F" w14:paraId="21B623B6" w14:textId="77777777">
        <w:tc>
          <w:tcPr>
            <w:tcW w:w="336" w:type="dxa"/>
          </w:tcPr>
          <w:p w14:paraId="2168898E" w14:textId="77777777" w:rsidR="008D753F" w:rsidRDefault="001061C7">
            <w:pPr>
              <w:keepNext/>
            </w:pPr>
            <w:r>
              <w:rPr>
                <w:rStyle w:val="GResponseCode"/>
              </w:rPr>
              <w:t>5</w:t>
            </w:r>
          </w:p>
        </w:tc>
        <w:tc>
          <w:tcPr>
            <w:tcW w:w="361" w:type="dxa"/>
          </w:tcPr>
          <w:p w14:paraId="4271E081" w14:textId="77777777" w:rsidR="008D753F" w:rsidRDefault="001061C7">
            <w:pPr>
              <w:keepNext/>
            </w:pPr>
            <w:r>
              <w:t>○</w:t>
            </w:r>
          </w:p>
        </w:tc>
        <w:tc>
          <w:tcPr>
            <w:tcW w:w="3731" w:type="dxa"/>
          </w:tcPr>
          <w:p w14:paraId="25BE9F7D" w14:textId="77777777" w:rsidR="008D753F" w:rsidRDefault="001061C7">
            <w:pPr>
              <w:keepNext/>
            </w:pPr>
            <w:r>
              <w:t>Church of God (Anderson, Indiana)</w:t>
            </w:r>
          </w:p>
        </w:tc>
        <w:tc>
          <w:tcPr>
            <w:tcW w:w="4428" w:type="dxa"/>
          </w:tcPr>
          <w:p w14:paraId="1CF94419" w14:textId="77777777" w:rsidR="008D753F" w:rsidRDefault="008D753F">
            <w:pPr>
              <w:keepNext/>
              <w:jc w:val="right"/>
              <w:rPr>
                <w:i/>
              </w:rPr>
            </w:pPr>
          </w:p>
        </w:tc>
      </w:tr>
      <w:tr w:rsidR="008D753F" w14:paraId="1C52BCF3" w14:textId="77777777">
        <w:tc>
          <w:tcPr>
            <w:tcW w:w="336" w:type="dxa"/>
          </w:tcPr>
          <w:p w14:paraId="6384D289" w14:textId="77777777" w:rsidR="008D753F" w:rsidRDefault="001061C7">
            <w:pPr>
              <w:keepNext/>
            </w:pPr>
            <w:r>
              <w:rPr>
                <w:rStyle w:val="GResponseCode"/>
              </w:rPr>
              <w:t>6</w:t>
            </w:r>
          </w:p>
        </w:tc>
        <w:tc>
          <w:tcPr>
            <w:tcW w:w="361" w:type="dxa"/>
          </w:tcPr>
          <w:p w14:paraId="798DAE4E" w14:textId="77777777" w:rsidR="008D753F" w:rsidRDefault="001061C7">
            <w:pPr>
              <w:keepNext/>
            </w:pPr>
            <w:r>
              <w:t>○</w:t>
            </w:r>
          </w:p>
        </w:tc>
        <w:tc>
          <w:tcPr>
            <w:tcW w:w="3731" w:type="dxa"/>
          </w:tcPr>
          <w:p w14:paraId="4B64CCB0" w14:textId="77777777" w:rsidR="008D753F" w:rsidRDefault="001061C7">
            <w:pPr>
              <w:keepNext/>
            </w:pPr>
            <w:r>
              <w:t>Salvation Army, American Rescue workers</w:t>
            </w:r>
          </w:p>
        </w:tc>
        <w:tc>
          <w:tcPr>
            <w:tcW w:w="4428" w:type="dxa"/>
          </w:tcPr>
          <w:p w14:paraId="750D5A6B" w14:textId="77777777" w:rsidR="008D753F" w:rsidRDefault="008D753F">
            <w:pPr>
              <w:keepNext/>
              <w:jc w:val="right"/>
              <w:rPr>
                <w:i/>
              </w:rPr>
            </w:pPr>
          </w:p>
        </w:tc>
      </w:tr>
      <w:tr w:rsidR="008D753F" w14:paraId="633BA241" w14:textId="77777777">
        <w:tc>
          <w:tcPr>
            <w:tcW w:w="336" w:type="dxa"/>
          </w:tcPr>
          <w:p w14:paraId="2D277658" w14:textId="77777777" w:rsidR="008D753F" w:rsidRDefault="001061C7">
            <w:pPr>
              <w:keepNext/>
            </w:pPr>
            <w:r>
              <w:rPr>
                <w:rStyle w:val="GResponseCode"/>
              </w:rPr>
              <w:t>90</w:t>
            </w:r>
          </w:p>
        </w:tc>
        <w:tc>
          <w:tcPr>
            <w:tcW w:w="361" w:type="dxa"/>
          </w:tcPr>
          <w:p w14:paraId="5DF3CD0F" w14:textId="77777777" w:rsidR="008D753F" w:rsidRDefault="001061C7">
            <w:pPr>
              <w:keepNext/>
            </w:pPr>
            <w:r>
              <w:t>○</w:t>
            </w:r>
          </w:p>
        </w:tc>
        <w:tc>
          <w:tcPr>
            <w:tcW w:w="3731" w:type="dxa"/>
          </w:tcPr>
          <w:p w14:paraId="6D0E900A" w14:textId="77777777" w:rsidR="008D753F" w:rsidRDefault="001061C7">
            <w:pPr>
              <w:keepNext/>
            </w:pPr>
            <w:r>
              <w:t>Other Holiness (open [</w:t>
            </w:r>
            <w:proofErr w:type="spellStart"/>
            <w:r>
              <w:t>religpew_holiness_t</w:t>
            </w:r>
            <w:proofErr w:type="spellEnd"/>
            <w:r>
              <w:t>])</w:t>
            </w:r>
          </w:p>
        </w:tc>
        <w:tc>
          <w:tcPr>
            <w:tcW w:w="4428" w:type="dxa"/>
          </w:tcPr>
          <w:p w14:paraId="62B8B66F" w14:textId="77777777" w:rsidR="008D753F" w:rsidRDefault="008D753F">
            <w:pPr>
              <w:keepNext/>
              <w:jc w:val="right"/>
              <w:rPr>
                <w:i/>
              </w:rPr>
            </w:pPr>
          </w:p>
        </w:tc>
      </w:tr>
      <w:tr w:rsidR="008D753F" w14:paraId="01E33816" w14:textId="77777777">
        <w:tc>
          <w:tcPr>
            <w:tcW w:w="336" w:type="dxa"/>
          </w:tcPr>
          <w:p w14:paraId="01CC80F7" w14:textId="77777777" w:rsidR="008D753F" w:rsidRDefault="001061C7">
            <w:pPr>
              <w:keepNext/>
            </w:pPr>
            <w:r>
              <w:rPr>
                <w:rStyle w:val="GResponseCode"/>
              </w:rPr>
              <w:t>98</w:t>
            </w:r>
          </w:p>
        </w:tc>
        <w:tc>
          <w:tcPr>
            <w:tcW w:w="361" w:type="dxa"/>
          </w:tcPr>
          <w:p w14:paraId="1D7C460B" w14:textId="77777777" w:rsidR="008D753F" w:rsidRDefault="008D753F">
            <w:pPr>
              <w:keepNext/>
            </w:pPr>
          </w:p>
        </w:tc>
        <w:tc>
          <w:tcPr>
            <w:tcW w:w="3731" w:type="dxa"/>
          </w:tcPr>
          <w:p w14:paraId="4397E452" w14:textId="77777777" w:rsidR="008D753F" w:rsidRDefault="001061C7">
            <w:pPr>
              <w:pStyle w:val="GAdminOption"/>
              <w:keepNext/>
            </w:pPr>
            <w:r>
              <w:t>Skipped</w:t>
            </w:r>
          </w:p>
        </w:tc>
        <w:tc>
          <w:tcPr>
            <w:tcW w:w="4428" w:type="dxa"/>
          </w:tcPr>
          <w:p w14:paraId="351F03D8" w14:textId="77777777" w:rsidR="008D753F" w:rsidRDefault="008D753F">
            <w:pPr>
              <w:keepNext/>
              <w:jc w:val="right"/>
              <w:rPr>
                <w:i/>
              </w:rPr>
            </w:pPr>
          </w:p>
        </w:tc>
      </w:tr>
      <w:tr w:rsidR="008D753F" w14:paraId="0D736BFD" w14:textId="77777777">
        <w:tc>
          <w:tcPr>
            <w:tcW w:w="336" w:type="dxa"/>
          </w:tcPr>
          <w:p w14:paraId="04EB4377" w14:textId="77777777" w:rsidR="008D753F" w:rsidRDefault="001061C7">
            <w:pPr>
              <w:keepNext/>
            </w:pPr>
            <w:r>
              <w:rPr>
                <w:rStyle w:val="GResponseCode"/>
              </w:rPr>
              <w:t>99</w:t>
            </w:r>
          </w:p>
        </w:tc>
        <w:tc>
          <w:tcPr>
            <w:tcW w:w="361" w:type="dxa"/>
          </w:tcPr>
          <w:p w14:paraId="5087EACC" w14:textId="77777777" w:rsidR="008D753F" w:rsidRDefault="008D753F">
            <w:pPr>
              <w:keepNext/>
            </w:pPr>
          </w:p>
        </w:tc>
        <w:tc>
          <w:tcPr>
            <w:tcW w:w="3731" w:type="dxa"/>
          </w:tcPr>
          <w:p w14:paraId="0947784A" w14:textId="77777777" w:rsidR="008D753F" w:rsidRDefault="001061C7">
            <w:pPr>
              <w:pStyle w:val="GAdminOption"/>
              <w:keepNext/>
            </w:pPr>
            <w:r>
              <w:t>Not Asked</w:t>
            </w:r>
          </w:p>
        </w:tc>
        <w:tc>
          <w:tcPr>
            <w:tcW w:w="4428" w:type="dxa"/>
          </w:tcPr>
          <w:p w14:paraId="15DE5519" w14:textId="77777777" w:rsidR="008D753F" w:rsidRDefault="008D753F">
            <w:pPr>
              <w:keepNext/>
              <w:jc w:val="right"/>
              <w:rPr>
                <w:i/>
              </w:rPr>
            </w:pPr>
          </w:p>
        </w:tc>
      </w:tr>
    </w:tbl>
    <w:p w14:paraId="20027C77"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175"/>
        <w:gridCol w:w="6185"/>
      </w:tblGrid>
      <w:tr w:rsidR="008D753F" w14:paraId="144C51BD" w14:textId="77777777">
        <w:tc>
          <w:tcPr>
            <w:tcW w:w="0" w:type="dxa"/>
            <w:shd w:val="clear" w:color="auto" w:fill="D0D0D0"/>
          </w:tcPr>
          <w:p w14:paraId="1A6D9383" w14:textId="77777777" w:rsidR="008D753F" w:rsidRDefault="001061C7">
            <w:pPr>
              <w:pStyle w:val="GVariableNameP"/>
              <w:keepNext/>
            </w:pPr>
            <w:r>
              <w:fldChar w:fldCharType="begin"/>
            </w:r>
            <w:r>
              <w:instrText>TC religpew_reformed \\l 2 \\f a</w:instrText>
            </w:r>
            <w:r>
              <w:fldChar w:fldCharType="end"/>
            </w:r>
            <w:proofErr w:type="spellStart"/>
            <w:r>
              <w:t>religpew_reformed</w:t>
            </w:r>
            <w:proofErr w:type="spellEnd"/>
            <w:r>
              <w:rPr>
                <w:i/>
              </w:rPr>
              <w:t>- Show if (</w:t>
            </w:r>
            <w:proofErr w:type="spellStart"/>
            <w:r>
              <w:rPr>
                <w:i/>
              </w:rPr>
              <w:t>religpew_protestant</w:t>
            </w:r>
            <w:proofErr w:type="spellEnd"/>
            <w:r>
              <w:rPr>
                <w:i/>
              </w:rPr>
              <w:t xml:space="preserve"> == 11 and not </w:t>
            </w:r>
            <w:proofErr w:type="spellStart"/>
            <w:proofErr w:type="gramStart"/>
            <w:r>
              <w:rPr>
                <w:i/>
              </w:rPr>
              <w:t>pdl.religpew</w:t>
            </w:r>
            <w:proofErr w:type="gramEnd"/>
            <w:r>
              <w:rPr>
                <w:i/>
              </w:rPr>
              <w:t>_reformed</w:t>
            </w:r>
            <w:proofErr w:type="spellEnd"/>
            <w:r>
              <w:rPr>
                <w:i/>
              </w:rPr>
              <w:t>) or (</w:t>
            </w:r>
            <w:proofErr w:type="spellStart"/>
            <w:r>
              <w:rPr>
                <w:i/>
              </w:rPr>
              <w:t>religpew_protestant</w:t>
            </w:r>
            <w:proofErr w:type="spellEnd"/>
            <w:r>
              <w:rPr>
                <w:i/>
              </w:rPr>
              <w:t xml:space="preserve"> == 11 and </w:t>
            </w:r>
            <w:proofErr w:type="spellStart"/>
            <w:r>
              <w:rPr>
                <w:i/>
              </w:rPr>
              <w:t>pdl.religpew_reformed.last</w:t>
            </w:r>
            <w:proofErr w:type="spellEnd"/>
            <w:r>
              <w:rPr>
                <w:i/>
              </w:rPr>
              <w:t xml:space="preserve"> &gt; months(14))</w:t>
            </w:r>
          </w:p>
        </w:tc>
        <w:tc>
          <w:tcPr>
            <w:tcW w:w="0" w:type="dxa"/>
            <w:shd w:val="clear" w:color="auto" w:fill="D0D0D0"/>
            <w:vAlign w:val="bottom"/>
          </w:tcPr>
          <w:p w14:paraId="78C0B77E" w14:textId="77777777" w:rsidR="008D753F" w:rsidRDefault="001061C7">
            <w:pPr>
              <w:keepNext/>
              <w:jc w:val="right"/>
            </w:pPr>
            <w:r>
              <w:t>SINGLE CHOICE</w:t>
            </w:r>
          </w:p>
        </w:tc>
      </w:tr>
      <w:tr w:rsidR="008D753F" w14:paraId="49B4F36F" w14:textId="77777777">
        <w:tc>
          <w:tcPr>
            <w:tcW w:w="8856" w:type="dxa"/>
            <w:gridSpan w:val="2"/>
            <w:shd w:val="clear" w:color="auto" w:fill="D0D0D0"/>
          </w:tcPr>
          <w:p w14:paraId="4EE887F7" w14:textId="77777777" w:rsidR="008D753F" w:rsidRDefault="001061C7">
            <w:pPr>
              <w:keepNext/>
            </w:pPr>
            <w:r>
              <w:t>To which Reformed church do you belong?</w:t>
            </w:r>
          </w:p>
        </w:tc>
      </w:tr>
    </w:tbl>
    <w:p w14:paraId="3DEBC7F6" w14:textId="77777777" w:rsidR="008D753F" w:rsidRDefault="008D753F">
      <w:pPr>
        <w:pStyle w:val="GQuestionSpacer"/>
        <w:keepNext/>
      </w:pPr>
    </w:p>
    <w:p w14:paraId="1962EBA8" w14:textId="77777777" w:rsidR="008D753F" w:rsidRDefault="001061C7">
      <w:pPr>
        <w:pStyle w:val="GDefaultWidgetOption"/>
        <w:keepNext/>
        <w:tabs>
          <w:tab w:val="left" w:pos="2160"/>
        </w:tabs>
      </w:pPr>
      <w:r>
        <w:t>pii</w:t>
      </w:r>
      <w:r>
        <w:tab/>
        <w:t>False</w:t>
      </w:r>
    </w:p>
    <w:p w14:paraId="02F743DB" w14:textId="77777777" w:rsidR="008D753F" w:rsidRDefault="001061C7">
      <w:pPr>
        <w:pStyle w:val="GDefaultWidgetOption"/>
        <w:keepNext/>
        <w:tabs>
          <w:tab w:val="left" w:pos="2160"/>
        </w:tabs>
      </w:pPr>
      <w:r>
        <w:t>chart_layout</w:t>
      </w:r>
      <w:r>
        <w:tab/>
        <w:t>1</w:t>
      </w:r>
    </w:p>
    <w:p w14:paraId="62F2E865" w14:textId="77777777" w:rsidR="008D753F" w:rsidRDefault="001061C7">
      <w:pPr>
        <w:pStyle w:val="GWidgetOption"/>
        <w:keepNext/>
        <w:tabs>
          <w:tab w:val="left" w:pos="2160"/>
        </w:tabs>
      </w:pPr>
      <w:proofErr w:type="spellStart"/>
      <w:r>
        <w:t>varlabel</w:t>
      </w:r>
      <w:proofErr w:type="spellEnd"/>
      <w:r>
        <w:tab/>
        <w:t>Reformed Church</w:t>
      </w:r>
    </w:p>
    <w:p w14:paraId="1BCA619C" w14:textId="77777777" w:rsidR="008D753F" w:rsidRDefault="001061C7">
      <w:pPr>
        <w:pStyle w:val="GDefaultWidgetOption"/>
        <w:keepNext/>
        <w:tabs>
          <w:tab w:val="left" w:pos="2160"/>
        </w:tabs>
      </w:pPr>
      <w:r>
        <w:t>topic</w:t>
      </w:r>
      <w:r>
        <w:tab/>
      </w:r>
    </w:p>
    <w:p w14:paraId="3E0F4BE7" w14:textId="77777777" w:rsidR="008D753F" w:rsidRDefault="001061C7">
      <w:pPr>
        <w:pStyle w:val="GDefaultWidgetOption"/>
        <w:keepNext/>
        <w:tabs>
          <w:tab w:val="left" w:pos="2160"/>
        </w:tabs>
      </w:pPr>
      <w:r>
        <w:t>chart_color</w:t>
      </w:r>
      <w:r>
        <w:tab/>
        <w:t>green</w:t>
      </w:r>
    </w:p>
    <w:p w14:paraId="6BDFB987" w14:textId="77777777" w:rsidR="008D753F" w:rsidRDefault="001061C7">
      <w:pPr>
        <w:pStyle w:val="GDefaultWidgetOption"/>
        <w:keepNext/>
        <w:tabs>
          <w:tab w:val="left" w:pos="2160"/>
        </w:tabs>
      </w:pPr>
      <w:r>
        <w:t>chart_type</w:t>
      </w:r>
      <w:r>
        <w:tab/>
        <w:t>bar</w:t>
      </w:r>
    </w:p>
    <w:p w14:paraId="00DD5D5E" w14:textId="77777777" w:rsidR="008D753F" w:rsidRDefault="001061C7">
      <w:pPr>
        <w:pStyle w:val="GDefaultWidgetOption"/>
        <w:keepNext/>
        <w:tabs>
          <w:tab w:val="left" w:pos="2160"/>
        </w:tabs>
      </w:pPr>
      <w:r>
        <w:t>crossbreak</w:t>
      </w:r>
      <w:r>
        <w:tab/>
        <w:t>Total</w:t>
      </w:r>
    </w:p>
    <w:p w14:paraId="47539339" w14:textId="77777777" w:rsidR="008D753F" w:rsidRDefault="001061C7">
      <w:pPr>
        <w:pStyle w:val="GDefaultWidgetOption"/>
        <w:keepNext/>
        <w:tabs>
          <w:tab w:val="left" w:pos="2160"/>
        </w:tabs>
      </w:pPr>
      <w:r>
        <w:t>wrap</w:t>
      </w:r>
      <w:r>
        <w:tab/>
        <w:t>True</w:t>
      </w:r>
    </w:p>
    <w:p w14:paraId="6C43D4C3" w14:textId="77777777" w:rsidR="008D753F" w:rsidRDefault="001061C7">
      <w:pPr>
        <w:pStyle w:val="GDefaultWidgetOption"/>
        <w:keepNext/>
        <w:tabs>
          <w:tab w:val="left" w:pos="2160"/>
        </w:tabs>
      </w:pPr>
      <w:r>
        <w:t>is_rating</w:t>
      </w:r>
      <w:r>
        <w:tab/>
        <w:t>False</w:t>
      </w:r>
    </w:p>
    <w:p w14:paraId="01462718" w14:textId="77777777" w:rsidR="008D753F" w:rsidRDefault="001061C7">
      <w:pPr>
        <w:pStyle w:val="GDefaultWidgetOption"/>
        <w:keepNext/>
        <w:tabs>
          <w:tab w:val="left" w:pos="2160"/>
        </w:tabs>
      </w:pPr>
      <w:r>
        <w:t>required_text</w:t>
      </w:r>
      <w:r>
        <w:tab/>
        <w:t>Please choose an answer</w:t>
      </w:r>
    </w:p>
    <w:p w14:paraId="7B56668F" w14:textId="77777777" w:rsidR="008D753F" w:rsidRDefault="001061C7">
      <w:pPr>
        <w:pStyle w:val="GDefaultWidgetOption"/>
        <w:keepNext/>
        <w:tabs>
          <w:tab w:val="left" w:pos="2160"/>
        </w:tabs>
      </w:pPr>
      <w:r>
        <w:t>min_columns</w:t>
      </w:r>
      <w:r>
        <w:tab/>
        <w:t>1</w:t>
      </w:r>
    </w:p>
    <w:p w14:paraId="3CA9678C" w14:textId="77777777" w:rsidR="008D753F" w:rsidRDefault="001061C7">
      <w:pPr>
        <w:pStyle w:val="GDefaultWidgetOption"/>
        <w:keepNext/>
        <w:tabs>
          <w:tab w:val="left" w:pos="2160"/>
        </w:tabs>
      </w:pPr>
      <w:r>
        <w:t>sample_type</w:t>
      </w:r>
      <w:r>
        <w:tab/>
      </w:r>
    </w:p>
    <w:p w14:paraId="49F644F1" w14:textId="77777777" w:rsidR="008D753F" w:rsidRDefault="001061C7">
      <w:pPr>
        <w:pStyle w:val="GDefaultWidgetOption"/>
        <w:keepNext/>
        <w:tabs>
          <w:tab w:val="left" w:pos="2160"/>
        </w:tabs>
      </w:pPr>
      <w:r>
        <w:t>access</w:t>
      </w:r>
      <w:r>
        <w:tab/>
      </w:r>
    </w:p>
    <w:p w14:paraId="07BFBEA6" w14:textId="77777777" w:rsidR="008D753F" w:rsidRDefault="001061C7">
      <w:pPr>
        <w:pStyle w:val="GDefaultWidgetOption"/>
        <w:keepNext/>
        <w:tabs>
          <w:tab w:val="left" w:pos="2160"/>
        </w:tabs>
      </w:pPr>
      <w:r>
        <w:t>autoadvance</w:t>
      </w:r>
      <w:r>
        <w:tab/>
        <w:t>False</w:t>
      </w:r>
    </w:p>
    <w:p w14:paraId="6201ABC3" w14:textId="77777777" w:rsidR="008D753F" w:rsidRDefault="001061C7">
      <w:pPr>
        <w:pStyle w:val="GDefaultWidgetOption"/>
        <w:keepNext/>
        <w:tabs>
          <w:tab w:val="left" w:pos="2160"/>
        </w:tabs>
      </w:pPr>
      <w:r>
        <w:t>columns</w:t>
      </w:r>
      <w:r>
        <w:tab/>
        <w:t>1</w:t>
      </w:r>
    </w:p>
    <w:p w14:paraId="75274049" w14:textId="77777777" w:rsidR="008D753F" w:rsidRDefault="001061C7">
      <w:pPr>
        <w:pStyle w:val="GDefaultWidgetOption"/>
        <w:keepNext/>
        <w:tabs>
          <w:tab w:val="left" w:pos="2160"/>
        </w:tabs>
      </w:pPr>
      <w:r>
        <w:t>widget</w:t>
      </w:r>
      <w:r>
        <w:tab/>
      </w:r>
    </w:p>
    <w:p w14:paraId="7DDA38A9" w14:textId="77777777" w:rsidR="008D753F" w:rsidRDefault="001061C7">
      <w:pPr>
        <w:pStyle w:val="GDefaultWidgetOption"/>
        <w:keepNext/>
        <w:tabs>
          <w:tab w:val="left" w:pos="2160"/>
        </w:tabs>
      </w:pPr>
      <w:r>
        <w:t>filter_text</w:t>
      </w:r>
      <w:r>
        <w:tab/>
      </w:r>
    </w:p>
    <w:p w14:paraId="37BCAD3F" w14:textId="77777777" w:rsidR="008D753F" w:rsidRDefault="001061C7">
      <w:pPr>
        <w:pStyle w:val="GDefaultWidgetOption"/>
        <w:keepNext/>
        <w:tabs>
          <w:tab w:val="left" w:pos="2160"/>
        </w:tabs>
      </w:pPr>
      <w:r>
        <w:t>as_banner</w:t>
      </w:r>
      <w:r>
        <w:tab/>
        <w:t>False</w:t>
      </w:r>
    </w:p>
    <w:p w14:paraId="5C4F1B7B" w14:textId="77777777" w:rsidR="008D753F" w:rsidRDefault="001061C7">
      <w:pPr>
        <w:pStyle w:val="GDefaultWidgetOption"/>
        <w:keepNext/>
        <w:tabs>
          <w:tab w:val="left" w:pos="2160"/>
        </w:tabs>
      </w:pPr>
      <w:r>
        <w:t>description</w:t>
      </w:r>
      <w:r>
        <w:tab/>
      </w:r>
    </w:p>
    <w:p w14:paraId="61DE3677" w14:textId="77777777" w:rsidR="008D753F" w:rsidRDefault="001061C7">
      <w:pPr>
        <w:pStyle w:val="GDefaultWidgetOption"/>
        <w:keepNext/>
        <w:tabs>
          <w:tab w:val="left" w:pos="2160"/>
        </w:tabs>
      </w:pPr>
      <w:r>
        <w:t>spd_category</w:t>
      </w:r>
      <w:r>
        <w:tab/>
      </w:r>
    </w:p>
    <w:p w14:paraId="24DC6BF1"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3725C7EE" w14:textId="77777777" w:rsidR="008D753F" w:rsidRDefault="001061C7">
      <w:pPr>
        <w:pStyle w:val="GDefaultWidgetOption"/>
        <w:keepNext/>
        <w:tabs>
          <w:tab w:val="left" w:pos="2160"/>
        </w:tabs>
      </w:pPr>
      <w:r>
        <w:t>horizontal</w:t>
      </w:r>
      <w:r>
        <w:tab/>
        <w:t>False</w:t>
      </w:r>
    </w:p>
    <w:p w14:paraId="3F73C4F6" w14:textId="77777777" w:rsidR="008D753F" w:rsidRDefault="001061C7">
      <w:pPr>
        <w:pStyle w:val="GDefaultWidgetOption"/>
        <w:keepNext/>
        <w:tabs>
          <w:tab w:val="left" w:pos="2160"/>
        </w:tabs>
      </w:pPr>
      <w:r>
        <w:t>grid_chart_type</w:t>
      </w:r>
      <w:r>
        <w:tab/>
        <w:t>stacked_bar</w:t>
      </w:r>
    </w:p>
    <w:p w14:paraId="5757E07E" w14:textId="77777777" w:rsidR="008D753F" w:rsidRDefault="001061C7">
      <w:pPr>
        <w:pStyle w:val="GDefaultWidgetOption"/>
        <w:keepNext/>
        <w:tabs>
          <w:tab w:val="left" w:pos="2160"/>
        </w:tabs>
      </w:pPr>
      <w:r>
        <w:t>sort_order</w:t>
      </w:r>
      <w:r>
        <w:tab/>
        <w:t>none</w:t>
      </w:r>
    </w:p>
    <w:p w14:paraId="614C146B" w14:textId="77777777" w:rsidR="008D753F" w:rsidRDefault="001061C7">
      <w:pPr>
        <w:pStyle w:val="GDefaultWidgetOption"/>
        <w:keepNext/>
        <w:tabs>
          <w:tab w:val="left" w:pos="2160"/>
        </w:tabs>
      </w:pPr>
      <w:r>
        <w:t>sample</w:t>
      </w:r>
      <w:r>
        <w:tab/>
      </w:r>
    </w:p>
    <w:p w14:paraId="3EB8341F" w14:textId="77777777" w:rsidR="008D753F" w:rsidRDefault="001061C7">
      <w:pPr>
        <w:pStyle w:val="GDefaultWidgetOption"/>
        <w:keepNext/>
        <w:tabs>
          <w:tab w:val="left" w:pos="2160"/>
        </w:tabs>
      </w:pPr>
      <w:r>
        <w:t>slide_title</w:t>
      </w:r>
      <w:r>
        <w:tab/>
      </w:r>
    </w:p>
    <w:p w14:paraId="3BB46EA4" w14:textId="77777777" w:rsidR="008D753F" w:rsidRDefault="001061C7">
      <w:pPr>
        <w:pStyle w:val="GDefaultWidgetOption"/>
        <w:keepNext/>
        <w:tabs>
          <w:tab w:val="left" w:pos="2160"/>
        </w:tabs>
      </w:pPr>
      <w:r>
        <w:t>set_active</w:t>
      </w:r>
      <w:r>
        <w:tab/>
      </w:r>
    </w:p>
    <w:p w14:paraId="14055A34" w14:textId="77777777" w:rsidR="008D753F" w:rsidRDefault="001061C7">
      <w:pPr>
        <w:pStyle w:val="GDefaultWidgetOption"/>
        <w:keepNext/>
        <w:tabs>
          <w:tab w:val="left" w:pos="2160"/>
        </w:tabs>
      </w:pPr>
      <w:r>
        <w:t>required</w:t>
      </w:r>
      <w:r>
        <w:tab/>
        <w:t>NONE</w:t>
      </w:r>
    </w:p>
    <w:p w14:paraId="2C624174" w14:textId="77777777" w:rsidR="008D753F" w:rsidRDefault="001061C7">
      <w:pPr>
        <w:pStyle w:val="GDefaultWidgetOption"/>
        <w:keepNext/>
        <w:tabs>
          <w:tab w:val="left" w:pos="2160"/>
        </w:tabs>
      </w:pPr>
      <w:r>
        <w:t>mask</w:t>
      </w:r>
      <w:r>
        <w:tab/>
      </w:r>
    </w:p>
    <w:p w14:paraId="5075BA55" w14:textId="77777777" w:rsidR="008D753F" w:rsidRDefault="001061C7">
      <w:pPr>
        <w:pStyle w:val="GDefaultWidgetOption"/>
        <w:keepNext/>
        <w:tabs>
          <w:tab w:val="left" w:pos="2160"/>
        </w:tabs>
      </w:pPr>
      <w:r>
        <w:t>custom_order</w:t>
      </w:r>
      <w:r>
        <w:tab/>
      </w:r>
    </w:p>
    <w:p w14:paraId="4F7A3BC0" w14:textId="77777777" w:rsidR="008D753F" w:rsidRDefault="001061C7">
      <w:pPr>
        <w:pStyle w:val="GDefaultWidgetOption"/>
        <w:keepNext/>
        <w:tabs>
          <w:tab w:val="left" w:pos="2160"/>
        </w:tabs>
      </w:pPr>
      <w:r>
        <w:t>client</w:t>
      </w:r>
      <w:r>
        <w:tab/>
      </w:r>
    </w:p>
    <w:p w14:paraId="1F530BAB"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6052973" w14:textId="77777777">
        <w:tc>
          <w:tcPr>
            <w:tcW w:w="336" w:type="dxa"/>
          </w:tcPr>
          <w:p w14:paraId="4FF36D92" w14:textId="77777777" w:rsidR="008D753F" w:rsidRDefault="001061C7">
            <w:pPr>
              <w:keepNext/>
            </w:pPr>
            <w:r>
              <w:rPr>
                <w:rStyle w:val="GResponseCode"/>
              </w:rPr>
              <w:t>1</w:t>
            </w:r>
          </w:p>
        </w:tc>
        <w:tc>
          <w:tcPr>
            <w:tcW w:w="361" w:type="dxa"/>
          </w:tcPr>
          <w:p w14:paraId="48BF5AB2" w14:textId="77777777" w:rsidR="008D753F" w:rsidRDefault="001061C7">
            <w:pPr>
              <w:keepNext/>
            </w:pPr>
            <w:r>
              <w:t>○</w:t>
            </w:r>
          </w:p>
        </w:tc>
        <w:tc>
          <w:tcPr>
            <w:tcW w:w="3731" w:type="dxa"/>
          </w:tcPr>
          <w:p w14:paraId="700744A4" w14:textId="77777777" w:rsidR="008D753F" w:rsidRDefault="001061C7">
            <w:pPr>
              <w:keepNext/>
            </w:pPr>
            <w:r>
              <w:t>Reformed Church in America</w:t>
            </w:r>
          </w:p>
        </w:tc>
        <w:tc>
          <w:tcPr>
            <w:tcW w:w="4428" w:type="dxa"/>
          </w:tcPr>
          <w:p w14:paraId="61E12995" w14:textId="77777777" w:rsidR="008D753F" w:rsidRDefault="008D753F">
            <w:pPr>
              <w:keepNext/>
              <w:jc w:val="right"/>
              <w:rPr>
                <w:i/>
              </w:rPr>
            </w:pPr>
          </w:p>
        </w:tc>
      </w:tr>
      <w:tr w:rsidR="008D753F" w14:paraId="2E630C88" w14:textId="77777777">
        <w:tc>
          <w:tcPr>
            <w:tcW w:w="336" w:type="dxa"/>
          </w:tcPr>
          <w:p w14:paraId="5F13DEF7" w14:textId="77777777" w:rsidR="008D753F" w:rsidRDefault="001061C7">
            <w:pPr>
              <w:keepNext/>
            </w:pPr>
            <w:r>
              <w:rPr>
                <w:rStyle w:val="GResponseCode"/>
              </w:rPr>
              <w:t>2</w:t>
            </w:r>
          </w:p>
        </w:tc>
        <w:tc>
          <w:tcPr>
            <w:tcW w:w="361" w:type="dxa"/>
          </w:tcPr>
          <w:p w14:paraId="185DA0CB" w14:textId="77777777" w:rsidR="008D753F" w:rsidRDefault="001061C7">
            <w:pPr>
              <w:keepNext/>
            </w:pPr>
            <w:r>
              <w:t>○</w:t>
            </w:r>
          </w:p>
        </w:tc>
        <w:tc>
          <w:tcPr>
            <w:tcW w:w="3731" w:type="dxa"/>
          </w:tcPr>
          <w:p w14:paraId="5AEE5746" w14:textId="77777777" w:rsidR="008D753F" w:rsidRDefault="001061C7">
            <w:pPr>
              <w:keepNext/>
            </w:pPr>
            <w:r>
              <w:t>Christian Reformed Church</w:t>
            </w:r>
          </w:p>
        </w:tc>
        <w:tc>
          <w:tcPr>
            <w:tcW w:w="4428" w:type="dxa"/>
          </w:tcPr>
          <w:p w14:paraId="0496F5DF" w14:textId="77777777" w:rsidR="008D753F" w:rsidRDefault="008D753F">
            <w:pPr>
              <w:keepNext/>
              <w:jc w:val="right"/>
              <w:rPr>
                <w:i/>
              </w:rPr>
            </w:pPr>
          </w:p>
        </w:tc>
      </w:tr>
      <w:tr w:rsidR="008D753F" w14:paraId="3125C866" w14:textId="77777777">
        <w:tc>
          <w:tcPr>
            <w:tcW w:w="336" w:type="dxa"/>
          </w:tcPr>
          <w:p w14:paraId="28E490CE" w14:textId="77777777" w:rsidR="008D753F" w:rsidRDefault="001061C7">
            <w:pPr>
              <w:keepNext/>
            </w:pPr>
            <w:r>
              <w:rPr>
                <w:rStyle w:val="GResponseCode"/>
              </w:rPr>
              <w:t>90</w:t>
            </w:r>
          </w:p>
        </w:tc>
        <w:tc>
          <w:tcPr>
            <w:tcW w:w="361" w:type="dxa"/>
          </w:tcPr>
          <w:p w14:paraId="6393E8AE" w14:textId="77777777" w:rsidR="008D753F" w:rsidRDefault="001061C7">
            <w:pPr>
              <w:keepNext/>
            </w:pPr>
            <w:r>
              <w:t>○</w:t>
            </w:r>
          </w:p>
        </w:tc>
        <w:tc>
          <w:tcPr>
            <w:tcW w:w="3731" w:type="dxa"/>
          </w:tcPr>
          <w:p w14:paraId="3C523DBE" w14:textId="77777777" w:rsidR="008D753F" w:rsidRDefault="001061C7">
            <w:pPr>
              <w:keepNext/>
            </w:pPr>
            <w:r>
              <w:t>Other Reformed (open [</w:t>
            </w:r>
            <w:proofErr w:type="spellStart"/>
            <w:r>
              <w:t>religpew_reformed_t</w:t>
            </w:r>
            <w:proofErr w:type="spellEnd"/>
            <w:r>
              <w:t>])</w:t>
            </w:r>
          </w:p>
        </w:tc>
        <w:tc>
          <w:tcPr>
            <w:tcW w:w="4428" w:type="dxa"/>
          </w:tcPr>
          <w:p w14:paraId="3A177665" w14:textId="77777777" w:rsidR="008D753F" w:rsidRDefault="008D753F">
            <w:pPr>
              <w:keepNext/>
              <w:jc w:val="right"/>
              <w:rPr>
                <w:i/>
              </w:rPr>
            </w:pPr>
          </w:p>
        </w:tc>
      </w:tr>
      <w:tr w:rsidR="008D753F" w14:paraId="49A7E58D" w14:textId="77777777">
        <w:tc>
          <w:tcPr>
            <w:tcW w:w="336" w:type="dxa"/>
          </w:tcPr>
          <w:p w14:paraId="1185C461" w14:textId="77777777" w:rsidR="008D753F" w:rsidRDefault="001061C7">
            <w:pPr>
              <w:keepNext/>
            </w:pPr>
            <w:r>
              <w:rPr>
                <w:rStyle w:val="GResponseCode"/>
              </w:rPr>
              <w:t>98</w:t>
            </w:r>
          </w:p>
        </w:tc>
        <w:tc>
          <w:tcPr>
            <w:tcW w:w="361" w:type="dxa"/>
          </w:tcPr>
          <w:p w14:paraId="53CB701D" w14:textId="77777777" w:rsidR="008D753F" w:rsidRDefault="008D753F">
            <w:pPr>
              <w:keepNext/>
            </w:pPr>
          </w:p>
        </w:tc>
        <w:tc>
          <w:tcPr>
            <w:tcW w:w="3731" w:type="dxa"/>
          </w:tcPr>
          <w:p w14:paraId="3E98EF30" w14:textId="77777777" w:rsidR="008D753F" w:rsidRDefault="001061C7">
            <w:pPr>
              <w:pStyle w:val="GAdminOption"/>
              <w:keepNext/>
            </w:pPr>
            <w:r>
              <w:t>Skipped</w:t>
            </w:r>
          </w:p>
        </w:tc>
        <w:tc>
          <w:tcPr>
            <w:tcW w:w="4428" w:type="dxa"/>
          </w:tcPr>
          <w:p w14:paraId="0C1CD870" w14:textId="77777777" w:rsidR="008D753F" w:rsidRDefault="008D753F">
            <w:pPr>
              <w:keepNext/>
              <w:jc w:val="right"/>
              <w:rPr>
                <w:i/>
              </w:rPr>
            </w:pPr>
          </w:p>
        </w:tc>
      </w:tr>
      <w:tr w:rsidR="008D753F" w14:paraId="5DCEE121" w14:textId="77777777">
        <w:tc>
          <w:tcPr>
            <w:tcW w:w="336" w:type="dxa"/>
          </w:tcPr>
          <w:p w14:paraId="491E3A26" w14:textId="77777777" w:rsidR="008D753F" w:rsidRDefault="001061C7">
            <w:pPr>
              <w:keepNext/>
            </w:pPr>
            <w:r>
              <w:rPr>
                <w:rStyle w:val="GResponseCode"/>
              </w:rPr>
              <w:t>99</w:t>
            </w:r>
          </w:p>
        </w:tc>
        <w:tc>
          <w:tcPr>
            <w:tcW w:w="361" w:type="dxa"/>
          </w:tcPr>
          <w:p w14:paraId="27A99B2C" w14:textId="77777777" w:rsidR="008D753F" w:rsidRDefault="008D753F">
            <w:pPr>
              <w:keepNext/>
            </w:pPr>
          </w:p>
        </w:tc>
        <w:tc>
          <w:tcPr>
            <w:tcW w:w="3731" w:type="dxa"/>
          </w:tcPr>
          <w:p w14:paraId="30B2B8E2" w14:textId="77777777" w:rsidR="008D753F" w:rsidRDefault="001061C7">
            <w:pPr>
              <w:pStyle w:val="GAdminOption"/>
              <w:keepNext/>
            </w:pPr>
            <w:r>
              <w:t>Not Asked</w:t>
            </w:r>
          </w:p>
        </w:tc>
        <w:tc>
          <w:tcPr>
            <w:tcW w:w="4428" w:type="dxa"/>
          </w:tcPr>
          <w:p w14:paraId="536B7E08" w14:textId="77777777" w:rsidR="008D753F" w:rsidRDefault="008D753F">
            <w:pPr>
              <w:keepNext/>
              <w:jc w:val="right"/>
              <w:rPr>
                <w:i/>
              </w:rPr>
            </w:pPr>
          </w:p>
        </w:tc>
      </w:tr>
    </w:tbl>
    <w:p w14:paraId="649FA23A"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902"/>
        <w:gridCol w:w="6458"/>
      </w:tblGrid>
      <w:tr w:rsidR="008D753F" w14:paraId="04FABC7C" w14:textId="77777777">
        <w:tc>
          <w:tcPr>
            <w:tcW w:w="0" w:type="dxa"/>
            <w:shd w:val="clear" w:color="auto" w:fill="D0D0D0"/>
          </w:tcPr>
          <w:p w14:paraId="5B1F72D8" w14:textId="77777777" w:rsidR="008D753F" w:rsidRDefault="001061C7">
            <w:pPr>
              <w:pStyle w:val="GVariableNameP"/>
              <w:keepNext/>
            </w:pPr>
            <w:r>
              <w:lastRenderedPageBreak/>
              <w:fldChar w:fldCharType="begin"/>
            </w:r>
            <w:r>
              <w:instrText>TC religpew_advent \\l 2 \\f a</w:instrText>
            </w:r>
            <w:r>
              <w:fldChar w:fldCharType="end"/>
            </w:r>
            <w:proofErr w:type="spellStart"/>
            <w:r>
              <w:t>religpew_advent</w:t>
            </w:r>
            <w:proofErr w:type="spellEnd"/>
            <w:r>
              <w:rPr>
                <w:i/>
              </w:rPr>
              <w:t>- Show if (</w:t>
            </w:r>
            <w:proofErr w:type="spellStart"/>
            <w:r>
              <w:rPr>
                <w:i/>
              </w:rPr>
              <w:t>religpew_protestant</w:t>
            </w:r>
            <w:proofErr w:type="spellEnd"/>
            <w:r>
              <w:rPr>
                <w:i/>
              </w:rPr>
              <w:t xml:space="preserve"> == 12 and not </w:t>
            </w:r>
            <w:proofErr w:type="spellStart"/>
            <w:proofErr w:type="gramStart"/>
            <w:r>
              <w:rPr>
                <w:i/>
              </w:rPr>
              <w:t>pdl.religpew</w:t>
            </w:r>
            <w:proofErr w:type="gramEnd"/>
            <w:r>
              <w:rPr>
                <w:i/>
              </w:rPr>
              <w:t>_advent</w:t>
            </w:r>
            <w:proofErr w:type="spellEnd"/>
            <w:r>
              <w:rPr>
                <w:i/>
              </w:rPr>
              <w:t>) or (</w:t>
            </w:r>
            <w:proofErr w:type="spellStart"/>
            <w:r>
              <w:rPr>
                <w:i/>
              </w:rPr>
              <w:t>religpew_protestant</w:t>
            </w:r>
            <w:proofErr w:type="spellEnd"/>
            <w:r>
              <w:rPr>
                <w:i/>
              </w:rPr>
              <w:t xml:space="preserve"> == 12 and </w:t>
            </w:r>
            <w:proofErr w:type="spellStart"/>
            <w:r>
              <w:rPr>
                <w:i/>
              </w:rPr>
              <w:t>pdl.religpew_advent.last</w:t>
            </w:r>
            <w:proofErr w:type="spellEnd"/>
            <w:r>
              <w:rPr>
                <w:i/>
              </w:rPr>
              <w:t xml:space="preserve"> &gt; months(14))</w:t>
            </w:r>
          </w:p>
        </w:tc>
        <w:tc>
          <w:tcPr>
            <w:tcW w:w="0" w:type="dxa"/>
            <w:shd w:val="clear" w:color="auto" w:fill="D0D0D0"/>
            <w:vAlign w:val="bottom"/>
          </w:tcPr>
          <w:p w14:paraId="6085B843" w14:textId="77777777" w:rsidR="008D753F" w:rsidRDefault="001061C7">
            <w:pPr>
              <w:keepNext/>
              <w:jc w:val="right"/>
            </w:pPr>
            <w:r>
              <w:t>SINGLE CHOICE</w:t>
            </w:r>
          </w:p>
        </w:tc>
      </w:tr>
      <w:tr w:rsidR="008D753F" w14:paraId="610BEA8D" w14:textId="77777777">
        <w:tc>
          <w:tcPr>
            <w:tcW w:w="8856" w:type="dxa"/>
            <w:gridSpan w:val="2"/>
            <w:shd w:val="clear" w:color="auto" w:fill="D0D0D0"/>
          </w:tcPr>
          <w:p w14:paraId="221D81DE" w14:textId="77777777" w:rsidR="008D753F" w:rsidRDefault="001061C7">
            <w:pPr>
              <w:keepNext/>
            </w:pPr>
            <w:r>
              <w:t>To which Adventist church do you belong?</w:t>
            </w:r>
          </w:p>
        </w:tc>
      </w:tr>
    </w:tbl>
    <w:p w14:paraId="21321950" w14:textId="77777777" w:rsidR="008D753F" w:rsidRDefault="008D753F">
      <w:pPr>
        <w:pStyle w:val="GQuestionSpacer"/>
        <w:keepNext/>
      </w:pPr>
    </w:p>
    <w:p w14:paraId="1A01CFBB" w14:textId="77777777" w:rsidR="008D753F" w:rsidRDefault="001061C7">
      <w:pPr>
        <w:pStyle w:val="GDefaultWidgetOption"/>
        <w:keepNext/>
        <w:tabs>
          <w:tab w:val="left" w:pos="2160"/>
        </w:tabs>
      </w:pPr>
      <w:r>
        <w:t>pii</w:t>
      </w:r>
      <w:r>
        <w:tab/>
        <w:t>False</w:t>
      </w:r>
    </w:p>
    <w:p w14:paraId="528AFF37" w14:textId="77777777" w:rsidR="008D753F" w:rsidRDefault="001061C7">
      <w:pPr>
        <w:pStyle w:val="GDefaultWidgetOption"/>
        <w:keepNext/>
        <w:tabs>
          <w:tab w:val="left" w:pos="2160"/>
        </w:tabs>
      </w:pPr>
      <w:r>
        <w:t>chart_layout</w:t>
      </w:r>
      <w:r>
        <w:tab/>
        <w:t>1</w:t>
      </w:r>
    </w:p>
    <w:p w14:paraId="396DC95B" w14:textId="77777777" w:rsidR="008D753F" w:rsidRDefault="001061C7">
      <w:pPr>
        <w:pStyle w:val="GWidgetOption"/>
        <w:keepNext/>
        <w:tabs>
          <w:tab w:val="left" w:pos="2160"/>
        </w:tabs>
      </w:pPr>
      <w:proofErr w:type="spellStart"/>
      <w:r>
        <w:t>varlabel</w:t>
      </w:r>
      <w:proofErr w:type="spellEnd"/>
      <w:r>
        <w:tab/>
        <w:t>Adventist Church</w:t>
      </w:r>
    </w:p>
    <w:p w14:paraId="43D282DF" w14:textId="77777777" w:rsidR="008D753F" w:rsidRDefault="001061C7">
      <w:pPr>
        <w:pStyle w:val="GDefaultWidgetOption"/>
        <w:keepNext/>
        <w:tabs>
          <w:tab w:val="left" w:pos="2160"/>
        </w:tabs>
      </w:pPr>
      <w:r>
        <w:t>topic</w:t>
      </w:r>
      <w:r>
        <w:tab/>
      </w:r>
    </w:p>
    <w:p w14:paraId="7DF3848B" w14:textId="77777777" w:rsidR="008D753F" w:rsidRDefault="001061C7">
      <w:pPr>
        <w:pStyle w:val="GDefaultWidgetOption"/>
        <w:keepNext/>
        <w:tabs>
          <w:tab w:val="left" w:pos="2160"/>
        </w:tabs>
      </w:pPr>
      <w:r>
        <w:t>chart_color</w:t>
      </w:r>
      <w:r>
        <w:tab/>
        <w:t>green</w:t>
      </w:r>
    </w:p>
    <w:p w14:paraId="0230B90B" w14:textId="77777777" w:rsidR="008D753F" w:rsidRDefault="001061C7">
      <w:pPr>
        <w:pStyle w:val="GDefaultWidgetOption"/>
        <w:keepNext/>
        <w:tabs>
          <w:tab w:val="left" w:pos="2160"/>
        </w:tabs>
      </w:pPr>
      <w:r>
        <w:t>chart_type</w:t>
      </w:r>
      <w:r>
        <w:tab/>
        <w:t>bar</w:t>
      </w:r>
    </w:p>
    <w:p w14:paraId="223787BB" w14:textId="77777777" w:rsidR="008D753F" w:rsidRDefault="001061C7">
      <w:pPr>
        <w:pStyle w:val="GDefaultWidgetOption"/>
        <w:keepNext/>
        <w:tabs>
          <w:tab w:val="left" w:pos="2160"/>
        </w:tabs>
      </w:pPr>
      <w:r>
        <w:t>crossbreak</w:t>
      </w:r>
      <w:r>
        <w:tab/>
        <w:t>Total</w:t>
      </w:r>
    </w:p>
    <w:p w14:paraId="475ED545" w14:textId="77777777" w:rsidR="008D753F" w:rsidRDefault="001061C7">
      <w:pPr>
        <w:pStyle w:val="GDefaultWidgetOption"/>
        <w:keepNext/>
        <w:tabs>
          <w:tab w:val="left" w:pos="2160"/>
        </w:tabs>
      </w:pPr>
      <w:r>
        <w:t>wrap</w:t>
      </w:r>
      <w:r>
        <w:tab/>
        <w:t>True</w:t>
      </w:r>
    </w:p>
    <w:p w14:paraId="1C289BB9" w14:textId="77777777" w:rsidR="008D753F" w:rsidRDefault="001061C7">
      <w:pPr>
        <w:pStyle w:val="GDefaultWidgetOption"/>
        <w:keepNext/>
        <w:tabs>
          <w:tab w:val="left" w:pos="2160"/>
        </w:tabs>
      </w:pPr>
      <w:r>
        <w:t>is_rating</w:t>
      </w:r>
      <w:r>
        <w:tab/>
        <w:t>False</w:t>
      </w:r>
    </w:p>
    <w:p w14:paraId="5CEAD203" w14:textId="77777777" w:rsidR="008D753F" w:rsidRDefault="001061C7">
      <w:pPr>
        <w:pStyle w:val="GDefaultWidgetOption"/>
        <w:keepNext/>
        <w:tabs>
          <w:tab w:val="left" w:pos="2160"/>
        </w:tabs>
      </w:pPr>
      <w:r>
        <w:t>required_text</w:t>
      </w:r>
      <w:r>
        <w:tab/>
        <w:t>Please choose an answer</w:t>
      </w:r>
    </w:p>
    <w:p w14:paraId="378793B5" w14:textId="77777777" w:rsidR="008D753F" w:rsidRDefault="001061C7">
      <w:pPr>
        <w:pStyle w:val="GDefaultWidgetOption"/>
        <w:keepNext/>
        <w:tabs>
          <w:tab w:val="left" w:pos="2160"/>
        </w:tabs>
      </w:pPr>
      <w:r>
        <w:t>min_columns</w:t>
      </w:r>
      <w:r>
        <w:tab/>
        <w:t>1</w:t>
      </w:r>
    </w:p>
    <w:p w14:paraId="673A5FB1" w14:textId="77777777" w:rsidR="008D753F" w:rsidRDefault="001061C7">
      <w:pPr>
        <w:pStyle w:val="GDefaultWidgetOption"/>
        <w:keepNext/>
        <w:tabs>
          <w:tab w:val="left" w:pos="2160"/>
        </w:tabs>
      </w:pPr>
      <w:r>
        <w:t>sample_type</w:t>
      </w:r>
      <w:r>
        <w:tab/>
      </w:r>
    </w:p>
    <w:p w14:paraId="4575FA71" w14:textId="77777777" w:rsidR="008D753F" w:rsidRDefault="001061C7">
      <w:pPr>
        <w:pStyle w:val="GDefaultWidgetOption"/>
        <w:keepNext/>
        <w:tabs>
          <w:tab w:val="left" w:pos="2160"/>
        </w:tabs>
      </w:pPr>
      <w:r>
        <w:t>access</w:t>
      </w:r>
      <w:r>
        <w:tab/>
      </w:r>
    </w:p>
    <w:p w14:paraId="5A15A587" w14:textId="77777777" w:rsidR="008D753F" w:rsidRDefault="001061C7">
      <w:pPr>
        <w:pStyle w:val="GDefaultWidgetOption"/>
        <w:keepNext/>
        <w:tabs>
          <w:tab w:val="left" w:pos="2160"/>
        </w:tabs>
      </w:pPr>
      <w:r>
        <w:t>autoadvance</w:t>
      </w:r>
      <w:r>
        <w:tab/>
        <w:t>False</w:t>
      </w:r>
    </w:p>
    <w:p w14:paraId="0B7C1C24" w14:textId="77777777" w:rsidR="008D753F" w:rsidRDefault="001061C7">
      <w:pPr>
        <w:pStyle w:val="GDefaultWidgetOption"/>
        <w:keepNext/>
        <w:tabs>
          <w:tab w:val="left" w:pos="2160"/>
        </w:tabs>
      </w:pPr>
      <w:r>
        <w:t>columns</w:t>
      </w:r>
      <w:r>
        <w:tab/>
        <w:t>1</w:t>
      </w:r>
    </w:p>
    <w:p w14:paraId="33503A5D" w14:textId="77777777" w:rsidR="008D753F" w:rsidRDefault="001061C7">
      <w:pPr>
        <w:pStyle w:val="GDefaultWidgetOption"/>
        <w:keepNext/>
        <w:tabs>
          <w:tab w:val="left" w:pos="2160"/>
        </w:tabs>
      </w:pPr>
      <w:r>
        <w:t>widget</w:t>
      </w:r>
      <w:r>
        <w:tab/>
      </w:r>
    </w:p>
    <w:p w14:paraId="27DBDED9" w14:textId="77777777" w:rsidR="008D753F" w:rsidRDefault="001061C7">
      <w:pPr>
        <w:pStyle w:val="GDefaultWidgetOption"/>
        <w:keepNext/>
        <w:tabs>
          <w:tab w:val="left" w:pos="2160"/>
        </w:tabs>
      </w:pPr>
      <w:r>
        <w:t>filter_text</w:t>
      </w:r>
      <w:r>
        <w:tab/>
      </w:r>
    </w:p>
    <w:p w14:paraId="3900F53D" w14:textId="77777777" w:rsidR="008D753F" w:rsidRDefault="001061C7">
      <w:pPr>
        <w:pStyle w:val="GDefaultWidgetOption"/>
        <w:keepNext/>
        <w:tabs>
          <w:tab w:val="left" w:pos="2160"/>
        </w:tabs>
      </w:pPr>
      <w:r>
        <w:t>as_banner</w:t>
      </w:r>
      <w:r>
        <w:tab/>
        <w:t>False</w:t>
      </w:r>
    </w:p>
    <w:p w14:paraId="74CCE6CB" w14:textId="77777777" w:rsidR="008D753F" w:rsidRDefault="001061C7">
      <w:pPr>
        <w:pStyle w:val="GDefaultWidgetOption"/>
        <w:keepNext/>
        <w:tabs>
          <w:tab w:val="left" w:pos="2160"/>
        </w:tabs>
      </w:pPr>
      <w:r>
        <w:t>description</w:t>
      </w:r>
      <w:r>
        <w:tab/>
      </w:r>
    </w:p>
    <w:p w14:paraId="73BEFE71" w14:textId="77777777" w:rsidR="008D753F" w:rsidRDefault="001061C7">
      <w:pPr>
        <w:pStyle w:val="GDefaultWidgetOption"/>
        <w:keepNext/>
        <w:tabs>
          <w:tab w:val="left" w:pos="2160"/>
        </w:tabs>
      </w:pPr>
      <w:r>
        <w:t>spd_category</w:t>
      </w:r>
      <w:r>
        <w:tab/>
      </w:r>
    </w:p>
    <w:p w14:paraId="01342945"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491FE50D" w14:textId="77777777" w:rsidR="008D753F" w:rsidRDefault="001061C7">
      <w:pPr>
        <w:pStyle w:val="GDefaultWidgetOption"/>
        <w:keepNext/>
        <w:tabs>
          <w:tab w:val="left" w:pos="2160"/>
        </w:tabs>
      </w:pPr>
      <w:r>
        <w:t>horizontal</w:t>
      </w:r>
      <w:r>
        <w:tab/>
        <w:t>False</w:t>
      </w:r>
    </w:p>
    <w:p w14:paraId="67A30B46" w14:textId="77777777" w:rsidR="008D753F" w:rsidRDefault="001061C7">
      <w:pPr>
        <w:pStyle w:val="GDefaultWidgetOption"/>
        <w:keepNext/>
        <w:tabs>
          <w:tab w:val="left" w:pos="2160"/>
        </w:tabs>
      </w:pPr>
      <w:r>
        <w:t>grid_chart_type</w:t>
      </w:r>
      <w:r>
        <w:tab/>
        <w:t>stacked_bar</w:t>
      </w:r>
    </w:p>
    <w:p w14:paraId="74F462C7" w14:textId="77777777" w:rsidR="008D753F" w:rsidRDefault="001061C7">
      <w:pPr>
        <w:pStyle w:val="GDefaultWidgetOption"/>
        <w:keepNext/>
        <w:tabs>
          <w:tab w:val="left" w:pos="2160"/>
        </w:tabs>
      </w:pPr>
      <w:r>
        <w:t>sort_order</w:t>
      </w:r>
      <w:r>
        <w:tab/>
        <w:t>none</w:t>
      </w:r>
    </w:p>
    <w:p w14:paraId="5E7E7124" w14:textId="77777777" w:rsidR="008D753F" w:rsidRDefault="001061C7">
      <w:pPr>
        <w:pStyle w:val="GDefaultWidgetOption"/>
        <w:keepNext/>
        <w:tabs>
          <w:tab w:val="left" w:pos="2160"/>
        </w:tabs>
      </w:pPr>
      <w:r>
        <w:t>sample</w:t>
      </w:r>
      <w:r>
        <w:tab/>
      </w:r>
    </w:p>
    <w:p w14:paraId="33C74DDE" w14:textId="77777777" w:rsidR="008D753F" w:rsidRDefault="001061C7">
      <w:pPr>
        <w:pStyle w:val="GDefaultWidgetOption"/>
        <w:keepNext/>
        <w:tabs>
          <w:tab w:val="left" w:pos="2160"/>
        </w:tabs>
      </w:pPr>
      <w:r>
        <w:t>slide_title</w:t>
      </w:r>
      <w:r>
        <w:tab/>
      </w:r>
    </w:p>
    <w:p w14:paraId="000304AF" w14:textId="77777777" w:rsidR="008D753F" w:rsidRDefault="001061C7">
      <w:pPr>
        <w:pStyle w:val="GDefaultWidgetOption"/>
        <w:keepNext/>
        <w:tabs>
          <w:tab w:val="left" w:pos="2160"/>
        </w:tabs>
      </w:pPr>
      <w:r>
        <w:t>set_active</w:t>
      </w:r>
      <w:r>
        <w:tab/>
      </w:r>
    </w:p>
    <w:p w14:paraId="0ED7688C" w14:textId="77777777" w:rsidR="008D753F" w:rsidRDefault="001061C7">
      <w:pPr>
        <w:pStyle w:val="GDefaultWidgetOption"/>
        <w:keepNext/>
        <w:tabs>
          <w:tab w:val="left" w:pos="2160"/>
        </w:tabs>
      </w:pPr>
      <w:r>
        <w:t>required</w:t>
      </w:r>
      <w:r>
        <w:tab/>
        <w:t>NONE</w:t>
      </w:r>
    </w:p>
    <w:p w14:paraId="78D27476" w14:textId="77777777" w:rsidR="008D753F" w:rsidRDefault="001061C7">
      <w:pPr>
        <w:pStyle w:val="GDefaultWidgetOption"/>
        <w:keepNext/>
        <w:tabs>
          <w:tab w:val="left" w:pos="2160"/>
        </w:tabs>
      </w:pPr>
      <w:r>
        <w:t>mask</w:t>
      </w:r>
      <w:r>
        <w:tab/>
      </w:r>
    </w:p>
    <w:p w14:paraId="3CCAC3FE" w14:textId="77777777" w:rsidR="008D753F" w:rsidRDefault="001061C7">
      <w:pPr>
        <w:pStyle w:val="GDefaultWidgetOption"/>
        <w:keepNext/>
        <w:tabs>
          <w:tab w:val="left" w:pos="2160"/>
        </w:tabs>
      </w:pPr>
      <w:r>
        <w:t>custom_order</w:t>
      </w:r>
      <w:r>
        <w:tab/>
      </w:r>
    </w:p>
    <w:p w14:paraId="49CDAD2E" w14:textId="77777777" w:rsidR="008D753F" w:rsidRDefault="001061C7">
      <w:pPr>
        <w:pStyle w:val="GDefaultWidgetOption"/>
        <w:keepNext/>
        <w:tabs>
          <w:tab w:val="left" w:pos="2160"/>
        </w:tabs>
      </w:pPr>
      <w:r>
        <w:t>client</w:t>
      </w:r>
      <w:r>
        <w:tab/>
      </w:r>
    </w:p>
    <w:p w14:paraId="7279A99B"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1DA01B32" w14:textId="77777777">
        <w:tc>
          <w:tcPr>
            <w:tcW w:w="336" w:type="dxa"/>
          </w:tcPr>
          <w:p w14:paraId="406C8EBA" w14:textId="77777777" w:rsidR="008D753F" w:rsidRDefault="001061C7">
            <w:pPr>
              <w:keepNext/>
            </w:pPr>
            <w:r>
              <w:rPr>
                <w:rStyle w:val="GResponseCode"/>
              </w:rPr>
              <w:t>1</w:t>
            </w:r>
          </w:p>
        </w:tc>
        <w:tc>
          <w:tcPr>
            <w:tcW w:w="361" w:type="dxa"/>
          </w:tcPr>
          <w:p w14:paraId="1FAC534F" w14:textId="77777777" w:rsidR="008D753F" w:rsidRDefault="001061C7">
            <w:pPr>
              <w:keepNext/>
            </w:pPr>
            <w:r>
              <w:t>○</w:t>
            </w:r>
          </w:p>
        </w:tc>
        <w:tc>
          <w:tcPr>
            <w:tcW w:w="3731" w:type="dxa"/>
          </w:tcPr>
          <w:p w14:paraId="3104BA18" w14:textId="77777777" w:rsidR="008D753F" w:rsidRDefault="001061C7">
            <w:pPr>
              <w:keepNext/>
            </w:pPr>
            <w:r>
              <w:t>Seventh Day Adventist</w:t>
            </w:r>
          </w:p>
        </w:tc>
        <w:tc>
          <w:tcPr>
            <w:tcW w:w="4428" w:type="dxa"/>
          </w:tcPr>
          <w:p w14:paraId="1D63EDA2" w14:textId="77777777" w:rsidR="008D753F" w:rsidRDefault="008D753F">
            <w:pPr>
              <w:keepNext/>
              <w:jc w:val="right"/>
              <w:rPr>
                <w:i/>
              </w:rPr>
            </w:pPr>
          </w:p>
        </w:tc>
      </w:tr>
      <w:tr w:rsidR="008D753F" w14:paraId="01C8FAF3" w14:textId="77777777">
        <w:tc>
          <w:tcPr>
            <w:tcW w:w="336" w:type="dxa"/>
          </w:tcPr>
          <w:p w14:paraId="2240219C" w14:textId="77777777" w:rsidR="008D753F" w:rsidRDefault="001061C7">
            <w:pPr>
              <w:keepNext/>
            </w:pPr>
            <w:r>
              <w:rPr>
                <w:rStyle w:val="GResponseCode"/>
              </w:rPr>
              <w:t>2</w:t>
            </w:r>
          </w:p>
        </w:tc>
        <w:tc>
          <w:tcPr>
            <w:tcW w:w="361" w:type="dxa"/>
          </w:tcPr>
          <w:p w14:paraId="11562C5A" w14:textId="77777777" w:rsidR="008D753F" w:rsidRDefault="001061C7">
            <w:pPr>
              <w:keepNext/>
            </w:pPr>
            <w:r>
              <w:t>○</w:t>
            </w:r>
          </w:p>
        </w:tc>
        <w:tc>
          <w:tcPr>
            <w:tcW w:w="3731" w:type="dxa"/>
          </w:tcPr>
          <w:p w14:paraId="31F02188" w14:textId="77777777" w:rsidR="008D753F" w:rsidRDefault="001061C7">
            <w:pPr>
              <w:keepNext/>
            </w:pPr>
            <w:r>
              <w:t>Church of God, General Conference</w:t>
            </w:r>
          </w:p>
        </w:tc>
        <w:tc>
          <w:tcPr>
            <w:tcW w:w="4428" w:type="dxa"/>
          </w:tcPr>
          <w:p w14:paraId="64433805" w14:textId="77777777" w:rsidR="008D753F" w:rsidRDefault="008D753F">
            <w:pPr>
              <w:keepNext/>
              <w:jc w:val="right"/>
              <w:rPr>
                <w:i/>
              </w:rPr>
            </w:pPr>
          </w:p>
        </w:tc>
      </w:tr>
      <w:tr w:rsidR="008D753F" w14:paraId="4E04725F" w14:textId="77777777">
        <w:tc>
          <w:tcPr>
            <w:tcW w:w="336" w:type="dxa"/>
          </w:tcPr>
          <w:p w14:paraId="164FFBAB" w14:textId="77777777" w:rsidR="008D753F" w:rsidRDefault="001061C7">
            <w:pPr>
              <w:keepNext/>
            </w:pPr>
            <w:r>
              <w:rPr>
                <w:rStyle w:val="GResponseCode"/>
              </w:rPr>
              <w:t>3</w:t>
            </w:r>
          </w:p>
        </w:tc>
        <w:tc>
          <w:tcPr>
            <w:tcW w:w="361" w:type="dxa"/>
          </w:tcPr>
          <w:p w14:paraId="15769C3A" w14:textId="77777777" w:rsidR="008D753F" w:rsidRDefault="001061C7">
            <w:pPr>
              <w:keepNext/>
            </w:pPr>
            <w:r>
              <w:t>○</w:t>
            </w:r>
          </w:p>
        </w:tc>
        <w:tc>
          <w:tcPr>
            <w:tcW w:w="3731" w:type="dxa"/>
          </w:tcPr>
          <w:p w14:paraId="02542408" w14:textId="77777777" w:rsidR="008D753F" w:rsidRDefault="001061C7">
            <w:pPr>
              <w:keepNext/>
            </w:pPr>
            <w:r>
              <w:t>Advent Christian</w:t>
            </w:r>
          </w:p>
        </w:tc>
        <w:tc>
          <w:tcPr>
            <w:tcW w:w="4428" w:type="dxa"/>
          </w:tcPr>
          <w:p w14:paraId="70F6FAE7" w14:textId="77777777" w:rsidR="008D753F" w:rsidRDefault="008D753F">
            <w:pPr>
              <w:keepNext/>
              <w:jc w:val="right"/>
              <w:rPr>
                <w:i/>
              </w:rPr>
            </w:pPr>
          </w:p>
        </w:tc>
      </w:tr>
      <w:tr w:rsidR="008D753F" w14:paraId="5CBEA32D" w14:textId="77777777">
        <w:tc>
          <w:tcPr>
            <w:tcW w:w="336" w:type="dxa"/>
          </w:tcPr>
          <w:p w14:paraId="1BA47A0F" w14:textId="77777777" w:rsidR="008D753F" w:rsidRDefault="001061C7">
            <w:pPr>
              <w:keepNext/>
            </w:pPr>
            <w:r>
              <w:rPr>
                <w:rStyle w:val="GResponseCode"/>
              </w:rPr>
              <w:t>90</w:t>
            </w:r>
          </w:p>
        </w:tc>
        <w:tc>
          <w:tcPr>
            <w:tcW w:w="361" w:type="dxa"/>
          </w:tcPr>
          <w:p w14:paraId="0FEB593C" w14:textId="77777777" w:rsidR="008D753F" w:rsidRDefault="001061C7">
            <w:pPr>
              <w:keepNext/>
            </w:pPr>
            <w:r>
              <w:t>○</w:t>
            </w:r>
          </w:p>
        </w:tc>
        <w:tc>
          <w:tcPr>
            <w:tcW w:w="3731" w:type="dxa"/>
          </w:tcPr>
          <w:p w14:paraId="52CB06B9" w14:textId="77777777" w:rsidR="008D753F" w:rsidRDefault="001061C7">
            <w:pPr>
              <w:keepNext/>
            </w:pPr>
            <w:r>
              <w:t>Other Adventist (open [</w:t>
            </w:r>
            <w:proofErr w:type="spellStart"/>
            <w:r>
              <w:t>religpew_advent_t</w:t>
            </w:r>
            <w:proofErr w:type="spellEnd"/>
            <w:r>
              <w:t>])</w:t>
            </w:r>
          </w:p>
        </w:tc>
        <w:tc>
          <w:tcPr>
            <w:tcW w:w="4428" w:type="dxa"/>
          </w:tcPr>
          <w:p w14:paraId="51CDBC53" w14:textId="77777777" w:rsidR="008D753F" w:rsidRDefault="008D753F">
            <w:pPr>
              <w:keepNext/>
              <w:jc w:val="right"/>
              <w:rPr>
                <w:i/>
              </w:rPr>
            </w:pPr>
          </w:p>
        </w:tc>
      </w:tr>
      <w:tr w:rsidR="008D753F" w14:paraId="66E558AF" w14:textId="77777777">
        <w:tc>
          <w:tcPr>
            <w:tcW w:w="336" w:type="dxa"/>
          </w:tcPr>
          <w:p w14:paraId="1886EC30" w14:textId="77777777" w:rsidR="008D753F" w:rsidRDefault="001061C7">
            <w:pPr>
              <w:keepNext/>
            </w:pPr>
            <w:r>
              <w:rPr>
                <w:rStyle w:val="GResponseCode"/>
              </w:rPr>
              <w:t>98</w:t>
            </w:r>
          </w:p>
        </w:tc>
        <w:tc>
          <w:tcPr>
            <w:tcW w:w="361" w:type="dxa"/>
          </w:tcPr>
          <w:p w14:paraId="0B1FA410" w14:textId="77777777" w:rsidR="008D753F" w:rsidRDefault="008D753F">
            <w:pPr>
              <w:keepNext/>
            </w:pPr>
          </w:p>
        </w:tc>
        <w:tc>
          <w:tcPr>
            <w:tcW w:w="3731" w:type="dxa"/>
          </w:tcPr>
          <w:p w14:paraId="57E5BD3F" w14:textId="77777777" w:rsidR="008D753F" w:rsidRDefault="001061C7">
            <w:pPr>
              <w:pStyle w:val="GAdminOption"/>
              <w:keepNext/>
            </w:pPr>
            <w:r>
              <w:t>Skipped</w:t>
            </w:r>
          </w:p>
        </w:tc>
        <w:tc>
          <w:tcPr>
            <w:tcW w:w="4428" w:type="dxa"/>
          </w:tcPr>
          <w:p w14:paraId="239A0603" w14:textId="77777777" w:rsidR="008D753F" w:rsidRDefault="008D753F">
            <w:pPr>
              <w:keepNext/>
              <w:jc w:val="right"/>
              <w:rPr>
                <w:i/>
              </w:rPr>
            </w:pPr>
          </w:p>
        </w:tc>
      </w:tr>
      <w:tr w:rsidR="008D753F" w14:paraId="634C1B18" w14:textId="77777777">
        <w:tc>
          <w:tcPr>
            <w:tcW w:w="336" w:type="dxa"/>
          </w:tcPr>
          <w:p w14:paraId="0788293D" w14:textId="77777777" w:rsidR="008D753F" w:rsidRDefault="001061C7">
            <w:pPr>
              <w:keepNext/>
            </w:pPr>
            <w:r>
              <w:rPr>
                <w:rStyle w:val="GResponseCode"/>
              </w:rPr>
              <w:t>99</w:t>
            </w:r>
          </w:p>
        </w:tc>
        <w:tc>
          <w:tcPr>
            <w:tcW w:w="361" w:type="dxa"/>
          </w:tcPr>
          <w:p w14:paraId="0DA2BFB6" w14:textId="77777777" w:rsidR="008D753F" w:rsidRDefault="008D753F">
            <w:pPr>
              <w:keepNext/>
            </w:pPr>
          </w:p>
        </w:tc>
        <w:tc>
          <w:tcPr>
            <w:tcW w:w="3731" w:type="dxa"/>
          </w:tcPr>
          <w:p w14:paraId="37A16596" w14:textId="77777777" w:rsidR="008D753F" w:rsidRDefault="001061C7">
            <w:pPr>
              <w:pStyle w:val="GAdminOption"/>
              <w:keepNext/>
            </w:pPr>
            <w:r>
              <w:t>Not Asked</w:t>
            </w:r>
          </w:p>
        </w:tc>
        <w:tc>
          <w:tcPr>
            <w:tcW w:w="4428" w:type="dxa"/>
          </w:tcPr>
          <w:p w14:paraId="45C2F55F" w14:textId="77777777" w:rsidR="008D753F" w:rsidRDefault="008D753F">
            <w:pPr>
              <w:keepNext/>
              <w:jc w:val="right"/>
              <w:rPr>
                <w:i/>
              </w:rPr>
            </w:pPr>
          </w:p>
        </w:tc>
      </w:tr>
    </w:tbl>
    <w:p w14:paraId="79B862E6"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001"/>
        <w:gridCol w:w="6359"/>
      </w:tblGrid>
      <w:tr w:rsidR="008D753F" w14:paraId="2285857F" w14:textId="77777777">
        <w:tc>
          <w:tcPr>
            <w:tcW w:w="0" w:type="dxa"/>
            <w:shd w:val="clear" w:color="auto" w:fill="D0D0D0"/>
          </w:tcPr>
          <w:p w14:paraId="31B70312" w14:textId="77777777" w:rsidR="008D753F" w:rsidRDefault="001061C7">
            <w:pPr>
              <w:pStyle w:val="GVariableNameP"/>
              <w:keepNext/>
            </w:pPr>
            <w:r>
              <w:fldChar w:fldCharType="begin"/>
            </w:r>
            <w:r>
              <w:instrText>TC religpew_catholic \\l 2 \\f a</w:instrText>
            </w:r>
            <w:r>
              <w:fldChar w:fldCharType="end"/>
            </w:r>
            <w:proofErr w:type="spellStart"/>
            <w:r>
              <w:t>religpew_catholic</w:t>
            </w:r>
            <w:proofErr w:type="spellEnd"/>
            <w:r>
              <w:rPr>
                <w:i/>
              </w:rPr>
              <w:t>- Show if (</w:t>
            </w:r>
            <w:proofErr w:type="spellStart"/>
            <w:r>
              <w:rPr>
                <w:i/>
              </w:rPr>
              <w:t>religpew</w:t>
            </w:r>
            <w:proofErr w:type="spellEnd"/>
            <w:r>
              <w:rPr>
                <w:i/>
              </w:rPr>
              <w:t xml:space="preserve"> == 2 and not </w:t>
            </w:r>
            <w:proofErr w:type="spellStart"/>
            <w:proofErr w:type="gramStart"/>
            <w:r>
              <w:rPr>
                <w:i/>
              </w:rPr>
              <w:t>pdl.religpew</w:t>
            </w:r>
            <w:proofErr w:type="gramEnd"/>
            <w:r>
              <w:rPr>
                <w:i/>
              </w:rPr>
              <w:t>_catholic</w:t>
            </w:r>
            <w:proofErr w:type="spellEnd"/>
            <w:r>
              <w:rPr>
                <w:i/>
              </w:rPr>
              <w:t>) or (</w:t>
            </w:r>
            <w:proofErr w:type="spellStart"/>
            <w:r>
              <w:rPr>
                <w:i/>
              </w:rPr>
              <w:t>religpew</w:t>
            </w:r>
            <w:proofErr w:type="spellEnd"/>
            <w:r>
              <w:rPr>
                <w:i/>
              </w:rPr>
              <w:t xml:space="preserve"> == 2 and </w:t>
            </w:r>
            <w:proofErr w:type="spellStart"/>
            <w:r>
              <w:rPr>
                <w:i/>
              </w:rPr>
              <w:t>pdl.religpew_catholic.last</w:t>
            </w:r>
            <w:proofErr w:type="spellEnd"/>
            <w:r>
              <w:rPr>
                <w:i/>
              </w:rPr>
              <w:t xml:space="preserve"> &gt; months(14))</w:t>
            </w:r>
          </w:p>
        </w:tc>
        <w:tc>
          <w:tcPr>
            <w:tcW w:w="0" w:type="dxa"/>
            <w:shd w:val="clear" w:color="auto" w:fill="D0D0D0"/>
            <w:vAlign w:val="bottom"/>
          </w:tcPr>
          <w:p w14:paraId="54FDAA92" w14:textId="77777777" w:rsidR="008D753F" w:rsidRDefault="001061C7">
            <w:pPr>
              <w:keepNext/>
              <w:jc w:val="right"/>
            </w:pPr>
            <w:r>
              <w:t>SINGLE CHOICE</w:t>
            </w:r>
          </w:p>
        </w:tc>
      </w:tr>
      <w:tr w:rsidR="008D753F" w14:paraId="185647F7" w14:textId="77777777">
        <w:tc>
          <w:tcPr>
            <w:tcW w:w="8856" w:type="dxa"/>
            <w:gridSpan w:val="2"/>
            <w:shd w:val="clear" w:color="auto" w:fill="D0D0D0"/>
          </w:tcPr>
          <w:p w14:paraId="775F2689" w14:textId="77777777" w:rsidR="008D753F" w:rsidRDefault="001061C7">
            <w:pPr>
              <w:keepNext/>
            </w:pPr>
            <w:r>
              <w:t>To which Catholic church do you belong?</w:t>
            </w:r>
          </w:p>
        </w:tc>
      </w:tr>
    </w:tbl>
    <w:p w14:paraId="41137B50" w14:textId="77777777" w:rsidR="008D753F" w:rsidRDefault="008D753F">
      <w:pPr>
        <w:pStyle w:val="GQuestionSpacer"/>
        <w:keepNext/>
      </w:pPr>
    </w:p>
    <w:p w14:paraId="236E88D3" w14:textId="77777777" w:rsidR="008D753F" w:rsidRDefault="001061C7">
      <w:pPr>
        <w:pStyle w:val="GDefaultWidgetOption"/>
        <w:keepNext/>
        <w:tabs>
          <w:tab w:val="left" w:pos="2160"/>
        </w:tabs>
      </w:pPr>
      <w:r>
        <w:t>pii</w:t>
      </w:r>
      <w:r>
        <w:tab/>
        <w:t>False</w:t>
      </w:r>
    </w:p>
    <w:p w14:paraId="6283DB8B" w14:textId="77777777" w:rsidR="008D753F" w:rsidRDefault="001061C7">
      <w:pPr>
        <w:pStyle w:val="GDefaultWidgetOption"/>
        <w:keepNext/>
        <w:tabs>
          <w:tab w:val="left" w:pos="2160"/>
        </w:tabs>
      </w:pPr>
      <w:r>
        <w:t>chart_layout</w:t>
      </w:r>
      <w:r>
        <w:tab/>
        <w:t>1</w:t>
      </w:r>
    </w:p>
    <w:p w14:paraId="778A5BFA" w14:textId="77777777" w:rsidR="008D753F" w:rsidRDefault="001061C7">
      <w:pPr>
        <w:pStyle w:val="GWidgetOption"/>
        <w:keepNext/>
        <w:tabs>
          <w:tab w:val="left" w:pos="2160"/>
        </w:tabs>
      </w:pPr>
      <w:proofErr w:type="spellStart"/>
      <w:r>
        <w:t>varlabel</w:t>
      </w:r>
      <w:proofErr w:type="spellEnd"/>
      <w:r>
        <w:tab/>
        <w:t>Catholic Church</w:t>
      </w:r>
    </w:p>
    <w:p w14:paraId="11F78906" w14:textId="77777777" w:rsidR="008D753F" w:rsidRDefault="001061C7">
      <w:pPr>
        <w:pStyle w:val="GDefaultWidgetOption"/>
        <w:keepNext/>
        <w:tabs>
          <w:tab w:val="left" w:pos="2160"/>
        </w:tabs>
      </w:pPr>
      <w:r>
        <w:t>topic</w:t>
      </w:r>
      <w:r>
        <w:tab/>
      </w:r>
    </w:p>
    <w:p w14:paraId="605060C0" w14:textId="77777777" w:rsidR="008D753F" w:rsidRDefault="001061C7">
      <w:pPr>
        <w:pStyle w:val="GDefaultWidgetOption"/>
        <w:keepNext/>
        <w:tabs>
          <w:tab w:val="left" w:pos="2160"/>
        </w:tabs>
      </w:pPr>
      <w:r>
        <w:t>chart_color</w:t>
      </w:r>
      <w:r>
        <w:tab/>
        <w:t>green</w:t>
      </w:r>
    </w:p>
    <w:p w14:paraId="069CA116" w14:textId="77777777" w:rsidR="008D753F" w:rsidRDefault="001061C7">
      <w:pPr>
        <w:pStyle w:val="GDefaultWidgetOption"/>
        <w:keepNext/>
        <w:tabs>
          <w:tab w:val="left" w:pos="2160"/>
        </w:tabs>
      </w:pPr>
      <w:r>
        <w:t>chart_type</w:t>
      </w:r>
      <w:r>
        <w:tab/>
        <w:t>bar</w:t>
      </w:r>
    </w:p>
    <w:p w14:paraId="41DC7BB8" w14:textId="77777777" w:rsidR="008D753F" w:rsidRDefault="001061C7">
      <w:pPr>
        <w:pStyle w:val="GDefaultWidgetOption"/>
        <w:keepNext/>
        <w:tabs>
          <w:tab w:val="left" w:pos="2160"/>
        </w:tabs>
      </w:pPr>
      <w:r>
        <w:t>crossbreak</w:t>
      </w:r>
      <w:r>
        <w:tab/>
        <w:t>Total</w:t>
      </w:r>
    </w:p>
    <w:p w14:paraId="42831A8F" w14:textId="77777777" w:rsidR="008D753F" w:rsidRDefault="001061C7">
      <w:pPr>
        <w:pStyle w:val="GDefaultWidgetOption"/>
        <w:keepNext/>
        <w:tabs>
          <w:tab w:val="left" w:pos="2160"/>
        </w:tabs>
      </w:pPr>
      <w:r>
        <w:t>wrap</w:t>
      </w:r>
      <w:r>
        <w:tab/>
        <w:t>True</w:t>
      </w:r>
    </w:p>
    <w:p w14:paraId="3A9EBC30" w14:textId="77777777" w:rsidR="008D753F" w:rsidRDefault="001061C7">
      <w:pPr>
        <w:pStyle w:val="GDefaultWidgetOption"/>
        <w:keepNext/>
        <w:tabs>
          <w:tab w:val="left" w:pos="2160"/>
        </w:tabs>
      </w:pPr>
      <w:r>
        <w:t>is_rating</w:t>
      </w:r>
      <w:r>
        <w:tab/>
        <w:t>False</w:t>
      </w:r>
    </w:p>
    <w:p w14:paraId="76A647EA" w14:textId="77777777" w:rsidR="008D753F" w:rsidRDefault="001061C7">
      <w:pPr>
        <w:pStyle w:val="GDefaultWidgetOption"/>
        <w:keepNext/>
        <w:tabs>
          <w:tab w:val="left" w:pos="2160"/>
        </w:tabs>
      </w:pPr>
      <w:r>
        <w:t>required_text</w:t>
      </w:r>
      <w:r>
        <w:tab/>
        <w:t>Please choose an answer</w:t>
      </w:r>
    </w:p>
    <w:p w14:paraId="6421CAFA" w14:textId="77777777" w:rsidR="008D753F" w:rsidRDefault="001061C7">
      <w:pPr>
        <w:pStyle w:val="GDefaultWidgetOption"/>
        <w:keepNext/>
        <w:tabs>
          <w:tab w:val="left" w:pos="2160"/>
        </w:tabs>
      </w:pPr>
      <w:r>
        <w:t>min_columns</w:t>
      </w:r>
      <w:r>
        <w:tab/>
        <w:t>1</w:t>
      </w:r>
    </w:p>
    <w:p w14:paraId="7F74B31B" w14:textId="77777777" w:rsidR="008D753F" w:rsidRDefault="001061C7">
      <w:pPr>
        <w:pStyle w:val="GDefaultWidgetOption"/>
        <w:keepNext/>
        <w:tabs>
          <w:tab w:val="left" w:pos="2160"/>
        </w:tabs>
      </w:pPr>
      <w:r>
        <w:t>sample_type</w:t>
      </w:r>
      <w:r>
        <w:tab/>
      </w:r>
    </w:p>
    <w:p w14:paraId="3B080E4B" w14:textId="77777777" w:rsidR="008D753F" w:rsidRDefault="001061C7">
      <w:pPr>
        <w:pStyle w:val="GDefaultWidgetOption"/>
        <w:keepNext/>
        <w:tabs>
          <w:tab w:val="left" w:pos="2160"/>
        </w:tabs>
      </w:pPr>
      <w:r>
        <w:t>access</w:t>
      </w:r>
      <w:r>
        <w:tab/>
      </w:r>
    </w:p>
    <w:p w14:paraId="3F1913E9" w14:textId="77777777" w:rsidR="008D753F" w:rsidRDefault="001061C7">
      <w:pPr>
        <w:pStyle w:val="GDefaultWidgetOption"/>
        <w:keepNext/>
        <w:tabs>
          <w:tab w:val="left" w:pos="2160"/>
        </w:tabs>
      </w:pPr>
      <w:r>
        <w:t>autoadvance</w:t>
      </w:r>
      <w:r>
        <w:tab/>
        <w:t>False</w:t>
      </w:r>
    </w:p>
    <w:p w14:paraId="401DA21E" w14:textId="77777777" w:rsidR="008D753F" w:rsidRDefault="001061C7">
      <w:pPr>
        <w:pStyle w:val="GDefaultWidgetOption"/>
        <w:keepNext/>
        <w:tabs>
          <w:tab w:val="left" w:pos="2160"/>
        </w:tabs>
      </w:pPr>
      <w:r>
        <w:t>columns</w:t>
      </w:r>
      <w:r>
        <w:tab/>
        <w:t>1</w:t>
      </w:r>
    </w:p>
    <w:p w14:paraId="4BE135E2" w14:textId="77777777" w:rsidR="008D753F" w:rsidRDefault="001061C7">
      <w:pPr>
        <w:pStyle w:val="GDefaultWidgetOption"/>
        <w:keepNext/>
        <w:tabs>
          <w:tab w:val="left" w:pos="2160"/>
        </w:tabs>
      </w:pPr>
      <w:r>
        <w:t>widget</w:t>
      </w:r>
      <w:r>
        <w:tab/>
      </w:r>
    </w:p>
    <w:p w14:paraId="19DD08E7" w14:textId="77777777" w:rsidR="008D753F" w:rsidRDefault="001061C7">
      <w:pPr>
        <w:pStyle w:val="GDefaultWidgetOption"/>
        <w:keepNext/>
        <w:tabs>
          <w:tab w:val="left" w:pos="2160"/>
        </w:tabs>
      </w:pPr>
      <w:r>
        <w:t>filter_text</w:t>
      </w:r>
      <w:r>
        <w:tab/>
      </w:r>
    </w:p>
    <w:p w14:paraId="4FAB4BAD" w14:textId="77777777" w:rsidR="008D753F" w:rsidRDefault="001061C7">
      <w:pPr>
        <w:pStyle w:val="GDefaultWidgetOption"/>
        <w:keepNext/>
        <w:tabs>
          <w:tab w:val="left" w:pos="2160"/>
        </w:tabs>
      </w:pPr>
      <w:r>
        <w:t>as_banner</w:t>
      </w:r>
      <w:r>
        <w:tab/>
        <w:t>False</w:t>
      </w:r>
    </w:p>
    <w:p w14:paraId="798309CE" w14:textId="77777777" w:rsidR="008D753F" w:rsidRDefault="001061C7">
      <w:pPr>
        <w:pStyle w:val="GDefaultWidgetOption"/>
        <w:keepNext/>
        <w:tabs>
          <w:tab w:val="left" w:pos="2160"/>
        </w:tabs>
      </w:pPr>
      <w:r>
        <w:t>description</w:t>
      </w:r>
      <w:r>
        <w:tab/>
      </w:r>
    </w:p>
    <w:p w14:paraId="331C1B7F" w14:textId="77777777" w:rsidR="008D753F" w:rsidRDefault="001061C7">
      <w:pPr>
        <w:pStyle w:val="GDefaultWidgetOption"/>
        <w:keepNext/>
        <w:tabs>
          <w:tab w:val="left" w:pos="2160"/>
        </w:tabs>
      </w:pPr>
      <w:r>
        <w:t>spd_category</w:t>
      </w:r>
      <w:r>
        <w:tab/>
      </w:r>
    </w:p>
    <w:p w14:paraId="5857B41F"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37A5F310" w14:textId="77777777" w:rsidR="008D753F" w:rsidRDefault="001061C7">
      <w:pPr>
        <w:pStyle w:val="GDefaultWidgetOption"/>
        <w:keepNext/>
        <w:tabs>
          <w:tab w:val="left" w:pos="2160"/>
        </w:tabs>
      </w:pPr>
      <w:r>
        <w:t>horizontal</w:t>
      </w:r>
      <w:r>
        <w:tab/>
        <w:t>False</w:t>
      </w:r>
    </w:p>
    <w:p w14:paraId="746A7291" w14:textId="77777777" w:rsidR="008D753F" w:rsidRDefault="001061C7">
      <w:pPr>
        <w:pStyle w:val="GDefaultWidgetOption"/>
        <w:keepNext/>
        <w:tabs>
          <w:tab w:val="left" w:pos="2160"/>
        </w:tabs>
      </w:pPr>
      <w:r>
        <w:t>grid_chart_type</w:t>
      </w:r>
      <w:r>
        <w:tab/>
        <w:t>stacked_bar</w:t>
      </w:r>
    </w:p>
    <w:p w14:paraId="32BA2900" w14:textId="77777777" w:rsidR="008D753F" w:rsidRDefault="001061C7">
      <w:pPr>
        <w:pStyle w:val="GDefaultWidgetOption"/>
        <w:keepNext/>
        <w:tabs>
          <w:tab w:val="left" w:pos="2160"/>
        </w:tabs>
      </w:pPr>
      <w:r>
        <w:t>sort_order</w:t>
      </w:r>
      <w:r>
        <w:tab/>
        <w:t>none</w:t>
      </w:r>
    </w:p>
    <w:p w14:paraId="2AC3B64C" w14:textId="77777777" w:rsidR="008D753F" w:rsidRDefault="001061C7">
      <w:pPr>
        <w:pStyle w:val="GDefaultWidgetOption"/>
        <w:keepNext/>
        <w:tabs>
          <w:tab w:val="left" w:pos="2160"/>
        </w:tabs>
      </w:pPr>
      <w:r>
        <w:t>sample</w:t>
      </w:r>
      <w:r>
        <w:tab/>
      </w:r>
    </w:p>
    <w:p w14:paraId="31355E86" w14:textId="77777777" w:rsidR="008D753F" w:rsidRDefault="001061C7">
      <w:pPr>
        <w:pStyle w:val="GDefaultWidgetOption"/>
        <w:keepNext/>
        <w:tabs>
          <w:tab w:val="left" w:pos="2160"/>
        </w:tabs>
      </w:pPr>
      <w:r>
        <w:t>slide_title</w:t>
      </w:r>
      <w:r>
        <w:tab/>
      </w:r>
    </w:p>
    <w:p w14:paraId="6777F725" w14:textId="77777777" w:rsidR="008D753F" w:rsidRDefault="001061C7">
      <w:pPr>
        <w:pStyle w:val="GDefaultWidgetOption"/>
        <w:keepNext/>
        <w:tabs>
          <w:tab w:val="left" w:pos="2160"/>
        </w:tabs>
      </w:pPr>
      <w:r>
        <w:t>set_active</w:t>
      </w:r>
      <w:r>
        <w:tab/>
      </w:r>
    </w:p>
    <w:p w14:paraId="005136B0" w14:textId="77777777" w:rsidR="008D753F" w:rsidRDefault="001061C7">
      <w:pPr>
        <w:pStyle w:val="GDefaultWidgetOption"/>
        <w:keepNext/>
        <w:tabs>
          <w:tab w:val="left" w:pos="2160"/>
        </w:tabs>
      </w:pPr>
      <w:r>
        <w:t>required</w:t>
      </w:r>
      <w:r>
        <w:tab/>
        <w:t>NONE</w:t>
      </w:r>
    </w:p>
    <w:p w14:paraId="46ABB529" w14:textId="77777777" w:rsidR="008D753F" w:rsidRDefault="001061C7">
      <w:pPr>
        <w:pStyle w:val="GDefaultWidgetOption"/>
        <w:keepNext/>
        <w:tabs>
          <w:tab w:val="left" w:pos="2160"/>
        </w:tabs>
      </w:pPr>
      <w:r>
        <w:t>mask</w:t>
      </w:r>
      <w:r>
        <w:tab/>
      </w:r>
    </w:p>
    <w:p w14:paraId="4451BAB7" w14:textId="77777777" w:rsidR="008D753F" w:rsidRDefault="001061C7">
      <w:pPr>
        <w:pStyle w:val="GDefaultWidgetOption"/>
        <w:keepNext/>
        <w:tabs>
          <w:tab w:val="left" w:pos="2160"/>
        </w:tabs>
      </w:pPr>
      <w:r>
        <w:t>custom_order</w:t>
      </w:r>
      <w:r>
        <w:tab/>
      </w:r>
    </w:p>
    <w:p w14:paraId="0E74D806" w14:textId="77777777" w:rsidR="008D753F" w:rsidRDefault="001061C7">
      <w:pPr>
        <w:pStyle w:val="GDefaultWidgetOption"/>
        <w:keepNext/>
        <w:tabs>
          <w:tab w:val="left" w:pos="2160"/>
        </w:tabs>
      </w:pPr>
      <w:r>
        <w:t>client</w:t>
      </w:r>
      <w:r>
        <w:tab/>
      </w:r>
    </w:p>
    <w:p w14:paraId="339013FB"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348A781" w14:textId="77777777">
        <w:tc>
          <w:tcPr>
            <w:tcW w:w="336" w:type="dxa"/>
          </w:tcPr>
          <w:p w14:paraId="395B47B2" w14:textId="77777777" w:rsidR="008D753F" w:rsidRDefault="001061C7">
            <w:pPr>
              <w:keepNext/>
            </w:pPr>
            <w:r>
              <w:rPr>
                <w:rStyle w:val="GResponseCode"/>
              </w:rPr>
              <w:t>1</w:t>
            </w:r>
          </w:p>
        </w:tc>
        <w:tc>
          <w:tcPr>
            <w:tcW w:w="361" w:type="dxa"/>
          </w:tcPr>
          <w:p w14:paraId="7DDA4463" w14:textId="77777777" w:rsidR="008D753F" w:rsidRDefault="001061C7">
            <w:pPr>
              <w:keepNext/>
            </w:pPr>
            <w:r>
              <w:t>○</w:t>
            </w:r>
          </w:p>
        </w:tc>
        <w:tc>
          <w:tcPr>
            <w:tcW w:w="3731" w:type="dxa"/>
          </w:tcPr>
          <w:p w14:paraId="397E8A2B" w14:textId="77777777" w:rsidR="008D753F" w:rsidRDefault="001061C7">
            <w:pPr>
              <w:keepNext/>
            </w:pPr>
            <w:r>
              <w:t>Roman Catholic Church</w:t>
            </w:r>
          </w:p>
        </w:tc>
        <w:tc>
          <w:tcPr>
            <w:tcW w:w="4428" w:type="dxa"/>
          </w:tcPr>
          <w:p w14:paraId="4687655E" w14:textId="77777777" w:rsidR="008D753F" w:rsidRDefault="008D753F">
            <w:pPr>
              <w:keepNext/>
              <w:jc w:val="right"/>
              <w:rPr>
                <w:i/>
              </w:rPr>
            </w:pPr>
          </w:p>
        </w:tc>
      </w:tr>
      <w:tr w:rsidR="008D753F" w14:paraId="11898817" w14:textId="77777777">
        <w:tc>
          <w:tcPr>
            <w:tcW w:w="336" w:type="dxa"/>
          </w:tcPr>
          <w:p w14:paraId="254EF055" w14:textId="77777777" w:rsidR="008D753F" w:rsidRDefault="001061C7">
            <w:pPr>
              <w:keepNext/>
            </w:pPr>
            <w:r>
              <w:rPr>
                <w:rStyle w:val="GResponseCode"/>
              </w:rPr>
              <w:t>2</w:t>
            </w:r>
          </w:p>
        </w:tc>
        <w:tc>
          <w:tcPr>
            <w:tcW w:w="361" w:type="dxa"/>
          </w:tcPr>
          <w:p w14:paraId="6066B901" w14:textId="77777777" w:rsidR="008D753F" w:rsidRDefault="001061C7">
            <w:pPr>
              <w:keepNext/>
            </w:pPr>
            <w:r>
              <w:t>○</w:t>
            </w:r>
          </w:p>
        </w:tc>
        <w:tc>
          <w:tcPr>
            <w:tcW w:w="3731" w:type="dxa"/>
          </w:tcPr>
          <w:p w14:paraId="5FD44A2E" w14:textId="77777777" w:rsidR="008D753F" w:rsidRDefault="001061C7">
            <w:pPr>
              <w:keepNext/>
            </w:pPr>
            <w:r>
              <w:t>National Polish Catholic Church</w:t>
            </w:r>
          </w:p>
        </w:tc>
        <w:tc>
          <w:tcPr>
            <w:tcW w:w="4428" w:type="dxa"/>
          </w:tcPr>
          <w:p w14:paraId="6E2EB959" w14:textId="77777777" w:rsidR="008D753F" w:rsidRDefault="008D753F">
            <w:pPr>
              <w:keepNext/>
              <w:jc w:val="right"/>
              <w:rPr>
                <w:i/>
              </w:rPr>
            </w:pPr>
          </w:p>
        </w:tc>
      </w:tr>
      <w:tr w:rsidR="008D753F" w14:paraId="40899082" w14:textId="77777777">
        <w:tc>
          <w:tcPr>
            <w:tcW w:w="336" w:type="dxa"/>
          </w:tcPr>
          <w:p w14:paraId="64369E77" w14:textId="77777777" w:rsidR="008D753F" w:rsidRDefault="001061C7">
            <w:pPr>
              <w:keepNext/>
            </w:pPr>
            <w:r>
              <w:rPr>
                <w:rStyle w:val="GResponseCode"/>
              </w:rPr>
              <w:t>3</w:t>
            </w:r>
          </w:p>
        </w:tc>
        <w:tc>
          <w:tcPr>
            <w:tcW w:w="361" w:type="dxa"/>
          </w:tcPr>
          <w:p w14:paraId="1E6A1958" w14:textId="77777777" w:rsidR="008D753F" w:rsidRDefault="001061C7">
            <w:pPr>
              <w:keepNext/>
            </w:pPr>
            <w:r>
              <w:t>○</w:t>
            </w:r>
          </w:p>
        </w:tc>
        <w:tc>
          <w:tcPr>
            <w:tcW w:w="3731" w:type="dxa"/>
          </w:tcPr>
          <w:p w14:paraId="675AFDD6" w14:textId="77777777" w:rsidR="008D753F" w:rsidRDefault="001061C7">
            <w:pPr>
              <w:keepNext/>
            </w:pPr>
            <w:r>
              <w:t>Greek-rite Catholic</w:t>
            </w:r>
          </w:p>
        </w:tc>
        <w:tc>
          <w:tcPr>
            <w:tcW w:w="4428" w:type="dxa"/>
          </w:tcPr>
          <w:p w14:paraId="28C8F5C7" w14:textId="77777777" w:rsidR="008D753F" w:rsidRDefault="008D753F">
            <w:pPr>
              <w:keepNext/>
              <w:jc w:val="right"/>
              <w:rPr>
                <w:i/>
              </w:rPr>
            </w:pPr>
          </w:p>
        </w:tc>
      </w:tr>
      <w:tr w:rsidR="008D753F" w14:paraId="6CC3A8FB" w14:textId="77777777">
        <w:tc>
          <w:tcPr>
            <w:tcW w:w="336" w:type="dxa"/>
          </w:tcPr>
          <w:p w14:paraId="7879B46C" w14:textId="77777777" w:rsidR="008D753F" w:rsidRDefault="001061C7">
            <w:pPr>
              <w:keepNext/>
            </w:pPr>
            <w:r>
              <w:rPr>
                <w:rStyle w:val="GResponseCode"/>
              </w:rPr>
              <w:t>4</w:t>
            </w:r>
          </w:p>
        </w:tc>
        <w:tc>
          <w:tcPr>
            <w:tcW w:w="361" w:type="dxa"/>
          </w:tcPr>
          <w:p w14:paraId="700B9455" w14:textId="77777777" w:rsidR="008D753F" w:rsidRDefault="001061C7">
            <w:pPr>
              <w:keepNext/>
            </w:pPr>
            <w:r>
              <w:t>○</w:t>
            </w:r>
          </w:p>
        </w:tc>
        <w:tc>
          <w:tcPr>
            <w:tcW w:w="3731" w:type="dxa"/>
          </w:tcPr>
          <w:p w14:paraId="07467FE3" w14:textId="77777777" w:rsidR="008D753F" w:rsidRDefault="001061C7">
            <w:pPr>
              <w:keepNext/>
            </w:pPr>
            <w:r>
              <w:t>Armenian Catholic</w:t>
            </w:r>
          </w:p>
        </w:tc>
        <w:tc>
          <w:tcPr>
            <w:tcW w:w="4428" w:type="dxa"/>
          </w:tcPr>
          <w:p w14:paraId="36A4D672" w14:textId="77777777" w:rsidR="008D753F" w:rsidRDefault="008D753F">
            <w:pPr>
              <w:keepNext/>
              <w:jc w:val="right"/>
              <w:rPr>
                <w:i/>
              </w:rPr>
            </w:pPr>
          </w:p>
        </w:tc>
      </w:tr>
      <w:tr w:rsidR="008D753F" w14:paraId="697480CA" w14:textId="77777777">
        <w:tc>
          <w:tcPr>
            <w:tcW w:w="336" w:type="dxa"/>
          </w:tcPr>
          <w:p w14:paraId="29368FA9" w14:textId="77777777" w:rsidR="008D753F" w:rsidRDefault="001061C7">
            <w:pPr>
              <w:keepNext/>
            </w:pPr>
            <w:r>
              <w:rPr>
                <w:rStyle w:val="GResponseCode"/>
              </w:rPr>
              <w:t>5</w:t>
            </w:r>
          </w:p>
        </w:tc>
        <w:tc>
          <w:tcPr>
            <w:tcW w:w="361" w:type="dxa"/>
          </w:tcPr>
          <w:p w14:paraId="2D31FE38" w14:textId="77777777" w:rsidR="008D753F" w:rsidRDefault="001061C7">
            <w:pPr>
              <w:keepNext/>
            </w:pPr>
            <w:r>
              <w:t>○</w:t>
            </w:r>
          </w:p>
        </w:tc>
        <w:tc>
          <w:tcPr>
            <w:tcW w:w="3731" w:type="dxa"/>
          </w:tcPr>
          <w:p w14:paraId="71F26A2E" w14:textId="77777777" w:rsidR="008D753F" w:rsidRDefault="001061C7">
            <w:pPr>
              <w:keepNext/>
            </w:pPr>
            <w:r>
              <w:t>Old Catholic</w:t>
            </w:r>
          </w:p>
        </w:tc>
        <w:tc>
          <w:tcPr>
            <w:tcW w:w="4428" w:type="dxa"/>
          </w:tcPr>
          <w:p w14:paraId="7BE05D9E" w14:textId="77777777" w:rsidR="008D753F" w:rsidRDefault="008D753F">
            <w:pPr>
              <w:keepNext/>
              <w:jc w:val="right"/>
              <w:rPr>
                <w:i/>
              </w:rPr>
            </w:pPr>
          </w:p>
        </w:tc>
      </w:tr>
      <w:tr w:rsidR="008D753F" w14:paraId="38E73C38" w14:textId="77777777">
        <w:tc>
          <w:tcPr>
            <w:tcW w:w="336" w:type="dxa"/>
          </w:tcPr>
          <w:p w14:paraId="357DB21B" w14:textId="77777777" w:rsidR="008D753F" w:rsidRDefault="001061C7">
            <w:pPr>
              <w:keepNext/>
            </w:pPr>
            <w:r>
              <w:rPr>
                <w:rStyle w:val="GResponseCode"/>
              </w:rPr>
              <w:t>90</w:t>
            </w:r>
          </w:p>
        </w:tc>
        <w:tc>
          <w:tcPr>
            <w:tcW w:w="361" w:type="dxa"/>
          </w:tcPr>
          <w:p w14:paraId="32267ECA" w14:textId="77777777" w:rsidR="008D753F" w:rsidRDefault="001061C7">
            <w:pPr>
              <w:keepNext/>
            </w:pPr>
            <w:r>
              <w:t>○</w:t>
            </w:r>
          </w:p>
        </w:tc>
        <w:tc>
          <w:tcPr>
            <w:tcW w:w="3731" w:type="dxa"/>
          </w:tcPr>
          <w:p w14:paraId="09DAE214" w14:textId="77777777" w:rsidR="008D753F" w:rsidRDefault="001061C7">
            <w:pPr>
              <w:keepNext/>
            </w:pPr>
            <w:r>
              <w:t>Other Catholic (open [</w:t>
            </w:r>
            <w:proofErr w:type="spellStart"/>
            <w:r>
              <w:t>religpew_catholic_t</w:t>
            </w:r>
            <w:proofErr w:type="spellEnd"/>
            <w:r>
              <w:t>])</w:t>
            </w:r>
          </w:p>
        </w:tc>
        <w:tc>
          <w:tcPr>
            <w:tcW w:w="4428" w:type="dxa"/>
          </w:tcPr>
          <w:p w14:paraId="2D1FD2D0" w14:textId="77777777" w:rsidR="008D753F" w:rsidRDefault="008D753F">
            <w:pPr>
              <w:keepNext/>
              <w:jc w:val="right"/>
              <w:rPr>
                <w:i/>
              </w:rPr>
            </w:pPr>
          </w:p>
        </w:tc>
      </w:tr>
      <w:tr w:rsidR="008D753F" w14:paraId="228F3350" w14:textId="77777777">
        <w:tc>
          <w:tcPr>
            <w:tcW w:w="336" w:type="dxa"/>
          </w:tcPr>
          <w:p w14:paraId="19FE1533" w14:textId="77777777" w:rsidR="008D753F" w:rsidRDefault="001061C7">
            <w:pPr>
              <w:keepNext/>
            </w:pPr>
            <w:r>
              <w:rPr>
                <w:rStyle w:val="GResponseCode"/>
              </w:rPr>
              <w:t>98</w:t>
            </w:r>
          </w:p>
        </w:tc>
        <w:tc>
          <w:tcPr>
            <w:tcW w:w="361" w:type="dxa"/>
          </w:tcPr>
          <w:p w14:paraId="43800BBC" w14:textId="77777777" w:rsidR="008D753F" w:rsidRDefault="008D753F">
            <w:pPr>
              <w:keepNext/>
            </w:pPr>
          </w:p>
        </w:tc>
        <w:tc>
          <w:tcPr>
            <w:tcW w:w="3731" w:type="dxa"/>
          </w:tcPr>
          <w:p w14:paraId="224F0CB5" w14:textId="77777777" w:rsidR="008D753F" w:rsidRDefault="001061C7">
            <w:pPr>
              <w:pStyle w:val="GAdminOption"/>
              <w:keepNext/>
            </w:pPr>
            <w:r>
              <w:t>Skipped</w:t>
            </w:r>
          </w:p>
        </w:tc>
        <w:tc>
          <w:tcPr>
            <w:tcW w:w="4428" w:type="dxa"/>
          </w:tcPr>
          <w:p w14:paraId="4DA73453" w14:textId="77777777" w:rsidR="008D753F" w:rsidRDefault="008D753F">
            <w:pPr>
              <w:keepNext/>
              <w:jc w:val="right"/>
              <w:rPr>
                <w:i/>
              </w:rPr>
            </w:pPr>
          </w:p>
        </w:tc>
      </w:tr>
      <w:tr w:rsidR="008D753F" w14:paraId="56B09F82" w14:textId="77777777">
        <w:tc>
          <w:tcPr>
            <w:tcW w:w="336" w:type="dxa"/>
          </w:tcPr>
          <w:p w14:paraId="6AB051C3" w14:textId="77777777" w:rsidR="008D753F" w:rsidRDefault="001061C7">
            <w:pPr>
              <w:keepNext/>
            </w:pPr>
            <w:r>
              <w:rPr>
                <w:rStyle w:val="GResponseCode"/>
              </w:rPr>
              <w:t>99</w:t>
            </w:r>
          </w:p>
        </w:tc>
        <w:tc>
          <w:tcPr>
            <w:tcW w:w="361" w:type="dxa"/>
          </w:tcPr>
          <w:p w14:paraId="093D8D8B" w14:textId="77777777" w:rsidR="008D753F" w:rsidRDefault="008D753F">
            <w:pPr>
              <w:keepNext/>
            </w:pPr>
          </w:p>
        </w:tc>
        <w:tc>
          <w:tcPr>
            <w:tcW w:w="3731" w:type="dxa"/>
          </w:tcPr>
          <w:p w14:paraId="196BCFF6" w14:textId="77777777" w:rsidR="008D753F" w:rsidRDefault="001061C7">
            <w:pPr>
              <w:pStyle w:val="GAdminOption"/>
              <w:keepNext/>
            </w:pPr>
            <w:r>
              <w:t>Not Asked</w:t>
            </w:r>
          </w:p>
        </w:tc>
        <w:tc>
          <w:tcPr>
            <w:tcW w:w="4428" w:type="dxa"/>
          </w:tcPr>
          <w:p w14:paraId="5815C843" w14:textId="77777777" w:rsidR="008D753F" w:rsidRDefault="008D753F">
            <w:pPr>
              <w:keepNext/>
              <w:jc w:val="right"/>
              <w:rPr>
                <w:i/>
              </w:rPr>
            </w:pPr>
          </w:p>
        </w:tc>
      </w:tr>
    </w:tbl>
    <w:p w14:paraId="50E43104"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085"/>
        <w:gridCol w:w="6275"/>
      </w:tblGrid>
      <w:tr w:rsidR="008D753F" w14:paraId="09B64F75" w14:textId="77777777">
        <w:tc>
          <w:tcPr>
            <w:tcW w:w="0" w:type="dxa"/>
            <w:shd w:val="clear" w:color="auto" w:fill="D0D0D0"/>
          </w:tcPr>
          <w:p w14:paraId="5D394AC8" w14:textId="77777777" w:rsidR="008D753F" w:rsidRDefault="001061C7">
            <w:pPr>
              <w:pStyle w:val="GVariableNameP"/>
              <w:keepNext/>
            </w:pPr>
            <w:r>
              <w:lastRenderedPageBreak/>
              <w:fldChar w:fldCharType="begin"/>
            </w:r>
            <w:r>
              <w:instrText>TC religpew_mormon \\l 2 \\f a</w:instrText>
            </w:r>
            <w:r>
              <w:fldChar w:fldCharType="end"/>
            </w:r>
            <w:proofErr w:type="spellStart"/>
            <w:r>
              <w:t>religpew_mormon</w:t>
            </w:r>
            <w:proofErr w:type="spellEnd"/>
            <w:r>
              <w:rPr>
                <w:i/>
              </w:rPr>
              <w:t>- Show if (</w:t>
            </w:r>
            <w:proofErr w:type="spellStart"/>
            <w:r>
              <w:rPr>
                <w:i/>
              </w:rPr>
              <w:t>religpew</w:t>
            </w:r>
            <w:proofErr w:type="spellEnd"/>
            <w:r>
              <w:rPr>
                <w:i/>
              </w:rPr>
              <w:t xml:space="preserve"> == 3 and not </w:t>
            </w:r>
            <w:proofErr w:type="spellStart"/>
            <w:proofErr w:type="gramStart"/>
            <w:r>
              <w:rPr>
                <w:i/>
              </w:rPr>
              <w:t>pdl.religpew</w:t>
            </w:r>
            <w:proofErr w:type="gramEnd"/>
            <w:r>
              <w:rPr>
                <w:i/>
              </w:rPr>
              <w:t>_mormon</w:t>
            </w:r>
            <w:proofErr w:type="spellEnd"/>
            <w:r>
              <w:rPr>
                <w:i/>
              </w:rPr>
              <w:t>) or (</w:t>
            </w:r>
            <w:proofErr w:type="spellStart"/>
            <w:r>
              <w:rPr>
                <w:i/>
              </w:rPr>
              <w:t>religpew</w:t>
            </w:r>
            <w:proofErr w:type="spellEnd"/>
            <w:r>
              <w:rPr>
                <w:i/>
              </w:rPr>
              <w:t xml:space="preserve"> == 3 and </w:t>
            </w:r>
            <w:proofErr w:type="spellStart"/>
            <w:r>
              <w:rPr>
                <w:i/>
              </w:rPr>
              <w:t>pdl.religpew_mormon.last</w:t>
            </w:r>
            <w:proofErr w:type="spellEnd"/>
            <w:r>
              <w:rPr>
                <w:i/>
              </w:rPr>
              <w:t xml:space="preserve"> &gt; months(14))</w:t>
            </w:r>
          </w:p>
        </w:tc>
        <w:tc>
          <w:tcPr>
            <w:tcW w:w="0" w:type="dxa"/>
            <w:shd w:val="clear" w:color="auto" w:fill="D0D0D0"/>
            <w:vAlign w:val="bottom"/>
          </w:tcPr>
          <w:p w14:paraId="79F6BCCF" w14:textId="77777777" w:rsidR="008D753F" w:rsidRDefault="001061C7">
            <w:pPr>
              <w:keepNext/>
              <w:jc w:val="right"/>
            </w:pPr>
            <w:r>
              <w:t>SINGLE CHOICE</w:t>
            </w:r>
          </w:p>
        </w:tc>
      </w:tr>
      <w:tr w:rsidR="008D753F" w14:paraId="1BC8A076" w14:textId="77777777">
        <w:tc>
          <w:tcPr>
            <w:tcW w:w="8856" w:type="dxa"/>
            <w:gridSpan w:val="2"/>
            <w:shd w:val="clear" w:color="auto" w:fill="D0D0D0"/>
          </w:tcPr>
          <w:p w14:paraId="3212F187" w14:textId="77777777" w:rsidR="008D753F" w:rsidRDefault="001061C7">
            <w:pPr>
              <w:keepNext/>
            </w:pPr>
            <w:r>
              <w:t>To which Mormon church do you belong?</w:t>
            </w:r>
          </w:p>
        </w:tc>
      </w:tr>
    </w:tbl>
    <w:p w14:paraId="7AC08F3A" w14:textId="77777777" w:rsidR="008D753F" w:rsidRDefault="008D753F">
      <w:pPr>
        <w:pStyle w:val="GQuestionSpacer"/>
        <w:keepNext/>
      </w:pPr>
    </w:p>
    <w:p w14:paraId="4843A565" w14:textId="77777777" w:rsidR="008D753F" w:rsidRDefault="001061C7">
      <w:pPr>
        <w:pStyle w:val="GDefaultWidgetOption"/>
        <w:keepNext/>
        <w:tabs>
          <w:tab w:val="left" w:pos="2160"/>
        </w:tabs>
      </w:pPr>
      <w:r>
        <w:t>pii</w:t>
      </w:r>
      <w:r>
        <w:tab/>
        <w:t>False</w:t>
      </w:r>
    </w:p>
    <w:p w14:paraId="662D0129" w14:textId="77777777" w:rsidR="008D753F" w:rsidRDefault="001061C7">
      <w:pPr>
        <w:pStyle w:val="GDefaultWidgetOption"/>
        <w:keepNext/>
        <w:tabs>
          <w:tab w:val="left" w:pos="2160"/>
        </w:tabs>
      </w:pPr>
      <w:r>
        <w:t>chart_layout</w:t>
      </w:r>
      <w:r>
        <w:tab/>
        <w:t>1</w:t>
      </w:r>
    </w:p>
    <w:p w14:paraId="67926A31" w14:textId="77777777" w:rsidR="008D753F" w:rsidRDefault="001061C7">
      <w:pPr>
        <w:pStyle w:val="GWidgetOption"/>
        <w:keepNext/>
        <w:tabs>
          <w:tab w:val="left" w:pos="2160"/>
        </w:tabs>
      </w:pPr>
      <w:proofErr w:type="spellStart"/>
      <w:r>
        <w:t>varlabel</w:t>
      </w:r>
      <w:proofErr w:type="spellEnd"/>
      <w:r>
        <w:tab/>
        <w:t>Mormon Church</w:t>
      </w:r>
    </w:p>
    <w:p w14:paraId="7700D401" w14:textId="77777777" w:rsidR="008D753F" w:rsidRDefault="001061C7">
      <w:pPr>
        <w:pStyle w:val="GDefaultWidgetOption"/>
        <w:keepNext/>
        <w:tabs>
          <w:tab w:val="left" w:pos="2160"/>
        </w:tabs>
      </w:pPr>
      <w:r>
        <w:t>topic</w:t>
      </w:r>
      <w:r>
        <w:tab/>
      </w:r>
    </w:p>
    <w:p w14:paraId="75D23461" w14:textId="77777777" w:rsidR="008D753F" w:rsidRDefault="001061C7">
      <w:pPr>
        <w:pStyle w:val="GDefaultWidgetOption"/>
        <w:keepNext/>
        <w:tabs>
          <w:tab w:val="left" w:pos="2160"/>
        </w:tabs>
      </w:pPr>
      <w:r>
        <w:t>chart_color</w:t>
      </w:r>
      <w:r>
        <w:tab/>
        <w:t>green</w:t>
      </w:r>
    </w:p>
    <w:p w14:paraId="1C305D69" w14:textId="77777777" w:rsidR="008D753F" w:rsidRDefault="001061C7">
      <w:pPr>
        <w:pStyle w:val="GDefaultWidgetOption"/>
        <w:keepNext/>
        <w:tabs>
          <w:tab w:val="left" w:pos="2160"/>
        </w:tabs>
      </w:pPr>
      <w:r>
        <w:t>chart_type</w:t>
      </w:r>
      <w:r>
        <w:tab/>
        <w:t>bar</w:t>
      </w:r>
    </w:p>
    <w:p w14:paraId="067C357A" w14:textId="77777777" w:rsidR="008D753F" w:rsidRDefault="001061C7">
      <w:pPr>
        <w:pStyle w:val="GDefaultWidgetOption"/>
        <w:keepNext/>
        <w:tabs>
          <w:tab w:val="left" w:pos="2160"/>
        </w:tabs>
      </w:pPr>
      <w:r>
        <w:t>crossbreak</w:t>
      </w:r>
      <w:r>
        <w:tab/>
        <w:t>Total</w:t>
      </w:r>
    </w:p>
    <w:p w14:paraId="661C42DD" w14:textId="77777777" w:rsidR="008D753F" w:rsidRDefault="001061C7">
      <w:pPr>
        <w:pStyle w:val="GDefaultWidgetOption"/>
        <w:keepNext/>
        <w:tabs>
          <w:tab w:val="left" w:pos="2160"/>
        </w:tabs>
      </w:pPr>
      <w:r>
        <w:t>wrap</w:t>
      </w:r>
      <w:r>
        <w:tab/>
        <w:t>True</w:t>
      </w:r>
    </w:p>
    <w:p w14:paraId="653E054E" w14:textId="77777777" w:rsidR="008D753F" w:rsidRDefault="001061C7">
      <w:pPr>
        <w:pStyle w:val="GDefaultWidgetOption"/>
        <w:keepNext/>
        <w:tabs>
          <w:tab w:val="left" w:pos="2160"/>
        </w:tabs>
      </w:pPr>
      <w:r>
        <w:t>is_rating</w:t>
      </w:r>
      <w:r>
        <w:tab/>
        <w:t>False</w:t>
      </w:r>
    </w:p>
    <w:p w14:paraId="175E6631" w14:textId="77777777" w:rsidR="008D753F" w:rsidRDefault="001061C7">
      <w:pPr>
        <w:pStyle w:val="GDefaultWidgetOption"/>
        <w:keepNext/>
        <w:tabs>
          <w:tab w:val="left" w:pos="2160"/>
        </w:tabs>
      </w:pPr>
      <w:r>
        <w:t>required_text</w:t>
      </w:r>
      <w:r>
        <w:tab/>
        <w:t>Please choose an answer</w:t>
      </w:r>
    </w:p>
    <w:p w14:paraId="1B832C03" w14:textId="77777777" w:rsidR="008D753F" w:rsidRDefault="001061C7">
      <w:pPr>
        <w:pStyle w:val="GDefaultWidgetOption"/>
        <w:keepNext/>
        <w:tabs>
          <w:tab w:val="left" w:pos="2160"/>
        </w:tabs>
      </w:pPr>
      <w:r>
        <w:t>min_columns</w:t>
      </w:r>
      <w:r>
        <w:tab/>
        <w:t>1</w:t>
      </w:r>
    </w:p>
    <w:p w14:paraId="123C2A23" w14:textId="77777777" w:rsidR="008D753F" w:rsidRDefault="001061C7">
      <w:pPr>
        <w:pStyle w:val="GDefaultWidgetOption"/>
        <w:keepNext/>
        <w:tabs>
          <w:tab w:val="left" w:pos="2160"/>
        </w:tabs>
      </w:pPr>
      <w:r>
        <w:t>sample_type</w:t>
      </w:r>
      <w:r>
        <w:tab/>
      </w:r>
    </w:p>
    <w:p w14:paraId="2929394A" w14:textId="77777777" w:rsidR="008D753F" w:rsidRDefault="001061C7">
      <w:pPr>
        <w:pStyle w:val="GDefaultWidgetOption"/>
        <w:keepNext/>
        <w:tabs>
          <w:tab w:val="left" w:pos="2160"/>
        </w:tabs>
      </w:pPr>
      <w:r>
        <w:t>access</w:t>
      </w:r>
      <w:r>
        <w:tab/>
      </w:r>
    </w:p>
    <w:p w14:paraId="2D8784AE" w14:textId="77777777" w:rsidR="008D753F" w:rsidRDefault="001061C7">
      <w:pPr>
        <w:pStyle w:val="GDefaultWidgetOption"/>
        <w:keepNext/>
        <w:tabs>
          <w:tab w:val="left" w:pos="2160"/>
        </w:tabs>
      </w:pPr>
      <w:r>
        <w:t>autoadvance</w:t>
      </w:r>
      <w:r>
        <w:tab/>
        <w:t>False</w:t>
      </w:r>
    </w:p>
    <w:p w14:paraId="42F9D4E9" w14:textId="77777777" w:rsidR="008D753F" w:rsidRDefault="001061C7">
      <w:pPr>
        <w:pStyle w:val="GDefaultWidgetOption"/>
        <w:keepNext/>
        <w:tabs>
          <w:tab w:val="left" w:pos="2160"/>
        </w:tabs>
      </w:pPr>
      <w:r>
        <w:t>columns</w:t>
      </w:r>
      <w:r>
        <w:tab/>
        <w:t>1</w:t>
      </w:r>
    </w:p>
    <w:p w14:paraId="0569D659" w14:textId="77777777" w:rsidR="008D753F" w:rsidRDefault="001061C7">
      <w:pPr>
        <w:pStyle w:val="GDefaultWidgetOption"/>
        <w:keepNext/>
        <w:tabs>
          <w:tab w:val="left" w:pos="2160"/>
        </w:tabs>
      </w:pPr>
      <w:r>
        <w:t>widget</w:t>
      </w:r>
      <w:r>
        <w:tab/>
      </w:r>
    </w:p>
    <w:p w14:paraId="4850D6CB" w14:textId="77777777" w:rsidR="008D753F" w:rsidRDefault="001061C7">
      <w:pPr>
        <w:pStyle w:val="GDefaultWidgetOption"/>
        <w:keepNext/>
        <w:tabs>
          <w:tab w:val="left" w:pos="2160"/>
        </w:tabs>
      </w:pPr>
      <w:r>
        <w:t>filter_text</w:t>
      </w:r>
      <w:r>
        <w:tab/>
      </w:r>
    </w:p>
    <w:p w14:paraId="604D0801" w14:textId="77777777" w:rsidR="008D753F" w:rsidRDefault="001061C7">
      <w:pPr>
        <w:pStyle w:val="GDefaultWidgetOption"/>
        <w:keepNext/>
        <w:tabs>
          <w:tab w:val="left" w:pos="2160"/>
        </w:tabs>
      </w:pPr>
      <w:r>
        <w:t>as_banner</w:t>
      </w:r>
      <w:r>
        <w:tab/>
        <w:t>False</w:t>
      </w:r>
    </w:p>
    <w:p w14:paraId="0638FB8A" w14:textId="77777777" w:rsidR="008D753F" w:rsidRDefault="001061C7">
      <w:pPr>
        <w:pStyle w:val="GDefaultWidgetOption"/>
        <w:keepNext/>
        <w:tabs>
          <w:tab w:val="left" w:pos="2160"/>
        </w:tabs>
      </w:pPr>
      <w:r>
        <w:t>description</w:t>
      </w:r>
      <w:r>
        <w:tab/>
      </w:r>
    </w:p>
    <w:p w14:paraId="53168332" w14:textId="77777777" w:rsidR="008D753F" w:rsidRDefault="001061C7">
      <w:pPr>
        <w:pStyle w:val="GDefaultWidgetOption"/>
        <w:keepNext/>
        <w:tabs>
          <w:tab w:val="left" w:pos="2160"/>
        </w:tabs>
      </w:pPr>
      <w:r>
        <w:t>spd_category</w:t>
      </w:r>
      <w:r>
        <w:tab/>
      </w:r>
    </w:p>
    <w:p w14:paraId="21B3F97F"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107738EF" w14:textId="77777777" w:rsidR="008D753F" w:rsidRDefault="001061C7">
      <w:pPr>
        <w:pStyle w:val="GDefaultWidgetOption"/>
        <w:keepNext/>
        <w:tabs>
          <w:tab w:val="left" w:pos="2160"/>
        </w:tabs>
      </w:pPr>
      <w:r>
        <w:t>horizontal</w:t>
      </w:r>
      <w:r>
        <w:tab/>
        <w:t>False</w:t>
      </w:r>
    </w:p>
    <w:p w14:paraId="48CFDA5A" w14:textId="77777777" w:rsidR="008D753F" w:rsidRDefault="001061C7">
      <w:pPr>
        <w:pStyle w:val="GDefaultWidgetOption"/>
        <w:keepNext/>
        <w:tabs>
          <w:tab w:val="left" w:pos="2160"/>
        </w:tabs>
      </w:pPr>
      <w:r>
        <w:t>grid_chart_type</w:t>
      </w:r>
      <w:r>
        <w:tab/>
        <w:t>stacked_bar</w:t>
      </w:r>
    </w:p>
    <w:p w14:paraId="68F88B01" w14:textId="77777777" w:rsidR="008D753F" w:rsidRDefault="001061C7">
      <w:pPr>
        <w:pStyle w:val="GDefaultWidgetOption"/>
        <w:keepNext/>
        <w:tabs>
          <w:tab w:val="left" w:pos="2160"/>
        </w:tabs>
      </w:pPr>
      <w:r>
        <w:t>sort_order</w:t>
      </w:r>
      <w:r>
        <w:tab/>
        <w:t>none</w:t>
      </w:r>
    </w:p>
    <w:p w14:paraId="21F99D2D" w14:textId="77777777" w:rsidR="008D753F" w:rsidRDefault="001061C7">
      <w:pPr>
        <w:pStyle w:val="GDefaultWidgetOption"/>
        <w:keepNext/>
        <w:tabs>
          <w:tab w:val="left" w:pos="2160"/>
        </w:tabs>
      </w:pPr>
      <w:r>
        <w:t>sample</w:t>
      </w:r>
      <w:r>
        <w:tab/>
      </w:r>
    </w:p>
    <w:p w14:paraId="000F8BD6" w14:textId="77777777" w:rsidR="008D753F" w:rsidRDefault="001061C7">
      <w:pPr>
        <w:pStyle w:val="GDefaultWidgetOption"/>
        <w:keepNext/>
        <w:tabs>
          <w:tab w:val="left" w:pos="2160"/>
        </w:tabs>
      </w:pPr>
      <w:r>
        <w:t>slide_title</w:t>
      </w:r>
      <w:r>
        <w:tab/>
      </w:r>
    </w:p>
    <w:p w14:paraId="6F7444F7" w14:textId="77777777" w:rsidR="008D753F" w:rsidRDefault="001061C7">
      <w:pPr>
        <w:pStyle w:val="GDefaultWidgetOption"/>
        <w:keepNext/>
        <w:tabs>
          <w:tab w:val="left" w:pos="2160"/>
        </w:tabs>
      </w:pPr>
      <w:r>
        <w:t>set_active</w:t>
      </w:r>
      <w:r>
        <w:tab/>
      </w:r>
    </w:p>
    <w:p w14:paraId="5A86A8B9" w14:textId="77777777" w:rsidR="008D753F" w:rsidRDefault="001061C7">
      <w:pPr>
        <w:pStyle w:val="GDefaultWidgetOption"/>
        <w:keepNext/>
        <w:tabs>
          <w:tab w:val="left" w:pos="2160"/>
        </w:tabs>
      </w:pPr>
      <w:r>
        <w:t>required</w:t>
      </w:r>
      <w:r>
        <w:tab/>
        <w:t>NONE</w:t>
      </w:r>
    </w:p>
    <w:p w14:paraId="7B03A562" w14:textId="77777777" w:rsidR="008D753F" w:rsidRDefault="001061C7">
      <w:pPr>
        <w:pStyle w:val="GDefaultWidgetOption"/>
        <w:keepNext/>
        <w:tabs>
          <w:tab w:val="left" w:pos="2160"/>
        </w:tabs>
      </w:pPr>
      <w:r>
        <w:t>mask</w:t>
      </w:r>
      <w:r>
        <w:tab/>
      </w:r>
    </w:p>
    <w:p w14:paraId="55EC9B2F" w14:textId="77777777" w:rsidR="008D753F" w:rsidRDefault="001061C7">
      <w:pPr>
        <w:pStyle w:val="GDefaultWidgetOption"/>
        <w:keepNext/>
        <w:tabs>
          <w:tab w:val="left" w:pos="2160"/>
        </w:tabs>
      </w:pPr>
      <w:r>
        <w:t>custom_order</w:t>
      </w:r>
      <w:r>
        <w:tab/>
      </w:r>
    </w:p>
    <w:p w14:paraId="710A3A34" w14:textId="77777777" w:rsidR="008D753F" w:rsidRDefault="001061C7">
      <w:pPr>
        <w:pStyle w:val="GDefaultWidgetOption"/>
        <w:keepNext/>
        <w:tabs>
          <w:tab w:val="left" w:pos="2160"/>
        </w:tabs>
      </w:pPr>
      <w:r>
        <w:t>client</w:t>
      </w:r>
      <w:r>
        <w:tab/>
      </w:r>
    </w:p>
    <w:p w14:paraId="3067DED1"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3614712" w14:textId="77777777">
        <w:tc>
          <w:tcPr>
            <w:tcW w:w="336" w:type="dxa"/>
          </w:tcPr>
          <w:p w14:paraId="1BDBD06B" w14:textId="77777777" w:rsidR="008D753F" w:rsidRDefault="001061C7">
            <w:pPr>
              <w:keepNext/>
            </w:pPr>
            <w:r>
              <w:rPr>
                <w:rStyle w:val="GResponseCode"/>
              </w:rPr>
              <w:t>1</w:t>
            </w:r>
          </w:p>
        </w:tc>
        <w:tc>
          <w:tcPr>
            <w:tcW w:w="361" w:type="dxa"/>
          </w:tcPr>
          <w:p w14:paraId="5AD76034" w14:textId="77777777" w:rsidR="008D753F" w:rsidRDefault="001061C7">
            <w:pPr>
              <w:keepNext/>
            </w:pPr>
            <w:r>
              <w:t>○</w:t>
            </w:r>
          </w:p>
        </w:tc>
        <w:tc>
          <w:tcPr>
            <w:tcW w:w="3731" w:type="dxa"/>
          </w:tcPr>
          <w:p w14:paraId="139281BC" w14:textId="77777777" w:rsidR="008D753F" w:rsidRDefault="001061C7">
            <w:pPr>
              <w:keepNext/>
            </w:pPr>
            <w:r>
              <w:t>The Church of Jesus Christ of Latter-day Saints</w:t>
            </w:r>
          </w:p>
        </w:tc>
        <w:tc>
          <w:tcPr>
            <w:tcW w:w="4428" w:type="dxa"/>
          </w:tcPr>
          <w:p w14:paraId="7687D0C7" w14:textId="77777777" w:rsidR="008D753F" w:rsidRDefault="008D753F">
            <w:pPr>
              <w:keepNext/>
              <w:jc w:val="right"/>
              <w:rPr>
                <w:i/>
              </w:rPr>
            </w:pPr>
          </w:p>
        </w:tc>
      </w:tr>
      <w:tr w:rsidR="008D753F" w14:paraId="4898AF31" w14:textId="77777777">
        <w:tc>
          <w:tcPr>
            <w:tcW w:w="336" w:type="dxa"/>
          </w:tcPr>
          <w:p w14:paraId="55F06337" w14:textId="77777777" w:rsidR="008D753F" w:rsidRDefault="001061C7">
            <w:pPr>
              <w:keepNext/>
            </w:pPr>
            <w:r>
              <w:rPr>
                <w:rStyle w:val="GResponseCode"/>
              </w:rPr>
              <w:t>2</w:t>
            </w:r>
          </w:p>
        </w:tc>
        <w:tc>
          <w:tcPr>
            <w:tcW w:w="361" w:type="dxa"/>
          </w:tcPr>
          <w:p w14:paraId="021B217B" w14:textId="77777777" w:rsidR="008D753F" w:rsidRDefault="001061C7">
            <w:pPr>
              <w:keepNext/>
            </w:pPr>
            <w:r>
              <w:t>○</w:t>
            </w:r>
          </w:p>
        </w:tc>
        <w:tc>
          <w:tcPr>
            <w:tcW w:w="3731" w:type="dxa"/>
          </w:tcPr>
          <w:p w14:paraId="65E01FC2" w14:textId="77777777" w:rsidR="008D753F" w:rsidRDefault="001061C7">
            <w:pPr>
              <w:keepNext/>
            </w:pPr>
            <w:r>
              <w:t>Community of Christ</w:t>
            </w:r>
          </w:p>
        </w:tc>
        <w:tc>
          <w:tcPr>
            <w:tcW w:w="4428" w:type="dxa"/>
          </w:tcPr>
          <w:p w14:paraId="622F3888" w14:textId="77777777" w:rsidR="008D753F" w:rsidRDefault="008D753F">
            <w:pPr>
              <w:keepNext/>
              <w:jc w:val="right"/>
              <w:rPr>
                <w:i/>
              </w:rPr>
            </w:pPr>
          </w:p>
        </w:tc>
      </w:tr>
      <w:tr w:rsidR="008D753F" w14:paraId="2F90066F" w14:textId="77777777">
        <w:tc>
          <w:tcPr>
            <w:tcW w:w="336" w:type="dxa"/>
          </w:tcPr>
          <w:p w14:paraId="2485D952" w14:textId="77777777" w:rsidR="008D753F" w:rsidRDefault="001061C7">
            <w:pPr>
              <w:keepNext/>
            </w:pPr>
            <w:r>
              <w:rPr>
                <w:rStyle w:val="GResponseCode"/>
              </w:rPr>
              <w:t>90</w:t>
            </w:r>
          </w:p>
        </w:tc>
        <w:tc>
          <w:tcPr>
            <w:tcW w:w="361" w:type="dxa"/>
          </w:tcPr>
          <w:p w14:paraId="3DEEF58E" w14:textId="77777777" w:rsidR="008D753F" w:rsidRDefault="001061C7">
            <w:pPr>
              <w:keepNext/>
            </w:pPr>
            <w:r>
              <w:t>○</w:t>
            </w:r>
          </w:p>
        </w:tc>
        <w:tc>
          <w:tcPr>
            <w:tcW w:w="3731" w:type="dxa"/>
          </w:tcPr>
          <w:p w14:paraId="134F2F77" w14:textId="77777777" w:rsidR="008D753F" w:rsidRDefault="001061C7">
            <w:pPr>
              <w:keepNext/>
            </w:pPr>
            <w:r>
              <w:t>Other Mormon (open [</w:t>
            </w:r>
            <w:proofErr w:type="spellStart"/>
            <w:r>
              <w:t>religpew_mormon_t</w:t>
            </w:r>
            <w:proofErr w:type="spellEnd"/>
            <w:r>
              <w:t>])</w:t>
            </w:r>
          </w:p>
        </w:tc>
        <w:tc>
          <w:tcPr>
            <w:tcW w:w="4428" w:type="dxa"/>
          </w:tcPr>
          <w:p w14:paraId="5FDCAAC4" w14:textId="77777777" w:rsidR="008D753F" w:rsidRDefault="008D753F">
            <w:pPr>
              <w:keepNext/>
              <w:jc w:val="right"/>
              <w:rPr>
                <w:i/>
              </w:rPr>
            </w:pPr>
          </w:p>
        </w:tc>
      </w:tr>
      <w:tr w:rsidR="008D753F" w14:paraId="0B352BF9" w14:textId="77777777">
        <w:tc>
          <w:tcPr>
            <w:tcW w:w="336" w:type="dxa"/>
          </w:tcPr>
          <w:p w14:paraId="43539303" w14:textId="77777777" w:rsidR="008D753F" w:rsidRDefault="001061C7">
            <w:pPr>
              <w:keepNext/>
            </w:pPr>
            <w:r>
              <w:rPr>
                <w:rStyle w:val="GResponseCode"/>
              </w:rPr>
              <w:t>98</w:t>
            </w:r>
          </w:p>
        </w:tc>
        <w:tc>
          <w:tcPr>
            <w:tcW w:w="361" w:type="dxa"/>
          </w:tcPr>
          <w:p w14:paraId="783BA6E3" w14:textId="77777777" w:rsidR="008D753F" w:rsidRDefault="008D753F">
            <w:pPr>
              <w:keepNext/>
            </w:pPr>
          </w:p>
        </w:tc>
        <w:tc>
          <w:tcPr>
            <w:tcW w:w="3731" w:type="dxa"/>
          </w:tcPr>
          <w:p w14:paraId="237E59A3" w14:textId="77777777" w:rsidR="008D753F" w:rsidRDefault="001061C7">
            <w:pPr>
              <w:pStyle w:val="GAdminOption"/>
              <w:keepNext/>
            </w:pPr>
            <w:r>
              <w:t>Skipped</w:t>
            </w:r>
          </w:p>
        </w:tc>
        <w:tc>
          <w:tcPr>
            <w:tcW w:w="4428" w:type="dxa"/>
          </w:tcPr>
          <w:p w14:paraId="41418FC4" w14:textId="77777777" w:rsidR="008D753F" w:rsidRDefault="008D753F">
            <w:pPr>
              <w:keepNext/>
              <w:jc w:val="right"/>
              <w:rPr>
                <w:i/>
              </w:rPr>
            </w:pPr>
          </w:p>
        </w:tc>
      </w:tr>
      <w:tr w:rsidR="008D753F" w14:paraId="3C018C48" w14:textId="77777777">
        <w:tc>
          <w:tcPr>
            <w:tcW w:w="336" w:type="dxa"/>
          </w:tcPr>
          <w:p w14:paraId="11E493CD" w14:textId="77777777" w:rsidR="008D753F" w:rsidRDefault="001061C7">
            <w:pPr>
              <w:keepNext/>
            </w:pPr>
            <w:r>
              <w:rPr>
                <w:rStyle w:val="GResponseCode"/>
              </w:rPr>
              <w:t>99</w:t>
            </w:r>
          </w:p>
        </w:tc>
        <w:tc>
          <w:tcPr>
            <w:tcW w:w="361" w:type="dxa"/>
          </w:tcPr>
          <w:p w14:paraId="0906D6A0" w14:textId="77777777" w:rsidR="008D753F" w:rsidRDefault="008D753F">
            <w:pPr>
              <w:keepNext/>
            </w:pPr>
          </w:p>
        </w:tc>
        <w:tc>
          <w:tcPr>
            <w:tcW w:w="3731" w:type="dxa"/>
          </w:tcPr>
          <w:p w14:paraId="66645F9C" w14:textId="77777777" w:rsidR="008D753F" w:rsidRDefault="001061C7">
            <w:pPr>
              <w:pStyle w:val="GAdminOption"/>
              <w:keepNext/>
            </w:pPr>
            <w:r>
              <w:t>Not Asked</w:t>
            </w:r>
          </w:p>
        </w:tc>
        <w:tc>
          <w:tcPr>
            <w:tcW w:w="4428" w:type="dxa"/>
          </w:tcPr>
          <w:p w14:paraId="33B4D94F" w14:textId="77777777" w:rsidR="008D753F" w:rsidRDefault="008D753F">
            <w:pPr>
              <w:keepNext/>
              <w:jc w:val="right"/>
              <w:rPr>
                <w:i/>
              </w:rPr>
            </w:pPr>
          </w:p>
        </w:tc>
      </w:tr>
    </w:tbl>
    <w:p w14:paraId="226F852B"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156"/>
        <w:gridCol w:w="6204"/>
      </w:tblGrid>
      <w:tr w:rsidR="008D753F" w14:paraId="75189192" w14:textId="77777777">
        <w:tc>
          <w:tcPr>
            <w:tcW w:w="0" w:type="dxa"/>
            <w:shd w:val="clear" w:color="auto" w:fill="D0D0D0"/>
          </w:tcPr>
          <w:p w14:paraId="2B548263" w14:textId="77777777" w:rsidR="008D753F" w:rsidRDefault="001061C7">
            <w:pPr>
              <w:pStyle w:val="GVariableNameP"/>
              <w:keepNext/>
            </w:pPr>
            <w:r>
              <w:fldChar w:fldCharType="begin"/>
            </w:r>
            <w:r>
              <w:instrText>TC religpew_orthodox \\l 2 \\f a</w:instrText>
            </w:r>
            <w:r>
              <w:fldChar w:fldCharType="end"/>
            </w:r>
            <w:proofErr w:type="spellStart"/>
            <w:r>
              <w:t>religpew_orthodox</w:t>
            </w:r>
            <w:proofErr w:type="spellEnd"/>
            <w:r>
              <w:rPr>
                <w:i/>
              </w:rPr>
              <w:t>- Show if (</w:t>
            </w:r>
            <w:proofErr w:type="spellStart"/>
            <w:r>
              <w:rPr>
                <w:i/>
              </w:rPr>
              <w:t>religpew</w:t>
            </w:r>
            <w:proofErr w:type="spellEnd"/>
            <w:r>
              <w:rPr>
                <w:i/>
              </w:rPr>
              <w:t xml:space="preserve"> == 4 and not </w:t>
            </w:r>
            <w:proofErr w:type="spellStart"/>
            <w:proofErr w:type="gramStart"/>
            <w:r>
              <w:rPr>
                <w:i/>
              </w:rPr>
              <w:t>pdl.religpew</w:t>
            </w:r>
            <w:proofErr w:type="gramEnd"/>
            <w:r>
              <w:rPr>
                <w:i/>
              </w:rPr>
              <w:t>_orthodox</w:t>
            </w:r>
            <w:proofErr w:type="spellEnd"/>
            <w:r>
              <w:rPr>
                <w:i/>
              </w:rPr>
              <w:t>) or (</w:t>
            </w:r>
            <w:proofErr w:type="spellStart"/>
            <w:r>
              <w:rPr>
                <w:i/>
              </w:rPr>
              <w:t>religpew</w:t>
            </w:r>
            <w:proofErr w:type="spellEnd"/>
            <w:r>
              <w:rPr>
                <w:i/>
              </w:rPr>
              <w:t xml:space="preserve"> == 4 and </w:t>
            </w:r>
            <w:proofErr w:type="spellStart"/>
            <w:r>
              <w:rPr>
                <w:i/>
              </w:rPr>
              <w:t>pdl.religpew_orthodox.last</w:t>
            </w:r>
            <w:proofErr w:type="spellEnd"/>
            <w:r>
              <w:rPr>
                <w:i/>
              </w:rPr>
              <w:t xml:space="preserve"> &gt; months(14))</w:t>
            </w:r>
          </w:p>
        </w:tc>
        <w:tc>
          <w:tcPr>
            <w:tcW w:w="0" w:type="dxa"/>
            <w:shd w:val="clear" w:color="auto" w:fill="D0D0D0"/>
            <w:vAlign w:val="bottom"/>
          </w:tcPr>
          <w:p w14:paraId="641AD98B" w14:textId="77777777" w:rsidR="008D753F" w:rsidRDefault="001061C7">
            <w:pPr>
              <w:keepNext/>
              <w:jc w:val="right"/>
            </w:pPr>
            <w:r>
              <w:t>SINGLE CHOICE</w:t>
            </w:r>
          </w:p>
        </w:tc>
      </w:tr>
      <w:tr w:rsidR="008D753F" w14:paraId="6276C09F" w14:textId="77777777">
        <w:tc>
          <w:tcPr>
            <w:tcW w:w="8856" w:type="dxa"/>
            <w:gridSpan w:val="2"/>
            <w:shd w:val="clear" w:color="auto" w:fill="D0D0D0"/>
          </w:tcPr>
          <w:p w14:paraId="4A957357" w14:textId="77777777" w:rsidR="008D753F" w:rsidRDefault="001061C7">
            <w:pPr>
              <w:keepNext/>
            </w:pPr>
            <w:r>
              <w:t>To which Orthodox church do you belong?</w:t>
            </w:r>
          </w:p>
        </w:tc>
      </w:tr>
    </w:tbl>
    <w:p w14:paraId="00C882CF" w14:textId="77777777" w:rsidR="008D753F" w:rsidRDefault="008D753F">
      <w:pPr>
        <w:pStyle w:val="GQuestionSpacer"/>
        <w:keepNext/>
      </w:pPr>
    </w:p>
    <w:p w14:paraId="274EFA05" w14:textId="77777777" w:rsidR="008D753F" w:rsidRDefault="001061C7">
      <w:pPr>
        <w:pStyle w:val="GDefaultWidgetOption"/>
        <w:keepNext/>
        <w:tabs>
          <w:tab w:val="left" w:pos="2160"/>
        </w:tabs>
      </w:pPr>
      <w:r>
        <w:t>pii</w:t>
      </w:r>
      <w:r>
        <w:tab/>
        <w:t>False</w:t>
      </w:r>
    </w:p>
    <w:p w14:paraId="1BDA5BD9" w14:textId="77777777" w:rsidR="008D753F" w:rsidRDefault="001061C7">
      <w:pPr>
        <w:pStyle w:val="GDefaultWidgetOption"/>
        <w:keepNext/>
        <w:tabs>
          <w:tab w:val="left" w:pos="2160"/>
        </w:tabs>
      </w:pPr>
      <w:r>
        <w:t>chart_layout</w:t>
      </w:r>
      <w:r>
        <w:tab/>
        <w:t>1</w:t>
      </w:r>
    </w:p>
    <w:p w14:paraId="2302647F" w14:textId="77777777" w:rsidR="008D753F" w:rsidRDefault="001061C7">
      <w:pPr>
        <w:pStyle w:val="GWidgetOption"/>
        <w:keepNext/>
        <w:tabs>
          <w:tab w:val="left" w:pos="2160"/>
        </w:tabs>
      </w:pPr>
      <w:proofErr w:type="spellStart"/>
      <w:r>
        <w:t>varlabel</w:t>
      </w:r>
      <w:proofErr w:type="spellEnd"/>
      <w:r>
        <w:tab/>
        <w:t>Orthodox Church</w:t>
      </w:r>
    </w:p>
    <w:p w14:paraId="2DD61100" w14:textId="77777777" w:rsidR="008D753F" w:rsidRDefault="001061C7">
      <w:pPr>
        <w:pStyle w:val="GDefaultWidgetOption"/>
        <w:keepNext/>
        <w:tabs>
          <w:tab w:val="left" w:pos="2160"/>
        </w:tabs>
      </w:pPr>
      <w:r>
        <w:t>topic</w:t>
      </w:r>
      <w:r>
        <w:tab/>
      </w:r>
    </w:p>
    <w:p w14:paraId="0856F951" w14:textId="77777777" w:rsidR="008D753F" w:rsidRDefault="001061C7">
      <w:pPr>
        <w:pStyle w:val="GDefaultWidgetOption"/>
        <w:keepNext/>
        <w:tabs>
          <w:tab w:val="left" w:pos="2160"/>
        </w:tabs>
      </w:pPr>
      <w:r>
        <w:t>chart_color</w:t>
      </w:r>
      <w:r>
        <w:tab/>
        <w:t>green</w:t>
      </w:r>
    </w:p>
    <w:p w14:paraId="0BA75F20" w14:textId="77777777" w:rsidR="008D753F" w:rsidRDefault="001061C7">
      <w:pPr>
        <w:pStyle w:val="GDefaultWidgetOption"/>
        <w:keepNext/>
        <w:tabs>
          <w:tab w:val="left" w:pos="2160"/>
        </w:tabs>
      </w:pPr>
      <w:r>
        <w:t>chart_type</w:t>
      </w:r>
      <w:r>
        <w:tab/>
        <w:t>bar</w:t>
      </w:r>
    </w:p>
    <w:p w14:paraId="2EF8FD6B" w14:textId="77777777" w:rsidR="008D753F" w:rsidRDefault="001061C7">
      <w:pPr>
        <w:pStyle w:val="GDefaultWidgetOption"/>
        <w:keepNext/>
        <w:tabs>
          <w:tab w:val="left" w:pos="2160"/>
        </w:tabs>
      </w:pPr>
      <w:r>
        <w:t>crossbreak</w:t>
      </w:r>
      <w:r>
        <w:tab/>
        <w:t>Total</w:t>
      </w:r>
    </w:p>
    <w:p w14:paraId="211EC934" w14:textId="77777777" w:rsidR="008D753F" w:rsidRDefault="001061C7">
      <w:pPr>
        <w:pStyle w:val="GDefaultWidgetOption"/>
        <w:keepNext/>
        <w:tabs>
          <w:tab w:val="left" w:pos="2160"/>
        </w:tabs>
      </w:pPr>
      <w:r>
        <w:t>wrap</w:t>
      </w:r>
      <w:r>
        <w:tab/>
        <w:t>True</w:t>
      </w:r>
    </w:p>
    <w:p w14:paraId="35198B1F" w14:textId="77777777" w:rsidR="008D753F" w:rsidRDefault="001061C7">
      <w:pPr>
        <w:pStyle w:val="GDefaultWidgetOption"/>
        <w:keepNext/>
        <w:tabs>
          <w:tab w:val="left" w:pos="2160"/>
        </w:tabs>
      </w:pPr>
      <w:r>
        <w:t>is_rating</w:t>
      </w:r>
      <w:r>
        <w:tab/>
        <w:t>False</w:t>
      </w:r>
    </w:p>
    <w:p w14:paraId="2FFB0170" w14:textId="77777777" w:rsidR="008D753F" w:rsidRDefault="001061C7">
      <w:pPr>
        <w:pStyle w:val="GDefaultWidgetOption"/>
        <w:keepNext/>
        <w:tabs>
          <w:tab w:val="left" w:pos="2160"/>
        </w:tabs>
      </w:pPr>
      <w:r>
        <w:t>required_text</w:t>
      </w:r>
      <w:r>
        <w:tab/>
        <w:t>Please choose an answer</w:t>
      </w:r>
    </w:p>
    <w:p w14:paraId="4B72E75D" w14:textId="77777777" w:rsidR="008D753F" w:rsidRDefault="001061C7">
      <w:pPr>
        <w:pStyle w:val="GDefaultWidgetOption"/>
        <w:keepNext/>
        <w:tabs>
          <w:tab w:val="left" w:pos="2160"/>
        </w:tabs>
      </w:pPr>
      <w:r>
        <w:t>min_columns</w:t>
      </w:r>
      <w:r>
        <w:tab/>
        <w:t>1</w:t>
      </w:r>
    </w:p>
    <w:p w14:paraId="1222A96D" w14:textId="77777777" w:rsidR="008D753F" w:rsidRDefault="001061C7">
      <w:pPr>
        <w:pStyle w:val="GDefaultWidgetOption"/>
        <w:keepNext/>
        <w:tabs>
          <w:tab w:val="left" w:pos="2160"/>
        </w:tabs>
      </w:pPr>
      <w:r>
        <w:t>sample_type</w:t>
      </w:r>
      <w:r>
        <w:tab/>
      </w:r>
    </w:p>
    <w:p w14:paraId="56CA732B" w14:textId="77777777" w:rsidR="008D753F" w:rsidRDefault="001061C7">
      <w:pPr>
        <w:pStyle w:val="GDefaultWidgetOption"/>
        <w:keepNext/>
        <w:tabs>
          <w:tab w:val="left" w:pos="2160"/>
        </w:tabs>
      </w:pPr>
      <w:r>
        <w:t>access</w:t>
      </w:r>
      <w:r>
        <w:tab/>
      </w:r>
    </w:p>
    <w:p w14:paraId="2FB117C8" w14:textId="77777777" w:rsidR="008D753F" w:rsidRDefault="001061C7">
      <w:pPr>
        <w:pStyle w:val="GDefaultWidgetOption"/>
        <w:keepNext/>
        <w:tabs>
          <w:tab w:val="left" w:pos="2160"/>
        </w:tabs>
      </w:pPr>
      <w:r>
        <w:t>autoadvance</w:t>
      </w:r>
      <w:r>
        <w:tab/>
        <w:t>False</w:t>
      </w:r>
    </w:p>
    <w:p w14:paraId="37EA215C" w14:textId="77777777" w:rsidR="008D753F" w:rsidRDefault="001061C7">
      <w:pPr>
        <w:pStyle w:val="GDefaultWidgetOption"/>
        <w:keepNext/>
        <w:tabs>
          <w:tab w:val="left" w:pos="2160"/>
        </w:tabs>
      </w:pPr>
      <w:r>
        <w:t>columns</w:t>
      </w:r>
      <w:r>
        <w:tab/>
        <w:t>1</w:t>
      </w:r>
    </w:p>
    <w:p w14:paraId="2C0E87C3" w14:textId="77777777" w:rsidR="008D753F" w:rsidRDefault="001061C7">
      <w:pPr>
        <w:pStyle w:val="GDefaultWidgetOption"/>
        <w:keepNext/>
        <w:tabs>
          <w:tab w:val="left" w:pos="2160"/>
        </w:tabs>
      </w:pPr>
      <w:r>
        <w:t>widget</w:t>
      </w:r>
      <w:r>
        <w:tab/>
      </w:r>
    </w:p>
    <w:p w14:paraId="447B064D" w14:textId="77777777" w:rsidR="008D753F" w:rsidRDefault="001061C7">
      <w:pPr>
        <w:pStyle w:val="GDefaultWidgetOption"/>
        <w:keepNext/>
        <w:tabs>
          <w:tab w:val="left" w:pos="2160"/>
        </w:tabs>
      </w:pPr>
      <w:r>
        <w:t>filter_text</w:t>
      </w:r>
      <w:r>
        <w:tab/>
      </w:r>
    </w:p>
    <w:p w14:paraId="3EAD963C" w14:textId="77777777" w:rsidR="008D753F" w:rsidRDefault="001061C7">
      <w:pPr>
        <w:pStyle w:val="GDefaultWidgetOption"/>
        <w:keepNext/>
        <w:tabs>
          <w:tab w:val="left" w:pos="2160"/>
        </w:tabs>
      </w:pPr>
      <w:r>
        <w:t>as_banner</w:t>
      </w:r>
      <w:r>
        <w:tab/>
        <w:t>False</w:t>
      </w:r>
    </w:p>
    <w:p w14:paraId="2469429B" w14:textId="77777777" w:rsidR="008D753F" w:rsidRDefault="001061C7">
      <w:pPr>
        <w:pStyle w:val="GDefaultWidgetOption"/>
        <w:keepNext/>
        <w:tabs>
          <w:tab w:val="left" w:pos="2160"/>
        </w:tabs>
      </w:pPr>
      <w:r>
        <w:t>description</w:t>
      </w:r>
      <w:r>
        <w:tab/>
      </w:r>
    </w:p>
    <w:p w14:paraId="752D00BC" w14:textId="77777777" w:rsidR="008D753F" w:rsidRDefault="001061C7">
      <w:pPr>
        <w:pStyle w:val="GDefaultWidgetOption"/>
        <w:keepNext/>
        <w:tabs>
          <w:tab w:val="left" w:pos="2160"/>
        </w:tabs>
      </w:pPr>
      <w:r>
        <w:t>spd_category</w:t>
      </w:r>
      <w:r>
        <w:tab/>
      </w:r>
    </w:p>
    <w:p w14:paraId="5A8210A0"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4AC4AC5B" w14:textId="77777777" w:rsidR="008D753F" w:rsidRDefault="001061C7">
      <w:pPr>
        <w:pStyle w:val="GDefaultWidgetOption"/>
        <w:keepNext/>
        <w:tabs>
          <w:tab w:val="left" w:pos="2160"/>
        </w:tabs>
      </w:pPr>
      <w:r>
        <w:t>horizontal</w:t>
      </w:r>
      <w:r>
        <w:tab/>
        <w:t>False</w:t>
      </w:r>
    </w:p>
    <w:p w14:paraId="7614FDEA" w14:textId="77777777" w:rsidR="008D753F" w:rsidRDefault="001061C7">
      <w:pPr>
        <w:pStyle w:val="GDefaultWidgetOption"/>
        <w:keepNext/>
        <w:tabs>
          <w:tab w:val="left" w:pos="2160"/>
        </w:tabs>
      </w:pPr>
      <w:r>
        <w:t>grid_chart_type</w:t>
      </w:r>
      <w:r>
        <w:tab/>
        <w:t>stacked_bar</w:t>
      </w:r>
    </w:p>
    <w:p w14:paraId="1E5DF890" w14:textId="77777777" w:rsidR="008D753F" w:rsidRDefault="001061C7">
      <w:pPr>
        <w:pStyle w:val="GDefaultWidgetOption"/>
        <w:keepNext/>
        <w:tabs>
          <w:tab w:val="left" w:pos="2160"/>
        </w:tabs>
      </w:pPr>
      <w:r>
        <w:t>sort_order</w:t>
      </w:r>
      <w:r>
        <w:tab/>
        <w:t>none</w:t>
      </w:r>
    </w:p>
    <w:p w14:paraId="16157E36" w14:textId="77777777" w:rsidR="008D753F" w:rsidRDefault="001061C7">
      <w:pPr>
        <w:pStyle w:val="GDefaultWidgetOption"/>
        <w:keepNext/>
        <w:tabs>
          <w:tab w:val="left" w:pos="2160"/>
        </w:tabs>
      </w:pPr>
      <w:r>
        <w:t>sample</w:t>
      </w:r>
      <w:r>
        <w:tab/>
      </w:r>
    </w:p>
    <w:p w14:paraId="5197A58C" w14:textId="77777777" w:rsidR="008D753F" w:rsidRDefault="001061C7">
      <w:pPr>
        <w:pStyle w:val="GDefaultWidgetOption"/>
        <w:keepNext/>
        <w:tabs>
          <w:tab w:val="left" w:pos="2160"/>
        </w:tabs>
      </w:pPr>
      <w:r>
        <w:t>slide_title</w:t>
      </w:r>
      <w:r>
        <w:tab/>
      </w:r>
    </w:p>
    <w:p w14:paraId="41B6D416" w14:textId="77777777" w:rsidR="008D753F" w:rsidRDefault="001061C7">
      <w:pPr>
        <w:pStyle w:val="GDefaultWidgetOption"/>
        <w:keepNext/>
        <w:tabs>
          <w:tab w:val="left" w:pos="2160"/>
        </w:tabs>
      </w:pPr>
      <w:r>
        <w:t>set_active</w:t>
      </w:r>
      <w:r>
        <w:tab/>
      </w:r>
    </w:p>
    <w:p w14:paraId="1DF31CDF" w14:textId="77777777" w:rsidR="008D753F" w:rsidRDefault="001061C7">
      <w:pPr>
        <w:pStyle w:val="GDefaultWidgetOption"/>
        <w:keepNext/>
        <w:tabs>
          <w:tab w:val="left" w:pos="2160"/>
        </w:tabs>
      </w:pPr>
      <w:r>
        <w:t>required</w:t>
      </w:r>
      <w:r>
        <w:tab/>
        <w:t>NONE</w:t>
      </w:r>
    </w:p>
    <w:p w14:paraId="12A7586D" w14:textId="77777777" w:rsidR="008D753F" w:rsidRDefault="001061C7">
      <w:pPr>
        <w:pStyle w:val="GDefaultWidgetOption"/>
        <w:keepNext/>
        <w:tabs>
          <w:tab w:val="left" w:pos="2160"/>
        </w:tabs>
      </w:pPr>
      <w:r>
        <w:t>mask</w:t>
      </w:r>
      <w:r>
        <w:tab/>
      </w:r>
    </w:p>
    <w:p w14:paraId="38F81707" w14:textId="77777777" w:rsidR="008D753F" w:rsidRDefault="001061C7">
      <w:pPr>
        <w:pStyle w:val="GDefaultWidgetOption"/>
        <w:keepNext/>
        <w:tabs>
          <w:tab w:val="left" w:pos="2160"/>
        </w:tabs>
      </w:pPr>
      <w:r>
        <w:t>custom_order</w:t>
      </w:r>
      <w:r>
        <w:tab/>
      </w:r>
    </w:p>
    <w:p w14:paraId="209841AF" w14:textId="77777777" w:rsidR="008D753F" w:rsidRDefault="001061C7">
      <w:pPr>
        <w:pStyle w:val="GDefaultWidgetOption"/>
        <w:keepNext/>
        <w:tabs>
          <w:tab w:val="left" w:pos="2160"/>
        </w:tabs>
      </w:pPr>
      <w:r>
        <w:t>client</w:t>
      </w:r>
      <w:r>
        <w:tab/>
      </w:r>
    </w:p>
    <w:p w14:paraId="0C1C9DC2"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C10EB4F" w14:textId="77777777">
        <w:tc>
          <w:tcPr>
            <w:tcW w:w="336" w:type="dxa"/>
          </w:tcPr>
          <w:p w14:paraId="40DCE462" w14:textId="77777777" w:rsidR="008D753F" w:rsidRDefault="001061C7">
            <w:pPr>
              <w:keepNext/>
            </w:pPr>
            <w:r>
              <w:rPr>
                <w:rStyle w:val="GResponseCode"/>
              </w:rPr>
              <w:t>1</w:t>
            </w:r>
          </w:p>
        </w:tc>
        <w:tc>
          <w:tcPr>
            <w:tcW w:w="361" w:type="dxa"/>
          </w:tcPr>
          <w:p w14:paraId="75325353" w14:textId="77777777" w:rsidR="008D753F" w:rsidRDefault="001061C7">
            <w:pPr>
              <w:keepNext/>
            </w:pPr>
            <w:r>
              <w:t>○</w:t>
            </w:r>
          </w:p>
        </w:tc>
        <w:tc>
          <w:tcPr>
            <w:tcW w:w="3731" w:type="dxa"/>
          </w:tcPr>
          <w:p w14:paraId="26B37B2F" w14:textId="77777777" w:rsidR="008D753F" w:rsidRDefault="001061C7">
            <w:pPr>
              <w:keepNext/>
            </w:pPr>
            <w:r>
              <w:t>Greek Orthodox</w:t>
            </w:r>
          </w:p>
        </w:tc>
        <w:tc>
          <w:tcPr>
            <w:tcW w:w="4428" w:type="dxa"/>
          </w:tcPr>
          <w:p w14:paraId="4E89806E" w14:textId="77777777" w:rsidR="008D753F" w:rsidRDefault="008D753F">
            <w:pPr>
              <w:keepNext/>
              <w:jc w:val="right"/>
              <w:rPr>
                <w:i/>
              </w:rPr>
            </w:pPr>
          </w:p>
        </w:tc>
      </w:tr>
      <w:tr w:rsidR="008D753F" w14:paraId="7117591B" w14:textId="77777777">
        <w:tc>
          <w:tcPr>
            <w:tcW w:w="336" w:type="dxa"/>
          </w:tcPr>
          <w:p w14:paraId="001FE608" w14:textId="77777777" w:rsidR="008D753F" w:rsidRDefault="001061C7">
            <w:pPr>
              <w:keepNext/>
            </w:pPr>
            <w:r>
              <w:rPr>
                <w:rStyle w:val="GResponseCode"/>
              </w:rPr>
              <w:t>2</w:t>
            </w:r>
          </w:p>
        </w:tc>
        <w:tc>
          <w:tcPr>
            <w:tcW w:w="361" w:type="dxa"/>
          </w:tcPr>
          <w:p w14:paraId="62C87A73" w14:textId="77777777" w:rsidR="008D753F" w:rsidRDefault="001061C7">
            <w:pPr>
              <w:keepNext/>
            </w:pPr>
            <w:r>
              <w:t>○</w:t>
            </w:r>
          </w:p>
        </w:tc>
        <w:tc>
          <w:tcPr>
            <w:tcW w:w="3731" w:type="dxa"/>
          </w:tcPr>
          <w:p w14:paraId="400E7ACD" w14:textId="77777777" w:rsidR="008D753F" w:rsidRDefault="001061C7">
            <w:pPr>
              <w:keepNext/>
            </w:pPr>
            <w:r>
              <w:t>Russian Orthodox</w:t>
            </w:r>
          </w:p>
        </w:tc>
        <w:tc>
          <w:tcPr>
            <w:tcW w:w="4428" w:type="dxa"/>
          </w:tcPr>
          <w:p w14:paraId="0689D75A" w14:textId="77777777" w:rsidR="008D753F" w:rsidRDefault="008D753F">
            <w:pPr>
              <w:keepNext/>
              <w:jc w:val="right"/>
              <w:rPr>
                <w:i/>
              </w:rPr>
            </w:pPr>
          </w:p>
        </w:tc>
      </w:tr>
      <w:tr w:rsidR="008D753F" w14:paraId="09557957" w14:textId="77777777">
        <w:tc>
          <w:tcPr>
            <w:tcW w:w="336" w:type="dxa"/>
          </w:tcPr>
          <w:p w14:paraId="27C2509A" w14:textId="77777777" w:rsidR="008D753F" w:rsidRDefault="001061C7">
            <w:pPr>
              <w:keepNext/>
            </w:pPr>
            <w:r>
              <w:rPr>
                <w:rStyle w:val="GResponseCode"/>
              </w:rPr>
              <w:t>3</w:t>
            </w:r>
          </w:p>
        </w:tc>
        <w:tc>
          <w:tcPr>
            <w:tcW w:w="361" w:type="dxa"/>
          </w:tcPr>
          <w:p w14:paraId="649AFE15" w14:textId="77777777" w:rsidR="008D753F" w:rsidRDefault="001061C7">
            <w:pPr>
              <w:keepNext/>
            </w:pPr>
            <w:r>
              <w:t>○</w:t>
            </w:r>
          </w:p>
        </w:tc>
        <w:tc>
          <w:tcPr>
            <w:tcW w:w="3731" w:type="dxa"/>
          </w:tcPr>
          <w:p w14:paraId="2912592D" w14:textId="77777777" w:rsidR="008D753F" w:rsidRDefault="001061C7">
            <w:pPr>
              <w:keepNext/>
            </w:pPr>
            <w:r>
              <w:t>Orthodox Church in America</w:t>
            </w:r>
          </w:p>
        </w:tc>
        <w:tc>
          <w:tcPr>
            <w:tcW w:w="4428" w:type="dxa"/>
          </w:tcPr>
          <w:p w14:paraId="3FF3DC41" w14:textId="77777777" w:rsidR="008D753F" w:rsidRDefault="008D753F">
            <w:pPr>
              <w:keepNext/>
              <w:jc w:val="right"/>
              <w:rPr>
                <w:i/>
              </w:rPr>
            </w:pPr>
          </w:p>
        </w:tc>
      </w:tr>
      <w:tr w:rsidR="008D753F" w14:paraId="6CFD6EE5" w14:textId="77777777">
        <w:tc>
          <w:tcPr>
            <w:tcW w:w="336" w:type="dxa"/>
          </w:tcPr>
          <w:p w14:paraId="2F1CBC46" w14:textId="77777777" w:rsidR="008D753F" w:rsidRDefault="001061C7">
            <w:pPr>
              <w:keepNext/>
            </w:pPr>
            <w:r>
              <w:rPr>
                <w:rStyle w:val="GResponseCode"/>
              </w:rPr>
              <w:t>4</w:t>
            </w:r>
          </w:p>
        </w:tc>
        <w:tc>
          <w:tcPr>
            <w:tcW w:w="361" w:type="dxa"/>
          </w:tcPr>
          <w:p w14:paraId="7C6F8FB6" w14:textId="77777777" w:rsidR="008D753F" w:rsidRDefault="001061C7">
            <w:pPr>
              <w:keepNext/>
            </w:pPr>
            <w:r>
              <w:t>○</w:t>
            </w:r>
          </w:p>
        </w:tc>
        <w:tc>
          <w:tcPr>
            <w:tcW w:w="3731" w:type="dxa"/>
          </w:tcPr>
          <w:p w14:paraId="5EE9217E" w14:textId="77777777" w:rsidR="008D753F" w:rsidRDefault="001061C7">
            <w:pPr>
              <w:keepNext/>
            </w:pPr>
            <w:r>
              <w:t>Armenian Orthodox</w:t>
            </w:r>
          </w:p>
        </w:tc>
        <w:tc>
          <w:tcPr>
            <w:tcW w:w="4428" w:type="dxa"/>
          </w:tcPr>
          <w:p w14:paraId="30B6B9AA" w14:textId="77777777" w:rsidR="008D753F" w:rsidRDefault="008D753F">
            <w:pPr>
              <w:keepNext/>
              <w:jc w:val="right"/>
              <w:rPr>
                <w:i/>
              </w:rPr>
            </w:pPr>
          </w:p>
        </w:tc>
      </w:tr>
      <w:tr w:rsidR="008D753F" w14:paraId="27AA71F2" w14:textId="77777777">
        <w:tc>
          <w:tcPr>
            <w:tcW w:w="336" w:type="dxa"/>
          </w:tcPr>
          <w:p w14:paraId="5194339D" w14:textId="77777777" w:rsidR="008D753F" w:rsidRDefault="001061C7">
            <w:pPr>
              <w:keepNext/>
            </w:pPr>
            <w:r>
              <w:rPr>
                <w:rStyle w:val="GResponseCode"/>
              </w:rPr>
              <w:t>5</w:t>
            </w:r>
          </w:p>
        </w:tc>
        <w:tc>
          <w:tcPr>
            <w:tcW w:w="361" w:type="dxa"/>
          </w:tcPr>
          <w:p w14:paraId="3D8CE195" w14:textId="77777777" w:rsidR="008D753F" w:rsidRDefault="001061C7">
            <w:pPr>
              <w:keepNext/>
            </w:pPr>
            <w:r>
              <w:t>○</w:t>
            </w:r>
          </w:p>
        </w:tc>
        <w:tc>
          <w:tcPr>
            <w:tcW w:w="3731" w:type="dxa"/>
          </w:tcPr>
          <w:p w14:paraId="60B6D8E9" w14:textId="77777777" w:rsidR="008D753F" w:rsidRDefault="001061C7">
            <w:pPr>
              <w:keepNext/>
            </w:pPr>
            <w:r>
              <w:t>Eastern Orthodox</w:t>
            </w:r>
          </w:p>
        </w:tc>
        <w:tc>
          <w:tcPr>
            <w:tcW w:w="4428" w:type="dxa"/>
          </w:tcPr>
          <w:p w14:paraId="61AC3CEE" w14:textId="77777777" w:rsidR="008D753F" w:rsidRDefault="008D753F">
            <w:pPr>
              <w:keepNext/>
              <w:jc w:val="right"/>
              <w:rPr>
                <w:i/>
              </w:rPr>
            </w:pPr>
          </w:p>
        </w:tc>
      </w:tr>
      <w:tr w:rsidR="008D753F" w14:paraId="45B23148" w14:textId="77777777">
        <w:tc>
          <w:tcPr>
            <w:tcW w:w="336" w:type="dxa"/>
          </w:tcPr>
          <w:p w14:paraId="50E21194" w14:textId="77777777" w:rsidR="008D753F" w:rsidRDefault="001061C7">
            <w:pPr>
              <w:keepNext/>
            </w:pPr>
            <w:r>
              <w:rPr>
                <w:rStyle w:val="GResponseCode"/>
              </w:rPr>
              <w:t>6</w:t>
            </w:r>
          </w:p>
        </w:tc>
        <w:tc>
          <w:tcPr>
            <w:tcW w:w="361" w:type="dxa"/>
          </w:tcPr>
          <w:p w14:paraId="0BC92B3E" w14:textId="77777777" w:rsidR="008D753F" w:rsidRDefault="001061C7">
            <w:pPr>
              <w:keepNext/>
            </w:pPr>
            <w:r>
              <w:t>○</w:t>
            </w:r>
          </w:p>
        </w:tc>
        <w:tc>
          <w:tcPr>
            <w:tcW w:w="3731" w:type="dxa"/>
          </w:tcPr>
          <w:p w14:paraId="3F8CA026" w14:textId="77777777" w:rsidR="008D753F" w:rsidRDefault="001061C7">
            <w:pPr>
              <w:keepNext/>
            </w:pPr>
            <w:r>
              <w:t>Serbian Orthodox</w:t>
            </w:r>
          </w:p>
        </w:tc>
        <w:tc>
          <w:tcPr>
            <w:tcW w:w="4428" w:type="dxa"/>
          </w:tcPr>
          <w:p w14:paraId="10E8953E" w14:textId="77777777" w:rsidR="008D753F" w:rsidRDefault="008D753F">
            <w:pPr>
              <w:keepNext/>
              <w:jc w:val="right"/>
              <w:rPr>
                <w:i/>
              </w:rPr>
            </w:pPr>
          </w:p>
        </w:tc>
      </w:tr>
      <w:tr w:rsidR="008D753F" w14:paraId="457E6D2D" w14:textId="77777777">
        <w:tc>
          <w:tcPr>
            <w:tcW w:w="336" w:type="dxa"/>
          </w:tcPr>
          <w:p w14:paraId="6019751D" w14:textId="77777777" w:rsidR="008D753F" w:rsidRDefault="001061C7">
            <w:pPr>
              <w:keepNext/>
            </w:pPr>
            <w:r>
              <w:rPr>
                <w:rStyle w:val="GResponseCode"/>
              </w:rPr>
              <w:t>90</w:t>
            </w:r>
          </w:p>
        </w:tc>
        <w:tc>
          <w:tcPr>
            <w:tcW w:w="361" w:type="dxa"/>
          </w:tcPr>
          <w:p w14:paraId="4BAED132" w14:textId="77777777" w:rsidR="008D753F" w:rsidRDefault="001061C7">
            <w:pPr>
              <w:keepNext/>
            </w:pPr>
            <w:r>
              <w:t>○</w:t>
            </w:r>
          </w:p>
        </w:tc>
        <w:tc>
          <w:tcPr>
            <w:tcW w:w="3731" w:type="dxa"/>
          </w:tcPr>
          <w:p w14:paraId="0C9C4814" w14:textId="77777777" w:rsidR="008D753F" w:rsidRDefault="001061C7">
            <w:pPr>
              <w:keepNext/>
            </w:pPr>
            <w:r>
              <w:t>Other Orthodox (open [</w:t>
            </w:r>
            <w:proofErr w:type="spellStart"/>
            <w:r>
              <w:t>religpew_orthodox_t</w:t>
            </w:r>
            <w:proofErr w:type="spellEnd"/>
            <w:r>
              <w:t>])</w:t>
            </w:r>
          </w:p>
        </w:tc>
        <w:tc>
          <w:tcPr>
            <w:tcW w:w="4428" w:type="dxa"/>
          </w:tcPr>
          <w:p w14:paraId="6285E3BB" w14:textId="77777777" w:rsidR="008D753F" w:rsidRDefault="008D753F">
            <w:pPr>
              <w:keepNext/>
              <w:jc w:val="right"/>
              <w:rPr>
                <w:i/>
              </w:rPr>
            </w:pPr>
          </w:p>
        </w:tc>
      </w:tr>
      <w:tr w:rsidR="008D753F" w14:paraId="4B0FD756" w14:textId="77777777">
        <w:tc>
          <w:tcPr>
            <w:tcW w:w="336" w:type="dxa"/>
          </w:tcPr>
          <w:p w14:paraId="1E2F34EF" w14:textId="77777777" w:rsidR="008D753F" w:rsidRDefault="001061C7">
            <w:pPr>
              <w:keepNext/>
            </w:pPr>
            <w:r>
              <w:rPr>
                <w:rStyle w:val="GResponseCode"/>
              </w:rPr>
              <w:t>98</w:t>
            </w:r>
          </w:p>
        </w:tc>
        <w:tc>
          <w:tcPr>
            <w:tcW w:w="361" w:type="dxa"/>
          </w:tcPr>
          <w:p w14:paraId="140E89A5" w14:textId="77777777" w:rsidR="008D753F" w:rsidRDefault="008D753F">
            <w:pPr>
              <w:keepNext/>
            </w:pPr>
          </w:p>
        </w:tc>
        <w:tc>
          <w:tcPr>
            <w:tcW w:w="3731" w:type="dxa"/>
          </w:tcPr>
          <w:p w14:paraId="0CC34A19" w14:textId="77777777" w:rsidR="008D753F" w:rsidRDefault="001061C7">
            <w:pPr>
              <w:pStyle w:val="GAdminOption"/>
              <w:keepNext/>
            </w:pPr>
            <w:r>
              <w:t>Skipped</w:t>
            </w:r>
          </w:p>
        </w:tc>
        <w:tc>
          <w:tcPr>
            <w:tcW w:w="4428" w:type="dxa"/>
          </w:tcPr>
          <w:p w14:paraId="3AFE5BAD" w14:textId="77777777" w:rsidR="008D753F" w:rsidRDefault="008D753F">
            <w:pPr>
              <w:keepNext/>
              <w:jc w:val="right"/>
              <w:rPr>
                <w:i/>
              </w:rPr>
            </w:pPr>
          </w:p>
        </w:tc>
      </w:tr>
      <w:tr w:rsidR="008D753F" w14:paraId="225BC8E3" w14:textId="77777777">
        <w:tc>
          <w:tcPr>
            <w:tcW w:w="336" w:type="dxa"/>
          </w:tcPr>
          <w:p w14:paraId="39C4CFC4" w14:textId="77777777" w:rsidR="008D753F" w:rsidRDefault="001061C7">
            <w:pPr>
              <w:keepNext/>
            </w:pPr>
            <w:r>
              <w:rPr>
                <w:rStyle w:val="GResponseCode"/>
              </w:rPr>
              <w:t>99</w:t>
            </w:r>
          </w:p>
        </w:tc>
        <w:tc>
          <w:tcPr>
            <w:tcW w:w="361" w:type="dxa"/>
          </w:tcPr>
          <w:p w14:paraId="4E635DA8" w14:textId="77777777" w:rsidR="008D753F" w:rsidRDefault="008D753F">
            <w:pPr>
              <w:keepNext/>
            </w:pPr>
          </w:p>
        </w:tc>
        <w:tc>
          <w:tcPr>
            <w:tcW w:w="3731" w:type="dxa"/>
          </w:tcPr>
          <w:p w14:paraId="550CCC7F" w14:textId="77777777" w:rsidR="008D753F" w:rsidRDefault="001061C7">
            <w:pPr>
              <w:pStyle w:val="GAdminOption"/>
              <w:keepNext/>
            </w:pPr>
            <w:r>
              <w:t>Not Asked</w:t>
            </w:r>
          </w:p>
        </w:tc>
        <w:tc>
          <w:tcPr>
            <w:tcW w:w="4428" w:type="dxa"/>
          </w:tcPr>
          <w:p w14:paraId="670E1580" w14:textId="77777777" w:rsidR="008D753F" w:rsidRDefault="008D753F">
            <w:pPr>
              <w:keepNext/>
              <w:jc w:val="right"/>
              <w:rPr>
                <w:i/>
              </w:rPr>
            </w:pPr>
          </w:p>
        </w:tc>
      </w:tr>
    </w:tbl>
    <w:p w14:paraId="363669D5"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838"/>
        <w:gridCol w:w="6522"/>
      </w:tblGrid>
      <w:tr w:rsidR="008D753F" w14:paraId="732DBE12" w14:textId="77777777">
        <w:tc>
          <w:tcPr>
            <w:tcW w:w="0" w:type="dxa"/>
            <w:shd w:val="clear" w:color="auto" w:fill="D0D0D0"/>
          </w:tcPr>
          <w:p w14:paraId="6086E126" w14:textId="77777777" w:rsidR="008D753F" w:rsidRDefault="001061C7">
            <w:pPr>
              <w:pStyle w:val="GVariableNameP"/>
              <w:keepNext/>
            </w:pPr>
            <w:r>
              <w:lastRenderedPageBreak/>
              <w:fldChar w:fldCharType="begin"/>
            </w:r>
            <w:r>
              <w:instrText>TC religpew_jewish \\l 2 \\f a</w:instrText>
            </w:r>
            <w:r>
              <w:fldChar w:fldCharType="end"/>
            </w:r>
            <w:proofErr w:type="spellStart"/>
            <w:r>
              <w:t>religpew_jewish</w:t>
            </w:r>
            <w:proofErr w:type="spellEnd"/>
            <w:r>
              <w:rPr>
                <w:i/>
              </w:rPr>
              <w:t>- Show if (</w:t>
            </w:r>
            <w:proofErr w:type="spellStart"/>
            <w:r>
              <w:rPr>
                <w:i/>
              </w:rPr>
              <w:t>religpew</w:t>
            </w:r>
            <w:proofErr w:type="spellEnd"/>
            <w:r>
              <w:rPr>
                <w:i/>
              </w:rPr>
              <w:t xml:space="preserve"> == 5 and not </w:t>
            </w:r>
            <w:proofErr w:type="spellStart"/>
            <w:proofErr w:type="gramStart"/>
            <w:r>
              <w:rPr>
                <w:i/>
              </w:rPr>
              <w:t>pdl.religpew</w:t>
            </w:r>
            <w:proofErr w:type="gramEnd"/>
            <w:r>
              <w:rPr>
                <w:i/>
              </w:rPr>
              <w:t>_jewish</w:t>
            </w:r>
            <w:proofErr w:type="spellEnd"/>
            <w:r>
              <w:rPr>
                <w:i/>
              </w:rPr>
              <w:t>) or (</w:t>
            </w:r>
            <w:proofErr w:type="spellStart"/>
            <w:r>
              <w:rPr>
                <w:i/>
              </w:rPr>
              <w:t>religpew</w:t>
            </w:r>
            <w:proofErr w:type="spellEnd"/>
            <w:r>
              <w:rPr>
                <w:i/>
              </w:rPr>
              <w:t xml:space="preserve"> == 5 and </w:t>
            </w:r>
            <w:proofErr w:type="spellStart"/>
            <w:r>
              <w:rPr>
                <w:i/>
              </w:rPr>
              <w:t>pdl.religpew_jewish.last</w:t>
            </w:r>
            <w:proofErr w:type="spellEnd"/>
            <w:r>
              <w:rPr>
                <w:i/>
              </w:rPr>
              <w:t xml:space="preserve"> &gt; months(14))</w:t>
            </w:r>
          </w:p>
        </w:tc>
        <w:tc>
          <w:tcPr>
            <w:tcW w:w="0" w:type="dxa"/>
            <w:shd w:val="clear" w:color="auto" w:fill="D0D0D0"/>
            <w:vAlign w:val="bottom"/>
          </w:tcPr>
          <w:p w14:paraId="317867AA" w14:textId="77777777" w:rsidR="008D753F" w:rsidRDefault="001061C7">
            <w:pPr>
              <w:keepNext/>
              <w:jc w:val="right"/>
            </w:pPr>
            <w:r>
              <w:t>SINGLE CHOICE</w:t>
            </w:r>
          </w:p>
        </w:tc>
      </w:tr>
      <w:tr w:rsidR="008D753F" w14:paraId="37B042D8" w14:textId="77777777">
        <w:tc>
          <w:tcPr>
            <w:tcW w:w="8856" w:type="dxa"/>
            <w:gridSpan w:val="2"/>
            <w:shd w:val="clear" w:color="auto" w:fill="D0D0D0"/>
          </w:tcPr>
          <w:p w14:paraId="3CE1A629" w14:textId="77777777" w:rsidR="008D753F" w:rsidRDefault="001061C7">
            <w:pPr>
              <w:keepNext/>
            </w:pPr>
            <w:r>
              <w:t>To which Jewish group do you belong?</w:t>
            </w:r>
          </w:p>
        </w:tc>
      </w:tr>
    </w:tbl>
    <w:p w14:paraId="00012B0B" w14:textId="77777777" w:rsidR="008D753F" w:rsidRDefault="008D753F">
      <w:pPr>
        <w:pStyle w:val="GQuestionSpacer"/>
        <w:keepNext/>
      </w:pPr>
    </w:p>
    <w:p w14:paraId="47DCFEEA" w14:textId="77777777" w:rsidR="008D753F" w:rsidRDefault="001061C7">
      <w:pPr>
        <w:pStyle w:val="GDefaultWidgetOption"/>
        <w:keepNext/>
        <w:tabs>
          <w:tab w:val="left" w:pos="2160"/>
        </w:tabs>
      </w:pPr>
      <w:r>
        <w:t>pii</w:t>
      </w:r>
      <w:r>
        <w:tab/>
        <w:t>False</w:t>
      </w:r>
    </w:p>
    <w:p w14:paraId="042C4083" w14:textId="77777777" w:rsidR="008D753F" w:rsidRDefault="001061C7">
      <w:pPr>
        <w:pStyle w:val="GDefaultWidgetOption"/>
        <w:keepNext/>
        <w:tabs>
          <w:tab w:val="left" w:pos="2160"/>
        </w:tabs>
      </w:pPr>
      <w:r>
        <w:t>chart_layout</w:t>
      </w:r>
      <w:r>
        <w:tab/>
        <w:t>1</w:t>
      </w:r>
    </w:p>
    <w:p w14:paraId="30B39956" w14:textId="77777777" w:rsidR="008D753F" w:rsidRDefault="001061C7">
      <w:pPr>
        <w:pStyle w:val="GWidgetOption"/>
        <w:keepNext/>
        <w:tabs>
          <w:tab w:val="left" w:pos="2160"/>
        </w:tabs>
      </w:pPr>
      <w:proofErr w:type="spellStart"/>
      <w:r>
        <w:t>varlabel</w:t>
      </w:r>
      <w:proofErr w:type="spellEnd"/>
      <w:r>
        <w:tab/>
        <w:t>Jewish Group</w:t>
      </w:r>
    </w:p>
    <w:p w14:paraId="750E5779" w14:textId="77777777" w:rsidR="008D753F" w:rsidRDefault="001061C7">
      <w:pPr>
        <w:pStyle w:val="GDefaultWidgetOption"/>
        <w:keepNext/>
        <w:tabs>
          <w:tab w:val="left" w:pos="2160"/>
        </w:tabs>
      </w:pPr>
      <w:r>
        <w:t>topic</w:t>
      </w:r>
      <w:r>
        <w:tab/>
      </w:r>
    </w:p>
    <w:p w14:paraId="423EB7FD" w14:textId="77777777" w:rsidR="008D753F" w:rsidRDefault="001061C7">
      <w:pPr>
        <w:pStyle w:val="GDefaultWidgetOption"/>
        <w:keepNext/>
        <w:tabs>
          <w:tab w:val="left" w:pos="2160"/>
        </w:tabs>
      </w:pPr>
      <w:r>
        <w:t>chart_color</w:t>
      </w:r>
      <w:r>
        <w:tab/>
        <w:t>green</w:t>
      </w:r>
    </w:p>
    <w:p w14:paraId="7B25487D" w14:textId="77777777" w:rsidR="008D753F" w:rsidRDefault="001061C7">
      <w:pPr>
        <w:pStyle w:val="GDefaultWidgetOption"/>
        <w:keepNext/>
        <w:tabs>
          <w:tab w:val="left" w:pos="2160"/>
        </w:tabs>
      </w:pPr>
      <w:r>
        <w:t>chart_type</w:t>
      </w:r>
      <w:r>
        <w:tab/>
        <w:t>bar</w:t>
      </w:r>
    </w:p>
    <w:p w14:paraId="605ACC9C" w14:textId="77777777" w:rsidR="008D753F" w:rsidRDefault="001061C7">
      <w:pPr>
        <w:pStyle w:val="GDefaultWidgetOption"/>
        <w:keepNext/>
        <w:tabs>
          <w:tab w:val="left" w:pos="2160"/>
        </w:tabs>
      </w:pPr>
      <w:r>
        <w:t>crossbreak</w:t>
      </w:r>
      <w:r>
        <w:tab/>
        <w:t>Total</w:t>
      </w:r>
    </w:p>
    <w:p w14:paraId="1668576A" w14:textId="77777777" w:rsidR="008D753F" w:rsidRDefault="001061C7">
      <w:pPr>
        <w:pStyle w:val="GDefaultWidgetOption"/>
        <w:keepNext/>
        <w:tabs>
          <w:tab w:val="left" w:pos="2160"/>
        </w:tabs>
      </w:pPr>
      <w:r>
        <w:t>wrap</w:t>
      </w:r>
      <w:r>
        <w:tab/>
        <w:t>True</w:t>
      </w:r>
    </w:p>
    <w:p w14:paraId="3BEE2FB6" w14:textId="77777777" w:rsidR="008D753F" w:rsidRDefault="001061C7">
      <w:pPr>
        <w:pStyle w:val="GDefaultWidgetOption"/>
        <w:keepNext/>
        <w:tabs>
          <w:tab w:val="left" w:pos="2160"/>
        </w:tabs>
      </w:pPr>
      <w:r>
        <w:t>is_rating</w:t>
      </w:r>
      <w:r>
        <w:tab/>
        <w:t>False</w:t>
      </w:r>
    </w:p>
    <w:p w14:paraId="3BA9276B" w14:textId="77777777" w:rsidR="008D753F" w:rsidRDefault="001061C7">
      <w:pPr>
        <w:pStyle w:val="GDefaultWidgetOption"/>
        <w:keepNext/>
        <w:tabs>
          <w:tab w:val="left" w:pos="2160"/>
        </w:tabs>
      </w:pPr>
      <w:r>
        <w:t>required_text</w:t>
      </w:r>
      <w:r>
        <w:tab/>
        <w:t>Please choose an answer</w:t>
      </w:r>
    </w:p>
    <w:p w14:paraId="635A0697" w14:textId="77777777" w:rsidR="008D753F" w:rsidRDefault="001061C7">
      <w:pPr>
        <w:pStyle w:val="GDefaultWidgetOption"/>
        <w:keepNext/>
        <w:tabs>
          <w:tab w:val="left" w:pos="2160"/>
        </w:tabs>
      </w:pPr>
      <w:r>
        <w:t>min_columns</w:t>
      </w:r>
      <w:r>
        <w:tab/>
        <w:t>1</w:t>
      </w:r>
    </w:p>
    <w:p w14:paraId="0FBBBD14" w14:textId="77777777" w:rsidR="008D753F" w:rsidRDefault="001061C7">
      <w:pPr>
        <w:pStyle w:val="GDefaultWidgetOption"/>
        <w:keepNext/>
        <w:tabs>
          <w:tab w:val="left" w:pos="2160"/>
        </w:tabs>
      </w:pPr>
      <w:r>
        <w:t>sample_type</w:t>
      </w:r>
      <w:r>
        <w:tab/>
      </w:r>
    </w:p>
    <w:p w14:paraId="30516329" w14:textId="77777777" w:rsidR="008D753F" w:rsidRDefault="001061C7">
      <w:pPr>
        <w:pStyle w:val="GDefaultWidgetOption"/>
        <w:keepNext/>
        <w:tabs>
          <w:tab w:val="left" w:pos="2160"/>
        </w:tabs>
      </w:pPr>
      <w:r>
        <w:t>access</w:t>
      </w:r>
      <w:r>
        <w:tab/>
      </w:r>
    </w:p>
    <w:p w14:paraId="3D55ECE4" w14:textId="77777777" w:rsidR="008D753F" w:rsidRDefault="001061C7">
      <w:pPr>
        <w:pStyle w:val="GDefaultWidgetOption"/>
        <w:keepNext/>
        <w:tabs>
          <w:tab w:val="left" w:pos="2160"/>
        </w:tabs>
      </w:pPr>
      <w:r>
        <w:t>autoadvance</w:t>
      </w:r>
      <w:r>
        <w:tab/>
        <w:t>False</w:t>
      </w:r>
    </w:p>
    <w:p w14:paraId="246DCE3B" w14:textId="77777777" w:rsidR="008D753F" w:rsidRDefault="001061C7">
      <w:pPr>
        <w:pStyle w:val="GDefaultWidgetOption"/>
        <w:keepNext/>
        <w:tabs>
          <w:tab w:val="left" w:pos="2160"/>
        </w:tabs>
      </w:pPr>
      <w:r>
        <w:t>columns</w:t>
      </w:r>
      <w:r>
        <w:tab/>
        <w:t>1</w:t>
      </w:r>
    </w:p>
    <w:p w14:paraId="238D7A63" w14:textId="77777777" w:rsidR="008D753F" w:rsidRDefault="001061C7">
      <w:pPr>
        <w:pStyle w:val="GDefaultWidgetOption"/>
        <w:keepNext/>
        <w:tabs>
          <w:tab w:val="left" w:pos="2160"/>
        </w:tabs>
      </w:pPr>
      <w:r>
        <w:t>widget</w:t>
      </w:r>
      <w:r>
        <w:tab/>
      </w:r>
    </w:p>
    <w:p w14:paraId="059CF059" w14:textId="77777777" w:rsidR="008D753F" w:rsidRDefault="001061C7">
      <w:pPr>
        <w:pStyle w:val="GDefaultWidgetOption"/>
        <w:keepNext/>
        <w:tabs>
          <w:tab w:val="left" w:pos="2160"/>
        </w:tabs>
      </w:pPr>
      <w:r>
        <w:t>filter_text</w:t>
      </w:r>
      <w:r>
        <w:tab/>
      </w:r>
    </w:p>
    <w:p w14:paraId="70BD4BA3" w14:textId="77777777" w:rsidR="008D753F" w:rsidRDefault="001061C7">
      <w:pPr>
        <w:pStyle w:val="GDefaultWidgetOption"/>
        <w:keepNext/>
        <w:tabs>
          <w:tab w:val="left" w:pos="2160"/>
        </w:tabs>
      </w:pPr>
      <w:r>
        <w:t>as_banner</w:t>
      </w:r>
      <w:r>
        <w:tab/>
        <w:t>False</w:t>
      </w:r>
    </w:p>
    <w:p w14:paraId="290BAD18" w14:textId="77777777" w:rsidR="008D753F" w:rsidRDefault="001061C7">
      <w:pPr>
        <w:pStyle w:val="GDefaultWidgetOption"/>
        <w:keepNext/>
        <w:tabs>
          <w:tab w:val="left" w:pos="2160"/>
        </w:tabs>
      </w:pPr>
      <w:r>
        <w:t>description</w:t>
      </w:r>
      <w:r>
        <w:tab/>
      </w:r>
    </w:p>
    <w:p w14:paraId="3FFC3561" w14:textId="77777777" w:rsidR="008D753F" w:rsidRDefault="001061C7">
      <w:pPr>
        <w:pStyle w:val="GDefaultWidgetOption"/>
        <w:keepNext/>
        <w:tabs>
          <w:tab w:val="left" w:pos="2160"/>
        </w:tabs>
      </w:pPr>
      <w:r>
        <w:t>spd_category</w:t>
      </w:r>
      <w:r>
        <w:tab/>
      </w:r>
    </w:p>
    <w:p w14:paraId="4998A4E7"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7FFB0383" w14:textId="77777777" w:rsidR="008D753F" w:rsidRDefault="001061C7">
      <w:pPr>
        <w:pStyle w:val="GDefaultWidgetOption"/>
        <w:keepNext/>
        <w:tabs>
          <w:tab w:val="left" w:pos="2160"/>
        </w:tabs>
      </w:pPr>
      <w:r>
        <w:t>horizontal</w:t>
      </w:r>
      <w:r>
        <w:tab/>
        <w:t>False</w:t>
      </w:r>
    </w:p>
    <w:p w14:paraId="5BC2B15F" w14:textId="77777777" w:rsidR="008D753F" w:rsidRDefault="001061C7">
      <w:pPr>
        <w:pStyle w:val="GDefaultWidgetOption"/>
        <w:keepNext/>
        <w:tabs>
          <w:tab w:val="left" w:pos="2160"/>
        </w:tabs>
      </w:pPr>
      <w:r>
        <w:t>grid_chart_type</w:t>
      </w:r>
      <w:r>
        <w:tab/>
        <w:t>stacked_bar</w:t>
      </w:r>
    </w:p>
    <w:p w14:paraId="571B8238" w14:textId="77777777" w:rsidR="008D753F" w:rsidRDefault="001061C7">
      <w:pPr>
        <w:pStyle w:val="GDefaultWidgetOption"/>
        <w:keepNext/>
        <w:tabs>
          <w:tab w:val="left" w:pos="2160"/>
        </w:tabs>
      </w:pPr>
      <w:r>
        <w:t>sort_order</w:t>
      </w:r>
      <w:r>
        <w:tab/>
        <w:t>none</w:t>
      </w:r>
    </w:p>
    <w:p w14:paraId="555F9015" w14:textId="77777777" w:rsidR="008D753F" w:rsidRDefault="001061C7">
      <w:pPr>
        <w:pStyle w:val="GDefaultWidgetOption"/>
        <w:keepNext/>
        <w:tabs>
          <w:tab w:val="left" w:pos="2160"/>
        </w:tabs>
      </w:pPr>
      <w:r>
        <w:t>sample</w:t>
      </w:r>
      <w:r>
        <w:tab/>
      </w:r>
    </w:p>
    <w:p w14:paraId="4E276B7E" w14:textId="77777777" w:rsidR="008D753F" w:rsidRDefault="001061C7">
      <w:pPr>
        <w:pStyle w:val="GDefaultWidgetOption"/>
        <w:keepNext/>
        <w:tabs>
          <w:tab w:val="left" w:pos="2160"/>
        </w:tabs>
      </w:pPr>
      <w:r>
        <w:t>slide_title</w:t>
      </w:r>
      <w:r>
        <w:tab/>
      </w:r>
    </w:p>
    <w:p w14:paraId="59538FE6" w14:textId="77777777" w:rsidR="008D753F" w:rsidRDefault="001061C7">
      <w:pPr>
        <w:pStyle w:val="GDefaultWidgetOption"/>
        <w:keepNext/>
        <w:tabs>
          <w:tab w:val="left" w:pos="2160"/>
        </w:tabs>
      </w:pPr>
      <w:r>
        <w:t>set_active</w:t>
      </w:r>
      <w:r>
        <w:tab/>
      </w:r>
    </w:p>
    <w:p w14:paraId="75C43D33" w14:textId="77777777" w:rsidR="008D753F" w:rsidRDefault="001061C7">
      <w:pPr>
        <w:pStyle w:val="GDefaultWidgetOption"/>
        <w:keepNext/>
        <w:tabs>
          <w:tab w:val="left" w:pos="2160"/>
        </w:tabs>
      </w:pPr>
      <w:r>
        <w:t>required</w:t>
      </w:r>
      <w:r>
        <w:tab/>
        <w:t>NONE</w:t>
      </w:r>
    </w:p>
    <w:p w14:paraId="046CB4C8" w14:textId="77777777" w:rsidR="008D753F" w:rsidRDefault="001061C7">
      <w:pPr>
        <w:pStyle w:val="GDefaultWidgetOption"/>
        <w:keepNext/>
        <w:tabs>
          <w:tab w:val="left" w:pos="2160"/>
        </w:tabs>
      </w:pPr>
      <w:r>
        <w:t>mask</w:t>
      </w:r>
      <w:r>
        <w:tab/>
      </w:r>
    </w:p>
    <w:p w14:paraId="59601BAB" w14:textId="77777777" w:rsidR="008D753F" w:rsidRDefault="001061C7">
      <w:pPr>
        <w:pStyle w:val="GDefaultWidgetOption"/>
        <w:keepNext/>
        <w:tabs>
          <w:tab w:val="left" w:pos="2160"/>
        </w:tabs>
      </w:pPr>
      <w:r>
        <w:t>custom_order</w:t>
      </w:r>
      <w:r>
        <w:tab/>
      </w:r>
    </w:p>
    <w:p w14:paraId="5712661B" w14:textId="77777777" w:rsidR="008D753F" w:rsidRDefault="001061C7">
      <w:pPr>
        <w:pStyle w:val="GDefaultWidgetOption"/>
        <w:keepNext/>
        <w:tabs>
          <w:tab w:val="left" w:pos="2160"/>
        </w:tabs>
      </w:pPr>
      <w:r>
        <w:t>client</w:t>
      </w:r>
      <w:r>
        <w:tab/>
      </w:r>
    </w:p>
    <w:p w14:paraId="77E404BA"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FF32C61" w14:textId="77777777">
        <w:tc>
          <w:tcPr>
            <w:tcW w:w="336" w:type="dxa"/>
          </w:tcPr>
          <w:p w14:paraId="01965B7F" w14:textId="77777777" w:rsidR="008D753F" w:rsidRDefault="001061C7">
            <w:pPr>
              <w:keepNext/>
            </w:pPr>
            <w:r>
              <w:rPr>
                <w:rStyle w:val="GResponseCode"/>
              </w:rPr>
              <w:t>1</w:t>
            </w:r>
          </w:p>
        </w:tc>
        <w:tc>
          <w:tcPr>
            <w:tcW w:w="361" w:type="dxa"/>
          </w:tcPr>
          <w:p w14:paraId="0040B749" w14:textId="77777777" w:rsidR="008D753F" w:rsidRDefault="001061C7">
            <w:pPr>
              <w:keepNext/>
            </w:pPr>
            <w:r>
              <w:t>○</w:t>
            </w:r>
          </w:p>
        </w:tc>
        <w:tc>
          <w:tcPr>
            <w:tcW w:w="3731" w:type="dxa"/>
          </w:tcPr>
          <w:p w14:paraId="4DC41C13" w14:textId="77777777" w:rsidR="008D753F" w:rsidRDefault="001061C7">
            <w:pPr>
              <w:keepNext/>
            </w:pPr>
            <w:r>
              <w:t>Reform</w:t>
            </w:r>
          </w:p>
        </w:tc>
        <w:tc>
          <w:tcPr>
            <w:tcW w:w="4428" w:type="dxa"/>
          </w:tcPr>
          <w:p w14:paraId="7775DED9" w14:textId="77777777" w:rsidR="008D753F" w:rsidRDefault="008D753F">
            <w:pPr>
              <w:keepNext/>
              <w:jc w:val="right"/>
              <w:rPr>
                <w:i/>
              </w:rPr>
            </w:pPr>
          </w:p>
        </w:tc>
      </w:tr>
      <w:tr w:rsidR="008D753F" w14:paraId="0F51443A" w14:textId="77777777">
        <w:tc>
          <w:tcPr>
            <w:tcW w:w="336" w:type="dxa"/>
          </w:tcPr>
          <w:p w14:paraId="2EFA87B1" w14:textId="77777777" w:rsidR="008D753F" w:rsidRDefault="001061C7">
            <w:pPr>
              <w:keepNext/>
            </w:pPr>
            <w:r>
              <w:rPr>
                <w:rStyle w:val="GResponseCode"/>
              </w:rPr>
              <w:t>2</w:t>
            </w:r>
          </w:p>
        </w:tc>
        <w:tc>
          <w:tcPr>
            <w:tcW w:w="361" w:type="dxa"/>
          </w:tcPr>
          <w:p w14:paraId="5C344DEB" w14:textId="77777777" w:rsidR="008D753F" w:rsidRDefault="001061C7">
            <w:pPr>
              <w:keepNext/>
            </w:pPr>
            <w:r>
              <w:t>○</w:t>
            </w:r>
          </w:p>
        </w:tc>
        <w:tc>
          <w:tcPr>
            <w:tcW w:w="3731" w:type="dxa"/>
          </w:tcPr>
          <w:p w14:paraId="5D9E0830" w14:textId="77777777" w:rsidR="008D753F" w:rsidRDefault="001061C7">
            <w:pPr>
              <w:keepNext/>
            </w:pPr>
            <w:r>
              <w:t>Conservative</w:t>
            </w:r>
          </w:p>
        </w:tc>
        <w:tc>
          <w:tcPr>
            <w:tcW w:w="4428" w:type="dxa"/>
          </w:tcPr>
          <w:p w14:paraId="12ACEEC9" w14:textId="77777777" w:rsidR="008D753F" w:rsidRDefault="008D753F">
            <w:pPr>
              <w:keepNext/>
              <w:jc w:val="right"/>
              <w:rPr>
                <w:i/>
              </w:rPr>
            </w:pPr>
          </w:p>
        </w:tc>
      </w:tr>
      <w:tr w:rsidR="008D753F" w14:paraId="236670EA" w14:textId="77777777">
        <w:tc>
          <w:tcPr>
            <w:tcW w:w="336" w:type="dxa"/>
          </w:tcPr>
          <w:p w14:paraId="3BB3292E" w14:textId="77777777" w:rsidR="008D753F" w:rsidRDefault="001061C7">
            <w:pPr>
              <w:keepNext/>
            </w:pPr>
            <w:r>
              <w:rPr>
                <w:rStyle w:val="GResponseCode"/>
              </w:rPr>
              <w:t>3</w:t>
            </w:r>
          </w:p>
        </w:tc>
        <w:tc>
          <w:tcPr>
            <w:tcW w:w="361" w:type="dxa"/>
          </w:tcPr>
          <w:p w14:paraId="633FA7D2" w14:textId="77777777" w:rsidR="008D753F" w:rsidRDefault="001061C7">
            <w:pPr>
              <w:keepNext/>
            </w:pPr>
            <w:r>
              <w:t>○</w:t>
            </w:r>
          </w:p>
        </w:tc>
        <w:tc>
          <w:tcPr>
            <w:tcW w:w="3731" w:type="dxa"/>
          </w:tcPr>
          <w:p w14:paraId="1C160287" w14:textId="77777777" w:rsidR="008D753F" w:rsidRDefault="001061C7">
            <w:pPr>
              <w:keepNext/>
            </w:pPr>
            <w:r>
              <w:t>Orthodox</w:t>
            </w:r>
          </w:p>
        </w:tc>
        <w:tc>
          <w:tcPr>
            <w:tcW w:w="4428" w:type="dxa"/>
          </w:tcPr>
          <w:p w14:paraId="136BA35A" w14:textId="77777777" w:rsidR="008D753F" w:rsidRDefault="008D753F">
            <w:pPr>
              <w:keepNext/>
              <w:jc w:val="right"/>
              <w:rPr>
                <w:i/>
              </w:rPr>
            </w:pPr>
          </w:p>
        </w:tc>
      </w:tr>
      <w:tr w:rsidR="008D753F" w14:paraId="66C3C293" w14:textId="77777777">
        <w:tc>
          <w:tcPr>
            <w:tcW w:w="336" w:type="dxa"/>
          </w:tcPr>
          <w:p w14:paraId="2C0683D8" w14:textId="77777777" w:rsidR="008D753F" w:rsidRDefault="001061C7">
            <w:pPr>
              <w:keepNext/>
            </w:pPr>
            <w:r>
              <w:rPr>
                <w:rStyle w:val="GResponseCode"/>
              </w:rPr>
              <w:t>4</w:t>
            </w:r>
          </w:p>
        </w:tc>
        <w:tc>
          <w:tcPr>
            <w:tcW w:w="361" w:type="dxa"/>
          </w:tcPr>
          <w:p w14:paraId="10FCD036" w14:textId="77777777" w:rsidR="008D753F" w:rsidRDefault="001061C7">
            <w:pPr>
              <w:keepNext/>
            </w:pPr>
            <w:r>
              <w:t>○</w:t>
            </w:r>
          </w:p>
        </w:tc>
        <w:tc>
          <w:tcPr>
            <w:tcW w:w="3731" w:type="dxa"/>
          </w:tcPr>
          <w:p w14:paraId="4DCC59D2" w14:textId="77777777" w:rsidR="008D753F" w:rsidRDefault="001061C7">
            <w:pPr>
              <w:keepNext/>
            </w:pPr>
            <w:r>
              <w:t>Reconstructionist</w:t>
            </w:r>
          </w:p>
        </w:tc>
        <w:tc>
          <w:tcPr>
            <w:tcW w:w="4428" w:type="dxa"/>
          </w:tcPr>
          <w:p w14:paraId="339E9B97" w14:textId="77777777" w:rsidR="008D753F" w:rsidRDefault="008D753F">
            <w:pPr>
              <w:keepNext/>
              <w:jc w:val="right"/>
              <w:rPr>
                <w:i/>
              </w:rPr>
            </w:pPr>
          </w:p>
        </w:tc>
      </w:tr>
      <w:tr w:rsidR="008D753F" w14:paraId="33C592AF" w14:textId="77777777">
        <w:tc>
          <w:tcPr>
            <w:tcW w:w="336" w:type="dxa"/>
          </w:tcPr>
          <w:p w14:paraId="7F0C6F9E" w14:textId="77777777" w:rsidR="008D753F" w:rsidRDefault="001061C7">
            <w:pPr>
              <w:keepNext/>
            </w:pPr>
            <w:r>
              <w:rPr>
                <w:rStyle w:val="GResponseCode"/>
              </w:rPr>
              <w:t>90</w:t>
            </w:r>
          </w:p>
        </w:tc>
        <w:tc>
          <w:tcPr>
            <w:tcW w:w="361" w:type="dxa"/>
          </w:tcPr>
          <w:p w14:paraId="1B230805" w14:textId="77777777" w:rsidR="008D753F" w:rsidRDefault="001061C7">
            <w:pPr>
              <w:keepNext/>
            </w:pPr>
            <w:r>
              <w:t>○</w:t>
            </w:r>
          </w:p>
        </w:tc>
        <w:tc>
          <w:tcPr>
            <w:tcW w:w="3731" w:type="dxa"/>
          </w:tcPr>
          <w:p w14:paraId="29F778D1" w14:textId="77777777" w:rsidR="008D753F" w:rsidRDefault="001061C7">
            <w:pPr>
              <w:keepNext/>
            </w:pPr>
            <w:r>
              <w:t>Other (open [</w:t>
            </w:r>
            <w:proofErr w:type="spellStart"/>
            <w:r>
              <w:t>religpew_jewish_t</w:t>
            </w:r>
            <w:proofErr w:type="spellEnd"/>
            <w:r>
              <w:t>])</w:t>
            </w:r>
          </w:p>
        </w:tc>
        <w:tc>
          <w:tcPr>
            <w:tcW w:w="4428" w:type="dxa"/>
          </w:tcPr>
          <w:p w14:paraId="15E2AAF7" w14:textId="77777777" w:rsidR="008D753F" w:rsidRDefault="008D753F">
            <w:pPr>
              <w:keepNext/>
              <w:jc w:val="right"/>
              <w:rPr>
                <w:i/>
              </w:rPr>
            </w:pPr>
          </w:p>
        </w:tc>
      </w:tr>
      <w:tr w:rsidR="008D753F" w14:paraId="4F06F343" w14:textId="77777777">
        <w:tc>
          <w:tcPr>
            <w:tcW w:w="336" w:type="dxa"/>
          </w:tcPr>
          <w:p w14:paraId="3D990BF5" w14:textId="77777777" w:rsidR="008D753F" w:rsidRDefault="001061C7">
            <w:pPr>
              <w:keepNext/>
            </w:pPr>
            <w:r>
              <w:rPr>
                <w:rStyle w:val="GResponseCode"/>
              </w:rPr>
              <w:t>98</w:t>
            </w:r>
          </w:p>
        </w:tc>
        <w:tc>
          <w:tcPr>
            <w:tcW w:w="361" w:type="dxa"/>
          </w:tcPr>
          <w:p w14:paraId="336C7B50" w14:textId="77777777" w:rsidR="008D753F" w:rsidRDefault="008D753F">
            <w:pPr>
              <w:keepNext/>
            </w:pPr>
          </w:p>
        </w:tc>
        <w:tc>
          <w:tcPr>
            <w:tcW w:w="3731" w:type="dxa"/>
          </w:tcPr>
          <w:p w14:paraId="63C38693" w14:textId="77777777" w:rsidR="008D753F" w:rsidRDefault="001061C7">
            <w:pPr>
              <w:pStyle w:val="GAdminOption"/>
              <w:keepNext/>
            </w:pPr>
            <w:r>
              <w:t>Skipped</w:t>
            </w:r>
          </w:p>
        </w:tc>
        <w:tc>
          <w:tcPr>
            <w:tcW w:w="4428" w:type="dxa"/>
          </w:tcPr>
          <w:p w14:paraId="5F0E9F6D" w14:textId="77777777" w:rsidR="008D753F" w:rsidRDefault="008D753F">
            <w:pPr>
              <w:keepNext/>
              <w:jc w:val="right"/>
              <w:rPr>
                <w:i/>
              </w:rPr>
            </w:pPr>
          </w:p>
        </w:tc>
      </w:tr>
      <w:tr w:rsidR="008D753F" w14:paraId="755986A9" w14:textId="77777777">
        <w:tc>
          <w:tcPr>
            <w:tcW w:w="336" w:type="dxa"/>
          </w:tcPr>
          <w:p w14:paraId="58AF22F0" w14:textId="77777777" w:rsidR="008D753F" w:rsidRDefault="001061C7">
            <w:pPr>
              <w:keepNext/>
            </w:pPr>
            <w:r>
              <w:rPr>
                <w:rStyle w:val="GResponseCode"/>
              </w:rPr>
              <w:t>99</w:t>
            </w:r>
          </w:p>
        </w:tc>
        <w:tc>
          <w:tcPr>
            <w:tcW w:w="361" w:type="dxa"/>
          </w:tcPr>
          <w:p w14:paraId="51DC239C" w14:textId="77777777" w:rsidR="008D753F" w:rsidRDefault="008D753F">
            <w:pPr>
              <w:keepNext/>
            </w:pPr>
          </w:p>
        </w:tc>
        <w:tc>
          <w:tcPr>
            <w:tcW w:w="3731" w:type="dxa"/>
          </w:tcPr>
          <w:p w14:paraId="054EEA06" w14:textId="77777777" w:rsidR="008D753F" w:rsidRDefault="001061C7">
            <w:pPr>
              <w:pStyle w:val="GAdminOption"/>
              <w:keepNext/>
            </w:pPr>
            <w:r>
              <w:t>Not Asked</w:t>
            </w:r>
          </w:p>
        </w:tc>
        <w:tc>
          <w:tcPr>
            <w:tcW w:w="4428" w:type="dxa"/>
          </w:tcPr>
          <w:p w14:paraId="3F748D32" w14:textId="77777777" w:rsidR="008D753F" w:rsidRDefault="008D753F">
            <w:pPr>
              <w:keepNext/>
              <w:jc w:val="right"/>
              <w:rPr>
                <w:i/>
              </w:rPr>
            </w:pPr>
          </w:p>
        </w:tc>
      </w:tr>
    </w:tbl>
    <w:p w14:paraId="068FF6E3"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939"/>
        <w:gridCol w:w="6421"/>
      </w:tblGrid>
      <w:tr w:rsidR="008D753F" w14:paraId="1DB6FE98" w14:textId="77777777">
        <w:tc>
          <w:tcPr>
            <w:tcW w:w="0" w:type="dxa"/>
            <w:shd w:val="clear" w:color="auto" w:fill="D0D0D0"/>
          </w:tcPr>
          <w:p w14:paraId="5BFF0EBF" w14:textId="77777777" w:rsidR="008D753F" w:rsidRDefault="001061C7">
            <w:pPr>
              <w:pStyle w:val="GVariableNameP"/>
              <w:keepNext/>
            </w:pPr>
            <w:r>
              <w:fldChar w:fldCharType="begin"/>
            </w:r>
            <w:r>
              <w:instrText>TC religpew_muslim \\l 2 \\f a</w:instrText>
            </w:r>
            <w:r>
              <w:fldChar w:fldCharType="end"/>
            </w:r>
            <w:proofErr w:type="spellStart"/>
            <w:r>
              <w:t>religpew_muslim</w:t>
            </w:r>
            <w:proofErr w:type="spellEnd"/>
            <w:r>
              <w:rPr>
                <w:i/>
              </w:rPr>
              <w:t>- Show if (</w:t>
            </w:r>
            <w:proofErr w:type="spellStart"/>
            <w:r>
              <w:rPr>
                <w:i/>
              </w:rPr>
              <w:t>religpew</w:t>
            </w:r>
            <w:proofErr w:type="spellEnd"/>
            <w:r>
              <w:rPr>
                <w:i/>
              </w:rPr>
              <w:t xml:space="preserve"> == 6 and not </w:t>
            </w:r>
            <w:proofErr w:type="spellStart"/>
            <w:proofErr w:type="gramStart"/>
            <w:r>
              <w:rPr>
                <w:i/>
              </w:rPr>
              <w:t>pdl.religpew</w:t>
            </w:r>
            <w:proofErr w:type="gramEnd"/>
            <w:r>
              <w:rPr>
                <w:i/>
              </w:rPr>
              <w:t>_muslim</w:t>
            </w:r>
            <w:proofErr w:type="spellEnd"/>
            <w:r>
              <w:rPr>
                <w:i/>
              </w:rPr>
              <w:t>) or (</w:t>
            </w:r>
            <w:proofErr w:type="spellStart"/>
            <w:r>
              <w:rPr>
                <w:i/>
              </w:rPr>
              <w:t>religpew</w:t>
            </w:r>
            <w:proofErr w:type="spellEnd"/>
            <w:r>
              <w:rPr>
                <w:i/>
              </w:rPr>
              <w:t xml:space="preserve"> == 6 and </w:t>
            </w:r>
            <w:proofErr w:type="spellStart"/>
            <w:r>
              <w:rPr>
                <w:i/>
              </w:rPr>
              <w:t>pdl.religpew_muslim.last</w:t>
            </w:r>
            <w:proofErr w:type="spellEnd"/>
            <w:r>
              <w:rPr>
                <w:i/>
              </w:rPr>
              <w:t xml:space="preserve"> &gt; months(14))</w:t>
            </w:r>
          </w:p>
        </w:tc>
        <w:tc>
          <w:tcPr>
            <w:tcW w:w="0" w:type="dxa"/>
            <w:shd w:val="clear" w:color="auto" w:fill="D0D0D0"/>
            <w:vAlign w:val="bottom"/>
          </w:tcPr>
          <w:p w14:paraId="62E59CA3" w14:textId="77777777" w:rsidR="008D753F" w:rsidRDefault="001061C7">
            <w:pPr>
              <w:keepNext/>
              <w:jc w:val="right"/>
            </w:pPr>
            <w:r>
              <w:t>SINGLE CHOICE</w:t>
            </w:r>
          </w:p>
        </w:tc>
      </w:tr>
      <w:tr w:rsidR="008D753F" w14:paraId="2FB86C08" w14:textId="77777777">
        <w:tc>
          <w:tcPr>
            <w:tcW w:w="8856" w:type="dxa"/>
            <w:gridSpan w:val="2"/>
            <w:shd w:val="clear" w:color="auto" w:fill="D0D0D0"/>
          </w:tcPr>
          <w:p w14:paraId="1051DDD8" w14:textId="77777777" w:rsidR="008D753F" w:rsidRDefault="001061C7">
            <w:pPr>
              <w:keepNext/>
            </w:pPr>
            <w:r>
              <w:t>To which Muslim group do you belong?</w:t>
            </w:r>
          </w:p>
        </w:tc>
      </w:tr>
    </w:tbl>
    <w:p w14:paraId="51152A19" w14:textId="77777777" w:rsidR="008D753F" w:rsidRDefault="008D753F">
      <w:pPr>
        <w:pStyle w:val="GQuestionSpacer"/>
        <w:keepNext/>
      </w:pPr>
    </w:p>
    <w:p w14:paraId="33FCEDF4" w14:textId="77777777" w:rsidR="008D753F" w:rsidRDefault="001061C7">
      <w:pPr>
        <w:pStyle w:val="GDefaultWidgetOption"/>
        <w:keepNext/>
        <w:tabs>
          <w:tab w:val="left" w:pos="2160"/>
        </w:tabs>
      </w:pPr>
      <w:r>
        <w:t>pii</w:t>
      </w:r>
      <w:r>
        <w:tab/>
        <w:t>False</w:t>
      </w:r>
    </w:p>
    <w:p w14:paraId="09418090" w14:textId="77777777" w:rsidR="008D753F" w:rsidRDefault="001061C7">
      <w:pPr>
        <w:pStyle w:val="GDefaultWidgetOption"/>
        <w:keepNext/>
        <w:tabs>
          <w:tab w:val="left" w:pos="2160"/>
        </w:tabs>
      </w:pPr>
      <w:r>
        <w:t>chart_layout</w:t>
      </w:r>
      <w:r>
        <w:tab/>
        <w:t>1</w:t>
      </w:r>
    </w:p>
    <w:p w14:paraId="30EDBC66" w14:textId="77777777" w:rsidR="008D753F" w:rsidRDefault="001061C7">
      <w:pPr>
        <w:pStyle w:val="GWidgetOption"/>
        <w:keepNext/>
        <w:tabs>
          <w:tab w:val="left" w:pos="2160"/>
        </w:tabs>
      </w:pPr>
      <w:proofErr w:type="spellStart"/>
      <w:r>
        <w:t>varlabel</w:t>
      </w:r>
      <w:proofErr w:type="spellEnd"/>
      <w:r>
        <w:tab/>
        <w:t>Muslim Group</w:t>
      </w:r>
    </w:p>
    <w:p w14:paraId="2B6175B7" w14:textId="77777777" w:rsidR="008D753F" w:rsidRDefault="001061C7">
      <w:pPr>
        <w:pStyle w:val="GDefaultWidgetOption"/>
        <w:keepNext/>
        <w:tabs>
          <w:tab w:val="left" w:pos="2160"/>
        </w:tabs>
      </w:pPr>
      <w:r>
        <w:t>topic</w:t>
      </w:r>
      <w:r>
        <w:tab/>
      </w:r>
    </w:p>
    <w:p w14:paraId="54EDAD18" w14:textId="77777777" w:rsidR="008D753F" w:rsidRDefault="001061C7">
      <w:pPr>
        <w:pStyle w:val="GDefaultWidgetOption"/>
        <w:keepNext/>
        <w:tabs>
          <w:tab w:val="left" w:pos="2160"/>
        </w:tabs>
      </w:pPr>
      <w:r>
        <w:t>chart_color</w:t>
      </w:r>
      <w:r>
        <w:tab/>
        <w:t>green</w:t>
      </w:r>
    </w:p>
    <w:p w14:paraId="3D1653BA" w14:textId="77777777" w:rsidR="008D753F" w:rsidRDefault="001061C7">
      <w:pPr>
        <w:pStyle w:val="GDefaultWidgetOption"/>
        <w:keepNext/>
        <w:tabs>
          <w:tab w:val="left" w:pos="2160"/>
        </w:tabs>
      </w:pPr>
      <w:r>
        <w:t>chart_type</w:t>
      </w:r>
      <w:r>
        <w:tab/>
        <w:t>bar</w:t>
      </w:r>
    </w:p>
    <w:p w14:paraId="1C96D087" w14:textId="77777777" w:rsidR="008D753F" w:rsidRDefault="001061C7">
      <w:pPr>
        <w:pStyle w:val="GDefaultWidgetOption"/>
        <w:keepNext/>
        <w:tabs>
          <w:tab w:val="left" w:pos="2160"/>
        </w:tabs>
      </w:pPr>
      <w:r>
        <w:t>crossbreak</w:t>
      </w:r>
      <w:r>
        <w:tab/>
        <w:t>Total</w:t>
      </w:r>
    </w:p>
    <w:p w14:paraId="60CA893B" w14:textId="77777777" w:rsidR="008D753F" w:rsidRDefault="001061C7">
      <w:pPr>
        <w:pStyle w:val="GDefaultWidgetOption"/>
        <w:keepNext/>
        <w:tabs>
          <w:tab w:val="left" w:pos="2160"/>
        </w:tabs>
      </w:pPr>
      <w:r>
        <w:t>wrap</w:t>
      </w:r>
      <w:r>
        <w:tab/>
        <w:t>True</w:t>
      </w:r>
    </w:p>
    <w:p w14:paraId="54FF937E" w14:textId="77777777" w:rsidR="008D753F" w:rsidRDefault="001061C7">
      <w:pPr>
        <w:pStyle w:val="GDefaultWidgetOption"/>
        <w:keepNext/>
        <w:tabs>
          <w:tab w:val="left" w:pos="2160"/>
        </w:tabs>
      </w:pPr>
      <w:r>
        <w:t>is_rating</w:t>
      </w:r>
      <w:r>
        <w:tab/>
        <w:t>False</w:t>
      </w:r>
    </w:p>
    <w:p w14:paraId="6BCA3AA9" w14:textId="77777777" w:rsidR="008D753F" w:rsidRDefault="001061C7">
      <w:pPr>
        <w:pStyle w:val="GDefaultWidgetOption"/>
        <w:keepNext/>
        <w:tabs>
          <w:tab w:val="left" w:pos="2160"/>
        </w:tabs>
      </w:pPr>
      <w:r>
        <w:t>required_text</w:t>
      </w:r>
      <w:r>
        <w:tab/>
        <w:t>Please choose an answer</w:t>
      </w:r>
    </w:p>
    <w:p w14:paraId="48396931" w14:textId="77777777" w:rsidR="008D753F" w:rsidRDefault="001061C7">
      <w:pPr>
        <w:pStyle w:val="GDefaultWidgetOption"/>
        <w:keepNext/>
        <w:tabs>
          <w:tab w:val="left" w:pos="2160"/>
        </w:tabs>
      </w:pPr>
      <w:r>
        <w:t>min_columns</w:t>
      </w:r>
      <w:r>
        <w:tab/>
        <w:t>1</w:t>
      </w:r>
    </w:p>
    <w:p w14:paraId="5D856A1F" w14:textId="77777777" w:rsidR="008D753F" w:rsidRDefault="001061C7">
      <w:pPr>
        <w:pStyle w:val="GDefaultWidgetOption"/>
        <w:keepNext/>
        <w:tabs>
          <w:tab w:val="left" w:pos="2160"/>
        </w:tabs>
      </w:pPr>
      <w:r>
        <w:t>sample_type</w:t>
      </w:r>
      <w:r>
        <w:tab/>
      </w:r>
    </w:p>
    <w:p w14:paraId="624501A0" w14:textId="77777777" w:rsidR="008D753F" w:rsidRDefault="001061C7">
      <w:pPr>
        <w:pStyle w:val="GDefaultWidgetOption"/>
        <w:keepNext/>
        <w:tabs>
          <w:tab w:val="left" w:pos="2160"/>
        </w:tabs>
      </w:pPr>
      <w:r>
        <w:t>access</w:t>
      </w:r>
      <w:r>
        <w:tab/>
      </w:r>
    </w:p>
    <w:p w14:paraId="0C5C3337" w14:textId="77777777" w:rsidR="008D753F" w:rsidRDefault="001061C7">
      <w:pPr>
        <w:pStyle w:val="GDefaultWidgetOption"/>
        <w:keepNext/>
        <w:tabs>
          <w:tab w:val="left" w:pos="2160"/>
        </w:tabs>
      </w:pPr>
      <w:r>
        <w:t>autoadvance</w:t>
      </w:r>
      <w:r>
        <w:tab/>
        <w:t>False</w:t>
      </w:r>
    </w:p>
    <w:p w14:paraId="48258186" w14:textId="77777777" w:rsidR="008D753F" w:rsidRDefault="001061C7">
      <w:pPr>
        <w:pStyle w:val="GDefaultWidgetOption"/>
        <w:keepNext/>
        <w:tabs>
          <w:tab w:val="left" w:pos="2160"/>
        </w:tabs>
      </w:pPr>
      <w:r>
        <w:t>columns</w:t>
      </w:r>
      <w:r>
        <w:tab/>
        <w:t>1</w:t>
      </w:r>
    </w:p>
    <w:p w14:paraId="61E6C287" w14:textId="77777777" w:rsidR="008D753F" w:rsidRDefault="001061C7">
      <w:pPr>
        <w:pStyle w:val="GDefaultWidgetOption"/>
        <w:keepNext/>
        <w:tabs>
          <w:tab w:val="left" w:pos="2160"/>
        </w:tabs>
      </w:pPr>
      <w:r>
        <w:t>widget</w:t>
      </w:r>
      <w:r>
        <w:tab/>
      </w:r>
    </w:p>
    <w:p w14:paraId="6CC18E81" w14:textId="77777777" w:rsidR="008D753F" w:rsidRDefault="001061C7">
      <w:pPr>
        <w:pStyle w:val="GDefaultWidgetOption"/>
        <w:keepNext/>
        <w:tabs>
          <w:tab w:val="left" w:pos="2160"/>
        </w:tabs>
      </w:pPr>
      <w:r>
        <w:t>filter_text</w:t>
      </w:r>
      <w:r>
        <w:tab/>
      </w:r>
    </w:p>
    <w:p w14:paraId="5884E66B" w14:textId="77777777" w:rsidR="008D753F" w:rsidRDefault="001061C7">
      <w:pPr>
        <w:pStyle w:val="GDefaultWidgetOption"/>
        <w:keepNext/>
        <w:tabs>
          <w:tab w:val="left" w:pos="2160"/>
        </w:tabs>
      </w:pPr>
      <w:r>
        <w:t>as_banner</w:t>
      </w:r>
      <w:r>
        <w:tab/>
        <w:t>False</w:t>
      </w:r>
    </w:p>
    <w:p w14:paraId="7D8884F0" w14:textId="77777777" w:rsidR="008D753F" w:rsidRDefault="001061C7">
      <w:pPr>
        <w:pStyle w:val="GDefaultWidgetOption"/>
        <w:keepNext/>
        <w:tabs>
          <w:tab w:val="left" w:pos="2160"/>
        </w:tabs>
      </w:pPr>
      <w:r>
        <w:t>description</w:t>
      </w:r>
      <w:r>
        <w:tab/>
      </w:r>
    </w:p>
    <w:p w14:paraId="7960E4DE" w14:textId="77777777" w:rsidR="008D753F" w:rsidRDefault="001061C7">
      <w:pPr>
        <w:pStyle w:val="GDefaultWidgetOption"/>
        <w:keepNext/>
        <w:tabs>
          <w:tab w:val="left" w:pos="2160"/>
        </w:tabs>
      </w:pPr>
      <w:r>
        <w:t>spd_category</w:t>
      </w:r>
      <w:r>
        <w:tab/>
      </w:r>
    </w:p>
    <w:p w14:paraId="15391841"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4A6435FA" w14:textId="77777777" w:rsidR="008D753F" w:rsidRDefault="001061C7">
      <w:pPr>
        <w:pStyle w:val="GDefaultWidgetOption"/>
        <w:keepNext/>
        <w:tabs>
          <w:tab w:val="left" w:pos="2160"/>
        </w:tabs>
      </w:pPr>
      <w:r>
        <w:t>horizontal</w:t>
      </w:r>
      <w:r>
        <w:tab/>
        <w:t>False</w:t>
      </w:r>
    </w:p>
    <w:p w14:paraId="017792CA" w14:textId="77777777" w:rsidR="008D753F" w:rsidRDefault="001061C7">
      <w:pPr>
        <w:pStyle w:val="GDefaultWidgetOption"/>
        <w:keepNext/>
        <w:tabs>
          <w:tab w:val="left" w:pos="2160"/>
        </w:tabs>
      </w:pPr>
      <w:r>
        <w:t>grid_chart_type</w:t>
      </w:r>
      <w:r>
        <w:tab/>
        <w:t>stacked_bar</w:t>
      </w:r>
    </w:p>
    <w:p w14:paraId="6346F020" w14:textId="77777777" w:rsidR="008D753F" w:rsidRDefault="001061C7">
      <w:pPr>
        <w:pStyle w:val="GDefaultWidgetOption"/>
        <w:keepNext/>
        <w:tabs>
          <w:tab w:val="left" w:pos="2160"/>
        </w:tabs>
      </w:pPr>
      <w:r>
        <w:t>sort_order</w:t>
      </w:r>
      <w:r>
        <w:tab/>
        <w:t>none</w:t>
      </w:r>
    </w:p>
    <w:p w14:paraId="3376E3ED" w14:textId="77777777" w:rsidR="008D753F" w:rsidRDefault="001061C7">
      <w:pPr>
        <w:pStyle w:val="GDefaultWidgetOption"/>
        <w:keepNext/>
        <w:tabs>
          <w:tab w:val="left" w:pos="2160"/>
        </w:tabs>
      </w:pPr>
      <w:r>
        <w:t>sample</w:t>
      </w:r>
      <w:r>
        <w:tab/>
      </w:r>
    </w:p>
    <w:p w14:paraId="7312DA67" w14:textId="77777777" w:rsidR="008D753F" w:rsidRDefault="001061C7">
      <w:pPr>
        <w:pStyle w:val="GDefaultWidgetOption"/>
        <w:keepNext/>
        <w:tabs>
          <w:tab w:val="left" w:pos="2160"/>
        </w:tabs>
      </w:pPr>
      <w:r>
        <w:t>slide_title</w:t>
      </w:r>
      <w:r>
        <w:tab/>
      </w:r>
    </w:p>
    <w:p w14:paraId="3551A36B" w14:textId="77777777" w:rsidR="008D753F" w:rsidRDefault="001061C7">
      <w:pPr>
        <w:pStyle w:val="GDefaultWidgetOption"/>
        <w:keepNext/>
        <w:tabs>
          <w:tab w:val="left" w:pos="2160"/>
        </w:tabs>
      </w:pPr>
      <w:r>
        <w:t>set_active</w:t>
      </w:r>
      <w:r>
        <w:tab/>
      </w:r>
    </w:p>
    <w:p w14:paraId="17F71F68" w14:textId="77777777" w:rsidR="008D753F" w:rsidRDefault="001061C7">
      <w:pPr>
        <w:pStyle w:val="GDefaultWidgetOption"/>
        <w:keepNext/>
        <w:tabs>
          <w:tab w:val="left" w:pos="2160"/>
        </w:tabs>
      </w:pPr>
      <w:r>
        <w:t>required</w:t>
      </w:r>
      <w:r>
        <w:tab/>
        <w:t>NONE</w:t>
      </w:r>
    </w:p>
    <w:p w14:paraId="7E7CA2F5" w14:textId="77777777" w:rsidR="008D753F" w:rsidRDefault="001061C7">
      <w:pPr>
        <w:pStyle w:val="GDefaultWidgetOption"/>
        <w:keepNext/>
        <w:tabs>
          <w:tab w:val="left" w:pos="2160"/>
        </w:tabs>
      </w:pPr>
      <w:r>
        <w:t>mask</w:t>
      </w:r>
      <w:r>
        <w:tab/>
      </w:r>
    </w:p>
    <w:p w14:paraId="0E848A77" w14:textId="77777777" w:rsidR="008D753F" w:rsidRDefault="001061C7">
      <w:pPr>
        <w:pStyle w:val="GDefaultWidgetOption"/>
        <w:keepNext/>
        <w:tabs>
          <w:tab w:val="left" w:pos="2160"/>
        </w:tabs>
      </w:pPr>
      <w:r>
        <w:t>custom_order</w:t>
      </w:r>
      <w:r>
        <w:tab/>
      </w:r>
    </w:p>
    <w:p w14:paraId="0DC0BBA5" w14:textId="77777777" w:rsidR="008D753F" w:rsidRDefault="001061C7">
      <w:pPr>
        <w:pStyle w:val="GDefaultWidgetOption"/>
        <w:keepNext/>
        <w:tabs>
          <w:tab w:val="left" w:pos="2160"/>
        </w:tabs>
      </w:pPr>
      <w:r>
        <w:t>client</w:t>
      </w:r>
      <w:r>
        <w:tab/>
      </w:r>
    </w:p>
    <w:p w14:paraId="35EB5633"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2B166D5" w14:textId="77777777">
        <w:tc>
          <w:tcPr>
            <w:tcW w:w="336" w:type="dxa"/>
          </w:tcPr>
          <w:p w14:paraId="2056B147" w14:textId="77777777" w:rsidR="008D753F" w:rsidRDefault="001061C7">
            <w:pPr>
              <w:keepNext/>
            </w:pPr>
            <w:r>
              <w:rPr>
                <w:rStyle w:val="GResponseCode"/>
              </w:rPr>
              <w:t>1</w:t>
            </w:r>
          </w:p>
        </w:tc>
        <w:tc>
          <w:tcPr>
            <w:tcW w:w="361" w:type="dxa"/>
          </w:tcPr>
          <w:p w14:paraId="38DBC6F6" w14:textId="77777777" w:rsidR="008D753F" w:rsidRDefault="001061C7">
            <w:pPr>
              <w:keepNext/>
            </w:pPr>
            <w:r>
              <w:t>○</w:t>
            </w:r>
          </w:p>
        </w:tc>
        <w:tc>
          <w:tcPr>
            <w:tcW w:w="3731" w:type="dxa"/>
          </w:tcPr>
          <w:p w14:paraId="626CA0DC" w14:textId="77777777" w:rsidR="008D753F" w:rsidRDefault="001061C7">
            <w:pPr>
              <w:keepNext/>
            </w:pPr>
            <w:r>
              <w:t>Sunni</w:t>
            </w:r>
          </w:p>
        </w:tc>
        <w:tc>
          <w:tcPr>
            <w:tcW w:w="4428" w:type="dxa"/>
          </w:tcPr>
          <w:p w14:paraId="7C63FB6C" w14:textId="77777777" w:rsidR="008D753F" w:rsidRDefault="008D753F">
            <w:pPr>
              <w:keepNext/>
              <w:jc w:val="right"/>
              <w:rPr>
                <w:i/>
              </w:rPr>
            </w:pPr>
          </w:p>
        </w:tc>
      </w:tr>
      <w:tr w:rsidR="008D753F" w14:paraId="1068BF96" w14:textId="77777777">
        <w:tc>
          <w:tcPr>
            <w:tcW w:w="336" w:type="dxa"/>
          </w:tcPr>
          <w:p w14:paraId="0AC2B1F4" w14:textId="77777777" w:rsidR="008D753F" w:rsidRDefault="001061C7">
            <w:pPr>
              <w:keepNext/>
            </w:pPr>
            <w:r>
              <w:rPr>
                <w:rStyle w:val="GResponseCode"/>
              </w:rPr>
              <w:t>2</w:t>
            </w:r>
          </w:p>
        </w:tc>
        <w:tc>
          <w:tcPr>
            <w:tcW w:w="361" w:type="dxa"/>
          </w:tcPr>
          <w:p w14:paraId="6A31966F" w14:textId="77777777" w:rsidR="008D753F" w:rsidRDefault="001061C7">
            <w:pPr>
              <w:keepNext/>
            </w:pPr>
            <w:r>
              <w:t>○</w:t>
            </w:r>
          </w:p>
        </w:tc>
        <w:tc>
          <w:tcPr>
            <w:tcW w:w="3731" w:type="dxa"/>
          </w:tcPr>
          <w:p w14:paraId="0B651464" w14:textId="77777777" w:rsidR="008D753F" w:rsidRDefault="001061C7">
            <w:pPr>
              <w:keepNext/>
            </w:pPr>
            <w:r>
              <w:t>Shia</w:t>
            </w:r>
          </w:p>
        </w:tc>
        <w:tc>
          <w:tcPr>
            <w:tcW w:w="4428" w:type="dxa"/>
          </w:tcPr>
          <w:p w14:paraId="3FCC01AA" w14:textId="77777777" w:rsidR="008D753F" w:rsidRDefault="008D753F">
            <w:pPr>
              <w:keepNext/>
              <w:jc w:val="right"/>
              <w:rPr>
                <w:i/>
              </w:rPr>
            </w:pPr>
          </w:p>
        </w:tc>
      </w:tr>
      <w:tr w:rsidR="008D753F" w14:paraId="60DA13F0" w14:textId="77777777">
        <w:tc>
          <w:tcPr>
            <w:tcW w:w="336" w:type="dxa"/>
          </w:tcPr>
          <w:p w14:paraId="1D8A9564" w14:textId="77777777" w:rsidR="008D753F" w:rsidRDefault="001061C7">
            <w:pPr>
              <w:keepNext/>
            </w:pPr>
            <w:r>
              <w:rPr>
                <w:rStyle w:val="GResponseCode"/>
              </w:rPr>
              <w:t>3</w:t>
            </w:r>
          </w:p>
        </w:tc>
        <w:tc>
          <w:tcPr>
            <w:tcW w:w="361" w:type="dxa"/>
          </w:tcPr>
          <w:p w14:paraId="6891E422" w14:textId="77777777" w:rsidR="008D753F" w:rsidRDefault="001061C7">
            <w:pPr>
              <w:keepNext/>
            </w:pPr>
            <w:r>
              <w:t>○</w:t>
            </w:r>
          </w:p>
        </w:tc>
        <w:tc>
          <w:tcPr>
            <w:tcW w:w="3731" w:type="dxa"/>
          </w:tcPr>
          <w:p w14:paraId="3FE9DF24" w14:textId="77777777" w:rsidR="008D753F" w:rsidRDefault="001061C7">
            <w:pPr>
              <w:keepNext/>
            </w:pPr>
            <w:r>
              <w:t>Nation of Islam (Black Muslim)</w:t>
            </w:r>
          </w:p>
        </w:tc>
        <w:tc>
          <w:tcPr>
            <w:tcW w:w="4428" w:type="dxa"/>
          </w:tcPr>
          <w:p w14:paraId="0A224C69" w14:textId="77777777" w:rsidR="008D753F" w:rsidRDefault="008D753F">
            <w:pPr>
              <w:keepNext/>
              <w:jc w:val="right"/>
              <w:rPr>
                <w:i/>
              </w:rPr>
            </w:pPr>
          </w:p>
        </w:tc>
      </w:tr>
      <w:tr w:rsidR="008D753F" w14:paraId="512D5DB0" w14:textId="77777777">
        <w:tc>
          <w:tcPr>
            <w:tcW w:w="336" w:type="dxa"/>
          </w:tcPr>
          <w:p w14:paraId="293BB615" w14:textId="77777777" w:rsidR="008D753F" w:rsidRDefault="001061C7">
            <w:pPr>
              <w:keepNext/>
            </w:pPr>
            <w:r>
              <w:rPr>
                <w:rStyle w:val="GResponseCode"/>
              </w:rPr>
              <w:t>90</w:t>
            </w:r>
          </w:p>
        </w:tc>
        <w:tc>
          <w:tcPr>
            <w:tcW w:w="361" w:type="dxa"/>
          </w:tcPr>
          <w:p w14:paraId="72C4F993" w14:textId="77777777" w:rsidR="008D753F" w:rsidRDefault="001061C7">
            <w:pPr>
              <w:keepNext/>
            </w:pPr>
            <w:r>
              <w:t>○</w:t>
            </w:r>
          </w:p>
        </w:tc>
        <w:tc>
          <w:tcPr>
            <w:tcW w:w="3731" w:type="dxa"/>
          </w:tcPr>
          <w:p w14:paraId="09A77437" w14:textId="77777777" w:rsidR="008D753F" w:rsidRDefault="001061C7">
            <w:pPr>
              <w:keepNext/>
            </w:pPr>
            <w:r>
              <w:t>Other Muslim (open [</w:t>
            </w:r>
            <w:proofErr w:type="spellStart"/>
            <w:r>
              <w:t>religpew_muslim_t</w:t>
            </w:r>
            <w:proofErr w:type="spellEnd"/>
            <w:r>
              <w:t>])</w:t>
            </w:r>
          </w:p>
        </w:tc>
        <w:tc>
          <w:tcPr>
            <w:tcW w:w="4428" w:type="dxa"/>
          </w:tcPr>
          <w:p w14:paraId="78222689" w14:textId="77777777" w:rsidR="008D753F" w:rsidRDefault="008D753F">
            <w:pPr>
              <w:keepNext/>
              <w:jc w:val="right"/>
              <w:rPr>
                <w:i/>
              </w:rPr>
            </w:pPr>
          </w:p>
        </w:tc>
      </w:tr>
      <w:tr w:rsidR="008D753F" w14:paraId="18DD33C3" w14:textId="77777777">
        <w:tc>
          <w:tcPr>
            <w:tcW w:w="336" w:type="dxa"/>
          </w:tcPr>
          <w:p w14:paraId="547015CF" w14:textId="77777777" w:rsidR="008D753F" w:rsidRDefault="001061C7">
            <w:pPr>
              <w:keepNext/>
            </w:pPr>
            <w:r>
              <w:rPr>
                <w:rStyle w:val="GResponseCode"/>
              </w:rPr>
              <w:t>98</w:t>
            </w:r>
          </w:p>
        </w:tc>
        <w:tc>
          <w:tcPr>
            <w:tcW w:w="361" w:type="dxa"/>
          </w:tcPr>
          <w:p w14:paraId="6B017D1D" w14:textId="77777777" w:rsidR="008D753F" w:rsidRDefault="008D753F">
            <w:pPr>
              <w:keepNext/>
            </w:pPr>
          </w:p>
        </w:tc>
        <w:tc>
          <w:tcPr>
            <w:tcW w:w="3731" w:type="dxa"/>
          </w:tcPr>
          <w:p w14:paraId="3329B659" w14:textId="77777777" w:rsidR="008D753F" w:rsidRDefault="001061C7">
            <w:pPr>
              <w:pStyle w:val="GAdminOption"/>
              <w:keepNext/>
            </w:pPr>
            <w:r>
              <w:t>Skipped</w:t>
            </w:r>
          </w:p>
        </w:tc>
        <w:tc>
          <w:tcPr>
            <w:tcW w:w="4428" w:type="dxa"/>
          </w:tcPr>
          <w:p w14:paraId="62455510" w14:textId="77777777" w:rsidR="008D753F" w:rsidRDefault="008D753F">
            <w:pPr>
              <w:keepNext/>
              <w:jc w:val="right"/>
              <w:rPr>
                <w:i/>
              </w:rPr>
            </w:pPr>
          </w:p>
        </w:tc>
      </w:tr>
      <w:tr w:rsidR="008D753F" w14:paraId="7C6C78C0" w14:textId="77777777">
        <w:tc>
          <w:tcPr>
            <w:tcW w:w="336" w:type="dxa"/>
          </w:tcPr>
          <w:p w14:paraId="7917775C" w14:textId="77777777" w:rsidR="008D753F" w:rsidRDefault="001061C7">
            <w:pPr>
              <w:keepNext/>
            </w:pPr>
            <w:r>
              <w:rPr>
                <w:rStyle w:val="GResponseCode"/>
              </w:rPr>
              <w:t>99</w:t>
            </w:r>
          </w:p>
        </w:tc>
        <w:tc>
          <w:tcPr>
            <w:tcW w:w="361" w:type="dxa"/>
          </w:tcPr>
          <w:p w14:paraId="144AF51E" w14:textId="77777777" w:rsidR="008D753F" w:rsidRDefault="008D753F">
            <w:pPr>
              <w:keepNext/>
            </w:pPr>
          </w:p>
        </w:tc>
        <w:tc>
          <w:tcPr>
            <w:tcW w:w="3731" w:type="dxa"/>
          </w:tcPr>
          <w:p w14:paraId="1AAA3A92" w14:textId="77777777" w:rsidR="008D753F" w:rsidRDefault="001061C7">
            <w:pPr>
              <w:pStyle w:val="GAdminOption"/>
              <w:keepNext/>
            </w:pPr>
            <w:r>
              <w:t>Not Asked</w:t>
            </w:r>
          </w:p>
        </w:tc>
        <w:tc>
          <w:tcPr>
            <w:tcW w:w="4428" w:type="dxa"/>
          </w:tcPr>
          <w:p w14:paraId="0F95AF23" w14:textId="77777777" w:rsidR="008D753F" w:rsidRDefault="008D753F">
            <w:pPr>
              <w:keepNext/>
              <w:jc w:val="right"/>
              <w:rPr>
                <w:i/>
              </w:rPr>
            </w:pPr>
          </w:p>
        </w:tc>
      </w:tr>
    </w:tbl>
    <w:p w14:paraId="68614FF0"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3108"/>
        <w:gridCol w:w="6252"/>
      </w:tblGrid>
      <w:tr w:rsidR="008D753F" w14:paraId="68D81B72" w14:textId="77777777">
        <w:tc>
          <w:tcPr>
            <w:tcW w:w="0" w:type="dxa"/>
            <w:shd w:val="clear" w:color="auto" w:fill="D0D0D0"/>
          </w:tcPr>
          <w:p w14:paraId="7844A37E" w14:textId="77777777" w:rsidR="008D753F" w:rsidRDefault="001061C7">
            <w:pPr>
              <w:pStyle w:val="GVariableNameP"/>
              <w:keepNext/>
            </w:pPr>
            <w:r>
              <w:lastRenderedPageBreak/>
              <w:fldChar w:fldCharType="begin"/>
            </w:r>
            <w:r>
              <w:instrText>TC religpew_buddhist \\l 2 \\f a</w:instrText>
            </w:r>
            <w:r>
              <w:fldChar w:fldCharType="end"/>
            </w:r>
            <w:proofErr w:type="spellStart"/>
            <w:r>
              <w:t>religpew_buddhist</w:t>
            </w:r>
            <w:proofErr w:type="spellEnd"/>
            <w:r>
              <w:rPr>
                <w:i/>
              </w:rPr>
              <w:t>- Show if (</w:t>
            </w:r>
            <w:proofErr w:type="spellStart"/>
            <w:r>
              <w:rPr>
                <w:i/>
              </w:rPr>
              <w:t>religpew</w:t>
            </w:r>
            <w:proofErr w:type="spellEnd"/>
            <w:r>
              <w:rPr>
                <w:i/>
              </w:rPr>
              <w:t xml:space="preserve"> == 7 and not </w:t>
            </w:r>
            <w:proofErr w:type="spellStart"/>
            <w:proofErr w:type="gramStart"/>
            <w:r>
              <w:rPr>
                <w:i/>
              </w:rPr>
              <w:t>pdl.religpew</w:t>
            </w:r>
            <w:proofErr w:type="gramEnd"/>
            <w:r>
              <w:rPr>
                <w:i/>
              </w:rPr>
              <w:t>_buddhist</w:t>
            </w:r>
            <w:proofErr w:type="spellEnd"/>
            <w:r>
              <w:rPr>
                <w:i/>
              </w:rPr>
              <w:t>) or (</w:t>
            </w:r>
            <w:proofErr w:type="spellStart"/>
            <w:r>
              <w:rPr>
                <w:i/>
              </w:rPr>
              <w:t>religpew</w:t>
            </w:r>
            <w:proofErr w:type="spellEnd"/>
            <w:r>
              <w:rPr>
                <w:i/>
              </w:rPr>
              <w:t xml:space="preserve"> == 7 and </w:t>
            </w:r>
            <w:proofErr w:type="spellStart"/>
            <w:r>
              <w:rPr>
                <w:i/>
              </w:rPr>
              <w:t>pdl.religpew_buddhist.last</w:t>
            </w:r>
            <w:proofErr w:type="spellEnd"/>
            <w:r>
              <w:rPr>
                <w:i/>
              </w:rPr>
              <w:t xml:space="preserve"> &gt; months(14))</w:t>
            </w:r>
          </w:p>
        </w:tc>
        <w:tc>
          <w:tcPr>
            <w:tcW w:w="0" w:type="dxa"/>
            <w:shd w:val="clear" w:color="auto" w:fill="D0D0D0"/>
            <w:vAlign w:val="bottom"/>
          </w:tcPr>
          <w:p w14:paraId="7C411BE5" w14:textId="77777777" w:rsidR="008D753F" w:rsidRDefault="001061C7">
            <w:pPr>
              <w:keepNext/>
              <w:jc w:val="right"/>
            </w:pPr>
            <w:r>
              <w:t>SINGLE CHOICE</w:t>
            </w:r>
          </w:p>
        </w:tc>
      </w:tr>
      <w:tr w:rsidR="008D753F" w14:paraId="6DA72042" w14:textId="77777777">
        <w:tc>
          <w:tcPr>
            <w:tcW w:w="8856" w:type="dxa"/>
            <w:gridSpan w:val="2"/>
            <w:shd w:val="clear" w:color="auto" w:fill="D0D0D0"/>
          </w:tcPr>
          <w:p w14:paraId="45A1DCF9" w14:textId="77777777" w:rsidR="008D753F" w:rsidRDefault="001061C7">
            <w:pPr>
              <w:keepNext/>
            </w:pPr>
            <w:r>
              <w:t>To which Buddhist group do you belong?</w:t>
            </w:r>
          </w:p>
        </w:tc>
      </w:tr>
    </w:tbl>
    <w:p w14:paraId="3F8D8215" w14:textId="77777777" w:rsidR="008D753F" w:rsidRDefault="008D753F">
      <w:pPr>
        <w:pStyle w:val="GQuestionSpacer"/>
        <w:keepNext/>
      </w:pPr>
    </w:p>
    <w:p w14:paraId="32C42E14" w14:textId="77777777" w:rsidR="008D753F" w:rsidRDefault="001061C7">
      <w:pPr>
        <w:pStyle w:val="GDefaultWidgetOption"/>
        <w:keepNext/>
        <w:tabs>
          <w:tab w:val="left" w:pos="2160"/>
        </w:tabs>
      </w:pPr>
      <w:r>
        <w:t>pii</w:t>
      </w:r>
      <w:r>
        <w:tab/>
        <w:t>False</w:t>
      </w:r>
    </w:p>
    <w:p w14:paraId="2B2895ED" w14:textId="77777777" w:rsidR="008D753F" w:rsidRDefault="001061C7">
      <w:pPr>
        <w:pStyle w:val="GDefaultWidgetOption"/>
        <w:keepNext/>
        <w:tabs>
          <w:tab w:val="left" w:pos="2160"/>
        </w:tabs>
      </w:pPr>
      <w:r>
        <w:t>chart_layout</w:t>
      </w:r>
      <w:r>
        <w:tab/>
        <w:t>1</w:t>
      </w:r>
    </w:p>
    <w:p w14:paraId="4F0C64B6" w14:textId="77777777" w:rsidR="008D753F" w:rsidRDefault="001061C7">
      <w:pPr>
        <w:pStyle w:val="GWidgetOption"/>
        <w:keepNext/>
        <w:tabs>
          <w:tab w:val="left" w:pos="2160"/>
        </w:tabs>
      </w:pPr>
      <w:proofErr w:type="spellStart"/>
      <w:r>
        <w:t>varlabel</w:t>
      </w:r>
      <w:proofErr w:type="spellEnd"/>
      <w:r>
        <w:tab/>
        <w:t>Buddhist group</w:t>
      </w:r>
    </w:p>
    <w:p w14:paraId="29807C20" w14:textId="77777777" w:rsidR="008D753F" w:rsidRDefault="001061C7">
      <w:pPr>
        <w:pStyle w:val="GDefaultWidgetOption"/>
        <w:keepNext/>
        <w:tabs>
          <w:tab w:val="left" w:pos="2160"/>
        </w:tabs>
      </w:pPr>
      <w:r>
        <w:t>topic</w:t>
      </w:r>
      <w:r>
        <w:tab/>
      </w:r>
    </w:p>
    <w:p w14:paraId="4126A194" w14:textId="77777777" w:rsidR="008D753F" w:rsidRDefault="001061C7">
      <w:pPr>
        <w:pStyle w:val="GDefaultWidgetOption"/>
        <w:keepNext/>
        <w:tabs>
          <w:tab w:val="left" w:pos="2160"/>
        </w:tabs>
      </w:pPr>
      <w:r>
        <w:t>chart_color</w:t>
      </w:r>
      <w:r>
        <w:tab/>
        <w:t>green</w:t>
      </w:r>
    </w:p>
    <w:p w14:paraId="02118F53" w14:textId="77777777" w:rsidR="008D753F" w:rsidRDefault="001061C7">
      <w:pPr>
        <w:pStyle w:val="GDefaultWidgetOption"/>
        <w:keepNext/>
        <w:tabs>
          <w:tab w:val="left" w:pos="2160"/>
        </w:tabs>
      </w:pPr>
      <w:r>
        <w:t>chart_type</w:t>
      </w:r>
      <w:r>
        <w:tab/>
        <w:t>bar</w:t>
      </w:r>
    </w:p>
    <w:p w14:paraId="76B40D7C" w14:textId="77777777" w:rsidR="008D753F" w:rsidRDefault="001061C7">
      <w:pPr>
        <w:pStyle w:val="GDefaultWidgetOption"/>
        <w:keepNext/>
        <w:tabs>
          <w:tab w:val="left" w:pos="2160"/>
        </w:tabs>
      </w:pPr>
      <w:r>
        <w:t>crossbreak</w:t>
      </w:r>
      <w:r>
        <w:tab/>
        <w:t>Total</w:t>
      </w:r>
    </w:p>
    <w:p w14:paraId="74763FF0" w14:textId="77777777" w:rsidR="008D753F" w:rsidRDefault="001061C7">
      <w:pPr>
        <w:pStyle w:val="GDefaultWidgetOption"/>
        <w:keepNext/>
        <w:tabs>
          <w:tab w:val="left" w:pos="2160"/>
        </w:tabs>
      </w:pPr>
      <w:r>
        <w:t>wrap</w:t>
      </w:r>
      <w:r>
        <w:tab/>
        <w:t>True</w:t>
      </w:r>
    </w:p>
    <w:p w14:paraId="777FCE8C" w14:textId="77777777" w:rsidR="008D753F" w:rsidRDefault="001061C7">
      <w:pPr>
        <w:pStyle w:val="GDefaultWidgetOption"/>
        <w:keepNext/>
        <w:tabs>
          <w:tab w:val="left" w:pos="2160"/>
        </w:tabs>
      </w:pPr>
      <w:r>
        <w:t>is_rating</w:t>
      </w:r>
      <w:r>
        <w:tab/>
        <w:t>False</w:t>
      </w:r>
    </w:p>
    <w:p w14:paraId="7D23D481" w14:textId="77777777" w:rsidR="008D753F" w:rsidRDefault="001061C7">
      <w:pPr>
        <w:pStyle w:val="GDefaultWidgetOption"/>
        <w:keepNext/>
        <w:tabs>
          <w:tab w:val="left" w:pos="2160"/>
        </w:tabs>
      </w:pPr>
      <w:r>
        <w:t>required_text</w:t>
      </w:r>
      <w:r>
        <w:tab/>
        <w:t>Please choose an answer</w:t>
      </w:r>
    </w:p>
    <w:p w14:paraId="629C5E9C" w14:textId="77777777" w:rsidR="008D753F" w:rsidRDefault="001061C7">
      <w:pPr>
        <w:pStyle w:val="GDefaultWidgetOption"/>
        <w:keepNext/>
        <w:tabs>
          <w:tab w:val="left" w:pos="2160"/>
        </w:tabs>
      </w:pPr>
      <w:r>
        <w:t>min_columns</w:t>
      </w:r>
      <w:r>
        <w:tab/>
        <w:t>1</w:t>
      </w:r>
    </w:p>
    <w:p w14:paraId="23E6695B" w14:textId="77777777" w:rsidR="008D753F" w:rsidRDefault="001061C7">
      <w:pPr>
        <w:pStyle w:val="GDefaultWidgetOption"/>
        <w:keepNext/>
        <w:tabs>
          <w:tab w:val="left" w:pos="2160"/>
        </w:tabs>
      </w:pPr>
      <w:r>
        <w:t>sample_type</w:t>
      </w:r>
      <w:r>
        <w:tab/>
      </w:r>
    </w:p>
    <w:p w14:paraId="59648400" w14:textId="77777777" w:rsidR="008D753F" w:rsidRDefault="001061C7">
      <w:pPr>
        <w:pStyle w:val="GDefaultWidgetOption"/>
        <w:keepNext/>
        <w:tabs>
          <w:tab w:val="left" w:pos="2160"/>
        </w:tabs>
      </w:pPr>
      <w:r>
        <w:t>access</w:t>
      </w:r>
      <w:r>
        <w:tab/>
      </w:r>
    </w:p>
    <w:p w14:paraId="0028D9D5" w14:textId="77777777" w:rsidR="008D753F" w:rsidRDefault="001061C7">
      <w:pPr>
        <w:pStyle w:val="GDefaultWidgetOption"/>
        <w:keepNext/>
        <w:tabs>
          <w:tab w:val="left" w:pos="2160"/>
        </w:tabs>
      </w:pPr>
      <w:r>
        <w:t>autoadvance</w:t>
      </w:r>
      <w:r>
        <w:tab/>
        <w:t>False</w:t>
      </w:r>
    </w:p>
    <w:p w14:paraId="3A396E16" w14:textId="77777777" w:rsidR="008D753F" w:rsidRDefault="001061C7">
      <w:pPr>
        <w:pStyle w:val="GDefaultWidgetOption"/>
        <w:keepNext/>
        <w:tabs>
          <w:tab w:val="left" w:pos="2160"/>
        </w:tabs>
      </w:pPr>
      <w:r>
        <w:t>columns</w:t>
      </w:r>
      <w:r>
        <w:tab/>
        <w:t>1</w:t>
      </w:r>
    </w:p>
    <w:p w14:paraId="48411431" w14:textId="77777777" w:rsidR="008D753F" w:rsidRDefault="001061C7">
      <w:pPr>
        <w:pStyle w:val="GDefaultWidgetOption"/>
        <w:keepNext/>
        <w:tabs>
          <w:tab w:val="left" w:pos="2160"/>
        </w:tabs>
      </w:pPr>
      <w:r>
        <w:t>widget</w:t>
      </w:r>
      <w:r>
        <w:tab/>
      </w:r>
    </w:p>
    <w:p w14:paraId="03B067A2" w14:textId="77777777" w:rsidR="008D753F" w:rsidRDefault="001061C7">
      <w:pPr>
        <w:pStyle w:val="GDefaultWidgetOption"/>
        <w:keepNext/>
        <w:tabs>
          <w:tab w:val="left" w:pos="2160"/>
        </w:tabs>
      </w:pPr>
      <w:r>
        <w:t>filter_text</w:t>
      </w:r>
      <w:r>
        <w:tab/>
      </w:r>
    </w:p>
    <w:p w14:paraId="21845E70" w14:textId="77777777" w:rsidR="008D753F" w:rsidRDefault="001061C7">
      <w:pPr>
        <w:pStyle w:val="GDefaultWidgetOption"/>
        <w:keepNext/>
        <w:tabs>
          <w:tab w:val="left" w:pos="2160"/>
        </w:tabs>
      </w:pPr>
      <w:r>
        <w:t>as_banner</w:t>
      </w:r>
      <w:r>
        <w:tab/>
        <w:t>False</w:t>
      </w:r>
    </w:p>
    <w:p w14:paraId="6E27A515" w14:textId="77777777" w:rsidR="008D753F" w:rsidRDefault="001061C7">
      <w:pPr>
        <w:pStyle w:val="GDefaultWidgetOption"/>
        <w:keepNext/>
        <w:tabs>
          <w:tab w:val="left" w:pos="2160"/>
        </w:tabs>
      </w:pPr>
      <w:r>
        <w:t>description</w:t>
      </w:r>
      <w:r>
        <w:tab/>
      </w:r>
    </w:p>
    <w:p w14:paraId="01F511E4" w14:textId="77777777" w:rsidR="008D753F" w:rsidRDefault="001061C7">
      <w:pPr>
        <w:pStyle w:val="GDefaultWidgetOption"/>
        <w:keepNext/>
        <w:tabs>
          <w:tab w:val="left" w:pos="2160"/>
        </w:tabs>
      </w:pPr>
      <w:r>
        <w:t>spd_category</w:t>
      </w:r>
      <w:r>
        <w:tab/>
      </w:r>
    </w:p>
    <w:p w14:paraId="31BC03AA"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14E54E34" w14:textId="77777777" w:rsidR="008D753F" w:rsidRDefault="001061C7">
      <w:pPr>
        <w:pStyle w:val="GDefaultWidgetOption"/>
        <w:keepNext/>
        <w:tabs>
          <w:tab w:val="left" w:pos="2160"/>
        </w:tabs>
      </w:pPr>
      <w:r>
        <w:t>horizontal</w:t>
      </w:r>
      <w:r>
        <w:tab/>
        <w:t>False</w:t>
      </w:r>
    </w:p>
    <w:p w14:paraId="3BF5E946" w14:textId="77777777" w:rsidR="008D753F" w:rsidRDefault="001061C7">
      <w:pPr>
        <w:pStyle w:val="GDefaultWidgetOption"/>
        <w:keepNext/>
        <w:tabs>
          <w:tab w:val="left" w:pos="2160"/>
        </w:tabs>
      </w:pPr>
      <w:r>
        <w:t>grid_chart_type</w:t>
      </w:r>
      <w:r>
        <w:tab/>
        <w:t>stacked_bar</w:t>
      </w:r>
    </w:p>
    <w:p w14:paraId="6402E7BD" w14:textId="77777777" w:rsidR="008D753F" w:rsidRDefault="001061C7">
      <w:pPr>
        <w:pStyle w:val="GDefaultWidgetOption"/>
        <w:keepNext/>
        <w:tabs>
          <w:tab w:val="left" w:pos="2160"/>
        </w:tabs>
      </w:pPr>
      <w:r>
        <w:t>sort_order</w:t>
      </w:r>
      <w:r>
        <w:tab/>
        <w:t>none</w:t>
      </w:r>
    </w:p>
    <w:p w14:paraId="5E81182C" w14:textId="77777777" w:rsidR="008D753F" w:rsidRDefault="001061C7">
      <w:pPr>
        <w:pStyle w:val="GDefaultWidgetOption"/>
        <w:keepNext/>
        <w:tabs>
          <w:tab w:val="left" w:pos="2160"/>
        </w:tabs>
      </w:pPr>
      <w:r>
        <w:t>sample</w:t>
      </w:r>
      <w:r>
        <w:tab/>
      </w:r>
    </w:p>
    <w:p w14:paraId="19893A03" w14:textId="77777777" w:rsidR="008D753F" w:rsidRDefault="001061C7">
      <w:pPr>
        <w:pStyle w:val="GDefaultWidgetOption"/>
        <w:keepNext/>
        <w:tabs>
          <w:tab w:val="left" w:pos="2160"/>
        </w:tabs>
      </w:pPr>
      <w:r>
        <w:t>slide_title</w:t>
      </w:r>
      <w:r>
        <w:tab/>
      </w:r>
    </w:p>
    <w:p w14:paraId="40833964" w14:textId="77777777" w:rsidR="008D753F" w:rsidRDefault="001061C7">
      <w:pPr>
        <w:pStyle w:val="GDefaultWidgetOption"/>
        <w:keepNext/>
        <w:tabs>
          <w:tab w:val="left" w:pos="2160"/>
        </w:tabs>
      </w:pPr>
      <w:r>
        <w:t>set_active</w:t>
      </w:r>
      <w:r>
        <w:tab/>
      </w:r>
    </w:p>
    <w:p w14:paraId="053D82EE" w14:textId="77777777" w:rsidR="008D753F" w:rsidRDefault="001061C7">
      <w:pPr>
        <w:pStyle w:val="GDefaultWidgetOption"/>
        <w:keepNext/>
        <w:tabs>
          <w:tab w:val="left" w:pos="2160"/>
        </w:tabs>
      </w:pPr>
      <w:r>
        <w:t>required</w:t>
      </w:r>
      <w:r>
        <w:tab/>
        <w:t>NONE</w:t>
      </w:r>
    </w:p>
    <w:p w14:paraId="23D49085" w14:textId="77777777" w:rsidR="008D753F" w:rsidRDefault="001061C7">
      <w:pPr>
        <w:pStyle w:val="GDefaultWidgetOption"/>
        <w:keepNext/>
        <w:tabs>
          <w:tab w:val="left" w:pos="2160"/>
        </w:tabs>
      </w:pPr>
      <w:r>
        <w:t>mask</w:t>
      </w:r>
      <w:r>
        <w:tab/>
      </w:r>
    </w:p>
    <w:p w14:paraId="2CB910AA" w14:textId="77777777" w:rsidR="008D753F" w:rsidRDefault="001061C7">
      <w:pPr>
        <w:pStyle w:val="GDefaultWidgetOption"/>
        <w:keepNext/>
        <w:tabs>
          <w:tab w:val="left" w:pos="2160"/>
        </w:tabs>
      </w:pPr>
      <w:r>
        <w:t>custom_order</w:t>
      </w:r>
      <w:r>
        <w:tab/>
      </w:r>
    </w:p>
    <w:p w14:paraId="52C11523" w14:textId="77777777" w:rsidR="008D753F" w:rsidRDefault="001061C7">
      <w:pPr>
        <w:pStyle w:val="GDefaultWidgetOption"/>
        <w:keepNext/>
        <w:tabs>
          <w:tab w:val="left" w:pos="2160"/>
        </w:tabs>
      </w:pPr>
      <w:r>
        <w:t>client</w:t>
      </w:r>
      <w:r>
        <w:tab/>
      </w:r>
    </w:p>
    <w:p w14:paraId="5454AF36"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D73F474" w14:textId="77777777">
        <w:tc>
          <w:tcPr>
            <w:tcW w:w="336" w:type="dxa"/>
          </w:tcPr>
          <w:p w14:paraId="4FD2A01B" w14:textId="77777777" w:rsidR="008D753F" w:rsidRDefault="001061C7">
            <w:pPr>
              <w:keepNext/>
            </w:pPr>
            <w:r>
              <w:rPr>
                <w:rStyle w:val="GResponseCode"/>
              </w:rPr>
              <w:t>1</w:t>
            </w:r>
          </w:p>
        </w:tc>
        <w:tc>
          <w:tcPr>
            <w:tcW w:w="361" w:type="dxa"/>
          </w:tcPr>
          <w:p w14:paraId="5E54FE74" w14:textId="77777777" w:rsidR="008D753F" w:rsidRDefault="001061C7">
            <w:pPr>
              <w:keepNext/>
            </w:pPr>
            <w:r>
              <w:t>○</w:t>
            </w:r>
          </w:p>
        </w:tc>
        <w:tc>
          <w:tcPr>
            <w:tcW w:w="3731" w:type="dxa"/>
          </w:tcPr>
          <w:p w14:paraId="7DB28F63" w14:textId="77777777" w:rsidR="008D753F" w:rsidRDefault="001061C7">
            <w:pPr>
              <w:keepNext/>
            </w:pPr>
            <w:r>
              <w:t>Theravada (Vipassana) Buddhism</w:t>
            </w:r>
          </w:p>
        </w:tc>
        <w:tc>
          <w:tcPr>
            <w:tcW w:w="4428" w:type="dxa"/>
          </w:tcPr>
          <w:p w14:paraId="4633D4B5" w14:textId="77777777" w:rsidR="008D753F" w:rsidRDefault="008D753F">
            <w:pPr>
              <w:keepNext/>
              <w:jc w:val="right"/>
              <w:rPr>
                <w:i/>
              </w:rPr>
            </w:pPr>
          </w:p>
        </w:tc>
      </w:tr>
      <w:tr w:rsidR="008D753F" w14:paraId="22D3E208" w14:textId="77777777">
        <w:tc>
          <w:tcPr>
            <w:tcW w:w="336" w:type="dxa"/>
          </w:tcPr>
          <w:p w14:paraId="7475D1AA" w14:textId="77777777" w:rsidR="008D753F" w:rsidRDefault="001061C7">
            <w:pPr>
              <w:keepNext/>
            </w:pPr>
            <w:r>
              <w:rPr>
                <w:rStyle w:val="GResponseCode"/>
              </w:rPr>
              <w:t>2</w:t>
            </w:r>
          </w:p>
        </w:tc>
        <w:tc>
          <w:tcPr>
            <w:tcW w:w="361" w:type="dxa"/>
          </w:tcPr>
          <w:p w14:paraId="66F96A8E" w14:textId="77777777" w:rsidR="008D753F" w:rsidRDefault="001061C7">
            <w:pPr>
              <w:keepNext/>
            </w:pPr>
            <w:r>
              <w:t>○</w:t>
            </w:r>
          </w:p>
        </w:tc>
        <w:tc>
          <w:tcPr>
            <w:tcW w:w="3731" w:type="dxa"/>
          </w:tcPr>
          <w:p w14:paraId="0979B6E9" w14:textId="77777777" w:rsidR="008D753F" w:rsidRDefault="001061C7">
            <w:pPr>
              <w:keepNext/>
            </w:pPr>
            <w:r>
              <w:t>Mahayana (Zen) Buddhism</w:t>
            </w:r>
          </w:p>
        </w:tc>
        <w:tc>
          <w:tcPr>
            <w:tcW w:w="4428" w:type="dxa"/>
          </w:tcPr>
          <w:p w14:paraId="1D6ABCA6" w14:textId="77777777" w:rsidR="008D753F" w:rsidRDefault="008D753F">
            <w:pPr>
              <w:keepNext/>
              <w:jc w:val="right"/>
              <w:rPr>
                <w:i/>
              </w:rPr>
            </w:pPr>
          </w:p>
        </w:tc>
      </w:tr>
      <w:tr w:rsidR="008D753F" w14:paraId="11C4D85B" w14:textId="77777777">
        <w:tc>
          <w:tcPr>
            <w:tcW w:w="336" w:type="dxa"/>
          </w:tcPr>
          <w:p w14:paraId="35930973" w14:textId="77777777" w:rsidR="008D753F" w:rsidRDefault="001061C7">
            <w:pPr>
              <w:keepNext/>
            </w:pPr>
            <w:r>
              <w:rPr>
                <w:rStyle w:val="GResponseCode"/>
              </w:rPr>
              <w:t>3</w:t>
            </w:r>
          </w:p>
        </w:tc>
        <w:tc>
          <w:tcPr>
            <w:tcW w:w="361" w:type="dxa"/>
          </w:tcPr>
          <w:p w14:paraId="64DE51A0" w14:textId="77777777" w:rsidR="008D753F" w:rsidRDefault="001061C7">
            <w:pPr>
              <w:keepNext/>
            </w:pPr>
            <w:r>
              <w:t>○</w:t>
            </w:r>
          </w:p>
        </w:tc>
        <w:tc>
          <w:tcPr>
            <w:tcW w:w="3731" w:type="dxa"/>
          </w:tcPr>
          <w:p w14:paraId="3FEE4097" w14:textId="77777777" w:rsidR="008D753F" w:rsidRDefault="001061C7">
            <w:pPr>
              <w:keepNext/>
            </w:pPr>
            <w:r>
              <w:t>Vajrayana (Tibetan) Buddhism</w:t>
            </w:r>
          </w:p>
        </w:tc>
        <w:tc>
          <w:tcPr>
            <w:tcW w:w="4428" w:type="dxa"/>
          </w:tcPr>
          <w:p w14:paraId="3230B60D" w14:textId="77777777" w:rsidR="008D753F" w:rsidRDefault="008D753F">
            <w:pPr>
              <w:keepNext/>
              <w:jc w:val="right"/>
              <w:rPr>
                <w:i/>
              </w:rPr>
            </w:pPr>
          </w:p>
        </w:tc>
      </w:tr>
      <w:tr w:rsidR="008D753F" w14:paraId="31B95A0E" w14:textId="77777777">
        <w:tc>
          <w:tcPr>
            <w:tcW w:w="336" w:type="dxa"/>
          </w:tcPr>
          <w:p w14:paraId="47ACE769" w14:textId="77777777" w:rsidR="008D753F" w:rsidRDefault="001061C7">
            <w:pPr>
              <w:keepNext/>
            </w:pPr>
            <w:r>
              <w:rPr>
                <w:rStyle w:val="GResponseCode"/>
              </w:rPr>
              <w:t>90</w:t>
            </w:r>
          </w:p>
        </w:tc>
        <w:tc>
          <w:tcPr>
            <w:tcW w:w="361" w:type="dxa"/>
          </w:tcPr>
          <w:p w14:paraId="4F368481" w14:textId="77777777" w:rsidR="008D753F" w:rsidRDefault="001061C7">
            <w:pPr>
              <w:keepNext/>
            </w:pPr>
            <w:r>
              <w:t>○</w:t>
            </w:r>
          </w:p>
        </w:tc>
        <w:tc>
          <w:tcPr>
            <w:tcW w:w="3731" w:type="dxa"/>
          </w:tcPr>
          <w:p w14:paraId="79862F23" w14:textId="77777777" w:rsidR="008D753F" w:rsidRDefault="001061C7">
            <w:pPr>
              <w:keepNext/>
            </w:pPr>
            <w:r>
              <w:t>Other Buddhist (open [</w:t>
            </w:r>
            <w:proofErr w:type="spellStart"/>
            <w:r>
              <w:t>religpew_buddhist_t</w:t>
            </w:r>
            <w:proofErr w:type="spellEnd"/>
            <w:r>
              <w:t>])</w:t>
            </w:r>
          </w:p>
        </w:tc>
        <w:tc>
          <w:tcPr>
            <w:tcW w:w="4428" w:type="dxa"/>
          </w:tcPr>
          <w:p w14:paraId="2BCB4F99" w14:textId="77777777" w:rsidR="008D753F" w:rsidRDefault="008D753F">
            <w:pPr>
              <w:keepNext/>
              <w:jc w:val="right"/>
              <w:rPr>
                <w:i/>
              </w:rPr>
            </w:pPr>
          </w:p>
        </w:tc>
      </w:tr>
      <w:tr w:rsidR="008D753F" w14:paraId="10D0B369" w14:textId="77777777">
        <w:tc>
          <w:tcPr>
            <w:tcW w:w="336" w:type="dxa"/>
          </w:tcPr>
          <w:p w14:paraId="2EC08AC7" w14:textId="77777777" w:rsidR="008D753F" w:rsidRDefault="001061C7">
            <w:pPr>
              <w:keepNext/>
            </w:pPr>
            <w:r>
              <w:rPr>
                <w:rStyle w:val="GResponseCode"/>
              </w:rPr>
              <w:t>98</w:t>
            </w:r>
          </w:p>
        </w:tc>
        <w:tc>
          <w:tcPr>
            <w:tcW w:w="361" w:type="dxa"/>
          </w:tcPr>
          <w:p w14:paraId="2B98B6E8" w14:textId="77777777" w:rsidR="008D753F" w:rsidRDefault="008D753F">
            <w:pPr>
              <w:keepNext/>
            </w:pPr>
          </w:p>
        </w:tc>
        <w:tc>
          <w:tcPr>
            <w:tcW w:w="3731" w:type="dxa"/>
          </w:tcPr>
          <w:p w14:paraId="1CADA81E" w14:textId="77777777" w:rsidR="008D753F" w:rsidRDefault="001061C7">
            <w:pPr>
              <w:pStyle w:val="GAdminOption"/>
              <w:keepNext/>
            </w:pPr>
            <w:r>
              <w:t>Skipped</w:t>
            </w:r>
          </w:p>
        </w:tc>
        <w:tc>
          <w:tcPr>
            <w:tcW w:w="4428" w:type="dxa"/>
          </w:tcPr>
          <w:p w14:paraId="4D174577" w14:textId="77777777" w:rsidR="008D753F" w:rsidRDefault="008D753F">
            <w:pPr>
              <w:keepNext/>
              <w:jc w:val="right"/>
              <w:rPr>
                <w:i/>
              </w:rPr>
            </w:pPr>
          </w:p>
        </w:tc>
      </w:tr>
      <w:tr w:rsidR="008D753F" w14:paraId="0E64E97D" w14:textId="77777777">
        <w:tc>
          <w:tcPr>
            <w:tcW w:w="336" w:type="dxa"/>
          </w:tcPr>
          <w:p w14:paraId="317F7A11" w14:textId="77777777" w:rsidR="008D753F" w:rsidRDefault="001061C7">
            <w:pPr>
              <w:keepNext/>
            </w:pPr>
            <w:r>
              <w:rPr>
                <w:rStyle w:val="GResponseCode"/>
              </w:rPr>
              <w:t>99</w:t>
            </w:r>
          </w:p>
        </w:tc>
        <w:tc>
          <w:tcPr>
            <w:tcW w:w="361" w:type="dxa"/>
          </w:tcPr>
          <w:p w14:paraId="027ABD7D" w14:textId="77777777" w:rsidR="008D753F" w:rsidRDefault="008D753F">
            <w:pPr>
              <w:keepNext/>
            </w:pPr>
          </w:p>
        </w:tc>
        <w:tc>
          <w:tcPr>
            <w:tcW w:w="3731" w:type="dxa"/>
          </w:tcPr>
          <w:p w14:paraId="39C419AF" w14:textId="77777777" w:rsidR="008D753F" w:rsidRDefault="001061C7">
            <w:pPr>
              <w:pStyle w:val="GAdminOption"/>
              <w:keepNext/>
            </w:pPr>
            <w:r>
              <w:t>Not Asked</w:t>
            </w:r>
          </w:p>
        </w:tc>
        <w:tc>
          <w:tcPr>
            <w:tcW w:w="4428" w:type="dxa"/>
          </w:tcPr>
          <w:p w14:paraId="331A2E09" w14:textId="77777777" w:rsidR="008D753F" w:rsidRDefault="008D753F">
            <w:pPr>
              <w:keepNext/>
              <w:jc w:val="right"/>
              <w:rPr>
                <w:i/>
              </w:rPr>
            </w:pPr>
          </w:p>
        </w:tc>
      </w:tr>
    </w:tbl>
    <w:p w14:paraId="505E0832"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753"/>
        <w:gridCol w:w="6607"/>
      </w:tblGrid>
      <w:tr w:rsidR="008D753F" w14:paraId="6D251766" w14:textId="77777777">
        <w:tc>
          <w:tcPr>
            <w:tcW w:w="0" w:type="dxa"/>
            <w:shd w:val="clear" w:color="auto" w:fill="D0D0D0"/>
          </w:tcPr>
          <w:p w14:paraId="426D5150" w14:textId="77777777" w:rsidR="008D753F" w:rsidRDefault="001061C7">
            <w:pPr>
              <w:pStyle w:val="GVariableNameP"/>
              <w:keepNext/>
            </w:pPr>
            <w:r>
              <w:fldChar w:fldCharType="begin"/>
            </w:r>
            <w:r>
              <w:instrText>TC religpew_hindu \\l 2 \\f a</w:instrText>
            </w:r>
            <w:r>
              <w:fldChar w:fldCharType="end"/>
            </w:r>
            <w:proofErr w:type="spellStart"/>
            <w:r>
              <w:t>religpew_hindu</w:t>
            </w:r>
            <w:proofErr w:type="spellEnd"/>
            <w:r>
              <w:rPr>
                <w:i/>
              </w:rPr>
              <w:t>- Show if (</w:t>
            </w:r>
            <w:proofErr w:type="spellStart"/>
            <w:r>
              <w:rPr>
                <w:i/>
              </w:rPr>
              <w:t>religpew</w:t>
            </w:r>
            <w:proofErr w:type="spellEnd"/>
            <w:r>
              <w:rPr>
                <w:i/>
              </w:rPr>
              <w:t xml:space="preserve"> == 8 and not </w:t>
            </w:r>
            <w:proofErr w:type="spellStart"/>
            <w:proofErr w:type="gramStart"/>
            <w:r>
              <w:rPr>
                <w:i/>
              </w:rPr>
              <w:t>pdl.religpew</w:t>
            </w:r>
            <w:proofErr w:type="gramEnd"/>
            <w:r>
              <w:rPr>
                <w:i/>
              </w:rPr>
              <w:t>_hindu</w:t>
            </w:r>
            <w:proofErr w:type="spellEnd"/>
            <w:r>
              <w:rPr>
                <w:i/>
              </w:rPr>
              <w:t>) or (</w:t>
            </w:r>
            <w:proofErr w:type="spellStart"/>
            <w:r>
              <w:rPr>
                <w:i/>
              </w:rPr>
              <w:t>religpew</w:t>
            </w:r>
            <w:proofErr w:type="spellEnd"/>
            <w:r>
              <w:rPr>
                <w:i/>
              </w:rPr>
              <w:t xml:space="preserve"> == 8 and </w:t>
            </w:r>
            <w:proofErr w:type="spellStart"/>
            <w:r>
              <w:rPr>
                <w:i/>
              </w:rPr>
              <w:t>pdl.religpew_hindu.last</w:t>
            </w:r>
            <w:proofErr w:type="spellEnd"/>
            <w:r>
              <w:rPr>
                <w:i/>
              </w:rPr>
              <w:t xml:space="preserve"> &gt; months(14))</w:t>
            </w:r>
          </w:p>
        </w:tc>
        <w:tc>
          <w:tcPr>
            <w:tcW w:w="0" w:type="dxa"/>
            <w:shd w:val="clear" w:color="auto" w:fill="D0D0D0"/>
            <w:vAlign w:val="bottom"/>
          </w:tcPr>
          <w:p w14:paraId="76D53A28" w14:textId="77777777" w:rsidR="008D753F" w:rsidRDefault="001061C7">
            <w:pPr>
              <w:keepNext/>
              <w:jc w:val="right"/>
            </w:pPr>
            <w:r>
              <w:t>SINGLE CHOICE</w:t>
            </w:r>
          </w:p>
        </w:tc>
      </w:tr>
      <w:tr w:rsidR="008D753F" w14:paraId="64084CD3" w14:textId="77777777">
        <w:tc>
          <w:tcPr>
            <w:tcW w:w="8856" w:type="dxa"/>
            <w:gridSpan w:val="2"/>
            <w:shd w:val="clear" w:color="auto" w:fill="D0D0D0"/>
          </w:tcPr>
          <w:p w14:paraId="42FFA275" w14:textId="77777777" w:rsidR="008D753F" w:rsidRDefault="001061C7">
            <w:pPr>
              <w:keepNext/>
            </w:pPr>
            <w:r>
              <w:t>With which of the following Hindu groups, if any, do you identify with most closely?</w:t>
            </w:r>
          </w:p>
        </w:tc>
      </w:tr>
    </w:tbl>
    <w:p w14:paraId="2D783131" w14:textId="77777777" w:rsidR="008D753F" w:rsidRDefault="008D753F">
      <w:pPr>
        <w:pStyle w:val="GQuestionSpacer"/>
        <w:keepNext/>
      </w:pPr>
    </w:p>
    <w:p w14:paraId="7703E5E9" w14:textId="77777777" w:rsidR="008D753F" w:rsidRDefault="001061C7">
      <w:pPr>
        <w:pStyle w:val="GDefaultWidgetOption"/>
        <w:keepNext/>
        <w:tabs>
          <w:tab w:val="left" w:pos="2160"/>
        </w:tabs>
      </w:pPr>
      <w:r>
        <w:t>pii</w:t>
      </w:r>
      <w:r>
        <w:tab/>
        <w:t>False</w:t>
      </w:r>
    </w:p>
    <w:p w14:paraId="6B9815ED" w14:textId="77777777" w:rsidR="008D753F" w:rsidRDefault="001061C7">
      <w:pPr>
        <w:pStyle w:val="GDefaultWidgetOption"/>
        <w:keepNext/>
        <w:tabs>
          <w:tab w:val="left" w:pos="2160"/>
        </w:tabs>
      </w:pPr>
      <w:r>
        <w:t>chart_layout</w:t>
      </w:r>
      <w:r>
        <w:tab/>
        <w:t>1</w:t>
      </w:r>
    </w:p>
    <w:p w14:paraId="448E0FB8" w14:textId="77777777" w:rsidR="008D753F" w:rsidRDefault="001061C7">
      <w:pPr>
        <w:pStyle w:val="GWidgetOption"/>
        <w:keepNext/>
        <w:tabs>
          <w:tab w:val="left" w:pos="2160"/>
        </w:tabs>
      </w:pPr>
      <w:proofErr w:type="spellStart"/>
      <w:r>
        <w:t>varlabel</w:t>
      </w:r>
      <w:proofErr w:type="spellEnd"/>
      <w:r>
        <w:tab/>
        <w:t>Hindu Group</w:t>
      </w:r>
    </w:p>
    <w:p w14:paraId="18FDF1F8" w14:textId="77777777" w:rsidR="008D753F" w:rsidRDefault="001061C7">
      <w:pPr>
        <w:pStyle w:val="GDefaultWidgetOption"/>
        <w:keepNext/>
        <w:tabs>
          <w:tab w:val="left" w:pos="2160"/>
        </w:tabs>
      </w:pPr>
      <w:r>
        <w:t>topic</w:t>
      </w:r>
      <w:r>
        <w:tab/>
      </w:r>
    </w:p>
    <w:p w14:paraId="61386EB0" w14:textId="77777777" w:rsidR="008D753F" w:rsidRDefault="001061C7">
      <w:pPr>
        <w:pStyle w:val="GDefaultWidgetOption"/>
        <w:keepNext/>
        <w:tabs>
          <w:tab w:val="left" w:pos="2160"/>
        </w:tabs>
      </w:pPr>
      <w:r>
        <w:t>chart_color</w:t>
      </w:r>
      <w:r>
        <w:tab/>
        <w:t>green</w:t>
      </w:r>
    </w:p>
    <w:p w14:paraId="4CFB4D99" w14:textId="77777777" w:rsidR="008D753F" w:rsidRDefault="001061C7">
      <w:pPr>
        <w:pStyle w:val="GDefaultWidgetOption"/>
        <w:keepNext/>
        <w:tabs>
          <w:tab w:val="left" w:pos="2160"/>
        </w:tabs>
      </w:pPr>
      <w:r>
        <w:t>chart_type</w:t>
      </w:r>
      <w:r>
        <w:tab/>
        <w:t>bar</w:t>
      </w:r>
    </w:p>
    <w:p w14:paraId="5FDCC37E" w14:textId="77777777" w:rsidR="008D753F" w:rsidRDefault="001061C7">
      <w:pPr>
        <w:pStyle w:val="GDefaultWidgetOption"/>
        <w:keepNext/>
        <w:tabs>
          <w:tab w:val="left" w:pos="2160"/>
        </w:tabs>
      </w:pPr>
      <w:r>
        <w:t>crossbreak</w:t>
      </w:r>
      <w:r>
        <w:tab/>
        <w:t>Total</w:t>
      </w:r>
    </w:p>
    <w:p w14:paraId="33449B9B" w14:textId="77777777" w:rsidR="008D753F" w:rsidRDefault="001061C7">
      <w:pPr>
        <w:pStyle w:val="GDefaultWidgetOption"/>
        <w:keepNext/>
        <w:tabs>
          <w:tab w:val="left" w:pos="2160"/>
        </w:tabs>
      </w:pPr>
      <w:r>
        <w:t>wrap</w:t>
      </w:r>
      <w:r>
        <w:tab/>
        <w:t>True</w:t>
      </w:r>
    </w:p>
    <w:p w14:paraId="6A125330" w14:textId="77777777" w:rsidR="008D753F" w:rsidRDefault="001061C7">
      <w:pPr>
        <w:pStyle w:val="GDefaultWidgetOption"/>
        <w:keepNext/>
        <w:tabs>
          <w:tab w:val="left" w:pos="2160"/>
        </w:tabs>
      </w:pPr>
      <w:r>
        <w:t>is_rating</w:t>
      </w:r>
      <w:r>
        <w:tab/>
        <w:t>False</w:t>
      </w:r>
    </w:p>
    <w:p w14:paraId="5C0E3606" w14:textId="77777777" w:rsidR="008D753F" w:rsidRDefault="001061C7">
      <w:pPr>
        <w:pStyle w:val="GDefaultWidgetOption"/>
        <w:keepNext/>
        <w:tabs>
          <w:tab w:val="left" w:pos="2160"/>
        </w:tabs>
      </w:pPr>
      <w:r>
        <w:t>required_text</w:t>
      </w:r>
      <w:r>
        <w:tab/>
        <w:t>Please choose an answer</w:t>
      </w:r>
    </w:p>
    <w:p w14:paraId="283B5900" w14:textId="77777777" w:rsidR="008D753F" w:rsidRDefault="001061C7">
      <w:pPr>
        <w:pStyle w:val="GDefaultWidgetOption"/>
        <w:keepNext/>
        <w:tabs>
          <w:tab w:val="left" w:pos="2160"/>
        </w:tabs>
      </w:pPr>
      <w:r>
        <w:t>min_columns</w:t>
      </w:r>
      <w:r>
        <w:tab/>
        <w:t>1</w:t>
      </w:r>
    </w:p>
    <w:p w14:paraId="07D22028" w14:textId="77777777" w:rsidR="008D753F" w:rsidRDefault="001061C7">
      <w:pPr>
        <w:pStyle w:val="GDefaultWidgetOption"/>
        <w:keepNext/>
        <w:tabs>
          <w:tab w:val="left" w:pos="2160"/>
        </w:tabs>
      </w:pPr>
      <w:r>
        <w:t>sample_type</w:t>
      </w:r>
      <w:r>
        <w:tab/>
      </w:r>
    </w:p>
    <w:p w14:paraId="23285921" w14:textId="77777777" w:rsidR="008D753F" w:rsidRDefault="001061C7">
      <w:pPr>
        <w:pStyle w:val="GDefaultWidgetOption"/>
        <w:keepNext/>
        <w:tabs>
          <w:tab w:val="left" w:pos="2160"/>
        </w:tabs>
      </w:pPr>
      <w:r>
        <w:t>access</w:t>
      </w:r>
      <w:r>
        <w:tab/>
      </w:r>
    </w:p>
    <w:p w14:paraId="5DEFFC1C" w14:textId="77777777" w:rsidR="008D753F" w:rsidRDefault="001061C7">
      <w:pPr>
        <w:pStyle w:val="GDefaultWidgetOption"/>
        <w:keepNext/>
        <w:tabs>
          <w:tab w:val="left" w:pos="2160"/>
        </w:tabs>
      </w:pPr>
      <w:r>
        <w:t>autoadvance</w:t>
      </w:r>
      <w:r>
        <w:tab/>
        <w:t>False</w:t>
      </w:r>
    </w:p>
    <w:p w14:paraId="5AA7B60E" w14:textId="77777777" w:rsidR="008D753F" w:rsidRDefault="001061C7">
      <w:pPr>
        <w:pStyle w:val="GDefaultWidgetOption"/>
        <w:keepNext/>
        <w:tabs>
          <w:tab w:val="left" w:pos="2160"/>
        </w:tabs>
      </w:pPr>
      <w:r>
        <w:t>columns</w:t>
      </w:r>
      <w:r>
        <w:tab/>
        <w:t>1</w:t>
      </w:r>
    </w:p>
    <w:p w14:paraId="6F0028E6" w14:textId="77777777" w:rsidR="008D753F" w:rsidRDefault="001061C7">
      <w:pPr>
        <w:pStyle w:val="GDefaultWidgetOption"/>
        <w:keepNext/>
        <w:tabs>
          <w:tab w:val="left" w:pos="2160"/>
        </w:tabs>
      </w:pPr>
      <w:r>
        <w:t>widget</w:t>
      </w:r>
      <w:r>
        <w:tab/>
      </w:r>
    </w:p>
    <w:p w14:paraId="742DFC62" w14:textId="77777777" w:rsidR="008D753F" w:rsidRDefault="001061C7">
      <w:pPr>
        <w:pStyle w:val="GDefaultWidgetOption"/>
        <w:keepNext/>
        <w:tabs>
          <w:tab w:val="left" w:pos="2160"/>
        </w:tabs>
      </w:pPr>
      <w:r>
        <w:t>filter_text</w:t>
      </w:r>
      <w:r>
        <w:tab/>
      </w:r>
    </w:p>
    <w:p w14:paraId="23382CF8" w14:textId="77777777" w:rsidR="008D753F" w:rsidRDefault="001061C7">
      <w:pPr>
        <w:pStyle w:val="GDefaultWidgetOption"/>
        <w:keepNext/>
        <w:tabs>
          <w:tab w:val="left" w:pos="2160"/>
        </w:tabs>
      </w:pPr>
      <w:r>
        <w:t>as_banner</w:t>
      </w:r>
      <w:r>
        <w:tab/>
        <w:t>False</w:t>
      </w:r>
    </w:p>
    <w:p w14:paraId="3D21F931" w14:textId="77777777" w:rsidR="008D753F" w:rsidRDefault="001061C7">
      <w:pPr>
        <w:pStyle w:val="GDefaultWidgetOption"/>
        <w:keepNext/>
        <w:tabs>
          <w:tab w:val="left" w:pos="2160"/>
        </w:tabs>
      </w:pPr>
      <w:r>
        <w:t>description</w:t>
      </w:r>
      <w:r>
        <w:tab/>
      </w:r>
    </w:p>
    <w:p w14:paraId="5B619122" w14:textId="77777777" w:rsidR="008D753F" w:rsidRDefault="001061C7">
      <w:pPr>
        <w:pStyle w:val="GDefaultWidgetOption"/>
        <w:keepNext/>
        <w:tabs>
          <w:tab w:val="left" w:pos="2160"/>
        </w:tabs>
      </w:pPr>
      <w:r>
        <w:t>spd_category</w:t>
      </w:r>
      <w:r>
        <w:tab/>
      </w:r>
    </w:p>
    <w:p w14:paraId="4909B85E" w14:textId="77777777" w:rsidR="008D753F" w:rsidRDefault="001061C7">
      <w:pPr>
        <w:pStyle w:val="GWidgetOption"/>
        <w:keepNext/>
        <w:tabs>
          <w:tab w:val="left" w:pos="2160"/>
        </w:tabs>
      </w:pPr>
      <w:r>
        <w:t>tags</w:t>
      </w:r>
      <w:r>
        <w:tab/>
        <w:t xml:space="preserve">profile, </w:t>
      </w:r>
      <w:proofErr w:type="spellStart"/>
      <w:r>
        <w:t>Profile_Religion</w:t>
      </w:r>
      <w:proofErr w:type="spellEnd"/>
    </w:p>
    <w:p w14:paraId="14F2C106" w14:textId="77777777" w:rsidR="008D753F" w:rsidRDefault="001061C7">
      <w:pPr>
        <w:pStyle w:val="GDefaultWidgetOption"/>
        <w:keepNext/>
        <w:tabs>
          <w:tab w:val="left" w:pos="2160"/>
        </w:tabs>
      </w:pPr>
      <w:r>
        <w:t>horizontal</w:t>
      </w:r>
      <w:r>
        <w:tab/>
        <w:t>False</w:t>
      </w:r>
    </w:p>
    <w:p w14:paraId="3FE3B29C" w14:textId="77777777" w:rsidR="008D753F" w:rsidRDefault="001061C7">
      <w:pPr>
        <w:pStyle w:val="GDefaultWidgetOption"/>
        <w:keepNext/>
        <w:tabs>
          <w:tab w:val="left" w:pos="2160"/>
        </w:tabs>
      </w:pPr>
      <w:r>
        <w:t>grid_chart_type</w:t>
      </w:r>
      <w:r>
        <w:tab/>
        <w:t>stacked_bar</w:t>
      </w:r>
    </w:p>
    <w:p w14:paraId="1D47E3B0" w14:textId="77777777" w:rsidR="008D753F" w:rsidRDefault="001061C7">
      <w:pPr>
        <w:pStyle w:val="GDefaultWidgetOption"/>
        <w:keepNext/>
        <w:tabs>
          <w:tab w:val="left" w:pos="2160"/>
        </w:tabs>
      </w:pPr>
      <w:r>
        <w:t>sort_order</w:t>
      </w:r>
      <w:r>
        <w:tab/>
        <w:t>none</w:t>
      </w:r>
    </w:p>
    <w:p w14:paraId="69F6A8AF" w14:textId="77777777" w:rsidR="008D753F" w:rsidRDefault="001061C7">
      <w:pPr>
        <w:pStyle w:val="GDefaultWidgetOption"/>
        <w:keepNext/>
        <w:tabs>
          <w:tab w:val="left" w:pos="2160"/>
        </w:tabs>
      </w:pPr>
      <w:r>
        <w:t>sample</w:t>
      </w:r>
      <w:r>
        <w:tab/>
      </w:r>
    </w:p>
    <w:p w14:paraId="36B221EF" w14:textId="77777777" w:rsidR="008D753F" w:rsidRDefault="001061C7">
      <w:pPr>
        <w:pStyle w:val="GDefaultWidgetOption"/>
        <w:keepNext/>
        <w:tabs>
          <w:tab w:val="left" w:pos="2160"/>
        </w:tabs>
      </w:pPr>
      <w:r>
        <w:t>slide_title</w:t>
      </w:r>
      <w:r>
        <w:tab/>
      </w:r>
    </w:p>
    <w:p w14:paraId="6ACC97ED" w14:textId="77777777" w:rsidR="008D753F" w:rsidRDefault="001061C7">
      <w:pPr>
        <w:pStyle w:val="GDefaultWidgetOption"/>
        <w:keepNext/>
        <w:tabs>
          <w:tab w:val="left" w:pos="2160"/>
        </w:tabs>
      </w:pPr>
      <w:r>
        <w:t>set_active</w:t>
      </w:r>
      <w:r>
        <w:tab/>
      </w:r>
    </w:p>
    <w:p w14:paraId="45ED5197" w14:textId="77777777" w:rsidR="008D753F" w:rsidRDefault="001061C7">
      <w:pPr>
        <w:pStyle w:val="GDefaultWidgetOption"/>
        <w:keepNext/>
        <w:tabs>
          <w:tab w:val="left" w:pos="2160"/>
        </w:tabs>
      </w:pPr>
      <w:r>
        <w:t>required</w:t>
      </w:r>
      <w:r>
        <w:tab/>
        <w:t>NONE</w:t>
      </w:r>
    </w:p>
    <w:p w14:paraId="3C5FD650" w14:textId="77777777" w:rsidR="008D753F" w:rsidRDefault="001061C7">
      <w:pPr>
        <w:pStyle w:val="GDefaultWidgetOption"/>
        <w:keepNext/>
        <w:tabs>
          <w:tab w:val="left" w:pos="2160"/>
        </w:tabs>
      </w:pPr>
      <w:r>
        <w:t>mask</w:t>
      </w:r>
      <w:r>
        <w:tab/>
      </w:r>
    </w:p>
    <w:p w14:paraId="43AD8757" w14:textId="77777777" w:rsidR="008D753F" w:rsidRDefault="001061C7">
      <w:pPr>
        <w:pStyle w:val="GDefaultWidgetOption"/>
        <w:keepNext/>
        <w:tabs>
          <w:tab w:val="left" w:pos="2160"/>
        </w:tabs>
      </w:pPr>
      <w:r>
        <w:t>custom_order</w:t>
      </w:r>
      <w:r>
        <w:tab/>
      </w:r>
    </w:p>
    <w:p w14:paraId="732DEAFF" w14:textId="77777777" w:rsidR="008D753F" w:rsidRDefault="001061C7">
      <w:pPr>
        <w:pStyle w:val="GDefaultWidgetOption"/>
        <w:keepNext/>
        <w:tabs>
          <w:tab w:val="left" w:pos="2160"/>
        </w:tabs>
      </w:pPr>
      <w:r>
        <w:t>client</w:t>
      </w:r>
      <w:r>
        <w:tab/>
      </w:r>
    </w:p>
    <w:p w14:paraId="439D230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88B6A46" w14:textId="77777777">
        <w:tc>
          <w:tcPr>
            <w:tcW w:w="336" w:type="dxa"/>
          </w:tcPr>
          <w:p w14:paraId="7E55E768" w14:textId="77777777" w:rsidR="008D753F" w:rsidRDefault="001061C7">
            <w:pPr>
              <w:keepNext/>
            </w:pPr>
            <w:r>
              <w:rPr>
                <w:rStyle w:val="GResponseCode"/>
              </w:rPr>
              <w:t>1</w:t>
            </w:r>
          </w:p>
        </w:tc>
        <w:tc>
          <w:tcPr>
            <w:tcW w:w="361" w:type="dxa"/>
          </w:tcPr>
          <w:p w14:paraId="409B8A80" w14:textId="77777777" w:rsidR="008D753F" w:rsidRDefault="001061C7">
            <w:pPr>
              <w:keepNext/>
            </w:pPr>
            <w:r>
              <w:t>○</w:t>
            </w:r>
          </w:p>
        </w:tc>
        <w:tc>
          <w:tcPr>
            <w:tcW w:w="3731" w:type="dxa"/>
          </w:tcPr>
          <w:p w14:paraId="2A1D24CC" w14:textId="77777777" w:rsidR="008D753F" w:rsidRDefault="001061C7">
            <w:pPr>
              <w:keepNext/>
            </w:pPr>
            <w:r>
              <w:t>Vaishnava Hinduism</w:t>
            </w:r>
          </w:p>
        </w:tc>
        <w:tc>
          <w:tcPr>
            <w:tcW w:w="4428" w:type="dxa"/>
          </w:tcPr>
          <w:p w14:paraId="3B1966D9" w14:textId="77777777" w:rsidR="008D753F" w:rsidRDefault="008D753F">
            <w:pPr>
              <w:keepNext/>
              <w:jc w:val="right"/>
              <w:rPr>
                <w:i/>
              </w:rPr>
            </w:pPr>
          </w:p>
        </w:tc>
      </w:tr>
      <w:tr w:rsidR="008D753F" w14:paraId="24A6CCFF" w14:textId="77777777">
        <w:tc>
          <w:tcPr>
            <w:tcW w:w="336" w:type="dxa"/>
          </w:tcPr>
          <w:p w14:paraId="7778D84B" w14:textId="77777777" w:rsidR="008D753F" w:rsidRDefault="001061C7">
            <w:pPr>
              <w:keepNext/>
            </w:pPr>
            <w:r>
              <w:rPr>
                <w:rStyle w:val="GResponseCode"/>
              </w:rPr>
              <w:t>2</w:t>
            </w:r>
          </w:p>
        </w:tc>
        <w:tc>
          <w:tcPr>
            <w:tcW w:w="361" w:type="dxa"/>
          </w:tcPr>
          <w:p w14:paraId="720E9F6B" w14:textId="77777777" w:rsidR="008D753F" w:rsidRDefault="001061C7">
            <w:pPr>
              <w:keepNext/>
            </w:pPr>
            <w:r>
              <w:t>○</w:t>
            </w:r>
          </w:p>
        </w:tc>
        <w:tc>
          <w:tcPr>
            <w:tcW w:w="3731" w:type="dxa"/>
          </w:tcPr>
          <w:p w14:paraId="3606B48C" w14:textId="77777777" w:rsidR="008D753F" w:rsidRDefault="001061C7">
            <w:pPr>
              <w:keepNext/>
            </w:pPr>
            <w:r>
              <w:t>Shaivite Hinduism</w:t>
            </w:r>
          </w:p>
        </w:tc>
        <w:tc>
          <w:tcPr>
            <w:tcW w:w="4428" w:type="dxa"/>
          </w:tcPr>
          <w:p w14:paraId="3A492F42" w14:textId="77777777" w:rsidR="008D753F" w:rsidRDefault="008D753F">
            <w:pPr>
              <w:keepNext/>
              <w:jc w:val="right"/>
              <w:rPr>
                <w:i/>
              </w:rPr>
            </w:pPr>
          </w:p>
        </w:tc>
      </w:tr>
      <w:tr w:rsidR="008D753F" w14:paraId="5FD36E43" w14:textId="77777777">
        <w:tc>
          <w:tcPr>
            <w:tcW w:w="336" w:type="dxa"/>
          </w:tcPr>
          <w:p w14:paraId="2E131A32" w14:textId="77777777" w:rsidR="008D753F" w:rsidRDefault="001061C7">
            <w:pPr>
              <w:keepNext/>
            </w:pPr>
            <w:r>
              <w:rPr>
                <w:rStyle w:val="GResponseCode"/>
              </w:rPr>
              <w:t>3</w:t>
            </w:r>
          </w:p>
        </w:tc>
        <w:tc>
          <w:tcPr>
            <w:tcW w:w="361" w:type="dxa"/>
          </w:tcPr>
          <w:p w14:paraId="2DE0B58D" w14:textId="77777777" w:rsidR="008D753F" w:rsidRDefault="001061C7">
            <w:pPr>
              <w:keepNext/>
            </w:pPr>
            <w:r>
              <w:t>○</w:t>
            </w:r>
          </w:p>
        </w:tc>
        <w:tc>
          <w:tcPr>
            <w:tcW w:w="3731" w:type="dxa"/>
          </w:tcPr>
          <w:p w14:paraId="20A19D58" w14:textId="77777777" w:rsidR="008D753F" w:rsidRDefault="001061C7">
            <w:pPr>
              <w:keepNext/>
            </w:pPr>
            <w:r>
              <w:t>Shaktism Hinduism</w:t>
            </w:r>
          </w:p>
        </w:tc>
        <w:tc>
          <w:tcPr>
            <w:tcW w:w="4428" w:type="dxa"/>
          </w:tcPr>
          <w:p w14:paraId="731DF881" w14:textId="77777777" w:rsidR="008D753F" w:rsidRDefault="008D753F">
            <w:pPr>
              <w:keepNext/>
              <w:jc w:val="right"/>
              <w:rPr>
                <w:i/>
              </w:rPr>
            </w:pPr>
          </w:p>
        </w:tc>
      </w:tr>
      <w:tr w:rsidR="008D753F" w14:paraId="57C36F9D" w14:textId="77777777">
        <w:tc>
          <w:tcPr>
            <w:tcW w:w="336" w:type="dxa"/>
          </w:tcPr>
          <w:p w14:paraId="4D39F4DA" w14:textId="77777777" w:rsidR="008D753F" w:rsidRDefault="001061C7">
            <w:pPr>
              <w:keepNext/>
            </w:pPr>
            <w:r>
              <w:rPr>
                <w:rStyle w:val="GResponseCode"/>
              </w:rPr>
              <w:t>90</w:t>
            </w:r>
          </w:p>
        </w:tc>
        <w:tc>
          <w:tcPr>
            <w:tcW w:w="361" w:type="dxa"/>
          </w:tcPr>
          <w:p w14:paraId="43733A58" w14:textId="77777777" w:rsidR="008D753F" w:rsidRDefault="001061C7">
            <w:pPr>
              <w:keepNext/>
            </w:pPr>
            <w:r>
              <w:t>○</w:t>
            </w:r>
          </w:p>
        </w:tc>
        <w:tc>
          <w:tcPr>
            <w:tcW w:w="3731" w:type="dxa"/>
          </w:tcPr>
          <w:p w14:paraId="36921211" w14:textId="77777777" w:rsidR="008D753F" w:rsidRDefault="001061C7">
            <w:pPr>
              <w:keepNext/>
            </w:pPr>
            <w:r>
              <w:t>Other Hindu (open [</w:t>
            </w:r>
            <w:proofErr w:type="spellStart"/>
            <w:r>
              <w:t>religpew_hindu_t</w:t>
            </w:r>
            <w:proofErr w:type="spellEnd"/>
            <w:r>
              <w:t>])</w:t>
            </w:r>
          </w:p>
        </w:tc>
        <w:tc>
          <w:tcPr>
            <w:tcW w:w="4428" w:type="dxa"/>
          </w:tcPr>
          <w:p w14:paraId="1CCBF6B0" w14:textId="77777777" w:rsidR="008D753F" w:rsidRDefault="008D753F">
            <w:pPr>
              <w:keepNext/>
              <w:jc w:val="right"/>
              <w:rPr>
                <w:i/>
              </w:rPr>
            </w:pPr>
          </w:p>
        </w:tc>
      </w:tr>
      <w:tr w:rsidR="008D753F" w14:paraId="4951F046" w14:textId="77777777">
        <w:tc>
          <w:tcPr>
            <w:tcW w:w="336" w:type="dxa"/>
          </w:tcPr>
          <w:p w14:paraId="7F9DC448" w14:textId="77777777" w:rsidR="008D753F" w:rsidRDefault="001061C7">
            <w:pPr>
              <w:keepNext/>
            </w:pPr>
            <w:r>
              <w:rPr>
                <w:rStyle w:val="GResponseCode"/>
              </w:rPr>
              <w:t>98</w:t>
            </w:r>
          </w:p>
        </w:tc>
        <w:tc>
          <w:tcPr>
            <w:tcW w:w="361" w:type="dxa"/>
          </w:tcPr>
          <w:p w14:paraId="627FEDB9" w14:textId="77777777" w:rsidR="008D753F" w:rsidRDefault="008D753F">
            <w:pPr>
              <w:keepNext/>
            </w:pPr>
          </w:p>
        </w:tc>
        <w:tc>
          <w:tcPr>
            <w:tcW w:w="3731" w:type="dxa"/>
          </w:tcPr>
          <w:p w14:paraId="60CFBDE1" w14:textId="77777777" w:rsidR="008D753F" w:rsidRDefault="001061C7">
            <w:pPr>
              <w:pStyle w:val="GAdminOption"/>
              <w:keepNext/>
            </w:pPr>
            <w:r>
              <w:t>Skipped</w:t>
            </w:r>
          </w:p>
        </w:tc>
        <w:tc>
          <w:tcPr>
            <w:tcW w:w="4428" w:type="dxa"/>
          </w:tcPr>
          <w:p w14:paraId="1CB43B41" w14:textId="77777777" w:rsidR="008D753F" w:rsidRDefault="008D753F">
            <w:pPr>
              <w:keepNext/>
              <w:jc w:val="right"/>
              <w:rPr>
                <w:i/>
              </w:rPr>
            </w:pPr>
          </w:p>
        </w:tc>
      </w:tr>
      <w:tr w:rsidR="008D753F" w14:paraId="1BA3C217" w14:textId="77777777">
        <w:tc>
          <w:tcPr>
            <w:tcW w:w="336" w:type="dxa"/>
          </w:tcPr>
          <w:p w14:paraId="677B8817" w14:textId="77777777" w:rsidR="008D753F" w:rsidRDefault="001061C7">
            <w:pPr>
              <w:keepNext/>
            </w:pPr>
            <w:r>
              <w:rPr>
                <w:rStyle w:val="GResponseCode"/>
              </w:rPr>
              <w:t>99</w:t>
            </w:r>
          </w:p>
        </w:tc>
        <w:tc>
          <w:tcPr>
            <w:tcW w:w="361" w:type="dxa"/>
          </w:tcPr>
          <w:p w14:paraId="0920D252" w14:textId="77777777" w:rsidR="008D753F" w:rsidRDefault="008D753F">
            <w:pPr>
              <w:keepNext/>
            </w:pPr>
          </w:p>
        </w:tc>
        <w:tc>
          <w:tcPr>
            <w:tcW w:w="3731" w:type="dxa"/>
          </w:tcPr>
          <w:p w14:paraId="4B313FD9" w14:textId="77777777" w:rsidR="008D753F" w:rsidRDefault="001061C7">
            <w:pPr>
              <w:pStyle w:val="GAdminOption"/>
              <w:keepNext/>
            </w:pPr>
            <w:r>
              <w:t>Not Asked</w:t>
            </w:r>
          </w:p>
        </w:tc>
        <w:tc>
          <w:tcPr>
            <w:tcW w:w="4428" w:type="dxa"/>
          </w:tcPr>
          <w:p w14:paraId="3B6B3A2E" w14:textId="77777777" w:rsidR="008D753F" w:rsidRDefault="008D753F">
            <w:pPr>
              <w:keepNext/>
              <w:jc w:val="right"/>
              <w:rPr>
                <w:i/>
              </w:rPr>
            </w:pPr>
          </w:p>
        </w:tc>
      </w:tr>
    </w:tbl>
    <w:p w14:paraId="7459BBDA" w14:textId="77777777" w:rsidR="008D753F" w:rsidRDefault="008D753F">
      <w:pPr>
        <w:pStyle w:val="GQuestionSpacer"/>
      </w:pPr>
    </w:p>
    <w:p w14:paraId="31888FAF" w14:textId="77777777" w:rsidR="008D753F" w:rsidRDefault="001061C7">
      <w:pPr>
        <w:pStyle w:val="GEndOfModule"/>
        <w:keepNext/>
      </w:pPr>
      <w:r>
        <w:lastRenderedPageBreak/>
        <w:t>end module: religion</w:t>
      </w:r>
    </w:p>
    <w:p w14:paraId="5EFCFF38" w14:textId="77777777" w:rsidR="008D753F" w:rsidRDefault="001061C7">
      <w:pPr>
        <w:pStyle w:val="GPage"/>
        <w:keepNext/>
      </w:pPr>
      <w:bookmarkStart w:id="216" w:name="_Toc175835964"/>
      <w:r>
        <w:t xml:space="preserve">Page: </w:t>
      </w:r>
      <w:proofErr w:type="spellStart"/>
      <w:r>
        <w:t>implicit_page_marstat</w:t>
      </w:r>
      <w:bookmarkEnd w:id="216"/>
      <w:proofErr w:type="spellEnd"/>
    </w:p>
    <w:tbl>
      <w:tblPr>
        <w:tblStyle w:val="GQuestionCommonProperties"/>
        <w:tblW w:w="0" w:type="auto"/>
        <w:tblInd w:w="0" w:type="dxa"/>
        <w:tblLook w:val="04A0" w:firstRow="1" w:lastRow="0" w:firstColumn="1" w:lastColumn="0" w:noHBand="0" w:noVBand="1"/>
      </w:tblPr>
      <w:tblGrid>
        <w:gridCol w:w="2283"/>
        <w:gridCol w:w="7077"/>
      </w:tblGrid>
      <w:tr w:rsidR="008D753F" w14:paraId="62E11834" w14:textId="77777777">
        <w:tc>
          <w:tcPr>
            <w:tcW w:w="0" w:type="dxa"/>
            <w:shd w:val="clear" w:color="auto" w:fill="D0D0D0"/>
          </w:tcPr>
          <w:p w14:paraId="2AD7EE99" w14:textId="77777777" w:rsidR="008D753F" w:rsidRDefault="001061C7">
            <w:pPr>
              <w:pStyle w:val="GVariableNameP"/>
              <w:keepNext/>
            </w:pPr>
            <w:r>
              <w:fldChar w:fldCharType="begin"/>
            </w:r>
            <w:r>
              <w:instrText>TC marstat \\l 2 \\f a</w:instrText>
            </w:r>
            <w:r>
              <w:fldChar w:fldCharType="end"/>
            </w:r>
            <w:proofErr w:type="spellStart"/>
            <w:r>
              <w:t>marstat</w:t>
            </w:r>
            <w:proofErr w:type="spellEnd"/>
            <w:r>
              <w:rPr>
                <w:i/>
              </w:rPr>
              <w:t xml:space="preserve">- Show if not </w:t>
            </w:r>
            <w:proofErr w:type="spellStart"/>
            <w:proofErr w:type="gramStart"/>
            <w:r>
              <w:rPr>
                <w:i/>
              </w:rPr>
              <w:t>pdl.marstat</w:t>
            </w:r>
            <w:proofErr w:type="spellEnd"/>
            <w:proofErr w:type="gramEnd"/>
            <w:r>
              <w:rPr>
                <w:i/>
              </w:rPr>
              <w:t xml:space="preserve"> or </w:t>
            </w:r>
            <w:proofErr w:type="spellStart"/>
            <w:r>
              <w:rPr>
                <w:i/>
              </w:rPr>
              <w:t>pdl.marstat.last</w:t>
            </w:r>
            <w:proofErr w:type="spellEnd"/>
            <w:r>
              <w:rPr>
                <w:i/>
              </w:rPr>
              <w:t xml:space="preserve"> &gt; months(12) or not </w:t>
            </w:r>
            <w:proofErr w:type="spellStart"/>
            <w:r>
              <w:rPr>
                <w:i/>
              </w:rPr>
              <w:t>panman.is_panelist</w:t>
            </w:r>
            <w:proofErr w:type="spellEnd"/>
          </w:p>
        </w:tc>
        <w:tc>
          <w:tcPr>
            <w:tcW w:w="0" w:type="dxa"/>
            <w:shd w:val="clear" w:color="auto" w:fill="D0D0D0"/>
            <w:vAlign w:val="bottom"/>
          </w:tcPr>
          <w:p w14:paraId="38E92299" w14:textId="77777777" w:rsidR="008D753F" w:rsidRDefault="001061C7">
            <w:pPr>
              <w:keepNext/>
              <w:jc w:val="right"/>
            </w:pPr>
            <w:r>
              <w:t>SINGLE CHOICE</w:t>
            </w:r>
          </w:p>
        </w:tc>
      </w:tr>
      <w:tr w:rsidR="008D753F" w14:paraId="3E03A61F" w14:textId="77777777">
        <w:tc>
          <w:tcPr>
            <w:tcW w:w="8856" w:type="dxa"/>
            <w:gridSpan w:val="2"/>
            <w:shd w:val="clear" w:color="auto" w:fill="D0D0D0"/>
          </w:tcPr>
          <w:p w14:paraId="706A6DD0" w14:textId="77777777" w:rsidR="008D753F" w:rsidRDefault="001061C7">
            <w:pPr>
              <w:keepNext/>
            </w:pPr>
            <w:r>
              <w:t>What is your marital status?</w:t>
            </w:r>
          </w:p>
        </w:tc>
      </w:tr>
    </w:tbl>
    <w:p w14:paraId="2D08B9C5" w14:textId="77777777" w:rsidR="008D753F" w:rsidRDefault="008D753F">
      <w:pPr>
        <w:pStyle w:val="GQuestionSpacer"/>
        <w:keepNext/>
      </w:pPr>
    </w:p>
    <w:p w14:paraId="42CB917C" w14:textId="77777777" w:rsidR="008D753F" w:rsidRDefault="001061C7">
      <w:pPr>
        <w:pStyle w:val="GWidgetOption"/>
        <w:keepNext/>
        <w:tabs>
          <w:tab w:val="left" w:pos="2160"/>
        </w:tabs>
      </w:pPr>
      <w:proofErr w:type="spellStart"/>
      <w:r>
        <w:t>pii</w:t>
      </w:r>
      <w:proofErr w:type="spellEnd"/>
      <w:r>
        <w:tab/>
        <w:t>False</w:t>
      </w:r>
    </w:p>
    <w:p w14:paraId="16991080" w14:textId="77777777" w:rsidR="008D753F" w:rsidRDefault="001061C7">
      <w:pPr>
        <w:pStyle w:val="GDefaultWidgetOption"/>
        <w:keepNext/>
        <w:tabs>
          <w:tab w:val="left" w:pos="2160"/>
        </w:tabs>
      </w:pPr>
      <w:r>
        <w:t>chart_layout</w:t>
      </w:r>
      <w:r>
        <w:tab/>
        <w:t>1</w:t>
      </w:r>
    </w:p>
    <w:p w14:paraId="091AB8CC" w14:textId="77777777" w:rsidR="008D753F" w:rsidRDefault="001061C7">
      <w:pPr>
        <w:pStyle w:val="GWidgetOption"/>
        <w:keepNext/>
        <w:tabs>
          <w:tab w:val="left" w:pos="2160"/>
        </w:tabs>
      </w:pPr>
      <w:proofErr w:type="spellStart"/>
      <w:r>
        <w:t>varlabel</w:t>
      </w:r>
      <w:proofErr w:type="spellEnd"/>
      <w:r>
        <w:tab/>
        <w:t>Marital Status</w:t>
      </w:r>
    </w:p>
    <w:p w14:paraId="613029B9" w14:textId="77777777" w:rsidR="008D753F" w:rsidRDefault="001061C7">
      <w:pPr>
        <w:pStyle w:val="GDefaultWidgetOption"/>
        <w:keepNext/>
        <w:tabs>
          <w:tab w:val="left" w:pos="2160"/>
        </w:tabs>
      </w:pPr>
      <w:r>
        <w:t>topic</w:t>
      </w:r>
      <w:r>
        <w:tab/>
      </w:r>
    </w:p>
    <w:p w14:paraId="0FBD8037" w14:textId="77777777" w:rsidR="008D753F" w:rsidRDefault="001061C7">
      <w:pPr>
        <w:pStyle w:val="GDefaultWidgetOption"/>
        <w:keepNext/>
        <w:tabs>
          <w:tab w:val="left" w:pos="2160"/>
        </w:tabs>
      </w:pPr>
      <w:r>
        <w:t>chart_color</w:t>
      </w:r>
      <w:r>
        <w:tab/>
        <w:t>green</w:t>
      </w:r>
    </w:p>
    <w:p w14:paraId="73EC87EF" w14:textId="77777777" w:rsidR="008D753F" w:rsidRDefault="001061C7">
      <w:pPr>
        <w:pStyle w:val="GDefaultWidgetOption"/>
        <w:keepNext/>
        <w:tabs>
          <w:tab w:val="left" w:pos="2160"/>
        </w:tabs>
      </w:pPr>
      <w:r>
        <w:t>chart_type</w:t>
      </w:r>
      <w:r>
        <w:tab/>
        <w:t>bar</w:t>
      </w:r>
    </w:p>
    <w:p w14:paraId="5427C061" w14:textId="77777777" w:rsidR="008D753F" w:rsidRDefault="001061C7">
      <w:pPr>
        <w:pStyle w:val="GDefaultWidgetOption"/>
        <w:keepNext/>
        <w:tabs>
          <w:tab w:val="left" w:pos="2160"/>
        </w:tabs>
      </w:pPr>
      <w:r>
        <w:t>crossbreak</w:t>
      </w:r>
      <w:r>
        <w:tab/>
        <w:t>Total</w:t>
      </w:r>
    </w:p>
    <w:p w14:paraId="140C19F0" w14:textId="77777777" w:rsidR="008D753F" w:rsidRDefault="001061C7">
      <w:pPr>
        <w:pStyle w:val="GDefaultWidgetOption"/>
        <w:keepNext/>
        <w:tabs>
          <w:tab w:val="left" w:pos="2160"/>
        </w:tabs>
      </w:pPr>
      <w:r>
        <w:t>wrap</w:t>
      </w:r>
      <w:r>
        <w:tab/>
        <w:t>True</w:t>
      </w:r>
    </w:p>
    <w:p w14:paraId="2F4BD7B7" w14:textId="77777777" w:rsidR="008D753F" w:rsidRDefault="001061C7">
      <w:pPr>
        <w:pStyle w:val="GDefaultWidgetOption"/>
        <w:keepNext/>
        <w:tabs>
          <w:tab w:val="left" w:pos="2160"/>
        </w:tabs>
      </w:pPr>
      <w:r>
        <w:t>is_rating</w:t>
      </w:r>
      <w:r>
        <w:tab/>
        <w:t>False</w:t>
      </w:r>
    </w:p>
    <w:p w14:paraId="0B9F64EB" w14:textId="77777777" w:rsidR="008D753F" w:rsidRDefault="001061C7">
      <w:pPr>
        <w:pStyle w:val="GDefaultWidgetOption"/>
        <w:keepNext/>
        <w:tabs>
          <w:tab w:val="left" w:pos="2160"/>
        </w:tabs>
      </w:pPr>
      <w:r>
        <w:t>required_text</w:t>
      </w:r>
      <w:r>
        <w:tab/>
        <w:t>Please choose an answer</w:t>
      </w:r>
    </w:p>
    <w:p w14:paraId="7CEF5240" w14:textId="77777777" w:rsidR="008D753F" w:rsidRDefault="001061C7">
      <w:pPr>
        <w:pStyle w:val="GDefaultWidgetOption"/>
        <w:keepNext/>
        <w:tabs>
          <w:tab w:val="left" w:pos="2160"/>
        </w:tabs>
      </w:pPr>
      <w:r>
        <w:t>min_columns</w:t>
      </w:r>
      <w:r>
        <w:tab/>
        <w:t>1</w:t>
      </w:r>
    </w:p>
    <w:p w14:paraId="04335B03" w14:textId="77777777" w:rsidR="008D753F" w:rsidRDefault="001061C7">
      <w:pPr>
        <w:pStyle w:val="GDefaultWidgetOption"/>
        <w:keepNext/>
        <w:tabs>
          <w:tab w:val="left" w:pos="2160"/>
        </w:tabs>
      </w:pPr>
      <w:r>
        <w:t>sample_type</w:t>
      </w:r>
      <w:r>
        <w:tab/>
      </w:r>
    </w:p>
    <w:p w14:paraId="41373C02" w14:textId="77777777" w:rsidR="008D753F" w:rsidRDefault="001061C7">
      <w:pPr>
        <w:pStyle w:val="GDefaultWidgetOption"/>
        <w:keepNext/>
        <w:tabs>
          <w:tab w:val="left" w:pos="2160"/>
        </w:tabs>
      </w:pPr>
      <w:r>
        <w:t>access</w:t>
      </w:r>
      <w:r>
        <w:tab/>
      </w:r>
    </w:p>
    <w:p w14:paraId="7F060239" w14:textId="77777777" w:rsidR="008D753F" w:rsidRDefault="001061C7">
      <w:pPr>
        <w:pStyle w:val="GDefaultWidgetOption"/>
        <w:keepNext/>
        <w:tabs>
          <w:tab w:val="left" w:pos="2160"/>
        </w:tabs>
      </w:pPr>
      <w:r>
        <w:t>autoadvance</w:t>
      </w:r>
      <w:r>
        <w:tab/>
        <w:t>False</w:t>
      </w:r>
    </w:p>
    <w:p w14:paraId="24903B52" w14:textId="77777777" w:rsidR="008D753F" w:rsidRDefault="001061C7">
      <w:pPr>
        <w:pStyle w:val="GDefaultWidgetOption"/>
        <w:keepNext/>
        <w:tabs>
          <w:tab w:val="left" w:pos="2160"/>
        </w:tabs>
      </w:pPr>
      <w:r>
        <w:t>columns</w:t>
      </w:r>
      <w:r>
        <w:tab/>
        <w:t>1</w:t>
      </w:r>
    </w:p>
    <w:p w14:paraId="4C4080F2" w14:textId="77777777" w:rsidR="008D753F" w:rsidRDefault="001061C7">
      <w:pPr>
        <w:pStyle w:val="GDefaultWidgetOption"/>
        <w:keepNext/>
        <w:tabs>
          <w:tab w:val="left" w:pos="2160"/>
        </w:tabs>
      </w:pPr>
      <w:r>
        <w:t>widget</w:t>
      </w:r>
      <w:r>
        <w:tab/>
      </w:r>
    </w:p>
    <w:p w14:paraId="619F9AAE" w14:textId="77777777" w:rsidR="008D753F" w:rsidRDefault="001061C7">
      <w:pPr>
        <w:pStyle w:val="GDefaultWidgetOption"/>
        <w:keepNext/>
        <w:tabs>
          <w:tab w:val="left" w:pos="2160"/>
        </w:tabs>
      </w:pPr>
      <w:r>
        <w:t>filter_text</w:t>
      </w:r>
      <w:r>
        <w:tab/>
      </w:r>
    </w:p>
    <w:p w14:paraId="42FDEC16" w14:textId="77777777" w:rsidR="008D753F" w:rsidRDefault="001061C7">
      <w:pPr>
        <w:pStyle w:val="GDefaultWidgetOption"/>
        <w:keepNext/>
        <w:tabs>
          <w:tab w:val="left" w:pos="2160"/>
        </w:tabs>
      </w:pPr>
      <w:r>
        <w:t>as_banner</w:t>
      </w:r>
      <w:r>
        <w:tab/>
        <w:t>False</w:t>
      </w:r>
    </w:p>
    <w:p w14:paraId="2256F0E5" w14:textId="77777777" w:rsidR="008D753F" w:rsidRDefault="001061C7">
      <w:pPr>
        <w:pStyle w:val="GDefaultWidgetOption"/>
        <w:keepNext/>
        <w:tabs>
          <w:tab w:val="left" w:pos="2160"/>
        </w:tabs>
      </w:pPr>
      <w:r>
        <w:t>description</w:t>
      </w:r>
      <w:r>
        <w:tab/>
      </w:r>
    </w:p>
    <w:p w14:paraId="7C64400E" w14:textId="77777777" w:rsidR="008D753F" w:rsidRDefault="001061C7">
      <w:pPr>
        <w:pStyle w:val="GDefaultWidgetOption"/>
        <w:keepNext/>
        <w:tabs>
          <w:tab w:val="left" w:pos="2160"/>
        </w:tabs>
      </w:pPr>
      <w:r>
        <w:t>spd_category</w:t>
      </w:r>
      <w:r>
        <w:tab/>
      </w:r>
    </w:p>
    <w:p w14:paraId="2CFA4223" w14:textId="77777777" w:rsidR="008D753F" w:rsidRDefault="001061C7">
      <w:pPr>
        <w:pStyle w:val="GWidgetOption"/>
        <w:keepNext/>
        <w:tabs>
          <w:tab w:val="left" w:pos="2160"/>
        </w:tabs>
      </w:pPr>
      <w:r>
        <w:t>tags</w:t>
      </w:r>
      <w:r>
        <w:tab/>
        <w:t xml:space="preserve">profile, </w:t>
      </w:r>
      <w:proofErr w:type="spellStart"/>
      <w:r>
        <w:t>Profile_Basic_Info</w:t>
      </w:r>
      <w:proofErr w:type="spellEnd"/>
      <w:r>
        <w:t xml:space="preserve">, </w:t>
      </w:r>
      <w:proofErr w:type="spellStart"/>
      <w:r>
        <w:t>coresampling</w:t>
      </w:r>
      <w:proofErr w:type="spellEnd"/>
      <w:r>
        <w:t xml:space="preserve">, </w:t>
      </w:r>
      <w:proofErr w:type="spellStart"/>
      <w:r>
        <w:t>profile_core</w:t>
      </w:r>
      <w:proofErr w:type="spellEnd"/>
      <w:r>
        <w:t xml:space="preserve">, election2014, </w:t>
      </w:r>
      <w:proofErr w:type="spellStart"/>
      <w:r>
        <w:t>cbs</w:t>
      </w:r>
      <w:proofErr w:type="spellEnd"/>
      <w:r>
        <w:t xml:space="preserve">, </w:t>
      </w:r>
      <w:proofErr w:type="spellStart"/>
      <w:r>
        <w:t>nytimes</w:t>
      </w:r>
      <w:proofErr w:type="spellEnd"/>
      <w:r>
        <w:t xml:space="preserve">, </w:t>
      </w:r>
      <w:proofErr w:type="spellStart"/>
      <w:r>
        <w:t>core_survey</w:t>
      </w:r>
      <w:proofErr w:type="spellEnd"/>
      <w:r>
        <w:t xml:space="preserve">, core codebook, core, </w:t>
      </w:r>
      <w:proofErr w:type="spellStart"/>
      <w:r>
        <w:t>check_for_coding</w:t>
      </w:r>
      <w:proofErr w:type="spellEnd"/>
      <w:r>
        <w:t xml:space="preserve">, </w:t>
      </w:r>
      <w:proofErr w:type="spellStart"/>
      <w:r>
        <w:t>equivalent_spd_sex</w:t>
      </w:r>
      <w:proofErr w:type="spellEnd"/>
      <w:r>
        <w:t xml:space="preserve">, </w:t>
      </w:r>
      <w:proofErr w:type="spellStart"/>
      <w:r>
        <w:t>scripting_template</w:t>
      </w:r>
      <w:proofErr w:type="spellEnd"/>
    </w:p>
    <w:p w14:paraId="17C80585" w14:textId="77777777" w:rsidR="008D753F" w:rsidRDefault="001061C7">
      <w:pPr>
        <w:pStyle w:val="GDefaultWidgetOption"/>
        <w:keepNext/>
        <w:tabs>
          <w:tab w:val="left" w:pos="2160"/>
        </w:tabs>
      </w:pPr>
      <w:r>
        <w:t>horizontal</w:t>
      </w:r>
      <w:r>
        <w:tab/>
        <w:t>False</w:t>
      </w:r>
    </w:p>
    <w:p w14:paraId="6F8879C2" w14:textId="77777777" w:rsidR="008D753F" w:rsidRDefault="001061C7">
      <w:pPr>
        <w:pStyle w:val="GDefaultWidgetOption"/>
        <w:keepNext/>
        <w:tabs>
          <w:tab w:val="left" w:pos="2160"/>
        </w:tabs>
      </w:pPr>
      <w:r>
        <w:t>grid_chart_type</w:t>
      </w:r>
      <w:r>
        <w:tab/>
        <w:t>stacked_bar</w:t>
      </w:r>
    </w:p>
    <w:p w14:paraId="61B3FB64" w14:textId="77777777" w:rsidR="008D753F" w:rsidRDefault="001061C7">
      <w:pPr>
        <w:pStyle w:val="GDefaultWidgetOption"/>
        <w:keepNext/>
        <w:tabs>
          <w:tab w:val="left" w:pos="2160"/>
        </w:tabs>
      </w:pPr>
      <w:r>
        <w:t>sort_order</w:t>
      </w:r>
      <w:r>
        <w:tab/>
        <w:t>none</w:t>
      </w:r>
    </w:p>
    <w:p w14:paraId="50C0052B" w14:textId="77777777" w:rsidR="008D753F" w:rsidRDefault="001061C7">
      <w:pPr>
        <w:pStyle w:val="GDefaultWidgetOption"/>
        <w:keepNext/>
        <w:tabs>
          <w:tab w:val="left" w:pos="2160"/>
        </w:tabs>
      </w:pPr>
      <w:r>
        <w:t>sample</w:t>
      </w:r>
      <w:r>
        <w:tab/>
      </w:r>
    </w:p>
    <w:p w14:paraId="7193144A" w14:textId="77777777" w:rsidR="008D753F" w:rsidRDefault="001061C7">
      <w:pPr>
        <w:pStyle w:val="GDefaultWidgetOption"/>
        <w:keepNext/>
        <w:tabs>
          <w:tab w:val="left" w:pos="2160"/>
        </w:tabs>
      </w:pPr>
      <w:r>
        <w:t>slide_title</w:t>
      </w:r>
      <w:r>
        <w:tab/>
      </w:r>
    </w:p>
    <w:p w14:paraId="327E5AA3" w14:textId="77777777" w:rsidR="008D753F" w:rsidRDefault="001061C7">
      <w:pPr>
        <w:pStyle w:val="GDefaultWidgetOption"/>
        <w:keepNext/>
        <w:tabs>
          <w:tab w:val="left" w:pos="2160"/>
        </w:tabs>
      </w:pPr>
      <w:r>
        <w:t>set_active</w:t>
      </w:r>
      <w:r>
        <w:tab/>
      </w:r>
    </w:p>
    <w:p w14:paraId="3467ED84" w14:textId="77777777" w:rsidR="008D753F" w:rsidRDefault="001061C7">
      <w:pPr>
        <w:pStyle w:val="GDefaultWidgetOption"/>
        <w:keepNext/>
        <w:tabs>
          <w:tab w:val="left" w:pos="2160"/>
        </w:tabs>
      </w:pPr>
      <w:r>
        <w:t>required</w:t>
      </w:r>
      <w:r>
        <w:tab/>
        <w:t>NONE</w:t>
      </w:r>
    </w:p>
    <w:p w14:paraId="120FB3AD" w14:textId="77777777" w:rsidR="008D753F" w:rsidRDefault="001061C7">
      <w:pPr>
        <w:pStyle w:val="GDefaultWidgetOption"/>
        <w:keepNext/>
        <w:tabs>
          <w:tab w:val="left" w:pos="2160"/>
        </w:tabs>
      </w:pPr>
      <w:r>
        <w:t>mask</w:t>
      </w:r>
      <w:r>
        <w:tab/>
      </w:r>
    </w:p>
    <w:p w14:paraId="7F6CBBB3" w14:textId="77777777" w:rsidR="008D753F" w:rsidRDefault="001061C7">
      <w:pPr>
        <w:pStyle w:val="GDefaultWidgetOption"/>
        <w:keepNext/>
        <w:tabs>
          <w:tab w:val="left" w:pos="2160"/>
        </w:tabs>
      </w:pPr>
      <w:r>
        <w:t>custom_order</w:t>
      </w:r>
      <w:r>
        <w:tab/>
      </w:r>
    </w:p>
    <w:p w14:paraId="0969C9A7" w14:textId="77777777" w:rsidR="008D753F" w:rsidRDefault="001061C7">
      <w:pPr>
        <w:pStyle w:val="GDefaultWidgetOption"/>
        <w:keepNext/>
        <w:tabs>
          <w:tab w:val="left" w:pos="2160"/>
        </w:tabs>
      </w:pPr>
      <w:r>
        <w:t>client</w:t>
      </w:r>
      <w:r>
        <w:tab/>
      </w:r>
    </w:p>
    <w:p w14:paraId="3A69B64E"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0AA43F4D" w14:textId="77777777">
        <w:tc>
          <w:tcPr>
            <w:tcW w:w="336" w:type="dxa"/>
          </w:tcPr>
          <w:p w14:paraId="04838F61" w14:textId="77777777" w:rsidR="008D753F" w:rsidRDefault="001061C7">
            <w:pPr>
              <w:keepNext/>
            </w:pPr>
            <w:r>
              <w:rPr>
                <w:rStyle w:val="GResponseCode"/>
              </w:rPr>
              <w:t>1</w:t>
            </w:r>
          </w:p>
        </w:tc>
        <w:tc>
          <w:tcPr>
            <w:tcW w:w="361" w:type="dxa"/>
          </w:tcPr>
          <w:p w14:paraId="462022D4" w14:textId="77777777" w:rsidR="008D753F" w:rsidRDefault="001061C7">
            <w:pPr>
              <w:keepNext/>
            </w:pPr>
            <w:r>
              <w:t>○</w:t>
            </w:r>
          </w:p>
        </w:tc>
        <w:tc>
          <w:tcPr>
            <w:tcW w:w="3731" w:type="dxa"/>
          </w:tcPr>
          <w:p w14:paraId="59E4E765" w14:textId="77777777" w:rsidR="008D753F" w:rsidRDefault="001061C7">
            <w:pPr>
              <w:keepNext/>
            </w:pPr>
            <w:r>
              <w:t>Married</w:t>
            </w:r>
          </w:p>
        </w:tc>
        <w:tc>
          <w:tcPr>
            <w:tcW w:w="4428" w:type="dxa"/>
          </w:tcPr>
          <w:p w14:paraId="3D8DF95D" w14:textId="77777777" w:rsidR="008D753F" w:rsidRDefault="008D753F">
            <w:pPr>
              <w:keepNext/>
              <w:jc w:val="right"/>
              <w:rPr>
                <w:i/>
              </w:rPr>
            </w:pPr>
          </w:p>
        </w:tc>
      </w:tr>
      <w:tr w:rsidR="008D753F" w14:paraId="11BFC94A" w14:textId="77777777">
        <w:tc>
          <w:tcPr>
            <w:tcW w:w="336" w:type="dxa"/>
          </w:tcPr>
          <w:p w14:paraId="5A1D30A2" w14:textId="77777777" w:rsidR="008D753F" w:rsidRDefault="001061C7">
            <w:pPr>
              <w:keepNext/>
            </w:pPr>
            <w:r>
              <w:rPr>
                <w:rStyle w:val="GResponseCode"/>
              </w:rPr>
              <w:t>2</w:t>
            </w:r>
          </w:p>
        </w:tc>
        <w:tc>
          <w:tcPr>
            <w:tcW w:w="361" w:type="dxa"/>
          </w:tcPr>
          <w:p w14:paraId="2CDF9184" w14:textId="77777777" w:rsidR="008D753F" w:rsidRDefault="001061C7">
            <w:pPr>
              <w:keepNext/>
            </w:pPr>
            <w:r>
              <w:t>○</w:t>
            </w:r>
          </w:p>
        </w:tc>
        <w:tc>
          <w:tcPr>
            <w:tcW w:w="3731" w:type="dxa"/>
          </w:tcPr>
          <w:p w14:paraId="17DE468E" w14:textId="77777777" w:rsidR="008D753F" w:rsidRDefault="001061C7">
            <w:pPr>
              <w:keepNext/>
            </w:pPr>
            <w:r>
              <w:t>Separated</w:t>
            </w:r>
          </w:p>
        </w:tc>
        <w:tc>
          <w:tcPr>
            <w:tcW w:w="4428" w:type="dxa"/>
          </w:tcPr>
          <w:p w14:paraId="454561A5" w14:textId="77777777" w:rsidR="008D753F" w:rsidRDefault="008D753F">
            <w:pPr>
              <w:keepNext/>
              <w:jc w:val="right"/>
              <w:rPr>
                <w:i/>
              </w:rPr>
            </w:pPr>
          </w:p>
        </w:tc>
      </w:tr>
      <w:tr w:rsidR="008D753F" w14:paraId="1140FB85" w14:textId="77777777">
        <w:tc>
          <w:tcPr>
            <w:tcW w:w="336" w:type="dxa"/>
          </w:tcPr>
          <w:p w14:paraId="0599E744" w14:textId="77777777" w:rsidR="008D753F" w:rsidRDefault="001061C7">
            <w:pPr>
              <w:keepNext/>
            </w:pPr>
            <w:r>
              <w:rPr>
                <w:rStyle w:val="GResponseCode"/>
              </w:rPr>
              <w:t>3</w:t>
            </w:r>
          </w:p>
        </w:tc>
        <w:tc>
          <w:tcPr>
            <w:tcW w:w="361" w:type="dxa"/>
          </w:tcPr>
          <w:p w14:paraId="7C49C4D6" w14:textId="77777777" w:rsidR="008D753F" w:rsidRDefault="001061C7">
            <w:pPr>
              <w:keepNext/>
            </w:pPr>
            <w:r>
              <w:t>○</w:t>
            </w:r>
          </w:p>
        </w:tc>
        <w:tc>
          <w:tcPr>
            <w:tcW w:w="3731" w:type="dxa"/>
          </w:tcPr>
          <w:p w14:paraId="35113B3B" w14:textId="77777777" w:rsidR="008D753F" w:rsidRDefault="001061C7">
            <w:pPr>
              <w:keepNext/>
            </w:pPr>
            <w:r>
              <w:t>Divorced</w:t>
            </w:r>
          </w:p>
        </w:tc>
        <w:tc>
          <w:tcPr>
            <w:tcW w:w="4428" w:type="dxa"/>
          </w:tcPr>
          <w:p w14:paraId="711A1914" w14:textId="77777777" w:rsidR="008D753F" w:rsidRDefault="008D753F">
            <w:pPr>
              <w:keepNext/>
              <w:jc w:val="right"/>
              <w:rPr>
                <w:i/>
              </w:rPr>
            </w:pPr>
          </w:p>
        </w:tc>
      </w:tr>
      <w:tr w:rsidR="008D753F" w14:paraId="562F0041" w14:textId="77777777">
        <w:tc>
          <w:tcPr>
            <w:tcW w:w="336" w:type="dxa"/>
          </w:tcPr>
          <w:p w14:paraId="04FDDC56" w14:textId="77777777" w:rsidR="008D753F" w:rsidRDefault="001061C7">
            <w:pPr>
              <w:keepNext/>
            </w:pPr>
            <w:r>
              <w:rPr>
                <w:rStyle w:val="GResponseCode"/>
              </w:rPr>
              <w:t>4</w:t>
            </w:r>
          </w:p>
        </w:tc>
        <w:tc>
          <w:tcPr>
            <w:tcW w:w="361" w:type="dxa"/>
          </w:tcPr>
          <w:p w14:paraId="19FA7981" w14:textId="77777777" w:rsidR="008D753F" w:rsidRDefault="001061C7">
            <w:pPr>
              <w:keepNext/>
            </w:pPr>
            <w:r>
              <w:t>○</w:t>
            </w:r>
          </w:p>
        </w:tc>
        <w:tc>
          <w:tcPr>
            <w:tcW w:w="3731" w:type="dxa"/>
          </w:tcPr>
          <w:p w14:paraId="39140E6C" w14:textId="77777777" w:rsidR="008D753F" w:rsidRDefault="001061C7">
            <w:pPr>
              <w:keepNext/>
            </w:pPr>
            <w:r>
              <w:t>Widowed</w:t>
            </w:r>
          </w:p>
        </w:tc>
        <w:tc>
          <w:tcPr>
            <w:tcW w:w="4428" w:type="dxa"/>
          </w:tcPr>
          <w:p w14:paraId="517A26CA" w14:textId="77777777" w:rsidR="008D753F" w:rsidRDefault="008D753F">
            <w:pPr>
              <w:keepNext/>
              <w:jc w:val="right"/>
              <w:rPr>
                <w:i/>
              </w:rPr>
            </w:pPr>
          </w:p>
        </w:tc>
      </w:tr>
      <w:tr w:rsidR="008D753F" w14:paraId="2837D103" w14:textId="77777777">
        <w:tc>
          <w:tcPr>
            <w:tcW w:w="336" w:type="dxa"/>
          </w:tcPr>
          <w:p w14:paraId="64299487" w14:textId="77777777" w:rsidR="008D753F" w:rsidRDefault="001061C7">
            <w:pPr>
              <w:keepNext/>
            </w:pPr>
            <w:r>
              <w:rPr>
                <w:rStyle w:val="GResponseCode"/>
              </w:rPr>
              <w:t>5</w:t>
            </w:r>
          </w:p>
        </w:tc>
        <w:tc>
          <w:tcPr>
            <w:tcW w:w="361" w:type="dxa"/>
          </w:tcPr>
          <w:p w14:paraId="2A33F3DC" w14:textId="77777777" w:rsidR="008D753F" w:rsidRDefault="001061C7">
            <w:pPr>
              <w:keepNext/>
            </w:pPr>
            <w:r>
              <w:t>○</w:t>
            </w:r>
          </w:p>
        </w:tc>
        <w:tc>
          <w:tcPr>
            <w:tcW w:w="3731" w:type="dxa"/>
          </w:tcPr>
          <w:p w14:paraId="261EF938" w14:textId="77777777" w:rsidR="008D753F" w:rsidRDefault="001061C7">
            <w:pPr>
              <w:keepNext/>
            </w:pPr>
            <w:r>
              <w:t>Never married</w:t>
            </w:r>
          </w:p>
        </w:tc>
        <w:tc>
          <w:tcPr>
            <w:tcW w:w="4428" w:type="dxa"/>
          </w:tcPr>
          <w:p w14:paraId="0D4B98F6" w14:textId="77777777" w:rsidR="008D753F" w:rsidRDefault="008D753F">
            <w:pPr>
              <w:keepNext/>
              <w:jc w:val="right"/>
              <w:rPr>
                <w:i/>
              </w:rPr>
            </w:pPr>
          </w:p>
        </w:tc>
      </w:tr>
      <w:tr w:rsidR="008D753F" w14:paraId="4101E8F2" w14:textId="77777777">
        <w:tc>
          <w:tcPr>
            <w:tcW w:w="336" w:type="dxa"/>
          </w:tcPr>
          <w:p w14:paraId="005A2A0C" w14:textId="77777777" w:rsidR="008D753F" w:rsidRDefault="001061C7">
            <w:pPr>
              <w:keepNext/>
            </w:pPr>
            <w:r>
              <w:rPr>
                <w:rStyle w:val="GResponseCode"/>
              </w:rPr>
              <w:t>6</w:t>
            </w:r>
          </w:p>
        </w:tc>
        <w:tc>
          <w:tcPr>
            <w:tcW w:w="361" w:type="dxa"/>
          </w:tcPr>
          <w:p w14:paraId="1E0BCC8D" w14:textId="77777777" w:rsidR="008D753F" w:rsidRDefault="001061C7">
            <w:pPr>
              <w:keepNext/>
            </w:pPr>
            <w:r>
              <w:t>○</w:t>
            </w:r>
          </w:p>
        </w:tc>
        <w:tc>
          <w:tcPr>
            <w:tcW w:w="3731" w:type="dxa"/>
          </w:tcPr>
          <w:p w14:paraId="45B30DEC" w14:textId="77777777" w:rsidR="008D753F" w:rsidRDefault="001061C7">
            <w:pPr>
              <w:keepNext/>
            </w:pPr>
            <w:r>
              <w:t>Domestic / civil partnership</w:t>
            </w:r>
          </w:p>
        </w:tc>
        <w:tc>
          <w:tcPr>
            <w:tcW w:w="4428" w:type="dxa"/>
          </w:tcPr>
          <w:p w14:paraId="0129F0A7" w14:textId="77777777" w:rsidR="008D753F" w:rsidRDefault="008D753F">
            <w:pPr>
              <w:keepNext/>
              <w:jc w:val="right"/>
              <w:rPr>
                <w:i/>
              </w:rPr>
            </w:pPr>
          </w:p>
        </w:tc>
      </w:tr>
      <w:tr w:rsidR="008D753F" w14:paraId="722A71FD" w14:textId="77777777">
        <w:tc>
          <w:tcPr>
            <w:tcW w:w="336" w:type="dxa"/>
          </w:tcPr>
          <w:p w14:paraId="01526130" w14:textId="77777777" w:rsidR="008D753F" w:rsidRDefault="001061C7">
            <w:pPr>
              <w:keepNext/>
            </w:pPr>
            <w:r>
              <w:rPr>
                <w:rStyle w:val="GResponseCode"/>
              </w:rPr>
              <w:t>8</w:t>
            </w:r>
          </w:p>
        </w:tc>
        <w:tc>
          <w:tcPr>
            <w:tcW w:w="361" w:type="dxa"/>
          </w:tcPr>
          <w:p w14:paraId="50672223" w14:textId="77777777" w:rsidR="008D753F" w:rsidRDefault="008D753F">
            <w:pPr>
              <w:keepNext/>
            </w:pPr>
          </w:p>
        </w:tc>
        <w:tc>
          <w:tcPr>
            <w:tcW w:w="3731" w:type="dxa"/>
          </w:tcPr>
          <w:p w14:paraId="1F957F4C" w14:textId="77777777" w:rsidR="008D753F" w:rsidRDefault="001061C7">
            <w:pPr>
              <w:pStyle w:val="GAdminOption"/>
              <w:keepNext/>
            </w:pPr>
            <w:r>
              <w:t>Skipped</w:t>
            </w:r>
          </w:p>
        </w:tc>
        <w:tc>
          <w:tcPr>
            <w:tcW w:w="4428" w:type="dxa"/>
          </w:tcPr>
          <w:p w14:paraId="454138BD" w14:textId="77777777" w:rsidR="008D753F" w:rsidRDefault="008D753F">
            <w:pPr>
              <w:keepNext/>
              <w:jc w:val="right"/>
              <w:rPr>
                <w:i/>
              </w:rPr>
            </w:pPr>
          </w:p>
        </w:tc>
      </w:tr>
      <w:tr w:rsidR="008D753F" w14:paraId="7FA861D0" w14:textId="77777777">
        <w:tc>
          <w:tcPr>
            <w:tcW w:w="336" w:type="dxa"/>
          </w:tcPr>
          <w:p w14:paraId="6163F41D" w14:textId="77777777" w:rsidR="008D753F" w:rsidRDefault="001061C7">
            <w:pPr>
              <w:keepNext/>
            </w:pPr>
            <w:r>
              <w:rPr>
                <w:rStyle w:val="GResponseCode"/>
              </w:rPr>
              <w:t>9</w:t>
            </w:r>
          </w:p>
        </w:tc>
        <w:tc>
          <w:tcPr>
            <w:tcW w:w="361" w:type="dxa"/>
          </w:tcPr>
          <w:p w14:paraId="5298EA74" w14:textId="77777777" w:rsidR="008D753F" w:rsidRDefault="008D753F">
            <w:pPr>
              <w:keepNext/>
            </w:pPr>
          </w:p>
        </w:tc>
        <w:tc>
          <w:tcPr>
            <w:tcW w:w="3731" w:type="dxa"/>
          </w:tcPr>
          <w:p w14:paraId="4F674FE3" w14:textId="77777777" w:rsidR="008D753F" w:rsidRDefault="001061C7">
            <w:pPr>
              <w:pStyle w:val="GAdminOption"/>
              <w:keepNext/>
            </w:pPr>
            <w:r>
              <w:t>Not Asked</w:t>
            </w:r>
          </w:p>
        </w:tc>
        <w:tc>
          <w:tcPr>
            <w:tcW w:w="4428" w:type="dxa"/>
          </w:tcPr>
          <w:p w14:paraId="497098F2" w14:textId="77777777" w:rsidR="008D753F" w:rsidRDefault="008D753F">
            <w:pPr>
              <w:keepNext/>
              <w:jc w:val="right"/>
              <w:rPr>
                <w:i/>
              </w:rPr>
            </w:pPr>
          </w:p>
        </w:tc>
      </w:tr>
    </w:tbl>
    <w:p w14:paraId="79BD69F6" w14:textId="77777777" w:rsidR="008D753F" w:rsidRDefault="008D753F">
      <w:pPr>
        <w:pStyle w:val="GQuestionSpacer"/>
      </w:pPr>
    </w:p>
    <w:p w14:paraId="7296F6E1" w14:textId="77777777" w:rsidR="008D753F" w:rsidRDefault="001061C7">
      <w:pPr>
        <w:pStyle w:val="GPage"/>
        <w:keepNext/>
      </w:pPr>
      <w:bookmarkStart w:id="217" w:name="_Toc175835965"/>
      <w:r>
        <w:t xml:space="preserve">Page: </w:t>
      </w:r>
      <w:proofErr w:type="spellStart"/>
      <w:r>
        <w:t>implicit_page_union</w:t>
      </w:r>
      <w:bookmarkEnd w:id="217"/>
      <w:proofErr w:type="spellEnd"/>
    </w:p>
    <w:tbl>
      <w:tblPr>
        <w:tblStyle w:val="GQuestionCommonProperties"/>
        <w:tblW w:w="0" w:type="auto"/>
        <w:tblInd w:w="0" w:type="dxa"/>
        <w:tblLook w:val="04A0" w:firstRow="1" w:lastRow="0" w:firstColumn="1" w:lastColumn="0" w:noHBand="0" w:noVBand="1"/>
      </w:tblPr>
      <w:tblGrid>
        <w:gridCol w:w="2283"/>
        <w:gridCol w:w="7077"/>
      </w:tblGrid>
      <w:tr w:rsidR="008D753F" w14:paraId="6F40C294" w14:textId="77777777">
        <w:tc>
          <w:tcPr>
            <w:tcW w:w="0" w:type="dxa"/>
            <w:shd w:val="clear" w:color="auto" w:fill="D0D0D0"/>
          </w:tcPr>
          <w:p w14:paraId="248A00F6" w14:textId="77777777" w:rsidR="008D753F" w:rsidRDefault="001061C7">
            <w:pPr>
              <w:pStyle w:val="GVariableNameP"/>
              <w:keepNext/>
            </w:pPr>
            <w:r>
              <w:fldChar w:fldCharType="begin"/>
            </w:r>
            <w:r>
              <w:instrText>TC union \\l 2 \\f a</w:instrText>
            </w:r>
            <w:r>
              <w:fldChar w:fldCharType="end"/>
            </w:r>
            <w:r>
              <w:t>union</w:t>
            </w:r>
            <w:r>
              <w:rPr>
                <w:i/>
              </w:rPr>
              <w:t xml:space="preserve">- Show if not </w:t>
            </w:r>
            <w:proofErr w:type="spellStart"/>
            <w:proofErr w:type="gramStart"/>
            <w:r>
              <w:rPr>
                <w:i/>
              </w:rPr>
              <w:t>pdl.union</w:t>
            </w:r>
            <w:proofErr w:type="spellEnd"/>
            <w:proofErr w:type="gramEnd"/>
            <w:r>
              <w:rPr>
                <w:i/>
              </w:rPr>
              <w:t xml:space="preserve"> or </w:t>
            </w:r>
            <w:proofErr w:type="spellStart"/>
            <w:r>
              <w:rPr>
                <w:i/>
              </w:rPr>
              <w:t>pdl.union.last</w:t>
            </w:r>
            <w:proofErr w:type="spellEnd"/>
            <w:r>
              <w:rPr>
                <w:i/>
              </w:rPr>
              <w:t xml:space="preserve"> &gt; months(6) or not </w:t>
            </w:r>
            <w:proofErr w:type="spellStart"/>
            <w:r>
              <w:rPr>
                <w:i/>
              </w:rPr>
              <w:t>panman.is_panelist</w:t>
            </w:r>
            <w:proofErr w:type="spellEnd"/>
          </w:p>
        </w:tc>
        <w:tc>
          <w:tcPr>
            <w:tcW w:w="0" w:type="dxa"/>
            <w:shd w:val="clear" w:color="auto" w:fill="D0D0D0"/>
            <w:vAlign w:val="bottom"/>
          </w:tcPr>
          <w:p w14:paraId="5D53B482" w14:textId="77777777" w:rsidR="008D753F" w:rsidRDefault="001061C7">
            <w:pPr>
              <w:keepNext/>
              <w:jc w:val="right"/>
            </w:pPr>
            <w:r>
              <w:t>SINGLE CHOICE</w:t>
            </w:r>
          </w:p>
        </w:tc>
      </w:tr>
      <w:tr w:rsidR="008D753F" w14:paraId="15E4F06A" w14:textId="77777777">
        <w:tc>
          <w:tcPr>
            <w:tcW w:w="8856" w:type="dxa"/>
            <w:gridSpan w:val="2"/>
            <w:shd w:val="clear" w:color="auto" w:fill="D0D0D0"/>
          </w:tcPr>
          <w:p w14:paraId="2275A26D" w14:textId="77777777" w:rsidR="008D753F" w:rsidRDefault="001061C7">
            <w:pPr>
              <w:keepNext/>
            </w:pPr>
            <w:r>
              <w:t>Are you a member of a labor union?</w:t>
            </w:r>
          </w:p>
        </w:tc>
      </w:tr>
    </w:tbl>
    <w:p w14:paraId="0AE7CA8F" w14:textId="77777777" w:rsidR="008D753F" w:rsidRDefault="008D753F">
      <w:pPr>
        <w:pStyle w:val="GQuestionSpacer"/>
        <w:keepNext/>
      </w:pPr>
    </w:p>
    <w:p w14:paraId="79527E54" w14:textId="77777777" w:rsidR="008D753F" w:rsidRDefault="001061C7">
      <w:pPr>
        <w:pStyle w:val="GDefaultWidgetOption"/>
        <w:keepNext/>
        <w:tabs>
          <w:tab w:val="left" w:pos="2160"/>
        </w:tabs>
      </w:pPr>
      <w:r>
        <w:t>pii</w:t>
      </w:r>
      <w:r>
        <w:tab/>
        <w:t>False</w:t>
      </w:r>
    </w:p>
    <w:p w14:paraId="6CC54710" w14:textId="77777777" w:rsidR="008D753F" w:rsidRDefault="001061C7">
      <w:pPr>
        <w:pStyle w:val="GDefaultWidgetOption"/>
        <w:keepNext/>
        <w:tabs>
          <w:tab w:val="left" w:pos="2160"/>
        </w:tabs>
      </w:pPr>
      <w:r>
        <w:t>chart_layout</w:t>
      </w:r>
      <w:r>
        <w:tab/>
        <w:t>1</w:t>
      </w:r>
    </w:p>
    <w:p w14:paraId="674415E4" w14:textId="77777777" w:rsidR="008D753F" w:rsidRDefault="001061C7">
      <w:pPr>
        <w:pStyle w:val="GWidgetOption"/>
        <w:keepNext/>
        <w:tabs>
          <w:tab w:val="left" w:pos="2160"/>
        </w:tabs>
      </w:pPr>
      <w:proofErr w:type="spellStart"/>
      <w:r>
        <w:t>varlabel</w:t>
      </w:r>
      <w:proofErr w:type="spellEnd"/>
      <w:r>
        <w:tab/>
        <w:t>Labor union member</w:t>
      </w:r>
    </w:p>
    <w:p w14:paraId="3A08A704" w14:textId="77777777" w:rsidR="008D753F" w:rsidRDefault="001061C7">
      <w:pPr>
        <w:pStyle w:val="GDefaultWidgetOption"/>
        <w:keepNext/>
        <w:tabs>
          <w:tab w:val="left" w:pos="2160"/>
        </w:tabs>
      </w:pPr>
      <w:r>
        <w:t>topic</w:t>
      </w:r>
      <w:r>
        <w:tab/>
      </w:r>
    </w:p>
    <w:p w14:paraId="78FC2076" w14:textId="77777777" w:rsidR="008D753F" w:rsidRDefault="001061C7">
      <w:pPr>
        <w:pStyle w:val="GDefaultWidgetOption"/>
        <w:keepNext/>
        <w:tabs>
          <w:tab w:val="left" w:pos="2160"/>
        </w:tabs>
      </w:pPr>
      <w:r>
        <w:t>chart_color</w:t>
      </w:r>
      <w:r>
        <w:tab/>
        <w:t>green</w:t>
      </w:r>
    </w:p>
    <w:p w14:paraId="7B76512A" w14:textId="77777777" w:rsidR="008D753F" w:rsidRDefault="001061C7">
      <w:pPr>
        <w:pStyle w:val="GDefaultWidgetOption"/>
        <w:keepNext/>
        <w:tabs>
          <w:tab w:val="left" w:pos="2160"/>
        </w:tabs>
      </w:pPr>
      <w:r>
        <w:t>chart_type</w:t>
      </w:r>
      <w:r>
        <w:tab/>
        <w:t>bar</w:t>
      </w:r>
    </w:p>
    <w:p w14:paraId="0514B3AB" w14:textId="77777777" w:rsidR="008D753F" w:rsidRDefault="001061C7">
      <w:pPr>
        <w:pStyle w:val="GDefaultWidgetOption"/>
        <w:keepNext/>
        <w:tabs>
          <w:tab w:val="left" w:pos="2160"/>
        </w:tabs>
      </w:pPr>
      <w:r>
        <w:t>crossbreak</w:t>
      </w:r>
      <w:r>
        <w:tab/>
        <w:t>Total</w:t>
      </w:r>
    </w:p>
    <w:p w14:paraId="063D60E5" w14:textId="77777777" w:rsidR="008D753F" w:rsidRDefault="001061C7">
      <w:pPr>
        <w:pStyle w:val="GDefaultWidgetOption"/>
        <w:keepNext/>
        <w:tabs>
          <w:tab w:val="left" w:pos="2160"/>
        </w:tabs>
      </w:pPr>
      <w:r>
        <w:t>wrap</w:t>
      </w:r>
      <w:r>
        <w:tab/>
        <w:t>True</w:t>
      </w:r>
    </w:p>
    <w:p w14:paraId="7BBAE663" w14:textId="77777777" w:rsidR="008D753F" w:rsidRDefault="001061C7">
      <w:pPr>
        <w:pStyle w:val="GDefaultWidgetOption"/>
        <w:keepNext/>
        <w:tabs>
          <w:tab w:val="left" w:pos="2160"/>
        </w:tabs>
      </w:pPr>
      <w:r>
        <w:t>is_rating</w:t>
      </w:r>
      <w:r>
        <w:tab/>
        <w:t>False</w:t>
      </w:r>
    </w:p>
    <w:p w14:paraId="4C2562D1" w14:textId="77777777" w:rsidR="008D753F" w:rsidRDefault="001061C7">
      <w:pPr>
        <w:pStyle w:val="GDefaultWidgetOption"/>
        <w:keepNext/>
        <w:tabs>
          <w:tab w:val="left" w:pos="2160"/>
        </w:tabs>
      </w:pPr>
      <w:r>
        <w:t>required_text</w:t>
      </w:r>
      <w:r>
        <w:tab/>
        <w:t>Please choose an answer</w:t>
      </w:r>
    </w:p>
    <w:p w14:paraId="514CD9B2" w14:textId="77777777" w:rsidR="008D753F" w:rsidRDefault="001061C7">
      <w:pPr>
        <w:pStyle w:val="GDefaultWidgetOption"/>
        <w:keepNext/>
        <w:tabs>
          <w:tab w:val="left" w:pos="2160"/>
        </w:tabs>
      </w:pPr>
      <w:r>
        <w:t>min_columns</w:t>
      </w:r>
      <w:r>
        <w:tab/>
        <w:t>1</w:t>
      </w:r>
    </w:p>
    <w:p w14:paraId="0C485F7A" w14:textId="77777777" w:rsidR="008D753F" w:rsidRDefault="001061C7">
      <w:pPr>
        <w:pStyle w:val="GDefaultWidgetOption"/>
        <w:keepNext/>
        <w:tabs>
          <w:tab w:val="left" w:pos="2160"/>
        </w:tabs>
      </w:pPr>
      <w:r>
        <w:t>sample_type</w:t>
      </w:r>
      <w:r>
        <w:tab/>
      </w:r>
    </w:p>
    <w:p w14:paraId="4F838EAE" w14:textId="77777777" w:rsidR="008D753F" w:rsidRDefault="001061C7">
      <w:pPr>
        <w:pStyle w:val="GDefaultWidgetOption"/>
        <w:keepNext/>
        <w:tabs>
          <w:tab w:val="left" w:pos="2160"/>
        </w:tabs>
      </w:pPr>
      <w:r>
        <w:t>access</w:t>
      </w:r>
      <w:r>
        <w:tab/>
      </w:r>
    </w:p>
    <w:p w14:paraId="05058E5E" w14:textId="77777777" w:rsidR="008D753F" w:rsidRDefault="001061C7">
      <w:pPr>
        <w:pStyle w:val="GDefaultWidgetOption"/>
        <w:keepNext/>
        <w:tabs>
          <w:tab w:val="left" w:pos="2160"/>
        </w:tabs>
      </w:pPr>
      <w:r>
        <w:t>autoadvance</w:t>
      </w:r>
      <w:r>
        <w:tab/>
        <w:t>False</w:t>
      </w:r>
    </w:p>
    <w:p w14:paraId="413367DE" w14:textId="77777777" w:rsidR="008D753F" w:rsidRDefault="001061C7">
      <w:pPr>
        <w:pStyle w:val="GDefaultWidgetOption"/>
        <w:keepNext/>
        <w:tabs>
          <w:tab w:val="left" w:pos="2160"/>
        </w:tabs>
      </w:pPr>
      <w:r>
        <w:t>columns</w:t>
      </w:r>
      <w:r>
        <w:tab/>
        <w:t>1</w:t>
      </w:r>
    </w:p>
    <w:p w14:paraId="6C248092" w14:textId="77777777" w:rsidR="008D753F" w:rsidRDefault="001061C7">
      <w:pPr>
        <w:pStyle w:val="GDefaultWidgetOption"/>
        <w:keepNext/>
        <w:tabs>
          <w:tab w:val="left" w:pos="2160"/>
        </w:tabs>
      </w:pPr>
      <w:r>
        <w:t>widget</w:t>
      </w:r>
      <w:r>
        <w:tab/>
      </w:r>
    </w:p>
    <w:p w14:paraId="4F654179" w14:textId="77777777" w:rsidR="008D753F" w:rsidRDefault="001061C7">
      <w:pPr>
        <w:pStyle w:val="GDefaultWidgetOption"/>
        <w:keepNext/>
        <w:tabs>
          <w:tab w:val="left" w:pos="2160"/>
        </w:tabs>
      </w:pPr>
      <w:r>
        <w:t>filter_text</w:t>
      </w:r>
      <w:r>
        <w:tab/>
      </w:r>
    </w:p>
    <w:p w14:paraId="7A8D901A" w14:textId="77777777" w:rsidR="008D753F" w:rsidRDefault="001061C7">
      <w:pPr>
        <w:pStyle w:val="GDefaultWidgetOption"/>
        <w:keepNext/>
        <w:tabs>
          <w:tab w:val="left" w:pos="2160"/>
        </w:tabs>
      </w:pPr>
      <w:r>
        <w:t>as_banner</w:t>
      </w:r>
      <w:r>
        <w:tab/>
        <w:t>False</w:t>
      </w:r>
    </w:p>
    <w:p w14:paraId="23DE2AC9" w14:textId="77777777" w:rsidR="008D753F" w:rsidRDefault="001061C7">
      <w:pPr>
        <w:pStyle w:val="GDefaultWidgetOption"/>
        <w:keepNext/>
        <w:tabs>
          <w:tab w:val="left" w:pos="2160"/>
        </w:tabs>
      </w:pPr>
      <w:r>
        <w:t>description</w:t>
      </w:r>
      <w:r>
        <w:tab/>
      </w:r>
    </w:p>
    <w:p w14:paraId="1D1C25BB" w14:textId="77777777" w:rsidR="008D753F" w:rsidRDefault="001061C7">
      <w:pPr>
        <w:pStyle w:val="GDefaultWidgetOption"/>
        <w:keepNext/>
        <w:tabs>
          <w:tab w:val="left" w:pos="2160"/>
        </w:tabs>
      </w:pPr>
      <w:r>
        <w:t>spd_category</w:t>
      </w:r>
      <w:r>
        <w:tab/>
      </w:r>
    </w:p>
    <w:p w14:paraId="5BE04010" w14:textId="77777777" w:rsidR="008D753F" w:rsidRDefault="001061C7">
      <w:pPr>
        <w:pStyle w:val="GDefaultWidgetOption"/>
        <w:keepNext/>
        <w:tabs>
          <w:tab w:val="left" w:pos="2160"/>
        </w:tabs>
      </w:pPr>
      <w:r>
        <w:t>tags</w:t>
      </w:r>
      <w:r>
        <w:tab/>
      </w:r>
    </w:p>
    <w:p w14:paraId="45068A71" w14:textId="77777777" w:rsidR="008D753F" w:rsidRDefault="001061C7">
      <w:pPr>
        <w:pStyle w:val="GDefaultWidgetOption"/>
        <w:keepNext/>
        <w:tabs>
          <w:tab w:val="left" w:pos="2160"/>
        </w:tabs>
      </w:pPr>
      <w:r>
        <w:t>horizontal</w:t>
      </w:r>
      <w:r>
        <w:tab/>
        <w:t>False</w:t>
      </w:r>
    </w:p>
    <w:p w14:paraId="26F9E8B8" w14:textId="77777777" w:rsidR="008D753F" w:rsidRDefault="001061C7">
      <w:pPr>
        <w:pStyle w:val="GDefaultWidgetOption"/>
        <w:keepNext/>
        <w:tabs>
          <w:tab w:val="left" w:pos="2160"/>
        </w:tabs>
      </w:pPr>
      <w:r>
        <w:t>grid_chart_type</w:t>
      </w:r>
      <w:r>
        <w:tab/>
        <w:t>stacked_bar</w:t>
      </w:r>
    </w:p>
    <w:p w14:paraId="5C61A240" w14:textId="77777777" w:rsidR="008D753F" w:rsidRDefault="001061C7">
      <w:pPr>
        <w:pStyle w:val="GDefaultWidgetOption"/>
        <w:keepNext/>
        <w:tabs>
          <w:tab w:val="left" w:pos="2160"/>
        </w:tabs>
      </w:pPr>
      <w:r>
        <w:t>sort_order</w:t>
      </w:r>
      <w:r>
        <w:tab/>
        <w:t>none</w:t>
      </w:r>
    </w:p>
    <w:p w14:paraId="289A4F10" w14:textId="77777777" w:rsidR="008D753F" w:rsidRDefault="001061C7">
      <w:pPr>
        <w:pStyle w:val="GDefaultWidgetOption"/>
        <w:keepNext/>
        <w:tabs>
          <w:tab w:val="left" w:pos="2160"/>
        </w:tabs>
      </w:pPr>
      <w:r>
        <w:t>sample</w:t>
      </w:r>
      <w:r>
        <w:tab/>
      </w:r>
    </w:p>
    <w:p w14:paraId="42D7DC2C" w14:textId="77777777" w:rsidR="008D753F" w:rsidRDefault="001061C7">
      <w:pPr>
        <w:pStyle w:val="GDefaultWidgetOption"/>
        <w:keepNext/>
        <w:tabs>
          <w:tab w:val="left" w:pos="2160"/>
        </w:tabs>
      </w:pPr>
      <w:r>
        <w:t>slide_title</w:t>
      </w:r>
      <w:r>
        <w:tab/>
      </w:r>
    </w:p>
    <w:p w14:paraId="6E266923" w14:textId="77777777" w:rsidR="008D753F" w:rsidRDefault="001061C7">
      <w:pPr>
        <w:pStyle w:val="GDefaultWidgetOption"/>
        <w:keepNext/>
        <w:tabs>
          <w:tab w:val="left" w:pos="2160"/>
        </w:tabs>
      </w:pPr>
      <w:r>
        <w:t>set_active</w:t>
      </w:r>
      <w:r>
        <w:tab/>
      </w:r>
    </w:p>
    <w:p w14:paraId="529C45CC" w14:textId="77777777" w:rsidR="008D753F" w:rsidRDefault="001061C7">
      <w:pPr>
        <w:pStyle w:val="GDefaultWidgetOption"/>
        <w:keepNext/>
        <w:tabs>
          <w:tab w:val="left" w:pos="2160"/>
        </w:tabs>
      </w:pPr>
      <w:r>
        <w:t>required</w:t>
      </w:r>
      <w:r>
        <w:tab/>
        <w:t>NONE</w:t>
      </w:r>
    </w:p>
    <w:p w14:paraId="502E741B" w14:textId="77777777" w:rsidR="008D753F" w:rsidRDefault="001061C7">
      <w:pPr>
        <w:pStyle w:val="GDefaultWidgetOption"/>
        <w:keepNext/>
        <w:tabs>
          <w:tab w:val="left" w:pos="2160"/>
        </w:tabs>
      </w:pPr>
      <w:r>
        <w:t>mask</w:t>
      </w:r>
      <w:r>
        <w:tab/>
      </w:r>
    </w:p>
    <w:p w14:paraId="21291736" w14:textId="77777777" w:rsidR="008D753F" w:rsidRDefault="001061C7">
      <w:pPr>
        <w:pStyle w:val="GDefaultWidgetOption"/>
        <w:keepNext/>
        <w:tabs>
          <w:tab w:val="left" w:pos="2160"/>
        </w:tabs>
      </w:pPr>
      <w:r>
        <w:t>custom_order</w:t>
      </w:r>
      <w:r>
        <w:tab/>
      </w:r>
    </w:p>
    <w:p w14:paraId="406C3F92" w14:textId="77777777" w:rsidR="008D753F" w:rsidRDefault="001061C7">
      <w:pPr>
        <w:pStyle w:val="GDefaultWidgetOption"/>
        <w:keepNext/>
        <w:tabs>
          <w:tab w:val="left" w:pos="2160"/>
        </w:tabs>
      </w:pPr>
      <w:r>
        <w:t>client</w:t>
      </w:r>
      <w:r>
        <w:tab/>
      </w:r>
    </w:p>
    <w:p w14:paraId="13CF8C6C"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76054FA" w14:textId="77777777">
        <w:tc>
          <w:tcPr>
            <w:tcW w:w="336" w:type="dxa"/>
          </w:tcPr>
          <w:p w14:paraId="1C4AD08C" w14:textId="77777777" w:rsidR="008D753F" w:rsidRDefault="001061C7">
            <w:pPr>
              <w:keepNext/>
            </w:pPr>
            <w:r>
              <w:rPr>
                <w:rStyle w:val="GResponseCode"/>
              </w:rPr>
              <w:t>1</w:t>
            </w:r>
          </w:p>
        </w:tc>
        <w:tc>
          <w:tcPr>
            <w:tcW w:w="361" w:type="dxa"/>
          </w:tcPr>
          <w:p w14:paraId="7D2F3F02" w14:textId="77777777" w:rsidR="008D753F" w:rsidRDefault="001061C7">
            <w:pPr>
              <w:keepNext/>
            </w:pPr>
            <w:r>
              <w:t>○</w:t>
            </w:r>
          </w:p>
        </w:tc>
        <w:tc>
          <w:tcPr>
            <w:tcW w:w="3731" w:type="dxa"/>
          </w:tcPr>
          <w:p w14:paraId="189119C1" w14:textId="77777777" w:rsidR="008D753F" w:rsidRDefault="001061C7">
            <w:pPr>
              <w:keepNext/>
            </w:pPr>
            <w:r>
              <w:t>Yes, I am currently a member of a labor union</w:t>
            </w:r>
          </w:p>
        </w:tc>
        <w:tc>
          <w:tcPr>
            <w:tcW w:w="4428" w:type="dxa"/>
          </w:tcPr>
          <w:p w14:paraId="1195B57E" w14:textId="77777777" w:rsidR="008D753F" w:rsidRDefault="008D753F">
            <w:pPr>
              <w:keepNext/>
              <w:jc w:val="right"/>
              <w:rPr>
                <w:i/>
              </w:rPr>
            </w:pPr>
          </w:p>
        </w:tc>
      </w:tr>
      <w:tr w:rsidR="008D753F" w14:paraId="71985CD8" w14:textId="77777777">
        <w:tc>
          <w:tcPr>
            <w:tcW w:w="336" w:type="dxa"/>
          </w:tcPr>
          <w:p w14:paraId="05A8C920" w14:textId="77777777" w:rsidR="008D753F" w:rsidRDefault="001061C7">
            <w:pPr>
              <w:keepNext/>
            </w:pPr>
            <w:r>
              <w:rPr>
                <w:rStyle w:val="GResponseCode"/>
              </w:rPr>
              <w:t>2</w:t>
            </w:r>
          </w:p>
        </w:tc>
        <w:tc>
          <w:tcPr>
            <w:tcW w:w="361" w:type="dxa"/>
          </w:tcPr>
          <w:p w14:paraId="37387CFC" w14:textId="77777777" w:rsidR="008D753F" w:rsidRDefault="001061C7">
            <w:pPr>
              <w:keepNext/>
            </w:pPr>
            <w:r>
              <w:t>○</w:t>
            </w:r>
          </w:p>
        </w:tc>
        <w:tc>
          <w:tcPr>
            <w:tcW w:w="3731" w:type="dxa"/>
          </w:tcPr>
          <w:p w14:paraId="0D1F9768" w14:textId="77777777" w:rsidR="008D753F" w:rsidRDefault="001061C7">
            <w:pPr>
              <w:keepNext/>
            </w:pPr>
            <w:r>
              <w:t>I formerly was a member of a labor union</w:t>
            </w:r>
          </w:p>
        </w:tc>
        <w:tc>
          <w:tcPr>
            <w:tcW w:w="4428" w:type="dxa"/>
          </w:tcPr>
          <w:p w14:paraId="10002BAE" w14:textId="77777777" w:rsidR="008D753F" w:rsidRDefault="008D753F">
            <w:pPr>
              <w:keepNext/>
              <w:jc w:val="right"/>
              <w:rPr>
                <w:i/>
              </w:rPr>
            </w:pPr>
          </w:p>
        </w:tc>
      </w:tr>
      <w:tr w:rsidR="008D753F" w14:paraId="4EE2EBDF" w14:textId="77777777">
        <w:tc>
          <w:tcPr>
            <w:tcW w:w="336" w:type="dxa"/>
          </w:tcPr>
          <w:p w14:paraId="7D2EB1DE" w14:textId="77777777" w:rsidR="008D753F" w:rsidRDefault="001061C7">
            <w:pPr>
              <w:keepNext/>
            </w:pPr>
            <w:r>
              <w:rPr>
                <w:rStyle w:val="GResponseCode"/>
              </w:rPr>
              <w:t>3</w:t>
            </w:r>
          </w:p>
        </w:tc>
        <w:tc>
          <w:tcPr>
            <w:tcW w:w="361" w:type="dxa"/>
          </w:tcPr>
          <w:p w14:paraId="036A84F8" w14:textId="77777777" w:rsidR="008D753F" w:rsidRDefault="001061C7">
            <w:pPr>
              <w:keepNext/>
            </w:pPr>
            <w:r>
              <w:t>○</w:t>
            </w:r>
          </w:p>
        </w:tc>
        <w:tc>
          <w:tcPr>
            <w:tcW w:w="3731" w:type="dxa"/>
          </w:tcPr>
          <w:p w14:paraId="287BC030" w14:textId="77777777" w:rsidR="008D753F" w:rsidRDefault="001061C7">
            <w:pPr>
              <w:keepNext/>
            </w:pPr>
            <w:r>
              <w:t>I am not now, nor have I been, a member of a labor union</w:t>
            </w:r>
          </w:p>
        </w:tc>
        <w:tc>
          <w:tcPr>
            <w:tcW w:w="4428" w:type="dxa"/>
          </w:tcPr>
          <w:p w14:paraId="2E88BDB7" w14:textId="77777777" w:rsidR="008D753F" w:rsidRDefault="008D753F">
            <w:pPr>
              <w:keepNext/>
              <w:jc w:val="right"/>
              <w:rPr>
                <w:i/>
              </w:rPr>
            </w:pPr>
          </w:p>
        </w:tc>
      </w:tr>
      <w:tr w:rsidR="008D753F" w14:paraId="74D6201C" w14:textId="77777777">
        <w:tc>
          <w:tcPr>
            <w:tcW w:w="336" w:type="dxa"/>
          </w:tcPr>
          <w:p w14:paraId="727FB468" w14:textId="77777777" w:rsidR="008D753F" w:rsidRDefault="001061C7">
            <w:pPr>
              <w:keepNext/>
            </w:pPr>
            <w:r>
              <w:rPr>
                <w:rStyle w:val="GResponseCode"/>
              </w:rPr>
              <w:t>8</w:t>
            </w:r>
          </w:p>
        </w:tc>
        <w:tc>
          <w:tcPr>
            <w:tcW w:w="361" w:type="dxa"/>
          </w:tcPr>
          <w:p w14:paraId="2838F74A" w14:textId="77777777" w:rsidR="008D753F" w:rsidRDefault="008D753F">
            <w:pPr>
              <w:keepNext/>
            </w:pPr>
          </w:p>
        </w:tc>
        <w:tc>
          <w:tcPr>
            <w:tcW w:w="3731" w:type="dxa"/>
          </w:tcPr>
          <w:p w14:paraId="2C738EF3" w14:textId="77777777" w:rsidR="008D753F" w:rsidRDefault="001061C7">
            <w:pPr>
              <w:pStyle w:val="GAdminOption"/>
              <w:keepNext/>
            </w:pPr>
            <w:r>
              <w:t>Skipped</w:t>
            </w:r>
          </w:p>
        </w:tc>
        <w:tc>
          <w:tcPr>
            <w:tcW w:w="4428" w:type="dxa"/>
          </w:tcPr>
          <w:p w14:paraId="683FDB8A" w14:textId="77777777" w:rsidR="008D753F" w:rsidRDefault="008D753F">
            <w:pPr>
              <w:keepNext/>
              <w:jc w:val="right"/>
              <w:rPr>
                <w:i/>
              </w:rPr>
            </w:pPr>
          </w:p>
        </w:tc>
      </w:tr>
      <w:tr w:rsidR="008D753F" w14:paraId="1767F81D" w14:textId="77777777">
        <w:tc>
          <w:tcPr>
            <w:tcW w:w="336" w:type="dxa"/>
          </w:tcPr>
          <w:p w14:paraId="559AD05A" w14:textId="77777777" w:rsidR="008D753F" w:rsidRDefault="001061C7">
            <w:pPr>
              <w:keepNext/>
            </w:pPr>
            <w:r>
              <w:rPr>
                <w:rStyle w:val="GResponseCode"/>
              </w:rPr>
              <w:t>9</w:t>
            </w:r>
          </w:p>
        </w:tc>
        <w:tc>
          <w:tcPr>
            <w:tcW w:w="361" w:type="dxa"/>
          </w:tcPr>
          <w:p w14:paraId="2F37E20A" w14:textId="77777777" w:rsidR="008D753F" w:rsidRDefault="008D753F">
            <w:pPr>
              <w:keepNext/>
            </w:pPr>
          </w:p>
        </w:tc>
        <w:tc>
          <w:tcPr>
            <w:tcW w:w="3731" w:type="dxa"/>
          </w:tcPr>
          <w:p w14:paraId="0DE76F34" w14:textId="77777777" w:rsidR="008D753F" w:rsidRDefault="001061C7">
            <w:pPr>
              <w:pStyle w:val="GAdminOption"/>
              <w:keepNext/>
            </w:pPr>
            <w:r>
              <w:t>Not Asked</w:t>
            </w:r>
          </w:p>
        </w:tc>
        <w:tc>
          <w:tcPr>
            <w:tcW w:w="4428" w:type="dxa"/>
          </w:tcPr>
          <w:p w14:paraId="02A1E201" w14:textId="77777777" w:rsidR="008D753F" w:rsidRDefault="008D753F">
            <w:pPr>
              <w:keepNext/>
              <w:jc w:val="right"/>
              <w:rPr>
                <w:i/>
              </w:rPr>
            </w:pPr>
          </w:p>
        </w:tc>
      </w:tr>
    </w:tbl>
    <w:p w14:paraId="0AA62969" w14:textId="77777777" w:rsidR="008D753F" w:rsidRDefault="008D753F">
      <w:pPr>
        <w:pStyle w:val="GQuestionSpacer"/>
      </w:pPr>
    </w:p>
    <w:p w14:paraId="238F6675" w14:textId="77777777" w:rsidR="008D753F" w:rsidRDefault="001061C7">
      <w:pPr>
        <w:pStyle w:val="GPage"/>
        <w:keepNext/>
      </w:pPr>
      <w:bookmarkStart w:id="218" w:name="_Toc175835966"/>
      <w:r>
        <w:lastRenderedPageBreak/>
        <w:t xml:space="preserve">Page: </w:t>
      </w:r>
      <w:proofErr w:type="spellStart"/>
      <w:r>
        <w:t>implicit_page_union_coverage</w:t>
      </w:r>
      <w:bookmarkEnd w:id="218"/>
      <w:proofErr w:type="spellEnd"/>
    </w:p>
    <w:tbl>
      <w:tblPr>
        <w:tblStyle w:val="GQuestionCommonProperties"/>
        <w:tblW w:w="0" w:type="auto"/>
        <w:tblInd w:w="0" w:type="dxa"/>
        <w:tblLook w:val="04A0" w:firstRow="1" w:lastRow="0" w:firstColumn="1" w:lastColumn="0" w:noHBand="0" w:noVBand="1"/>
      </w:tblPr>
      <w:tblGrid>
        <w:gridCol w:w="1948"/>
        <w:gridCol w:w="7412"/>
      </w:tblGrid>
      <w:tr w:rsidR="008D753F" w14:paraId="4615AAF7" w14:textId="77777777">
        <w:tc>
          <w:tcPr>
            <w:tcW w:w="0" w:type="dxa"/>
            <w:shd w:val="clear" w:color="auto" w:fill="D0D0D0"/>
          </w:tcPr>
          <w:p w14:paraId="4F5A4AA7" w14:textId="77777777" w:rsidR="008D753F" w:rsidRDefault="001061C7">
            <w:pPr>
              <w:pStyle w:val="GVariableNameP"/>
              <w:keepNext/>
            </w:pPr>
            <w:r>
              <w:fldChar w:fldCharType="begin"/>
            </w:r>
            <w:r>
              <w:instrText>TC union_coverage \\l 2 \\f a</w:instrText>
            </w:r>
            <w:r>
              <w:fldChar w:fldCharType="end"/>
            </w:r>
            <w:proofErr w:type="spellStart"/>
            <w:r>
              <w:t>union_coverage</w:t>
            </w:r>
            <w:proofErr w:type="spellEnd"/>
            <w:r>
              <w:rPr>
                <w:i/>
              </w:rPr>
              <w:t>- Show if union in [2,3]</w:t>
            </w:r>
          </w:p>
        </w:tc>
        <w:tc>
          <w:tcPr>
            <w:tcW w:w="0" w:type="dxa"/>
            <w:shd w:val="clear" w:color="auto" w:fill="D0D0D0"/>
            <w:vAlign w:val="bottom"/>
          </w:tcPr>
          <w:p w14:paraId="55EED2B1" w14:textId="77777777" w:rsidR="008D753F" w:rsidRDefault="001061C7">
            <w:pPr>
              <w:keepNext/>
              <w:jc w:val="right"/>
            </w:pPr>
            <w:r>
              <w:t>SINGLE CHOICE</w:t>
            </w:r>
          </w:p>
        </w:tc>
      </w:tr>
      <w:tr w:rsidR="008D753F" w14:paraId="3D5643F0" w14:textId="77777777">
        <w:tc>
          <w:tcPr>
            <w:tcW w:w="8856" w:type="dxa"/>
            <w:gridSpan w:val="2"/>
            <w:shd w:val="clear" w:color="auto" w:fill="D0D0D0"/>
          </w:tcPr>
          <w:p w14:paraId="484C9754" w14:textId="77777777" w:rsidR="008D753F" w:rsidRDefault="001061C7">
            <w:pPr>
              <w:keepNext/>
            </w:pPr>
            <w:r>
              <w:t>Are you covered by a union contract, also known as a collective bargaining agreement?</w:t>
            </w:r>
          </w:p>
        </w:tc>
      </w:tr>
    </w:tbl>
    <w:p w14:paraId="31792089" w14:textId="77777777" w:rsidR="008D753F" w:rsidRDefault="008D753F">
      <w:pPr>
        <w:pStyle w:val="GQuestionSpacer"/>
        <w:keepNext/>
      </w:pPr>
    </w:p>
    <w:p w14:paraId="0EE1F327" w14:textId="77777777" w:rsidR="008D753F" w:rsidRDefault="001061C7">
      <w:pPr>
        <w:pStyle w:val="GDefaultWidgetOption"/>
        <w:keepNext/>
        <w:tabs>
          <w:tab w:val="left" w:pos="2160"/>
        </w:tabs>
      </w:pPr>
      <w:r>
        <w:t>pii</w:t>
      </w:r>
      <w:r>
        <w:tab/>
        <w:t>False</w:t>
      </w:r>
    </w:p>
    <w:p w14:paraId="0D39C84F" w14:textId="77777777" w:rsidR="008D753F" w:rsidRDefault="001061C7">
      <w:pPr>
        <w:pStyle w:val="GDefaultWidgetOption"/>
        <w:keepNext/>
        <w:tabs>
          <w:tab w:val="left" w:pos="2160"/>
        </w:tabs>
      </w:pPr>
      <w:r>
        <w:t>chart_layout</w:t>
      </w:r>
      <w:r>
        <w:tab/>
        <w:t>1</w:t>
      </w:r>
    </w:p>
    <w:p w14:paraId="7CC62775" w14:textId="77777777" w:rsidR="008D753F" w:rsidRDefault="001061C7">
      <w:pPr>
        <w:pStyle w:val="GWidgetOption"/>
        <w:keepNext/>
        <w:tabs>
          <w:tab w:val="left" w:pos="2160"/>
        </w:tabs>
      </w:pPr>
      <w:proofErr w:type="spellStart"/>
      <w:r>
        <w:t>varlabel</w:t>
      </w:r>
      <w:proofErr w:type="spellEnd"/>
      <w:r>
        <w:tab/>
        <w:t>Covered by union contract</w:t>
      </w:r>
    </w:p>
    <w:p w14:paraId="58E4AC83" w14:textId="77777777" w:rsidR="008D753F" w:rsidRDefault="001061C7">
      <w:pPr>
        <w:pStyle w:val="GDefaultWidgetOption"/>
        <w:keepNext/>
        <w:tabs>
          <w:tab w:val="left" w:pos="2160"/>
        </w:tabs>
      </w:pPr>
      <w:r>
        <w:t>topic</w:t>
      </w:r>
      <w:r>
        <w:tab/>
      </w:r>
    </w:p>
    <w:p w14:paraId="57BB04EA" w14:textId="77777777" w:rsidR="008D753F" w:rsidRDefault="001061C7">
      <w:pPr>
        <w:pStyle w:val="GDefaultWidgetOption"/>
        <w:keepNext/>
        <w:tabs>
          <w:tab w:val="left" w:pos="2160"/>
        </w:tabs>
      </w:pPr>
      <w:r>
        <w:t>chart_color</w:t>
      </w:r>
      <w:r>
        <w:tab/>
        <w:t>green</w:t>
      </w:r>
    </w:p>
    <w:p w14:paraId="3CB8715B" w14:textId="77777777" w:rsidR="008D753F" w:rsidRDefault="001061C7">
      <w:pPr>
        <w:pStyle w:val="GDefaultWidgetOption"/>
        <w:keepNext/>
        <w:tabs>
          <w:tab w:val="left" w:pos="2160"/>
        </w:tabs>
      </w:pPr>
      <w:r>
        <w:t>chart_type</w:t>
      </w:r>
      <w:r>
        <w:tab/>
        <w:t>bar</w:t>
      </w:r>
    </w:p>
    <w:p w14:paraId="0AE17C90" w14:textId="77777777" w:rsidR="008D753F" w:rsidRDefault="001061C7">
      <w:pPr>
        <w:pStyle w:val="GDefaultWidgetOption"/>
        <w:keepNext/>
        <w:tabs>
          <w:tab w:val="left" w:pos="2160"/>
        </w:tabs>
      </w:pPr>
      <w:r>
        <w:t>crossbreak</w:t>
      </w:r>
      <w:r>
        <w:tab/>
        <w:t>Total</w:t>
      </w:r>
    </w:p>
    <w:p w14:paraId="07746540" w14:textId="77777777" w:rsidR="008D753F" w:rsidRDefault="001061C7">
      <w:pPr>
        <w:pStyle w:val="GDefaultWidgetOption"/>
        <w:keepNext/>
        <w:tabs>
          <w:tab w:val="left" w:pos="2160"/>
        </w:tabs>
      </w:pPr>
      <w:r>
        <w:t>wrap</w:t>
      </w:r>
      <w:r>
        <w:tab/>
        <w:t>True</w:t>
      </w:r>
    </w:p>
    <w:p w14:paraId="175CFFED" w14:textId="77777777" w:rsidR="008D753F" w:rsidRDefault="001061C7">
      <w:pPr>
        <w:pStyle w:val="GDefaultWidgetOption"/>
        <w:keepNext/>
        <w:tabs>
          <w:tab w:val="left" w:pos="2160"/>
        </w:tabs>
      </w:pPr>
      <w:r>
        <w:t>is_rating</w:t>
      </w:r>
      <w:r>
        <w:tab/>
        <w:t>False</w:t>
      </w:r>
    </w:p>
    <w:p w14:paraId="65D2D8FF" w14:textId="77777777" w:rsidR="008D753F" w:rsidRDefault="001061C7">
      <w:pPr>
        <w:pStyle w:val="GDefaultWidgetOption"/>
        <w:keepNext/>
        <w:tabs>
          <w:tab w:val="left" w:pos="2160"/>
        </w:tabs>
      </w:pPr>
      <w:r>
        <w:t>required_text</w:t>
      </w:r>
      <w:r>
        <w:tab/>
        <w:t>Please choose an answer</w:t>
      </w:r>
    </w:p>
    <w:p w14:paraId="64DBADCA" w14:textId="77777777" w:rsidR="008D753F" w:rsidRDefault="001061C7">
      <w:pPr>
        <w:pStyle w:val="GDefaultWidgetOption"/>
        <w:keepNext/>
        <w:tabs>
          <w:tab w:val="left" w:pos="2160"/>
        </w:tabs>
      </w:pPr>
      <w:r>
        <w:t>min_columns</w:t>
      </w:r>
      <w:r>
        <w:tab/>
        <w:t>1</w:t>
      </w:r>
    </w:p>
    <w:p w14:paraId="5AA70196" w14:textId="77777777" w:rsidR="008D753F" w:rsidRDefault="001061C7">
      <w:pPr>
        <w:pStyle w:val="GDefaultWidgetOption"/>
        <w:keepNext/>
        <w:tabs>
          <w:tab w:val="left" w:pos="2160"/>
        </w:tabs>
      </w:pPr>
      <w:r>
        <w:t>sample_type</w:t>
      </w:r>
      <w:r>
        <w:tab/>
      </w:r>
    </w:p>
    <w:p w14:paraId="53F4C436" w14:textId="77777777" w:rsidR="008D753F" w:rsidRDefault="001061C7">
      <w:pPr>
        <w:pStyle w:val="GDefaultWidgetOption"/>
        <w:keepNext/>
        <w:tabs>
          <w:tab w:val="left" w:pos="2160"/>
        </w:tabs>
      </w:pPr>
      <w:r>
        <w:t>access</w:t>
      </w:r>
      <w:r>
        <w:tab/>
      </w:r>
    </w:p>
    <w:p w14:paraId="70183AF5" w14:textId="77777777" w:rsidR="008D753F" w:rsidRDefault="001061C7">
      <w:pPr>
        <w:pStyle w:val="GDefaultWidgetOption"/>
        <w:keepNext/>
        <w:tabs>
          <w:tab w:val="left" w:pos="2160"/>
        </w:tabs>
      </w:pPr>
      <w:r>
        <w:t>autoadvance</w:t>
      </w:r>
      <w:r>
        <w:tab/>
        <w:t>False</w:t>
      </w:r>
    </w:p>
    <w:p w14:paraId="6C9AC60F" w14:textId="77777777" w:rsidR="008D753F" w:rsidRDefault="001061C7">
      <w:pPr>
        <w:pStyle w:val="GDefaultWidgetOption"/>
        <w:keepNext/>
        <w:tabs>
          <w:tab w:val="left" w:pos="2160"/>
        </w:tabs>
      </w:pPr>
      <w:r>
        <w:t>columns</w:t>
      </w:r>
      <w:r>
        <w:tab/>
        <w:t>1</w:t>
      </w:r>
    </w:p>
    <w:p w14:paraId="08AD0D70" w14:textId="77777777" w:rsidR="008D753F" w:rsidRDefault="001061C7">
      <w:pPr>
        <w:pStyle w:val="GDefaultWidgetOption"/>
        <w:keepNext/>
        <w:tabs>
          <w:tab w:val="left" w:pos="2160"/>
        </w:tabs>
      </w:pPr>
      <w:r>
        <w:t>widget</w:t>
      </w:r>
      <w:r>
        <w:tab/>
      </w:r>
    </w:p>
    <w:p w14:paraId="71E92906" w14:textId="77777777" w:rsidR="008D753F" w:rsidRDefault="001061C7">
      <w:pPr>
        <w:pStyle w:val="GDefaultWidgetOption"/>
        <w:keepNext/>
        <w:tabs>
          <w:tab w:val="left" w:pos="2160"/>
        </w:tabs>
      </w:pPr>
      <w:r>
        <w:t>filter_text</w:t>
      </w:r>
      <w:r>
        <w:tab/>
      </w:r>
    </w:p>
    <w:p w14:paraId="18D7B2E2" w14:textId="77777777" w:rsidR="008D753F" w:rsidRDefault="001061C7">
      <w:pPr>
        <w:pStyle w:val="GDefaultWidgetOption"/>
        <w:keepNext/>
        <w:tabs>
          <w:tab w:val="left" w:pos="2160"/>
        </w:tabs>
      </w:pPr>
      <w:r>
        <w:t>as_banner</w:t>
      </w:r>
      <w:r>
        <w:tab/>
        <w:t>False</w:t>
      </w:r>
    </w:p>
    <w:p w14:paraId="25F64A91" w14:textId="77777777" w:rsidR="008D753F" w:rsidRDefault="001061C7">
      <w:pPr>
        <w:pStyle w:val="GDefaultWidgetOption"/>
        <w:keepNext/>
        <w:tabs>
          <w:tab w:val="left" w:pos="2160"/>
        </w:tabs>
      </w:pPr>
      <w:r>
        <w:t>description</w:t>
      </w:r>
      <w:r>
        <w:tab/>
      </w:r>
    </w:p>
    <w:p w14:paraId="74975492" w14:textId="77777777" w:rsidR="008D753F" w:rsidRDefault="001061C7">
      <w:pPr>
        <w:pStyle w:val="GDefaultWidgetOption"/>
        <w:keepNext/>
        <w:tabs>
          <w:tab w:val="left" w:pos="2160"/>
        </w:tabs>
      </w:pPr>
      <w:r>
        <w:t>spd_category</w:t>
      </w:r>
      <w:r>
        <w:tab/>
      </w:r>
    </w:p>
    <w:p w14:paraId="6C945235" w14:textId="77777777" w:rsidR="008D753F" w:rsidRDefault="001061C7">
      <w:pPr>
        <w:pStyle w:val="GDefaultWidgetOption"/>
        <w:keepNext/>
        <w:tabs>
          <w:tab w:val="left" w:pos="2160"/>
        </w:tabs>
      </w:pPr>
      <w:r>
        <w:t>tags</w:t>
      </w:r>
      <w:r>
        <w:tab/>
      </w:r>
    </w:p>
    <w:p w14:paraId="1122AE1F" w14:textId="77777777" w:rsidR="008D753F" w:rsidRDefault="001061C7">
      <w:pPr>
        <w:pStyle w:val="GDefaultWidgetOption"/>
        <w:keepNext/>
        <w:tabs>
          <w:tab w:val="left" w:pos="2160"/>
        </w:tabs>
      </w:pPr>
      <w:r>
        <w:t>horizontal</w:t>
      </w:r>
      <w:r>
        <w:tab/>
        <w:t>False</w:t>
      </w:r>
    </w:p>
    <w:p w14:paraId="7A7EA044" w14:textId="77777777" w:rsidR="008D753F" w:rsidRDefault="001061C7">
      <w:pPr>
        <w:pStyle w:val="GDefaultWidgetOption"/>
        <w:keepNext/>
        <w:tabs>
          <w:tab w:val="left" w:pos="2160"/>
        </w:tabs>
      </w:pPr>
      <w:r>
        <w:t>grid_chart_type</w:t>
      </w:r>
      <w:r>
        <w:tab/>
        <w:t>stacked_bar</w:t>
      </w:r>
    </w:p>
    <w:p w14:paraId="66D75C11" w14:textId="77777777" w:rsidR="008D753F" w:rsidRDefault="001061C7">
      <w:pPr>
        <w:pStyle w:val="GDefaultWidgetOption"/>
        <w:keepNext/>
        <w:tabs>
          <w:tab w:val="left" w:pos="2160"/>
        </w:tabs>
      </w:pPr>
      <w:r>
        <w:t>sort_order</w:t>
      </w:r>
      <w:r>
        <w:tab/>
        <w:t>none</w:t>
      </w:r>
    </w:p>
    <w:p w14:paraId="6EF3F2AE" w14:textId="77777777" w:rsidR="008D753F" w:rsidRDefault="001061C7">
      <w:pPr>
        <w:pStyle w:val="GDefaultWidgetOption"/>
        <w:keepNext/>
        <w:tabs>
          <w:tab w:val="left" w:pos="2160"/>
        </w:tabs>
      </w:pPr>
      <w:r>
        <w:t>sample</w:t>
      </w:r>
      <w:r>
        <w:tab/>
      </w:r>
    </w:p>
    <w:p w14:paraId="1FB1FCBE" w14:textId="77777777" w:rsidR="008D753F" w:rsidRDefault="001061C7">
      <w:pPr>
        <w:pStyle w:val="GDefaultWidgetOption"/>
        <w:keepNext/>
        <w:tabs>
          <w:tab w:val="left" w:pos="2160"/>
        </w:tabs>
      </w:pPr>
      <w:r>
        <w:t>slide_title</w:t>
      </w:r>
      <w:r>
        <w:tab/>
      </w:r>
    </w:p>
    <w:p w14:paraId="0A39BE59" w14:textId="77777777" w:rsidR="008D753F" w:rsidRDefault="001061C7">
      <w:pPr>
        <w:pStyle w:val="GDefaultWidgetOption"/>
        <w:keepNext/>
        <w:tabs>
          <w:tab w:val="left" w:pos="2160"/>
        </w:tabs>
      </w:pPr>
      <w:r>
        <w:t>set_active</w:t>
      </w:r>
      <w:r>
        <w:tab/>
      </w:r>
    </w:p>
    <w:p w14:paraId="64480E15" w14:textId="77777777" w:rsidR="008D753F" w:rsidRDefault="001061C7">
      <w:pPr>
        <w:pStyle w:val="GDefaultWidgetOption"/>
        <w:keepNext/>
        <w:tabs>
          <w:tab w:val="left" w:pos="2160"/>
        </w:tabs>
      </w:pPr>
      <w:r>
        <w:t>required</w:t>
      </w:r>
      <w:r>
        <w:tab/>
        <w:t>NONE</w:t>
      </w:r>
    </w:p>
    <w:p w14:paraId="3B512CD9" w14:textId="77777777" w:rsidR="008D753F" w:rsidRDefault="001061C7">
      <w:pPr>
        <w:pStyle w:val="GDefaultWidgetOption"/>
        <w:keepNext/>
        <w:tabs>
          <w:tab w:val="left" w:pos="2160"/>
        </w:tabs>
      </w:pPr>
      <w:r>
        <w:t>mask</w:t>
      </w:r>
      <w:r>
        <w:tab/>
      </w:r>
    </w:p>
    <w:p w14:paraId="343245EB" w14:textId="77777777" w:rsidR="008D753F" w:rsidRDefault="001061C7">
      <w:pPr>
        <w:pStyle w:val="GDefaultWidgetOption"/>
        <w:keepNext/>
        <w:tabs>
          <w:tab w:val="left" w:pos="2160"/>
        </w:tabs>
      </w:pPr>
      <w:r>
        <w:t>custom_order</w:t>
      </w:r>
      <w:r>
        <w:tab/>
      </w:r>
    </w:p>
    <w:p w14:paraId="07B10DFC" w14:textId="77777777" w:rsidR="008D753F" w:rsidRDefault="001061C7">
      <w:pPr>
        <w:pStyle w:val="GDefaultWidgetOption"/>
        <w:keepNext/>
        <w:tabs>
          <w:tab w:val="left" w:pos="2160"/>
        </w:tabs>
      </w:pPr>
      <w:r>
        <w:t>client</w:t>
      </w:r>
      <w:r>
        <w:tab/>
      </w:r>
    </w:p>
    <w:p w14:paraId="2E722635"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61695D1" w14:textId="77777777">
        <w:tc>
          <w:tcPr>
            <w:tcW w:w="336" w:type="dxa"/>
          </w:tcPr>
          <w:p w14:paraId="6C3098CA" w14:textId="77777777" w:rsidR="008D753F" w:rsidRDefault="001061C7">
            <w:pPr>
              <w:keepNext/>
            </w:pPr>
            <w:r>
              <w:rPr>
                <w:rStyle w:val="GResponseCode"/>
              </w:rPr>
              <w:t>1</w:t>
            </w:r>
          </w:p>
        </w:tc>
        <w:tc>
          <w:tcPr>
            <w:tcW w:w="361" w:type="dxa"/>
          </w:tcPr>
          <w:p w14:paraId="1F627FE9" w14:textId="77777777" w:rsidR="008D753F" w:rsidRDefault="001061C7">
            <w:pPr>
              <w:keepNext/>
            </w:pPr>
            <w:r>
              <w:t>○</w:t>
            </w:r>
          </w:p>
        </w:tc>
        <w:tc>
          <w:tcPr>
            <w:tcW w:w="3731" w:type="dxa"/>
          </w:tcPr>
          <w:p w14:paraId="20D1D128" w14:textId="77777777" w:rsidR="008D753F" w:rsidRDefault="001061C7">
            <w:pPr>
              <w:keepNext/>
            </w:pPr>
            <w:r>
              <w:t>Yes</w:t>
            </w:r>
          </w:p>
        </w:tc>
        <w:tc>
          <w:tcPr>
            <w:tcW w:w="4428" w:type="dxa"/>
          </w:tcPr>
          <w:p w14:paraId="2C51B842" w14:textId="77777777" w:rsidR="008D753F" w:rsidRDefault="008D753F">
            <w:pPr>
              <w:keepNext/>
              <w:jc w:val="right"/>
              <w:rPr>
                <w:i/>
              </w:rPr>
            </w:pPr>
          </w:p>
        </w:tc>
      </w:tr>
      <w:tr w:rsidR="008D753F" w14:paraId="0B582392" w14:textId="77777777">
        <w:tc>
          <w:tcPr>
            <w:tcW w:w="336" w:type="dxa"/>
          </w:tcPr>
          <w:p w14:paraId="3B7E4499" w14:textId="77777777" w:rsidR="008D753F" w:rsidRDefault="001061C7">
            <w:pPr>
              <w:keepNext/>
            </w:pPr>
            <w:r>
              <w:rPr>
                <w:rStyle w:val="GResponseCode"/>
              </w:rPr>
              <w:t>2</w:t>
            </w:r>
          </w:p>
        </w:tc>
        <w:tc>
          <w:tcPr>
            <w:tcW w:w="361" w:type="dxa"/>
          </w:tcPr>
          <w:p w14:paraId="761A7AF8" w14:textId="77777777" w:rsidR="008D753F" w:rsidRDefault="001061C7">
            <w:pPr>
              <w:keepNext/>
            </w:pPr>
            <w:r>
              <w:t>○</w:t>
            </w:r>
          </w:p>
        </w:tc>
        <w:tc>
          <w:tcPr>
            <w:tcW w:w="3731" w:type="dxa"/>
          </w:tcPr>
          <w:p w14:paraId="70EC70AE" w14:textId="77777777" w:rsidR="008D753F" w:rsidRDefault="001061C7">
            <w:pPr>
              <w:keepNext/>
            </w:pPr>
            <w:r>
              <w:t>No</w:t>
            </w:r>
          </w:p>
        </w:tc>
        <w:tc>
          <w:tcPr>
            <w:tcW w:w="4428" w:type="dxa"/>
          </w:tcPr>
          <w:p w14:paraId="39ABB554" w14:textId="77777777" w:rsidR="008D753F" w:rsidRDefault="008D753F">
            <w:pPr>
              <w:keepNext/>
              <w:jc w:val="right"/>
              <w:rPr>
                <w:i/>
              </w:rPr>
            </w:pPr>
          </w:p>
        </w:tc>
      </w:tr>
      <w:tr w:rsidR="008D753F" w14:paraId="3F9A6377" w14:textId="77777777">
        <w:tc>
          <w:tcPr>
            <w:tcW w:w="336" w:type="dxa"/>
          </w:tcPr>
          <w:p w14:paraId="4F595987" w14:textId="77777777" w:rsidR="008D753F" w:rsidRDefault="001061C7">
            <w:pPr>
              <w:keepNext/>
            </w:pPr>
            <w:r>
              <w:rPr>
                <w:rStyle w:val="GResponseCode"/>
              </w:rPr>
              <w:t>3</w:t>
            </w:r>
          </w:p>
        </w:tc>
        <w:tc>
          <w:tcPr>
            <w:tcW w:w="361" w:type="dxa"/>
          </w:tcPr>
          <w:p w14:paraId="31CC6071" w14:textId="77777777" w:rsidR="008D753F" w:rsidRDefault="001061C7">
            <w:pPr>
              <w:keepNext/>
            </w:pPr>
            <w:r>
              <w:t>○</w:t>
            </w:r>
          </w:p>
        </w:tc>
        <w:tc>
          <w:tcPr>
            <w:tcW w:w="3731" w:type="dxa"/>
          </w:tcPr>
          <w:p w14:paraId="089CA512" w14:textId="77777777" w:rsidR="008D753F" w:rsidRDefault="001061C7">
            <w:pPr>
              <w:keepNext/>
            </w:pPr>
            <w:r>
              <w:t>Not sure</w:t>
            </w:r>
          </w:p>
        </w:tc>
        <w:tc>
          <w:tcPr>
            <w:tcW w:w="4428" w:type="dxa"/>
          </w:tcPr>
          <w:p w14:paraId="7C756B18" w14:textId="77777777" w:rsidR="008D753F" w:rsidRDefault="008D753F">
            <w:pPr>
              <w:keepNext/>
              <w:jc w:val="right"/>
              <w:rPr>
                <w:i/>
              </w:rPr>
            </w:pPr>
          </w:p>
        </w:tc>
      </w:tr>
      <w:tr w:rsidR="008D753F" w14:paraId="68C8F107" w14:textId="77777777">
        <w:tc>
          <w:tcPr>
            <w:tcW w:w="336" w:type="dxa"/>
          </w:tcPr>
          <w:p w14:paraId="20E6ADB7" w14:textId="77777777" w:rsidR="008D753F" w:rsidRDefault="001061C7">
            <w:pPr>
              <w:keepNext/>
            </w:pPr>
            <w:r>
              <w:rPr>
                <w:rStyle w:val="GResponseCode"/>
              </w:rPr>
              <w:t>8</w:t>
            </w:r>
          </w:p>
        </w:tc>
        <w:tc>
          <w:tcPr>
            <w:tcW w:w="361" w:type="dxa"/>
          </w:tcPr>
          <w:p w14:paraId="4CA30505" w14:textId="77777777" w:rsidR="008D753F" w:rsidRDefault="008D753F">
            <w:pPr>
              <w:keepNext/>
            </w:pPr>
          </w:p>
        </w:tc>
        <w:tc>
          <w:tcPr>
            <w:tcW w:w="3731" w:type="dxa"/>
          </w:tcPr>
          <w:p w14:paraId="25046BDB" w14:textId="77777777" w:rsidR="008D753F" w:rsidRDefault="001061C7">
            <w:pPr>
              <w:pStyle w:val="GAdminOption"/>
              <w:keepNext/>
            </w:pPr>
            <w:r>
              <w:t>Skipped</w:t>
            </w:r>
          </w:p>
        </w:tc>
        <w:tc>
          <w:tcPr>
            <w:tcW w:w="4428" w:type="dxa"/>
          </w:tcPr>
          <w:p w14:paraId="35AA7EA3" w14:textId="77777777" w:rsidR="008D753F" w:rsidRDefault="008D753F">
            <w:pPr>
              <w:keepNext/>
              <w:jc w:val="right"/>
              <w:rPr>
                <w:i/>
              </w:rPr>
            </w:pPr>
          </w:p>
        </w:tc>
      </w:tr>
      <w:tr w:rsidR="008D753F" w14:paraId="1B7ADDB8" w14:textId="77777777">
        <w:tc>
          <w:tcPr>
            <w:tcW w:w="336" w:type="dxa"/>
          </w:tcPr>
          <w:p w14:paraId="7FD3941F" w14:textId="77777777" w:rsidR="008D753F" w:rsidRDefault="001061C7">
            <w:pPr>
              <w:keepNext/>
            </w:pPr>
            <w:r>
              <w:rPr>
                <w:rStyle w:val="GResponseCode"/>
              </w:rPr>
              <w:t>9</w:t>
            </w:r>
          </w:p>
        </w:tc>
        <w:tc>
          <w:tcPr>
            <w:tcW w:w="361" w:type="dxa"/>
          </w:tcPr>
          <w:p w14:paraId="72E66FC1" w14:textId="77777777" w:rsidR="008D753F" w:rsidRDefault="008D753F">
            <w:pPr>
              <w:keepNext/>
            </w:pPr>
          </w:p>
        </w:tc>
        <w:tc>
          <w:tcPr>
            <w:tcW w:w="3731" w:type="dxa"/>
          </w:tcPr>
          <w:p w14:paraId="0D5A411E" w14:textId="77777777" w:rsidR="008D753F" w:rsidRDefault="001061C7">
            <w:pPr>
              <w:pStyle w:val="GAdminOption"/>
              <w:keepNext/>
            </w:pPr>
            <w:r>
              <w:t>Not Asked</w:t>
            </w:r>
          </w:p>
        </w:tc>
        <w:tc>
          <w:tcPr>
            <w:tcW w:w="4428" w:type="dxa"/>
          </w:tcPr>
          <w:p w14:paraId="5A80D511" w14:textId="77777777" w:rsidR="008D753F" w:rsidRDefault="008D753F">
            <w:pPr>
              <w:keepNext/>
              <w:jc w:val="right"/>
              <w:rPr>
                <w:i/>
              </w:rPr>
            </w:pPr>
          </w:p>
        </w:tc>
      </w:tr>
    </w:tbl>
    <w:p w14:paraId="5398AEF0" w14:textId="77777777" w:rsidR="008D753F" w:rsidRDefault="008D753F">
      <w:pPr>
        <w:pStyle w:val="GQuestionSpacer"/>
      </w:pPr>
    </w:p>
    <w:p w14:paraId="237C17E3" w14:textId="77777777" w:rsidR="008D753F" w:rsidRDefault="001061C7">
      <w:pPr>
        <w:pStyle w:val="GPage"/>
        <w:keepNext/>
      </w:pPr>
      <w:bookmarkStart w:id="219" w:name="_Toc175835967"/>
      <w:r>
        <w:t xml:space="preserve">Page: </w:t>
      </w:r>
      <w:proofErr w:type="spellStart"/>
      <w:r>
        <w:t>implicit_page_unionhh</w:t>
      </w:r>
      <w:bookmarkEnd w:id="219"/>
      <w:proofErr w:type="spellEnd"/>
    </w:p>
    <w:tbl>
      <w:tblPr>
        <w:tblStyle w:val="GQuestionCommonProperties"/>
        <w:tblW w:w="0" w:type="auto"/>
        <w:tblInd w:w="0" w:type="dxa"/>
        <w:tblLook w:val="04A0" w:firstRow="1" w:lastRow="0" w:firstColumn="1" w:lastColumn="0" w:noHBand="0" w:noVBand="1"/>
      </w:tblPr>
      <w:tblGrid>
        <w:gridCol w:w="1893"/>
        <w:gridCol w:w="7467"/>
      </w:tblGrid>
      <w:tr w:rsidR="008D753F" w14:paraId="71EE545B" w14:textId="77777777">
        <w:tc>
          <w:tcPr>
            <w:tcW w:w="0" w:type="dxa"/>
            <w:shd w:val="clear" w:color="auto" w:fill="D0D0D0"/>
          </w:tcPr>
          <w:p w14:paraId="6AAD2C1D" w14:textId="77777777" w:rsidR="008D753F" w:rsidRDefault="001061C7">
            <w:pPr>
              <w:pStyle w:val="GVariableNameP"/>
              <w:keepNext/>
            </w:pPr>
            <w:r>
              <w:fldChar w:fldCharType="begin"/>
            </w:r>
            <w:r>
              <w:instrText>TC unionhh \\l 2 \\f a</w:instrText>
            </w:r>
            <w:r>
              <w:fldChar w:fldCharType="end"/>
            </w:r>
            <w:proofErr w:type="spellStart"/>
            <w:r>
              <w:t>unionhh</w:t>
            </w:r>
            <w:proofErr w:type="spellEnd"/>
            <w:r>
              <w:rPr>
                <w:i/>
              </w:rPr>
              <w:t xml:space="preserve">- Show if not </w:t>
            </w:r>
            <w:proofErr w:type="spellStart"/>
            <w:proofErr w:type="gramStart"/>
            <w:r>
              <w:rPr>
                <w:i/>
              </w:rPr>
              <w:t>pdl.unionhh</w:t>
            </w:r>
            <w:proofErr w:type="spellEnd"/>
            <w:proofErr w:type="gramEnd"/>
            <w:r>
              <w:rPr>
                <w:i/>
              </w:rPr>
              <w:t xml:space="preserve"> or </w:t>
            </w:r>
            <w:proofErr w:type="spellStart"/>
            <w:r>
              <w:rPr>
                <w:i/>
              </w:rPr>
              <w:t>pdl.unionhh.last</w:t>
            </w:r>
            <w:proofErr w:type="spellEnd"/>
            <w:r>
              <w:rPr>
                <w:i/>
              </w:rPr>
              <w:t xml:space="preserve"> &gt; months(6)</w:t>
            </w:r>
          </w:p>
        </w:tc>
        <w:tc>
          <w:tcPr>
            <w:tcW w:w="0" w:type="dxa"/>
            <w:shd w:val="clear" w:color="auto" w:fill="D0D0D0"/>
            <w:vAlign w:val="bottom"/>
          </w:tcPr>
          <w:p w14:paraId="10824DC6" w14:textId="77777777" w:rsidR="008D753F" w:rsidRDefault="001061C7">
            <w:pPr>
              <w:keepNext/>
              <w:jc w:val="right"/>
            </w:pPr>
            <w:r>
              <w:t>SINGLE CHOICE</w:t>
            </w:r>
          </w:p>
        </w:tc>
      </w:tr>
      <w:tr w:rsidR="008D753F" w14:paraId="7BFA686E" w14:textId="77777777">
        <w:tc>
          <w:tcPr>
            <w:tcW w:w="8856" w:type="dxa"/>
            <w:gridSpan w:val="2"/>
            <w:shd w:val="clear" w:color="auto" w:fill="D0D0D0"/>
          </w:tcPr>
          <w:p w14:paraId="5F27266F" w14:textId="77777777" w:rsidR="008D753F" w:rsidRDefault="001061C7">
            <w:pPr>
              <w:keepNext/>
            </w:pPr>
            <w:r>
              <w:t>Other than yourself, is any member of your household a union member?</w:t>
            </w:r>
          </w:p>
        </w:tc>
      </w:tr>
    </w:tbl>
    <w:p w14:paraId="50854AAE" w14:textId="77777777" w:rsidR="008D753F" w:rsidRDefault="008D753F">
      <w:pPr>
        <w:pStyle w:val="GQuestionSpacer"/>
        <w:keepNext/>
      </w:pPr>
    </w:p>
    <w:p w14:paraId="248EE5AE" w14:textId="77777777" w:rsidR="008D753F" w:rsidRDefault="001061C7">
      <w:pPr>
        <w:pStyle w:val="GDefaultWidgetOption"/>
        <w:keepNext/>
        <w:tabs>
          <w:tab w:val="left" w:pos="2160"/>
        </w:tabs>
      </w:pPr>
      <w:r>
        <w:t>pii</w:t>
      </w:r>
      <w:r>
        <w:tab/>
        <w:t>False</w:t>
      </w:r>
    </w:p>
    <w:p w14:paraId="190E1057" w14:textId="77777777" w:rsidR="008D753F" w:rsidRDefault="001061C7">
      <w:pPr>
        <w:pStyle w:val="GDefaultWidgetOption"/>
        <w:keepNext/>
        <w:tabs>
          <w:tab w:val="left" w:pos="2160"/>
        </w:tabs>
      </w:pPr>
      <w:r>
        <w:t>chart_layout</w:t>
      </w:r>
      <w:r>
        <w:tab/>
        <w:t>1</w:t>
      </w:r>
    </w:p>
    <w:p w14:paraId="4B95A210" w14:textId="77777777" w:rsidR="008D753F" w:rsidRDefault="001061C7">
      <w:pPr>
        <w:pStyle w:val="GWidgetOption"/>
        <w:keepNext/>
        <w:tabs>
          <w:tab w:val="left" w:pos="2160"/>
        </w:tabs>
      </w:pPr>
      <w:proofErr w:type="spellStart"/>
      <w:r>
        <w:t>varlabel</w:t>
      </w:r>
      <w:proofErr w:type="spellEnd"/>
      <w:r>
        <w:tab/>
        <w:t>Family labor union member</w:t>
      </w:r>
    </w:p>
    <w:p w14:paraId="46770C17" w14:textId="77777777" w:rsidR="008D753F" w:rsidRDefault="001061C7">
      <w:pPr>
        <w:pStyle w:val="GDefaultWidgetOption"/>
        <w:keepNext/>
        <w:tabs>
          <w:tab w:val="left" w:pos="2160"/>
        </w:tabs>
      </w:pPr>
      <w:r>
        <w:t>topic</w:t>
      </w:r>
      <w:r>
        <w:tab/>
      </w:r>
    </w:p>
    <w:p w14:paraId="6017A4BF" w14:textId="77777777" w:rsidR="008D753F" w:rsidRDefault="001061C7">
      <w:pPr>
        <w:pStyle w:val="GDefaultWidgetOption"/>
        <w:keepNext/>
        <w:tabs>
          <w:tab w:val="left" w:pos="2160"/>
        </w:tabs>
      </w:pPr>
      <w:r>
        <w:t>chart_color</w:t>
      </w:r>
      <w:r>
        <w:tab/>
        <w:t>green</w:t>
      </w:r>
    </w:p>
    <w:p w14:paraId="06181DCA" w14:textId="77777777" w:rsidR="008D753F" w:rsidRDefault="001061C7">
      <w:pPr>
        <w:pStyle w:val="GDefaultWidgetOption"/>
        <w:keepNext/>
        <w:tabs>
          <w:tab w:val="left" w:pos="2160"/>
        </w:tabs>
      </w:pPr>
      <w:r>
        <w:t>chart_type</w:t>
      </w:r>
      <w:r>
        <w:tab/>
        <w:t>bar</w:t>
      </w:r>
    </w:p>
    <w:p w14:paraId="663B7F29" w14:textId="77777777" w:rsidR="008D753F" w:rsidRDefault="001061C7">
      <w:pPr>
        <w:pStyle w:val="GDefaultWidgetOption"/>
        <w:keepNext/>
        <w:tabs>
          <w:tab w:val="left" w:pos="2160"/>
        </w:tabs>
      </w:pPr>
      <w:r>
        <w:t>crossbreak</w:t>
      </w:r>
      <w:r>
        <w:tab/>
        <w:t>Total</w:t>
      </w:r>
    </w:p>
    <w:p w14:paraId="138A2B41" w14:textId="77777777" w:rsidR="008D753F" w:rsidRDefault="001061C7">
      <w:pPr>
        <w:pStyle w:val="GDefaultWidgetOption"/>
        <w:keepNext/>
        <w:tabs>
          <w:tab w:val="left" w:pos="2160"/>
        </w:tabs>
      </w:pPr>
      <w:r>
        <w:t>wrap</w:t>
      </w:r>
      <w:r>
        <w:tab/>
        <w:t>True</w:t>
      </w:r>
    </w:p>
    <w:p w14:paraId="36AA0A8C" w14:textId="77777777" w:rsidR="008D753F" w:rsidRDefault="001061C7">
      <w:pPr>
        <w:pStyle w:val="GDefaultWidgetOption"/>
        <w:keepNext/>
        <w:tabs>
          <w:tab w:val="left" w:pos="2160"/>
        </w:tabs>
      </w:pPr>
      <w:r>
        <w:t>is_rating</w:t>
      </w:r>
      <w:r>
        <w:tab/>
        <w:t>False</w:t>
      </w:r>
    </w:p>
    <w:p w14:paraId="34635D99" w14:textId="77777777" w:rsidR="008D753F" w:rsidRDefault="001061C7">
      <w:pPr>
        <w:pStyle w:val="GDefaultWidgetOption"/>
        <w:keepNext/>
        <w:tabs>
          <w:tab w:val="left" w:pos="2160"/>
        </w:tabs>
      </w:pPr>
      <w:r>
        <w:t>required_text</w:t>
      </w:r>
      <w:r>
        <w:tab/>
        <w:t>Please choose an answer</w:t>
      </w:r>
    </w:p>
    <w:p w14:paraId="630A8E06" w14:textId="77777777" w:rsidR="008D753F" w:rsidRDefault="001061C7">
      <w:pPr>
        <w:pStyle w:val="GDefaultWidgetOption"/>
        <w:keepNext/>
        <w:tabs>
          <w:tab w:val="left" w:pos="2160"/>
        </w:tabs>
      </w:pPr>
      <w:r>
        <w:t>min_columns</w:t>
      </w:r>
      <w:r>
        <w:tab/>
        <w:t>1</w:t>
      </w:r>
    </w:p>
    <w:p w14:paraId="26F7550C" w14:textId="77777777" w:rsidR="008D753F" w:rsidRDefault="001061C7">
      <w:pPr>
        <w:pStyle w:val="GDefaultWidgetOption"/>
        <w:keepNext/>
        <w:tabs>
          <w:tab w:val="left" w:pos="2160"/>
        </w:tabs>
      </w:pPr>
      <w:r>
        <w:t>sample_type</w:t>
      </w:r>
      <w:r>
        <w:tab/>
      </w:r>
    </w:p>
    <w:p w14:paraId="7986712B" w14:textId="77777777" w:rsidR="008D753F" w:rsidRDefault="001061C7">
      <w:pPr>
        <w:pStyle w:val="GDefaultWidgetOption"/>
        <w:keepNext/>
        <w:tabs>
          <w:tab w:val="left" w:pos="2160"/>
        </w:tabs>
      </w:pPr>
      <w:r>
        <w:t>access</w:t>
      </w:r>
      <w:r>
        <w:tab/>
      </w:r>
    </w:p>
    <w:p w14:paraId="35B06739" w14:textId="77777777" w:rsidR="008D753F" w:rsidRDefault="001061C7">
      <w:pPr>
        <w:pStyle w:val="GDefaultWidgetOption"/>
        <w:keepNext/>
        <w:tabs>
          <w:tab w:val="left" w:pos="2160"/>
        </w:tabs>
      </w:pPr>
      <w:r>
        <w:t>autoadvance</w:t>
      </w:r>
      <w:r>
        <w:tab/>
        <w:t>False</w:t>
      </w:r>
    </w:p>
    <w:p w14:paraId="4B74BF10" w14:textId="77777777" w:rsidR="008D753F" w:rsidRDefault="001061C7">
      <w:pPr>
        <w:pStyle w:val="GDefaultWidgetOption"/>
        <w:keepNext/>
        <w:tabs>
          <w:tab w:val="left" w:pos="2160"/>
        </w:tabs>
      </w:pPr>
      <w:r>
        <w:t>columns</w:t>
      </w:r>
      <w:r>
        <w:tab/>
        <w:t>1</w:t>
      </w:r>
    </w:p>
    <w:p w14:paraId="58D29BFB" w14:textId="77777777" w:rsidR="008D753F" w:rsidRDefault="001061C7">
      <w:pPr>
        <w:pStyle w:val="GDefaultWidgetOption"/>
        <w:keepNext/>
        <w:tabs>
          <w:tab w:val="left" w:pos="2160"/>
        </w:tabs>
      </w:pPr>
      <w:r>
        <w:t>widget</w:t>
      </w:r>
      <w:r>
        <w:tab/>
      </w:r>
    </w:p>
    <w:p w14:paraId="22B6DDDA" w14:textId="77777777" w:rsidR="008D753F" w:rsidRDefault="001061C7">
      <w:pPr>
        <w:pStyle w:val="GDefaultWidgetOption"/>
        <w:keepNext/>
        <w:tabs>
          <w:tab w:val="left" w:pos="2160"/>
        </w:tabs>
      </w:pPr>
      <w:r>
        <w:t>filter_text</w:t>
      </w:r>
      <w:r>
        <w:tab/>
      </w:r>
    </w:p>
    <w:p w14:paraId="5C69BCB9" w14:textId="77777777" w:rsidR="008D753F" w:rsidRDefault="001061C7">
      <w:pPr>
        <w:pStyle w:val="GDefaultWidgetOption"/>
        <w:keepNext/>
        <w:tabs>
          <w:tab w:val="left" w:pos="2160"/>
        </w:tabs>
      </w:pPr>
      <w:r>
        <w:t>as_banner</w:t>
      </w:r>
      <w:r>
        <w:tab/>
        <w:t>False</w:t>
      </w:r>
    </w:p>
    <w:p w14:paraId="5F79FED0" w14:textId="77777777" w:rsidR="008D753F" w:rsidRDefault="001061C7">
      <w:pPr>
        <w:pStyle w:val="GDefaultWidgetOption"/>
        <w:keepNext/>
        <w:tabs>
          <w:tab w:val="left" w:pos="2160"/>
        </w:tabs>
      </w:pPr>
      <w:r>
        <w:t>description</w:t>
      </w:r>
      <w:r>
        <w:tab/>
      </w:r>
    </w:p>
    <w:p w14:paraId="66316A32" w14:textId="77777777" w:rsidR="008D753F" w:rsidRDefault="001061C7">
      <w:pPr>
        <w:pStyle w:val="GDefaultWidgetOption"/>
        <w:keepNext/>
        <w:tabs>
          <w:tab w:val="left" w:pos="2160"/>
        </w:tabs>
      </w:pPr>
      <w:r>
        <w:t>spd_category</w:t>
      </w:r>
      <w:r>
        <w:tab/>
      </w:r>
    </w:p>
    <w:p w14:paraId="10C3EAF1" w14:textId="77777777" w:rsidR="008D753F" w:rsidRDefault="001061C7">
      <w:pPr>
        <w:pStyle w:val="GDefaultWidgetOption"/>
        <w:keepNext/>
        <w:tabs>
          <w:tab w:val="left" w:pos="2160"/>
        </w:tabs>
      </w:pPr>
      <w:r>
        <w:t>tags</w:t>
      </w:r>
      <w:r>
        <w:tab/>
      </w:r>
    </w:p>
    <w:p w14:paraId="4718CCCF" w14:textId="77777777" w:rsidR="008D753F" w:rsidRDefault="001061C7">
      <w:pPr>
        <w:pStyle w:val="GDefaultWidgetOption"/>
        <w:keepNext/>
        <w:tabs>
          <w:tab w:val="left" w:pos="2160"/>
        </w:tabs>
      </w:pPr>
      <w:r>
        <w:t>horizontal</w:t>
      </w:r>
      <w:r>
        <w:tab/>
        <w:t>False</w:t>
      </w:r>
    </w:p>
    <w:p w14:paraId="1D75EFF4" w14:textId="77777777" w:rsidR="008D753F" w:rsidRDefault="001061C7">
      <w:pPr>
        <w:pStyle w:val="GDefaultWidgetOption"/>
        <w:keepNext/>
        <w:tabs>
          <w:tab w:val="left" w:pos="2160"/>
        </w:tabs>
      </w:pPr>
      <w:r>
        <w:t>grid_chart_type</w:t>
      </w:r>
      <w:r>
        <w:tab/>
        <w:t>stacked_bar</w:t>
      </w:r>
    </w:p>
    <w:p w14:paraId="50831372" w14:textId="77777777" w:rsidR="008D753F" w:rsidRDefault="001061C7">
      <w:pPr>
        <w:pStyle w:val="GDefaultWidgetOption"/>
        <w:keepNext/>
        <w:tabs>
          <w:tab w:val="left" w:pos="2160"/>
        </w:tabs>
      </w:pPr>
      <w:r>
        <w:t>sort_order</w:t>
      </w:r>
      <w:r>
        <w:tab/>
        <w:t>none</w:t>
      </w:r>
    </w:p>
    <w:p w14:paraId="4F8DD1E8" w14:textId="77777777" w:rsidR="008D753F" w:rsidRDefault="001061C7">
      <w:pPr>
        <w:pStyle w:val="GDefaultWidgetOption"/>
        <w:keepNext/>
        <w:tabs>
          <w:tab w:val="left" w:pos="2160"/>
        </w:tabs>
      </w:pPr>
      <w:r>
        <w:t>sample</w:t>
      </w:r>
      <w:r>
        <w:tab/>
      </w:r>
    </w:p>
    <w:p w14:paraId="0EBA94CA" w14:textId="77777777" w:rsidR="008D753F" w:rsidRDefault="001061C7">
      <w:pPr>
        <w:pStyle w:val="GDefaultWidgetOption"/>
        <w:keepNext/>
        <w:tabs>
          <w:tab w:val="left" w:pos="2160"/>
        </w:tabs>
      </w:pPr>
      <w:r>
        <w:t>slide_title</w:t>
      </w:r>
      <w:r>
        <w:tab/>
      </w:r>
    </w:p>
    <w:p w14:paraId="26EAC541" w14:textId="77777777" w:rsidR="008D753F" w:rsidRDefault="001061C7">
      <w:pPr>
        <w:pStyle w:val="GDefaultWidgetOption"/>
        <w:keepNext/>
        <w:tabs>
          <w:tab w:val="left" w:pos="2160"/>
        </w:tabs>
      </w:pPr>
      <w:r>
        <w:t>set_active</w:t>
      </w:r>
      <w:r>
        <w:tab/>
      </w:r>
    </w:p>
    <w:p w14:paraId="179E071D" w14:textId="77777777" w:rsidR="008D753F" w:rsidRDefault="001061C7">
      <w:pPr>
        <w:pStyle w:val="GDefaultWidgetOption"/>
        <w:keepNext/>
        <w:tabs>
          <w:tab w:val="left" w:pos="2160"/>
        </w:tabs>
      </w:pPr>
      <w:r>
        <w:t>required</w:t>
      </w:r>
      <w:r>
        <w:tab/>
        <w:t>NONE</w:t>
      </w:r>
    </w:p>
    <w:p w14:paraId="2483955D" w14:textId="77777777" w:rsidR="008D753F" w:rsidRDefault="001061C7">
      <w:pPr>
        <w:pStyle w:val="GDefaultWidgetOption"/>
        <w:keepNext/>
        <w:tabs>
          <w:tab w:val="left" w:pos="2160"/>
        </w:tabs>
      </w:pPr>
      <w:r>
        <w:t>mask</w:t>
      </w:r>
      <w:r>
        <w:tab/>
      </w:r>
    </w:p>
    <w:p w14:paraId="6705E29B" w14:textId="77777777" w:rsidR="008D753F" w:rsidRDefault="001061C7">
      <w:pPr>
        <w:pStyle w:val="GDefaultWidgetOption"/>
        <w:keepNext/>
        <w:tabs>
          <w:tab w:val="left" w:pos="2160"/>
        </w:tabs>
      </w:pPr>
      <w:r>
        <w:t>custom_order</w:t>
      </w:r>
      <w:r>
        <w:tab/>
      </w:r>
    </w:p>
    <w:p w14:paraId="67D33BA2" w14:textId="77777777" w:rsidR="008D753F" w:rsidRDefault="001061C7">
      <w:pPr>
        <w:pStyle w:val="GDefaultWidgetOption"/>
        <w:keepNext/>
        <w:tabs>
          <w:tab w:val="left" w:pos="2160"/>
        </w:tabs>
      </w:pPr>
      <w:r>
        <w:t>client</w:t>
      </w:r>
      <w:r>
        <w:tab/>
      </w:r>
    </w:p>
    <w:p w14:paraId="2DA3A233"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14965B5" w14:textId="77777777">
        <w:tc>
          <w:tcPr>
            <w:tcW w:w="336" w:type="dxa"/>
          </w:tcPr>
          <w:p w14:paraId="79924B07" w14:textId="77777777" w:rsidR="008D753F" w:rsidRDefault="001061C7">
            <w:pPr>
              <w:keepNext/>
            </w:pPr>
            <w:r>
              <w:rPr>
                <w:rStyle w:val="GResponseCode"/>
              </w:rPr>
              <w:t>1</w:t>
            </w:r>
          </w:p>
        </w:tc>
        <w:tc>
          <w:tcPr>
            <w:tcW w:w="361" w:type="dxa"/>
          </w:tcPr>
          <w:p w14:paraId="7C5536D6" w14:textId="77777777" w:rsidR="008D753F" w:rsidRDefault="001061C7">
            <w:pPr>
              <w:keepNext/>
            </w:pPr>
            <w:r>
              <w:t>○</w:t>
            </w:r>
          </w:p>
        </w:tc>
        <w:tc>
          <w:tcPr>
            <w:tcW w:w="3731" w:type="dxa"/>
          </w:tcPr>
          <w:p w14:paraId="6C25B423" w14:textId="77777777" w:rsidR="008D753F" w:rsidRDefault="001061C7">
            <w:pPr>
              <w:keepNext/>
            </w:pPr>
            <w:r>
              <w:t>Yes, a member of my household is currently a union member</w:t>
            </w:r>
          </w:p>
        </w:tc>
        <w:tc>
          <w:tcPr>
            <w:tcW w:w="4428" w:type="dxa"/>
          </w:tcPr>
          <w:p w14:paraId="7D7CA16A" w14:textId="77777777" w:rsidR="008D753F" w:rsidRDefault="008D753F">
            <w:pPr>
              <w:keepNext/>
              <w:jc w:val="right"/>
              <w:rPr>
                <w:i/>
              </w:rPr>
            </w:pPr>
          </w:p>
        </w:tc>
      </w:tr>
      <w:tr w:rsidR="008D753F" w14:paraId="4ADCF862" w14:textId="77777777">
        <w:tc>
          <w:tcPr>
            <w:tcW w:w="336" w:type="dxa"/>
          </w:tcPr>
          <w:p w14:paraId="67CF9084" w14:textId="77777777" w:rsidR="008D753F" w:rsidRDefault="001061C7">
            <w:pPr>
              <w:keepNext/>
            </w:pPr>
            <w:r>
              <w:rPr>
                <w:rStyle w:val="GResponseCode"/>
              </w:rPr>
              <w:t>2</w:t>
            </w:r>
          </w:p>
        </w:tc>
        <w:tc>
          <w:tcPr>
            <w:tcW w:w="361" w:type="dxa"/>
          </w:tcPr>
          <w:p w14:paraId="20E807E6" w14:textId="77777777" w:rsidR="008D753F" w:rsidRDefault="001061C7">
            <w:pPr>
              <w:keepNext/>
            </w:pPr>
            <w:r>
              <w:t>○</w:t>
            </w:r>
          </w:p>
        </w:tc>
        <w:tc>
          <w:tcPr>
            <w:tcW w:w="3731" w:type="dxa"/>
          </w:tcPr>
          <w:p w14:paraId="0083C445" w14:textId="77777777" w:rsidR="008D753F" w:rsidRDefault="001061C7">
            <w:pPr>
              <w:keepNext/>
            </w:pPr>
            <w:r>
              <w:t>A member of my household was formerly a member of a labor union, but is not now</w:t>
            </w:r>
          </w:p>
        </w:tc>
        <w:tc>
          <w:tcPr>
            <w:tcW w:w="4428" w:type="dxa"/>
          </w:tcPr>
          <w:p w14:paraId="5A0D4A01" w14:textId="77777777" w:rsidR="008D753F" w:rsidRDefault="008D753F">
            <w:pPr>
              <w:keepNext/>
              <w:jc w:val="right"/>
              <w:rPr>
                <w:i/>
              </w:rPr>
            </w:pPr>
          </w:p>
        </w:tc>
      </w:tr>
      <w:tr w:rsidR="008D753F" w14:paraId="01B082DC" w14:textId="77777777">
        <w:tc>
          <w:tcPr>
            <w:tcW w:w="336" w:type="dxa"/>
          </w:tcPr>
          <w:p w14:paraId="1A319BC0" w14:textId="77777777" w:rsidR="008D753F" w:rsidRDefault="001061C7">
            <w:pPr>
              <w:keepNext/>
            </w:pPr>
            <w:r>
              <w:rPr>
                <w:rStyle w:val="GResponseCode"/>
              </w:rPr>
              <w:t>3</w:t>
            </w:r>
          </w:p>
        </w:tc>
        <w:tc>
          <w:tcPr>
            <w:tcW w:w="361" w:type="dxa"/>
          </w:tcPr>
          <w:p w14:paraId="7C30C78C" w14:textId="77777777" w:rsidR="008D753F" w:rsidRDefault="001061C7">
            <w:pPr>
              <w:keepNext/>
            </w:pPr>
            <w:r>
              <w:t>○</w:t>
            </w:r>
          </w:p>
        </w:tc>
        <w:tc>
          <w:tcPr>
            <w:tcW w:w="3731" w:type="dxa"/>
          </w:tcPr>
          <w:p w14:paraId="76644BE7" w14:textId="77777777" w:rsidR="008D753F" w:rsidRDefault="001061C7">
            <w:pPr>
              <w:keepNext/>
            </w:pPr>
            <w:r>
              <w:t>No, no one in my household has ever been a member of a labor union</w:t>
            </w:r>
          </w:p>
        </w:tc>
        <w:tc>
          <w:tcPr>
            <w:tcW w:w="4428" w:type="dxa"/>
          </w:tcPr>
          <w:p w14:paraId="00C0DB7A" w14:textId="77777777" w:rsidR="008D753F" w:rsidRDefault="008D753F">
            <w:pPr>
              <w:keepNext/>
              <w:jc w:val="right"/>
              <w:rPr>
                <w:i/>
              </w:rPr>
            </w:pPr>
          </w:p>
        </w:tc>
      </w:tr>
      <w:tr w:rsidR="008D753F" w14:paraId="6EFEDF6A" w14:textId="77777777">
        <w:tc>
          <w:tcPr>
            <w:tcW w:w="336" w:type="dxa"/>
          </w:tcPr>
          <w:p w14:paraId="6B98D37D" w14:textId="77777777" w:rsidR="008D753F" w:rsidRDefault="001061C7">
            <w:pPr>
              <w:keepNext/>
            </w:pPr>
            <w:r>
              <w:rPr>
                <w:rStyle w:val="GResponseCode"/>
              </w:rPr>
              <w:t>4</w:t>
            </w:r>
          </w:p>
        </w:tc>
        <w:tc>
          <w:tcPr>
            <w:tcW w:w="361" w:type="dxa"/>
          </w:tcPr>
          <w:p w14:paraId="60F65622" w14:textId="77777777" w:rsidR="008D753F" w:rsidRDefault="001061C7">
            <w:pPr>
              <w:keepNext/>
            </w:pPr>
            <w:r>
              <w:t>○</w:t>
            </w:r>
          </w:p>
        </w:tc>
        <w:tc>
          <w:tcPr>
            <w:tcW w:w="3731" w:type="dxa"/>
          </w:tcPr>
          <w:p w14:paraId="65534146" w14:textId="77777777" w:rsidR="008D753F" w:rsidRDefault="001061C7">
            <w:pPr>
              <w:keepNext/>
            </w:pPr>
            <w:r>
              <w:t>Not sure</w:t>
            </w:r>
          </w:p>
        </w:tc>
        <w:tc>
          <w:tcPr>
            <w:tcW w:w="4428" w:type="dxa"/>
          </w:tcPr>
          <w:p w14:paraId="45FBFBFC" w14:textId="77777777" w:rsidR="008D753F" w:rsidRDefault="008D753F">
            <w:pPr>
              <w:keepNext/>
              <w:jc w:val="right"/>
              <w:rPr>
                <w:i/>
              </w:rPr>
            </w:pPr>
          </w:p>
        </w:tc>
      </w:tr>
      <w:tr w:rsidR="008D753F" w14:paraId="211842F8" w14:textId="77777777">
        <w:tc>
          <w:tcPr>
            <w:tcW w:w="336" w:type="dxa"/>
          </w:tcPr>
          <w:p w14:paraId="42CDE2CA" w14:textId="77777777" w:rsidR="008D753F" w:rsidRDefault="001061C7">
            <w:pPr>
              <w:keepNext/>
            </w:pPr>
            <w:r>
              <w:rPr>
                <w:rStyle w:val="GResponseCode"/>
              </w:rPr>
              <w:t>8</w:t>
            </w:r>
          </w:p>
        </w:tc>
        <w:tc>
          <w:tcPr>
            <w:tcW w:w="361" w:type="dxa"/>
          </w:tcPr>
          <w:p w14:paraId="6F822DD5" w14:textId="77777777" w:rsidR="008D753F" w:rsidRDefault="008D753F">
            <w:pPr>
              <w:keepNext/>
            </w:pPr>
          </w:p>
        </w:tc>
        <w:tc>
          <w:tcPr>
            <w:tcW w:w="3731" w:type="dxa"/>
          </w:tcPr>
          <w:p w14:paraId="70252509" w14:textId="77777777" w:rsidR="008D753F" w:rsidRDefault="001061C7">
            <w:pPr>
              <w:pStyle w:val="GAdminOption"/>
              <w:keepNext/>
            </w:pPr>
            <w:r>
              <w:t>Skipped</w:t>
            </w:r>
          </w:p>
        </w:tc>
        <w:tc>
          <w:tcPr>
            <w:tcW w:w="4428" w:type="dxa"/>
          </w:tcPr>
          <w:p w14:paraId="5C0AB03F" w14:textId="77777777" w:rsidR="008D753F" w:rsidRDefault="008D753F">
            <w:pPr>
              <w:keepNext/>
              <w:jc w:val="right"/>
              <w:rPr>
                <w:i/>
              </w:rPr>
            </w:pPr>
          </w:p>
        </w:tc>
      </w:tr>
      <w:tr w:rsidR="008D753F" w14:paraId="0C47AAFD" w14:textId="77777777">
        <w:tc>
          <w:tcPr>
            <w:tcW w:w="336" w:type="dxa"/>
          </w:tcPr>
          <w:p w14:paraId="3ACDF504" w14:textId="77777777" w:rsidR="008D753F" w:rsidRDefault="001061C7">
            <w:pPr>
              <w:keepNext/>
            </w:pPr>
            <w:r>
              <w:rPr>
                <w:rStyle w:val="GResponseCode"/>
              </w:rPr>
              <w:t>9</w:t>
            </w:r>
          </w:p>
        </w:tc>
        <w:tc>
          <w:tcPr>
            <w:tcW w:w="361" w:type="dxa"/>
          </w:tcPr>
          <w:p w14:paraId="0A3D7AE4" w14:textId="77777777" w:rsidR="008D753F" w:rsidRDefault="008D753F">
            <w:pPr>
              <w:keepNext/>
            </w:pPr>
          </w:p>
        </w:tc>
        <w:tc>
          <w:tcPr>
            <w:tcW w:w="3731" w:type="dxa"/>
          </w:tcPr>
          <w:p w14:paraId="73A02789" w14:textId="77777777" w:rsidR="008D753F" w:rsidRDefault="001061C7">
            <w:pPr>
              <w:pStyle w:val="GAdminOption"/>
              <w:keepNext/>
            </w:pPr>
            <w:r>
              <w:t>Not Asked</w:t>
            </w:r>
          </w:p>
        </w:tc>
        <w:tc>
          <w:tcPr>
            <w:tcW w:w="4428" w:type="dxa"/>
          </w:tcPr>
          <w:p w14:paraId="6219A123" w14:textId="77777777" w:rsidR="008D753F" w:rsidRDefault="008D753F">
            <w:pPr>
              <w:keepNext/>
              <w:jc w:val="right"/>
              <w:rPr>
                <w:i/>
              </w:rPr>
            </w:pPr>
          </w:p>
        </w:tc>
      </w:tr>
    </w:tbl>
    <w:p w14:paraId="34775546" w14:textId="77777777" w:rsidR="008D753F" w:rsidRDefault="008D753F">
      <w:pPr>
        <w:pStyle w:val="GQuestionSpacer"/>
      </w:pPr>
    </w:p>
    <w:p w14:paraId="610F1C18" w14:textId="77777777" w:rsidR="008D753F" w:rsidRDefault="001061C7">
      <w:pPr>
        <w:pStyle w:val="GEndOfModule"/>
        <w:keepNext/>
      </w:pPr>
      <w:r>
        <w:t xml:space="preserve">end module: </w:t>
      </w:r>
      <w:proofErr w:type="spellStart"/>
      <w:r>
        <w:t>moredemos</w:t>
      </w:r>
      <w:proofErr w:type="spellEnd"/>
    </w:p>
    <w:p w14:paraId="1BB5B15E" w14:textId="77777777" w:rsidR="008D753F" w:rsidRDefault="001061C7">
      <w:pPr>
        <w:pStyle w:val="GEndOfModule"/>
        <w:keepNext/>
      </w:pPr>
      <w:r>
        <w:t xml:space="preserve">end module: </w:t>
      </w:r>
      <w:proofErr w:type="spellStart"/>
      <w:r>
        <w:t>commoncore</w:t>
      </w:r>
      <w:proofErr w:type="spellEnd"/>
    </w:p>
    <w:p w14:paraId="2462252A" w14:textId="77777777" w:rsidR="008D753F" w:rsidRDefault="001061C7">
      <w:pPr>
        <w:pStyle w:val="GModule"/>
      </w:pPr>
      <w:bookmarkStart w:id="220" w:name="_Toc175835968"/>
      <w:r>
        <w:t>Module: implicit_module_2</w:t>
      </w:r>
      <w:bookmarkEnd w:id="220"/>
    </w:p>
    <w:p w14:paraId="33FB0DBB" w14:textId="77777777" w:rsidR="008D753F" w:rsidRDefault="008D753F">
      <w:pPr>
        <w:pStyle w:val="GQuestionSpacer"/>
      </w:pPr>
    </w:p>
    <w:p w14:paraId="414A995F" w14:textId="77777777" w:rsidR="008D753F" w:rsidRDefault="001061C7">
      <w:pPr>
        <w:pStyle w:val="GPage"/>
        <w:keepNext/>
      </w:pPr>
      <w:bookmarkStart w:id="221" w:name="_Toc175835972"/>
      <w:r>
        <w:lastRenderedPageBreak/>
        <w:t xml:space="preserve">Page: </w:t>
      </w:r>
      <w:proofErr w:type="spellStart"/>
      <w:r>
        <w:t>implicit_page_ownhome</w:t>
      </w:r>
      <w:bookmarkEnd w:id="221"/>
      <w:proofErr w:type="spellEnd"/>
    </w:p>
    <w:tbl>
      <w:tblPr>
        <w:tblStyle w:val="GQuestionCommonProperties"/>
        <w:tblW w:w="0" w:type="auto"/>
        <w:tblInd w:w="0" w:type="dxa"/>
        <w:tblLook w:val="04A0" w:firstRow="1" w:lastRow="0" w:firstColumn="1" w:lastColumn="0" w:noHBand="0" w:noVBand="1"/>
      </w:tblPr>
      <w:tblGrid>
        <w:gridCol w:w="2100"/>
        <w:gridCol w:w="7260"/>
      </w:tblGrid>
      <w:tr w:rsidR="008D753F" w14:paraId="31916917" w14:textId="77777777">
        <w:tc>
          <w:tcPr>
            <w:tcW w:w="0" w:type="dxa"/>
            <w:shd w:val="clear" w:color="auto" w:fill="D0D0D0"/>
          </w:tcPr>
          <w:p w14:paraId="65EAB491" w14:textId="77777777" w:rsidR="008D753F" w:rsidRDefault="001061C7">
            <w:pPr>
              <w:pStyle w:val="GVariableNameP"/>
              <w:keepNext/>
            </w:pPr>
            <w:r>
              <w:fldChar w:fldCharType="begin"/>
            </w:r>
            <w:r>
              <w:instrText>TC ownhome \\l 2 \\f a</w:instrText>
            </w:r>
            <w:r>
              <w:fldChar w:fldCharType="end"/>
            </w:r>
            <w:proofErr w:type="spellStart"/>
            <w:r>
              <w:t>ownhome</w:t>
            </w:r>
            <w:proofErr w:type="spellEnd"/>
            <w:r>
              <w:rPr>
                <w:i/>
              </w:rPr>
              <w:t xml:space="preserve">- Show if not </w:t>
            </w:r>
            <w:proofErr w:type="spellStart"/>
            <w:proofErr w:type="gramStart"/>
            <w:r>
              <w:rPr>
                <w:i/>
              </w:rPr>
              <w:t>pdl.ownhome</w:t>
            </w:r>
            <w:proofErr w:type="spellEnd"/>
            <w:proofErr w:type="gramEnd"/>
            <w:r>
              <w:rPr>
                <w:i/>
              </w:rPr>
              <w:t xml:space="preserve"> or </w:t>
            </w:r>
            <w:proofErr w:type="spellStart"/>
            <w:r>
              <w:rPr>
                <w:i/>
              </w:rPr>
              <w:t>pdl.ownhome.last</w:t>
            </w:r>
            <w:proofErr w:type="spellEnd"/>
            <w:r>
              <w:rPr>
                <w:i/>
              </w:rPr>
              <w:t xml:space="preserve"> &gt; months(6)</w:t>
            </w:r>
          </w:p>
        </w:tc>
        <w:tc>
          <w:tcPr>
            <w:tcW w:w="0" w:type="dxa"/>
            <w:shd w:val="clear" w:color="auto" w:fill="D0D0D0"/>
            <w:vAlign w:val="bottom"/>
          </w:tcPr>
          <w:p w14:paraId="781DFD75" w14:textId="77777777" w:rsidR="008D753F" w:rsidRDefault="001061C7">
            <w:pPr>
              <w:keepNext/>
              <w:jc w:val="right"/>
            </w:pPr>
            <w:r>
              <w:t>SINGLE CHOICE</w:t>
            </w:r>
          </w:p>
        </w:tc>
      </w:tr>
      <w:tr w:rsidR="008D753F" w14:paraId="7762E38F" w14:textId="77777777">
        <w:tc>
          <w:tcPr>
            <w:tcW w:w="8856" w:type="dxa"/>
            <w:gridSpan w:val="2"/>
            <w:shd w:val="clear" w:color="auto" w:fill="D0D0D0"/>
          </w:tcPr>
          <w:p w14:paraId="32796D4D" w14:textId="77777777" w:rsidR="008D753F" w:rsidRDefault="001061C7">
            <w:pPr>
              <w:keepNext/>
            </w:pPr>
            <w:r>
              <w:t>Do you own your home or pay rent?</w:t>
            </w:r>
          </w:p>
        </w:tc>
      </w:tr>
    </w:tbl>
    <w:p w14:paraId="27C0D4D2" w14:textId="77777777" w:rsidR="008D753F" w:rsidRDefault="008D753F">
      <w:pPr>
        <w:pStyle w:val="GQuestionSpacer"/>
        <w:keepNext/>
      </w:pPr>
    </w:p>
    <w:p w14:paraId="2BB1371C" w14:textId="77777777" w:rsidR="008D753F" w:rsidRDefault="001061C7">
      <w:pPr>
        <w:pStyle w:val="GWidgetOption"/>
        <w:keepNext/>
        <w:tabs>
          <w:tab w:val="left" w:pos="2160"/>
        </w:tabs>
      </w:pPr>
      <w:proofErr w:type="spellStart"/>
      <w:r>
        <w:t>pii</w:t>
      </w:r>
      <w:proofErr w:type="spellEnd"/>
      <w:r>
        <w:tab/>
        <w:t>False</w:t>
      </w:r>
    </w:p>
    <w:p w14:paraId="489BF733" w14:textId="77777777" w:rsidR="008D753F" w:rsidRDefault="001061C7">
      <w:pPr>
        <w:pStyle w:val="GDefaultWidgetOption"/>
        <w:keepNext/>
        <w:tabs>
          <w:tab w:val="left" w:pos="2160"/>
        </w:tabs>
      </w:pPr>
      <w:r>
        <w:t>chart_layout</w:t>
      </w:r>
      <w:r>
        <w:tab/>
        <w:t>1</w:t>
      </w:r>
    </w:p>
    <w:p w14:paraId="22674B0D" w14:textId="77777777" w:rsidR="008D753F" w:rsidRDefault="001061C7">
      <w:pPr>
        <w:pStyle w:val="GWidgetOption"/>
        <w:keepNext/>
        <w:tabs>
          <w:tab w:val="left" w:pos="2160"/>
        </w:tabs>
      </w:pPr>
      <w:proofErr w:type="spellStart"/>
      <w:r>
        <w:t>varlabel</w:t>
      </w:r>
      <w:proofErr w:type="spellEnd"/>
      <w:r>
        <w:tab/>
      </w:r>
      <w:proofErr w:type="gramStart"/>
      <w:r>
        <w:t>Home</w:t>
      </w:r>
      <w:proofErr w:type="gramEnd"/>
      <w:r>
        <w:t xml:space="preserve"> ownership</w:t>
      </w:r>
    </w:p>
    <w:p w14:paraId="6FB6FE4C" w14:textId="77777777" w:rsidR="008D753F" w:rsidRDefault="001061C7">
      <w:pPr>
        <w:pStyle w:val="GDefaultWidgetOption"/>
        <w:keepNext/>
        <w:tabs>
          <w:tab w:val="left" w:pos="2160"/>
        </w:tabs>
      </w:pPr>
      <w:r>
        <w:t>topic</w:t>
      </w:r>
      <w:r>
        <w:tab/>
      </w:r>
    </w:p>
    <w:p w14:paraId="5A469BE0" w14:textId="77777777" w:rsidR="008D753F" w:rsidRDefault="001061C7">
      <w:pPr>
        <w:pStyle w:val="GDefaultWidgetOption"/>
        <w:keepNext/>
        <w:tabs>
          <w:tab w:val="left" w:pos="2160"/>
        </w:tabs>
      </w:pPr>
      <w:r>
        <w:t>chart_color</w:t>
      </w:r>
      <w:r>
        <w:tab/>
        <w:t>green</w:t>
      </w:r>
    </w:p>
    <w:p w14:paraId="61D6BA5D" w14:textId="77777777" w:rsidR="008D753F" w:rsidRDefault="001061C7">
      <w:pPr>
        <w:pStyle w:val="GDefaultWidgetOption"/>
        <w:keepNext/>
        <w:tabs>
          <w:tab w:val="left" w:pos="2160"/>
        </w:tabs>
      </w:pPr>
      <w:r>
        <w:t>chart_type</w:t>
      </w:r>
      <w:r>
        <w:tab/>
        <w:t>bar</w:t>
      </w:r>
    </w:p>
    <w:p w14:paraId="05B86166" w14:textId="77777777" w:rsidR="008D753F" w:rsidRDefault="001061C7">
      <w:pPr>
        <w:pStyle w:val="GDefaultWidgetOption"/>
        <w:keepNext/>
        <w:tabs>
          <w:tab w:val="left" w:pos="2160"/>
        </w:tabs>
      </w:pPr>
      <w:r>
        <w:t>crossbreak</w:t>
      </w:r>
      <w:r>
        <w:tab/>
        <w:t>Total</w:t>
      </w:r>
    </w:p>
    <w:p w14:paraId="0D7D30D8" w14:textId="77777777" w:rsidR="008D753F" w:rsidRDefault="001061C7">
      <w:pPr>
        <w:pStyle w:val="GDefaultWidgetOption"/>
        <w:keepNext/>
        <w:tabs>
          <w:tab w:val="left" w:pos="2160"/>
        </w:tabs>
      </w:pPr>
      <w:r>
        <w:t>wrap</w:t>
      </w:r>
      <w:r>
        <w:tab/>
        <w:t>True</w:t>
      </w:r>
    </w:p>
    <w:p w14:paraId="16C77715" w14:textId="77777777" w:rsidR="008D753F" w:rsidRDefault="001061C7">
      <w:pPr>
        <w:pStyle w:val="GDefaultWidgetOption"/>
        <w:keepNext/>
        <w:tabs>
          <w:tab w:val="left" w:pos="2160"/>
        </w:tabs>
      </w:pPr>
      <w:r>
        <w:t>is_rating</w:t>
      </w:r>
      <w:r>
        <w:tab/>
        <w:t>False</w:t>
      </w:r>
    </w:p>
    <w:p w14:paraId="7D302556" w14:textId="77777777" w:rsidR="008D753F" w:rsidRDefault="001061C7">
      <w:pPr>
        <w:pStyle w:val="GDefaultWidgetOption"/>
        <w:keepNext/>
        <w:tabs>
          <w:tab w:val="left" w:pos="2160"/>
        </w:tabs>
      </w:pPr>
      <w:r>
        <w:t>required_text</w:t>
      </w:r>
      <w:r>
        <w:tab/>
        <w:t>Please choose an answer</w:t>
      </w:r>
    </w:p>
    <w:p w14:paraId="3B1543BC" w14:textId="77777777" w:rsidR="008D753F" w:rsidRDefault="001061C7">
      <w:pPr>
        <w:pStyle w:val="GDefaultWidgetOption"/>
        <w:keepNext/>
        <w:tabs>
          <w:tab w:val="left" w:pos="2160"/>
        </w:tabs>
      </w:pPr>
      <w:r>
        <w:t>min_columns</w:t>
      </w:r>
      <w:r>
        <w:tab/>
        <w:t>1</w:t>
      </w:r>
    </w:p>
    <w:p w14:paraId="39D467ED" w14:textId="77777777" w:rsidR="008D753F" w:rsidRDefault="001061C7">
      <w:pPr>
        <w:pStyle w:val="GDefaultWidgetOption"/>
        <w:keepNext/>
        <w:tabs>
          <w:tab w:val="left" w:pos="2160"/>
        </w:tabs>
      </w:pPr>
      <w:r>
        <w:t>sample_type</w:t>
      </w:r>
      <w:r>
        <w:tab/>
      </w:r>
    </w:p>
    <w:p w14:paraId="24A3C6C4" w14:textId="77777777" w:rsidR="008D753F" w:rsidRDefault="001061C7">
      <w:pPr>
        <w:pStyle w:val="GDefaultWidgetOption"/>
        <w:keepNext/>
        <w:tabs>
          <w:tab w:val="left" w:pos="2160"/>
        </w:tabs>
      </w:pPr>
      <w:r>
        <w:t>access</w:t>
      </w:r>
      <w:r>
        <w:tab/>
      </w:r>
    </w:p>
    <w:p w14:paraId="3A0D149C" w14:textId="77777777" w:rsidR="008D753F" w:rsidRDefault="001061C7">
      <w:pPr>
        <w:pStyle w:val="GDefaultWidgetOption"/>
        <w:keepNext/>
        <w:tabs>
          <w:tab w:val="left" w:pos="2160"/>
        </w:tabs>
      </w:pPr>
      <w:r>
        <w:t>autoadvance</w:t>
      </w:r>
      <w:r>
        <w:tab/>
        <w:t>False</w:t>
      </w:r>
    </w:p>
    <w:p w14:paraId="22DC827C" w14:textId="77777777" w:rsidR="008D753F" w:rsidRDefault="001061C7">
      <w:pPr>
        <w:pStyle w:val="GDefaultWidgetOption"/>
        <w:keepNext/>
        <w:tabs>
          <w:tab w:val="left" w:pos="2160"/>
        </w:tabs>
      </w:pPr>
      <w:r>
        <w:t>columns</w:t>
      </w:r>
      <w:r>
        <w:tab/>
        <w:t>1</w:t>
      </w:r>
    </w:p>
    <w:p w14:paraId="00869269" w14:textId="77777777" w:rsidR="008D753F" w:rsidRDefault="001061C7">
      <w:pPr>
        <w:pStyle w:val="GDefaultWidgetOption"/>
        <w:keepNext/>
        <w:tabs>
          <w:tab w:val="left" w:pos="2160"/>
        </w:tabs>
      </w:pPr>
      <w:r>
        <w:t>widget</w:t>
      </w:r>
      <w:r>
        <w:tab/>
      </w:r>
    </w:p>
    <w:p w14:paraId="45AB84EF" w14:textId="77777777" w:rsidR="008D753F" w:rsidRDefault="001061C7">
      <w:pPr>
        <w:pStyle w:val="GDefaultWidgetOption"/>
        <w:keepNext/>
        <w:tabs>
          <w:tab w:val="left" w:pos="2160"/>
        </w:tabs>
      </w:pPr>
      <w:r>
        <w:t>filter_text</w:t>
      </w:r>
      <w:r>
        <w:tab/>
      </w:r>
    </w:p>
    <w:p w14:paraId="6017A6E8" w14:textId="77777777" w:rsidR="008D753F" w:rsidRDefault="001061C7">
      <w:pPr>
        <w:pStyle w:val="GDefaultWidgetOption"/>
        <w:keepNext/>
        <w:tabs>
          <w:tab w:val="left" w:pos="2160"/>
        </w:tabs>
      </w:pPr>
      <w:r>
        <w:t>as_banner</w:t>
      </w:r>
      <w:r>
        <w:tab/>
        <w:t>False</w:t>
      </w:r>
    </w:p>
    <w:p w14:paraId="066AEEAC" w14:textId="77777777" w:rsidR="008D753F" w:rsidRDefault="001061C7">
      <w:pPr>
        <w:pStyle w:val="GDefaultWidgetOption"/>
        <w:keepNext/>
        <w:tabs>
          <w:tab w:val="left" w:pos="2160"/>
        </w:tabs>
      </w:pPr>
      <w:r>
        <w:t>description</w:t>
      </w:r>
      <w:r>
        <w:tab/>
      </w:r>
    </w:p>
    <w:p w14:paraId="4F52EE89" w14:textId="77777777" w:rsidR="008D753F" w:rsidRDefault="001061C7">
      <w:pPr>
        <w:pStyle w:val="GDefaultWidgetOption"/>
        <w:keepNext/>
        <w:tabs>
          <w:tab w:val="left" w:pos="2160"/>
        </w:tabs>
      </w:pPr>
      <w:r>
        <w:t>spd_category</w:t>
      </w:r>
      <w:r>
        <w:tab/>
      </w:r>
    </w:p>
    <w:p w14:paraId="3B95E47F" w14:textId="77777777" w:rsidR="008D753F" w:rsidRDefault="001061C7">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Profile_Codebook_Household</w:t>
      </w:r>
      <w:proofErr w:type="spellEnd"/>
      <w:r>
        <w:t xml:space="preserve">, </w:t>
      </w:r>
      <w:proofErr w:type="spellStart"/>
      <w:r>
        <w:t>profile_core</w:t>
      </w:r>
      <w:proofErr w:type="spellEnd"/>
      <w:r>
        <w:t xml:space="preserve">, </w:t>
      </w:r>
      <w:proofErr w:type="spellStart"/>
      <w:r>
        <w:t>check_for_coding</w:t>
      </w:r>
      <w:proofErr w:type="spellEnd"/>
      <w:r>
        <w:t xml:space="preserve">, </w:t>
      </w:r>
      <w:proofErr w:type="spellStart"/>
      <w:r>
        <w:t>Profile_Codebook</w:t>
      </w:r>
      <w:proofErr w:type="spellEnd"/>
    </w:p>
    <w:p w14:paraId="006BB71B" w14:textId="77777777" w:rsidR="008D753F" w:rsidRDefault="001061C7">
      <w:pPr>
        <w:pStyle w:val="GDefaultWidgetOption"/>
        <w:keepNext/>
        <w:tabs>
          <w:tab w:val="left" w:pos="2160"/>
        </w:tabs>
      </w:pPr>
      <w:r>
        <w:t>horizontal</w:t>
      </w:r>
      <w:r>
        <w:tab/>
        <w:t>False</w:t>
      </w:r>
    </w:p>
    <w:p w14:paraId="3F5C278D" w14:textId="77777777" w:rsidR="008D753F" w:rsidRDefault="001061C7">
      <w:pPr>
        <w:pStyle w:val="GDefaultWidgetOption"/>
        <w:keepNext/>
        <w:tabs>
          <w:tab w:val="left" w:pos="2160"/>
        </w:tabs>
      </w:pPr>
      <w:r>
        <w:t>grid_chart_type</w:t>
      </w:r>
      <w:r>
        <w:tab/>
        <w:t>stacked_bar</w:t>
      </w:r>
    </w:p>
    <w:p w14:paraId="4D663486" w14:textId="77777777" w:rsidR="008D753F" w:rsidRDefault="001061C7">
      <w:pPr>
        <w:pStyle w:val="GDefaultWidgetOption"/>
        <w:keepNext/>
        <w:tabs>
          <w:tab w:val="left" w:pos="2160"/>
        </w:tabs>
      </w:pPr>
      <w:r>
        <w:t>sort_order</w:t>
      </w:r>
      <w:r>
        <w:tab/>
        <w:t>none</w:t>
      </w:r>
    </w:p>
    <w:p w14:paraId="64F9D7FD" w14:textId="77777777" w:rsidR="008D753F" w:rsidRDefault="001061C7">
      <w:pPr>
        <w:pStyle w:val="GDefaultWidgetOption"/>
        <w:keepNext/>
        <w:tabs>
          <w:tab w:val="left" w:pos="2160"/>
        </w:tabs>
      </w:pPr>
      <w:r>
        <w:t>sample</w:t>
      </w:r>
      <w:r>
        <w:tab/>
      </w:r>
    </w:p>
    <w:p w14:paraId="5FDFE08C" w14:textId="77777777" w:rsidR="008D753F" w:rsidRDefault="001061C7">
      <w:pPr>
        <w:pStyle w:val="GDefaultWidgetOption"/>
        <w:keepNext/>
        <w:tabs>
          <w:tab w:val="left" w:pos="2160"/>
        </w:tabs>
      </w:pPr>
      <w:r>
        <w:t>slide_title</w:t>
      </w:r>
      <w:r>
        <w:tab/>
      </w:r>
    </w:p>
    <w:p w14:paraId="2AB63A52" w14:textId="77777777" w:rsidR="008D753F" w:rsidRDefault="001061C7">
      <w:pPr>
        <w:pStyle w:val="GDefaultWidgetOption"/>
        <w:keepNext/>
        <w:tabs>
          <w:tab w:val="left" w:pos="2160"/>
        </w:tabs>
      </w:pPr>
      <w:r>
        <w:t>set_active</w:t>
      </w:r>
      <w:r>
        <w:tab/>
      </w:r>
    </w:p>
    <w:p w14:paraId="2BE81F00" w14:textId="77777777" w:rsidR="008D753F" w:rsidRDefault="001061C7">
      <w:pPr>
        <w:pStyle w:val="GDefaultWidgetOption"/>
        <w:keepNext/>
        <w:tabs>
          <w:tab w:val="left" w:pos="2160"/>
        </w:tabs>
      </w:pPr>
      <w:r>
        <w:t>required</w:t>
      </w:r>
      <w:r>
        <w:tab/>
        <w:t>NONE</w:t>
      </w:r>
    </w:p>
    <w:p w14:paraId="02FA1A38" w14:textId="77777777" w:rsidR="008D753F" w:rsidRDefault="001061C7">
      <w:pPr>
        <w:pStyle w:val="GDefaultWidgetOption"/>
        <w:keepNext/>
        <w:tabs>
          <w:tab w:val="left" w:pos="2160"/>
        </w:tabs>
      </w:pPr>
      <w:r>
        <w:t>mask</w:t>
      </w:r>
      <w:r>
        <w:tab/>
      </w:r>
    </w:p>
    <w:p w14:paraId="4FCC9A4E" w14:textId="77777777" w:rsidR="008D753F" w:rsidRDefault="001061C7">
      <w:pPr>
        <w:pStyle w:val="GDefaultWidgetOption"/>
        <w:keepNext/>
        <w:tabs>
          <w:tab w:val="left" w:pos="2160"/>
        </w:tabs>
      </w:pPr>
      <w:r>
        <w:t>custom_order</w:t>
      </w:r>
      <w:r>
        <w:tab/>
      </w:r>
    </w:p>
    <w:p w14:paraId="77487282" w14:textId="77777777" w:rsidR="008D753F" w:rsidRDefault="001061C7">
      <w:pPr>
        <w:pStyle w:val="GDefaultWidgetOption"/>
        <w:keepNext/>
        <w:tabs>
          <w:tab w:val="left" w:pos="2160"/>
        </w:tabs>
      </w:pPr>
      <w:r>
        <w:t>client</w:t>
      </w:r>
      <w:r>
        <w:tab/>
      </w:r>
    </w:p>
    <w:p w14:paraId="315DE3B5"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35A20FE" w14:textId="77777777">
        <w:tc>
          <w:tcPr>
            <w:tcW w:w="336" w:type="dxa"/>
          </w:tcPr>
          <w:p w14:paraId="79F5619B" w14:textId="77777777" w:rsidR="008D753F" w:rsidRDefault="001061C7">
            <w:pPr>
              <w:keepNext/>
            </w:pPr>
            <w:r>
              <w:rPr>
                <w:rStyle w:val="GResponseCode"/>
              </w:rPr>
              <w:t>1</w:t>
            </w:r>
          </w:p>
        </w:tc>
        <w:tc>
          <w:tcPr>
            <w:tcW w:w="361" w:type="dxa"/>
          </w:tcPr>
          <w:p w14:paraId="55AE62C1" w14:textId="77777777" w:rsidR="008D753F" w:rsidRDefault="001061C7">
            <w:pPr>
              <w:keepNext/>
            </w:pPr>
            <w:r>
              <w:t>○</w:t>
            </w:r>
          </w:p>
        </w:tc>
        <w:tc>
          <w:tcPr>
            <w:tcW w:w="3731" w:type="dxa"/>
          </w:tcPr>
          <w:p w14:paraId="1E0F7216" w14:textId="77777777" w:rsidR="008D753F" w:rsidRDefault="001061C7">
            <w:pPr>
              <w:keepNext/>
            </w:pPr>
            <w:r>
              <w:t>Own</w:t>
            </w:r>
          </w:p>
        </w:tc>
        <w:tc>
          <w:tcPr>
            <w:tcW w:w="4428" w:type="dxa"/>
          </w:tcPr>
          <w:p w14:paraId="51988604" w14:textId="77777777" w:rsidR="008D753F" w:rsidRDefault="008D753F">
            <w:pPr>
              <w:keepNext/>
              <w:jc w:val="right"/>
              <w:rPr>
                <w:i/>
              </w:rPr>
            </w:pPr>
          </w:p>
        </w:tc>
      </w:tr>
      <w:tr w:rsidR="008D753F" w14:paraId="12A0CFD1" w14:textId="77777777">
        <w:tc>
          <w:tcPr>
            <w:tcW w:w="336" w:type="dxa"/>
          </w:tcPr>
          <w:p w14:paraId="13B08C70" w14:textId="77777777" w:rsidR="008D753F" w:rsidRDefault="001061C7">
            <w:pPr>
              <w:keepNext/>
            </w:pPr>
            <w:r>
              <w:rPr>
                <w:rStyle w:val="GResponseCode"/>
              </w:rPr>
              <w:t>2</w:t>
            </w:r>
          </w:p>
        </w:tc>
        <w:tc>
          <w:tcPr>
            <w:tcW w:w="361" w:type="dxa"/>
          </w:tcPr>
          <w:p w14:paraId="77086832" w14:textId="77777777" w:rsidR="008D753F" w:rsidRDefault="001061C7">
            <w:pPr>
              <w:keepNext/>
            </w:pPr>
            <w:r>
              <w:t>○</w:t>
            </w:r>
          </w:p>
        </w:tc>
        <w:tc>
          <w:tcPr>
            <w:tcW w:w="3731" w:type="dxa"/>
          </w:tcPr>
          <w:p w14:paraId="18923942" w14:textId="77777777" w:rsidR="008D753F" w:rsidRDefault="001061C7">
            <w:pPr>
              <w:keepNext/>
            </w:pPr>
            <w:r>
              <w:t>Rent</w:t>
            </w:r>
          </w:p>
        </w:tc>
        <w:tc>
          <w:tcPr>
            <w:tcW w:w="4428" w:type="dxa"/>
          </w:tcPr>
          <w:p w14:paraId="3CAB4C74" w14:textId="77777777" w:rsidR="008D753F" w:rsidRDefault="008D753F">
            <w:pPr>
              <w:keepNext/>
              <w:jc w:val="right"/>
              <w:rPr>
                <w:i/>
              </w:rPr>
            </w:pPr>
          </w:p>
        </w:tc>
      </w:tr>
      <w:tr w:rsidR="008D753F" w14:paraId="6EEFBF92" w14:textId="77777777">
        <w:tc>
          <w:tcPr>
            <w:tcW w:w="336" w:type="dxa"/>
          </w:tcPr>
          <w:p w14:paraId="3E5137F4" w14:textId="77777777" w:rsidR="008D753F" w:rsidRDefault="001061C7">
            <w:pPr>
              <w:keepNext/>
            </w:pPr>
            <w:r>
              <w:rPr>
                <w:rStyle w:val="GResponseCode"/>
              </w:rPr>
              <w:t>3</w:t>
            </w:r>
          </w:p>
        </w:tc>
        <w:tc>
          <w:tcPr>
            <w:tcW w:w="361" w:type="dxa"/>
          </w:tcPr>
          <w:p w14:paraId="4CDC59DE" w14:textId="77777777" w:rsidR="008D753F" w:rsidRDefault="001061C7">
            <w:pPr>
              <w:keepNext/>
            </w:pPr>
            <w:r>
              <w:t>○</w:t>
            </w:r>
          </w:p>
        </w:tc>
        <w:tc>
          <w:tcPr>
            <w:tcW w:w="3731" w:type="dxa"/>
          </w:tcPr>
          <w:p w14:paraId="3C706567" w14:textId="77777777" w:rsidR="008D753F" w:rsidRDefault="001061C7">
            <w:pPr>
              <w:keepNext/>
            </w:pPr>
            <w:r>
              <w:t>Other (open [</w:t>
            </w:r>
            <w:proofErr w:type="spellStart"/>
            <w:r>
              <w:t>ownhome_t</w:t>
            </w:r>
            <w:proofErr w:type="spellEnd"/>
            <w:r>
              <w:t>])</w:t>
            </w:r>
          </w:p>
        </w:tc>
        <w:tc>
          <w:tcPr>
            <w:tcW w:w="4428" w:type="dxa"/>
          </w:tcPr>
          <w:p w14:paraId="3EEEEC65" w14:textId="77777777" w:rsidR="008D753F" w:rsidRDefault="008D753F">
            <w:pPr>
              <w:keepNext/>
              <w:jc w:val="right"/>
              <w:rPr>
                <w:i/>
              </w:rPr>
            </w:pPr>
          </w:p>
        </w:tc>
      </w:tr>
      <w:tr w:rsidR="008D753F" w14:paraId="1510A603" w14:textId="77777777">
        <w:tc>
          <w:tcPr>
            <w:tcW w:w="336" w:type="dxa"/>
          </w:tcPr>
          <w:p w14:paraId="7E953EEB" w14:textId="77777777" w:rsidR="008D753F" w:rsidRDefault="001061C7">
            <w:pPr>
              <w:keepNext/>
            </w:pPr>
            <w:r>
              <w:rPr>
                <w:rStyle w:val="GResponseCode"/>
              </w:rPr>
              <w:t>8</w:t>
            </w:r>
          </w:p>
        </w:tc>
        <w:tc>
          <w:tcPr>
            <w:tcW w:w="361" w:type="dxa"/>
          </w:tcPr>
          <w:p w14:paraId="3E9BB961" w14:textId="77777777" w:rsidR="008D753F" w:rsidRDefault="008D753F">
            <w:pPr>
              <w:keepNext/>
            </w:pPr>
          </w:p>
        </w:tc>
        <w:tc>
          <w:tcPr>
            <w:tcW w:w="3731" w:type="dxa"/>
          </w:tcPr>
          <w:p w14:paraId="77238963" w14:textId="77777777" w:rsidR="008D753F" w:rsidRDefault="001061C7">
            <w:pPr>
              <w:pStyle w:val="GAdminOption"/>
              <w:keepNext/>
            </w:pPr>
            <w:r>
              <w:t>Skipped</w:t>
            </w:r>
          </w:p>
        </w:tc>
        <w:tc>
          <w:tcPr>
            <w:tcW w:w="4428" w:type="dxa"/>
          </w:tcPr>
          <w:p w14:paraId="295AA249" w14:textId="77777777" w:rsidR="008D753F" w:rsidRDefault="008D753F">
            <w:pPr>
              <w:keepNext/>
              <w:jc w:val="right"/>
              <w:rPr>
                <w:i/>
              </w:rPr>
            </w:pPr>
          </w:p>
        </w:tc>
      </w:tr>
      <w:tr w:rsidR="008D753F" w14:paraId="61C96E1E" w14:textId="77777777">
        <w:tc>
          <w:tcPr>
            <w:tcW w:w="336" w:type="dxa"/>
          </w:tcPr>
          <w:p w14:paraId="3ABD6C40" w14:textId="77777777" w:rsidR="008D753F" w:rsidRDefault="001061C7">
            <w:pPr>
              <w:keepNext/>
            </w:pPr>
            <w:r>
              <w:rPr>
                <w:rStyle w:val="GResponseCode"/>
              </w:rPr>
              <w:t>9</w:t>
            </w:r>
          </w:p>
        </w:tc>
        <w:tc>
          <w:tcPr>
            <w:tcW w:w="361" w:type="dxa"/>
          </w:tcPr>
          <w:p w14:paraId="0FEE9EB5" w14:textId="77777777" w:rsidR="008D753F" w:rsidRDefault="008D753F">
            <w:pPr>
              <w:keepNext/>
            </w:pPr>
          </w:p>
        </w:tc>
        <w:tc>
          <w:tcPr>
            <w:tcW w:w="3731" w:type="dxa"/>
          </w:tcPr>
          <w:p w14:paraId="504B35DB" w14:textId="77777777" w:rsidR="008D753F" w:rsidRDefault="001061C7">
            <w:pPr>
              <w:pStyle w:val="GAdminOption"/>
              <w:keepNext/>
            </w:pPr>
            <w:r>
              <w:t>Not Asked</w:t>
            </w:r>
          </w:p>
        </w:tc>
        <w:tc>
          <w:tcPr>
            <w:tcW w:w="4428" w:type="dxa"/>
          </w:tcPr>
          <w:p w14:paraId="705E03EC" w14:textId="77777777" w:rsidR="008D753F" w:rsidRDefault="008D753F">
            <w:pPr>
              <w:keepNext/>
              <w:jc w:val="right"/>
              <w:rPr>
                <w:i/>
              </w:rPr>
            </w:pPr>
          </w:p>
        </w:tc>
      </w:tr>
    </w:tbl>
    <w:p w14:paraId="079258A2" w14:textId="77777777" w:rsidR="008D753F" w:rsidRDefault="008D753F">
      <w:pPr>
        <w:pStyle w:val="GQuestionSpacer"/>
      </w:pPr>
    </w:p>
    <w:p w14:paraId="145EE944" w14:textId="77777777" w:rsidR="008D753F" w:rsidRDefault="001061C7">
      <w:pPr>
        <w:pStyle w:val="GPage"/>
        <w:keepNext/>
      </w:pPr>
      <w:bookmarkStart w:id="222" w:name="_Toc175835973"/>
      <w:r>
        <w:t>Page: demos2c</w:t>
      </w:r>
      <w:bookmarkEnd w:id="222"/>
    </w:p>
    <w:tbl>
      <w:tblPr>
        <w:tblStyle w:val="GQuestionCommonProperties"/>
        <w:tblW w:w="0" w:type="auto"/>
        <w:tblInd w:w="0" w:type="dxa"/>
        <w:tblLook w:val="04A0" w:firstRow="1" w:lastRow="0" w:firstColumn="1" w:lastColumn="0" w:noHBand="0" w:noVBand="1"/>
      </w:tblPr>
      <w:tblGrid>
        <w:gridCol w:w="2283"/>
        <w:gridCol w:w="7077"/>
      </w:tblGrid>
      <w:tr w:rsidR="008D753F" w14:paraId="0583AEB6" w14:textId="77777777">
        <w:tc>
          <w:tcPr>
            <w:tcW w:w="0" w:type="dxa"/>
            <w:shd w:val="clear" w:color="auto" w:fill="D0D0D0"/>
          </w:tcPr>
          <w:p w14:paraId="182781D7" w14:textId="77777777" w:rsidR="008D753F" w:rsidRDefault="001061C7">
            <w:pPr>
              <w:pStyle w:val="GVariableNameP"/>
              <w:keepNext/>
            </w:pPr>
            <w:r>
              <w:fldChar w:fldCharType="begin"/>
            </w:r>
            <w:r>
              <w:instrText>TC newsint \\l 2 \\f a</w:instrText>
            </w:r>
            <w:r>
              <w:fldChar w:fldCharType="end"/>
            </w:r>
            <w:proofErr w:type="spellStart"/>
            <w:r>
              <w:t>newsint</w:t>
            </w:r>
            <w:proofErr w:type="spellEnd"/>
            <w:r>
              <w:rPr>
                <w:i/>
              </w:rPr>
              <w:t xml:space="preserve">- Show if not </w:t>
            </w:r>
            <w:proofErr w:type="spellStart"/>
            <w:proofErr w:type="gramStart"/>
            <w:r>
              <w:rPr>
                <w:i/>
              </w:rPr>
              <w:t>pdl.newsint</w:t>
            </w:r>
            <w:proofErr w:type="spellEnd"/>
            <w:proofErr w:type="gramEnd"/>
            <w:r>
              <w:rPr>
                <w:i/>
              </w:rPr>
              <w:t xml:space="preserve"> or </w:t>
            </w:r>
            <w:proofErr w:type="spellStart"/>
            <w:r>
              <w:rPr>
                <w:i/>
              </w:rPr>
              <w:t>pdl.newsint.last</w:t>
            </w:r>
            <w:proofErr w:type="spellEnd"/>
            <w:r>
              <w:rPr>
                <w:i/>
              </w:rPr>
              <w:t xml:space="preserve"> &gt; months(12) or not </w:t>
            </w:r>
            <w:proofErr w:type="spellStart"/>
            <w:r>
              <w:rPr>
                <w:i/>
              </w:rPr>
              <w:t>panman.is_panelist</w:t>
            </w:r>
            <w:proofErr w:type="spellEnd"/>
          </w:p>
        </w:tc>
        <w:tc>
          <w:tcPr>
            <w:tcW w:w="0" w:type="dxa"/>
            <w:shd w:val="clear" w:color="auto" w:fill="D0D0D0"/>
            <w:vAlign w:val="bottom"/>
          </w:tcPr>
          <w:p w14:paraId="3EACC80F" w14:textId="77777777" w:rsidR="008D753F" w:rsidRDefault="001061C7">
            <w:pPr>
              <w:keepNext/>
              <w:jc w:val="right"/>
            </w:pPr>
            <w:r>
              <w:t>SINGLE CHOICE</w:t>
            </w:r>
          </w:p>
        </w:tc>
      </w:tr>
      <w:tr w:rsidR="008D753F" w14:paraId="43FA5D17" w14:textId="77777777">
        <w:tc>
          <w:tcPr>
            <w:tcW w:w="8856" w:type="dxa"/>
            <w:gridSpan w:val="2"/>
            <w:shd w:val="clear" w:color="auto" w:fill="D0D0D0"/>
          </w:tcPr>
          <w:p w14:paraId="27D225A1" w14:textId="77777777" w:rsidR="008D753F" w:rsidRDefault="001061C7">
            <w:pPr>
              <w:keepNext/>
            </w:pPr>
            <w:r>
              <w:t>Some people seem to follow what's going on in government and public affairs most of the time, whether there's an election going on or not. Others aren't that interested. Would you say you follow what's going on in government and public affairs ...</w:t>
            </w:r>
          </w:p>
        </w:tc>
      </w:tr>
    </w:tbl>
    <w:p w14:paraId="76D21FC2" w14:textId="77777777" w:rsidR="008D753F" w:rsidRDefault="008D753F">
      <w:pPr>
        <w:pStyle w:val="GQuestionSpacer"/>
        <w:keepNext/>
      </w:pPr>
    </w:p>
    <w:p w14:paraId="76193E99" w14:textId="77777777" w:rsidR="008D753F" w:rsidRDefault="001061C7">
      <w:pPr>
        <w:pStyle w:val="GWidgetOption"/>
        <w:keepNext/>
        <w:tabs>
          <w:tab w:val="left" w:pos="2160"/>
        </w:tabs>
      </w:pPr>
      <w:proofErr w:type="spellStart"/>
      <w:r>
        <w:t>pii</w:t>
      </w:r>
      <w:proofErr w:type="spellEnd"/>
      <w:r>
        <w:tab/>
        <w:t>False</w:t>
      </w:r>
    </w:p>
    <w:p w14:paraId="41836DCA" w14:textId="77777777" w:rsidR="008D753F" w:rsidRDefault="001061C7">
      <w:pPr>
        <w:pStyle w:val="GDefaultWidgetOption"/>
        <w:keepNext/>
        <w:tabs>
          <w:tab w:val="left" w:pos="2160"/>
        </w:tabs>
      </w:pPr>
      <w:r>
        <w:t>chart_layout</w:t>
      </w:r>
      <w:r>
        <w:tab/>
        <w:t>1</w:t>
      </w:r>
    </w:p>
    <w:p w14:paraId="6A17C21C" w14:textId="77777777" w:rsidR="008D753F" w:rsidRDefault="001061C7">
      <w:pPr>
        <w:pStyle w:val="GWidgetOption"/>
        <w:keepNext/>
        <w:tabs>
          <w:tab w:val="left" w:pos="2160"/>
        </w:tabs>
      </w:pPr>
      <w:proofErr w:type="spellStart"/>
      <w:r>
        <w:t>varlabel</w:t>
      </w:r>
      <w:proofErr w:type="spellEnd"/>
      <w:r>
        <w:tab/>
        <w:t>Political Interest</w:t>
      </w:r>
    </w:p>
    <w:p w14:paraId="2C7EA34F" w14:textId="77777777" w:rsidR="008D753F" w:rsidRDefault="001061C7">
      <w:pPr>
        <w:pStyle w:val="GDefaultWidgetOption"/>
        <w:keepNext/>
        <w:tabs>
          <w:tab w:val="left" w:pos="2160"/>
        </w:tabs>
      </w:pPr>
      <w:r>
        <w:t>topic</w:t>
      </w:r>
      <w:r>
        <w:tab/>
      </w:r>
    </w:p>
    <w:p w14:paraId="114BE033" w14:textId="77777777" w:rsidR="008D753F" w:rsidRDefault="001061C7">
      <w:pPr>
        <w:pStyle w:val="GDefaultWidgetOption"/>
        <w:keepNext/>
        <w:tabs>
          <w:tab w:val="left" w:pos="2160"/>
        </w:tabs>
      </w:pPr>
      <w:r>
        <w:t>chart_color</w:t>
      </w:r>
      <w:r>
        <w:tab/>
        <w:t>green</w:t>
      </w:r>
    </w:p>
    <w:p w14:paraId="26E4B77B" w14:textId="77777777" w:rsidR="008D753F" w:rsidRDefault="001061C7">
      <w:pPr>
        <w:pStyle w:val="GDefaultWidgetOption"/>
        <w:keepNext/>
        <w:tabs>
          <w:tab w:val="left" w:pos="2160"/>
        </w:tabs>
      </w:pPr>
      <w:r>
        <w:t>chart_type</w:t>
      </w:r>
      <w:r>
        <w:tab/>
        <w:t>bar</w:t>
      </w:r>
    </w:p>
    <w:p w14:paraId="2F5FB0F1" w14:textId="77777777" w:rsidR="008D753F" w:rsidRDefault="001061C7">
      <w:pPr>
        <w:pStyle w:val="GDefaultWidgetOption"/>
        <w:keepNext/>
        <w:tabs>
          <w:tab w:val="left" w:pos="2160"/>
        </w:tabs>
      </w:pPr>
      <w:r>
        <w:t>crossbreak</w:t>
      </w:r>
      <w:r>
        <w:tab/>
        <w:t>Total</w:t>
      </w:r>
    </w:p>
    <w:p w14:paraId="0513DD6E" w14:textId="77777777" w:rsidR="008D753F" w:rsidRDefault="001061C7">
      <w:pPr>
        <w:pStyle w:val="GDefaultWidgetOption"/>
        <w:keepNext/>
        <w:tabs>
          <w:tab w:val="left" w:pos="2160"/>
        </w:tabs>
      </w:pPr>
      <w:r>
        <w:t>wrap</w:t>
      </w:r>
      <w:r>
        <w:tab/>
        <w:t>True</w:t>
      </w:r>
    </w:p>
    <w:p w14:paraId="66226A33" w14:textId="77777777" w:rsidR="008D753F" w:rsidRDefault="001061C7">
      <w:pPr>
        <w:pStyle w:val="GDefaultWidgetOption"/>
        <w:keepNext/>
        <w:tabs>
          <w:tab w:val="left" w:pos="2160"/>
        </w:tabs>
      </w:pPr>
      <w:r>
        <w:t>is_rating</w:t>
      </w:r>
      <w:r>
        <w:tab/>
        <w:t>False</w:t>
      </w:r>
    </w:p>
    <w:p w14:paraId="51510AEE" w14:textId="77777777" w:rsidR="008D753F" w:rsidRDefault="001061C7">
      <w:pPr>
        <w:pStyle w:val="GDefaultWidgetOption"/>
        <w:keepNext/>
        <w:tabs>
          <w:tab w:val="left" w:pos="2160"/>
        </w:tabs>
      </w:pPr>
      <w:r>
        <w:t>required_text</w:t>
      </w:r>
      <w:r>
        <w:tab/>
        <w:t>Please choose an answer</w:t>
      </w:r>
    </w:p>
    <w:p w14:paraId="2D1D3596" w14:textId="77777777" w:rsidR="008D753F" w:rsidRDefault="001061C7">
      <w:pPr>
        <w:pStyle w:val="GDefaultWidgetOption"/>
        <w:keepNext/>
        <w:tabs>
          <w:tab w:val="left" w:pos="2160"/>
        </w:tabs>
      </w:pPr>
      <w:r>
        <w:t>min_columns</w:t>
      </w:r>
      <w:r>
        <w:tab/>
        <w:t>1</w:t>
      </w:r>
    </w:p>
    <w:p w14:paraId="549D8F43" w14:textId="77777777" w:rsidR="008D753F" w:rsidRDefault="001061C7">
      <w:pPr>
        <w:pStyle w:val="GDefaultWidgetOption"/>
        <w:keepNext/>
        <w:tabs>
          <w:tab w:val="left" w:pos="2160"/>
        </w:tabs>
      </w:pPr>
      <w:r>
        <w:t>sample_type</w:t>
      </w:r>
      <w:r>
        <w:tab/>
      </w:r>
    </w:p>
    <w:p w14:paraId="3B8DDA07" w14:textId="77777777" w:rsidR="008D753F" w:rsidRDefault="001061C7">
      <w:pPr>
        <w:pStyle w:val="GDefaultWidgetOption"/>
        <w:keepNext/>
        <w:tabs>
          <w:tab w:val="left" w:pos="2160"/>
        </w:tabs>
      </w:pPr>
      <w:r>
        <w:t>access</w:t>
      </w:r>
      <w:r>
        <w:tab/>
      </w:r>
    </w:p>
    <w:p w14:paraId="4BF20C78" w14:textId="77777777" w:rsidR="008D753F" w:rsidRDefault="001061C7">
      <w:pPr>
        <w:pStyle w:val="GDefaultWidgetOption"/>
        <w:keepNext/>
        <w:tabs>
          <w:tab w:val="left" w:pos="2160"/>
        </w:tabs>
      </w:pPr>
      <w:r>
        <w:t>autoadvance</w:t>
      </w:r>
      <w:r>
        <w:tab/>
        <w:t>False</w:t>
      </w:r>
    </w:p>
    <w:p w14:paraId="1FD52DD7" w14:textId="77777777" w:rsidR="008D753F" w:rsidRDefault="001061C7">
      <w:pPr>
        <w:pStyle w:val="GDefaultWidgetOption"/>
        <w:keepNext/>
        <w:tabs>
          <w:tab w:val="left" w:pos="2160"/>
        </w:tabs>
      </w:pPr>
      <w:r>
        <w:t>columns</w:t>
      </w:r>
      <w:r>
        <w:tab/>
        <w:t>1</w:t>
      </w:r>
    </w:p>
    <w:p w14:paraId="504C4734" w14:textId="77777777" w:rsidR="008D753F" w:rsidRDefault="001061C7">
      <w:pPr>
        <w:pStyle w:val="GDefaultWidgetOption"/>
        <w:keepNext/>
        <w:tabs>
          <w:tab w:val="left" w:pos="2160"/>
        </w:tabs>
      </w:pPr>
      <w:r>
        <w:t>widget</w:t>
      </w:r>
      <w:r>
        <w:tab/>
      </w:r>
    </w:p>
    <w:p w14:paraId="19547547" w14:textId="77777777" w:rsidR="008D753F" w:rsidRDefault="001061C7">
      <w:pPr>
        <w:pStyle w:val="GDefaultWidgetOption"/>
        <w:keepNext/>
        <w:tabs>
          <w:tab w:val="left" w:pos="2160"/>
        </w:tabs>
      </w:pPr>
      <w:r>
        <w:t>filter_text</w:t>
      </w:r>
      <w:r>
        <w:tab/>
      </w:r>
    </w:p>
    <w:p w14:paraId="5823E109" w14:textId="77777777" w:rsidR="008D753F" w:rsidRDefault="001061C7">
      <w:pPr>
        <w:pStyle w:val="GDefaultWidgetOption"/>
        <w:keepNext/>
        <w:tabs>
          <w:tab w:val="left" w:pos="2160"/>
        </w:tabs>
      </w:pPr>
      <w:r>
        <w:t>as_banner</w:t>
      </w:r>
      <w:r>
        <w:tab/>
        <w:t>False</w:t>
      </w:r>
    </w:p>
    <w:p w14:paraId="737CF19B" w14:textId="77777777" w:rsidR="008D753F" w:rsidRDefault="001061C7">
      <w:pPr>
        <w:pStyle w:val="GDefaultWidgetOption"/>
        <w:keepNext/>
        <w:tabs>
          <w:tab w:val="left" w:pos="2160"/>
        </w:tabs>
      </w:pPr>
      <w:r>
        <w:t>description</w:t>
      </w:r>
      <w:r>
        <w:tab/>
      </w:r>
    </w:p>
    <w:p w14:paraId="1B4DB142" w14:textId="77777777" w:rsidR="008D753F" w:rsidRDefault="001061C7">
      <w:pPr>
        <w:pStyle w:val="GDefaultWidgetOption"/>
        <w:keepNext/>
        <w:tabs>
          <w:tab w:val="left" w:pos="2160"/>
        </w:tabs>
      </w:pPr>
      <w:r>
        <w:t>spd_category</w:t>
      </w:r>
      <w:r>
        <w:tab/>
      </w:r>
    </w:p>
    <w:p w14:paraId="0E9604AD" w14:textId="77777777" w:rsidR="008D753F" w:rsidRDefault="001061C7">
      <w:pPr>
        <w:pStyle w:val="GWidgetOption"/>
        <w:keepNext/>
        <w:tabs>
          <w:tab w:val="left" w:pos="2160"/>
        </w:tabs>
      </w:pPr>
      <w:r>
        <w:t>tags</w:t>
      </w:r>
      <w:r>
        <w:tab/>
        <w:t xml:space="preserve">profile, core, </w:t>
      </w:r>
      <w:proofErr w:type="spellStart"/>
      <w:r>
        <w:t>Profile_Political</w:t>
      </w:r>
      <w:proofErr w:type="spellEnd"/>
      <w:r>
        <w:t xml:space="preserv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Profile_Codebook_Core</w:t>
      </w:r>
      <w:proofErr w:type="spellEnd"/>
      <w:r>
        <w:t xml:space="preserve">, </w:t>
      </w:r>
      <w:proofErr w:type="spellStart"/>
      <w:r>
        <w:t>cbs</w:t>
      </w:r>
      <w:proofErr w:type="spellEnd"/>
      <w:r>
        <w:t xml:space="preserve">, election2014, </w:t>
      </w:r>
      <w:proofErr w:type="spellStart"/>
      <w:r>
        <w:t>Profile_Codebook</w:t>
      </w:r>
      <w:proofErr w:type="spellEnd"/>
    </w:p>
    <w:p w14:paraId="2C3E1034" w14:textId="77777777" w:rsidR="008D753F" w:rsidRDefault="001061C7">
      <w:pPr>
        <w:pStyle w:val="GDefaultWidgetOption"/>
        <w:keepNext/>
        <w:tabs>
          <w:tab w:val="left" w:pos="2160"/>
        </w:tabs>
      </w:pPr>
      <w:r>
        <w:t>horizontal</w:t>
      </w:r>
      <w:r>
        <w:tab/>
        <w:t>False</w:t>
      </w:r>
    </w:p>
    <w:p w14:paraId="64006CEF" w14:textId="77777777" w:rsidR="008D753F" w:rsidRDefault="001061C7">
      <w:pPr>
        <w:pStyle w:val="GDefaultWidgetOption"/>
        <w:keepNext/>
        <w:tabs>
          <w:tab w:val="left" w:pos="2160"/>
        </w:tabs>
      </w:pPr>
      <w:r>
        <w:t>grid_chart_type</w:t>
      </w:r>
      <w:r>
        <w:tab/>
        <w:t>stacked_bar</w:t>
      </w:r>
    </w:p>
    <w:p w14:paraId="7F60090D" w14:textId="77777777" w:rsidR="008D753F" w:rsidRDefault="001061C7">
      <w:pPr>
        <w:pStyle w:val="GDefaultWidgetOption"/>
        <w:keepNext/>
        <w:tabs>
          <w:tab w:val="left" w:pos="2160"/>
        </w:tabs>
      </w:pPr>
      <w:r>
        <w:t>sort_order</w:t>
      </w:r>
      <w:r>
        <w:tab/>
        <w:t>none</w:t>
      </w:r>
    </w:p>
    <w:p w14:paraId="22483E12" w14:textId="77777777" w:rsidR="008D753F" w:rsidRDefault="001061C7">
      <w:pPr>
        <w:pStyle w:val="GDefaultWidgetOption"/>
        <w:keepNext/>
        <w:tabs>
          <w:tab w:val="left" w:pos="2160"/>
        </w:tabs>
      </w:pPr>
      <w:r>
        <w:t>sample</w:t>
      </w:r>
      <w:r>
        <w:tab/>
      </w:r>
    </w:p>
    <w:p w14:paraId="4882063D" w14:textId="77777777" w:rsidR="008D753F" w:rsidRDefault="001061C7">
      <w:pPr>
        <w:pStyle w:val="GDefaultWidgetOption"/>
        <w:keepNext/>
        <w:tabs>
          <w:tab w:val="left" w:pos="2160"/>
        </w:tabs>
      </w:pPr>
      <w:r>
        <w:t>slide_title</w:t>
      </w:r>
      <w:r>
        <w:tab/>
      </w:r>
    </w:p>
    <w:p w14:paraId="3F3639DC" w14:textId="77777777" w:rsidR="008D753F" w:rsidRDefault="001061C7">
      <w:pPr>
        <w:pStyle w:val="GDefaultWidgetOption"/>
        <w:keepNext/>
        <w:tabs>
          <w:tab w:val="left" w:pos="2160"/>
        </w:tabs>
      </w:pPr>
      <w:r>
        <w:t>set_active</w:t>
      </w:r>
      <w:r>
        <w:tab/>
      </w:r>
    </w:p>
    <w:p w14:paraId="1E5695C0" w14:textId="77777777" w:rsidR="008D753F" w:rsidRDefault="001061C7">
      <w:pPr>
        <w:pStyle w:val="GDefaultWidgetOption"/>
        <w:keepNext/>
        <w:tabs>
          <w:tab w:val="left" w:pos="2160"/>
        </w:tabs>
      </w:pPr>
      <w:r>
        <w:t>required</w:t>
      </w:r>
      <w:r>
        <w:tab/>
        <w:t>NONE</w:t>
      </w:r>
    </w:p>
    <w:p w14:paraId="7ABB9EA5" w14:textId="77777777" w:rsidR="008D753F" w:rsidRDefault="001061C7">
      <w:pPr>
        <w:pStyle w:val="GDefaultWidgetOption"/>
        <w:keepNext/>
        <w:tabs>
          <w:tab w:val="left" w:pos="2160"/>
        </w:tabs>
      </w:pPr>
      <w:r>
        <w:t>mask</w:t>
      </w:r>
      <w:r>
        <w:tab/>
      </w:r>
    </w:p>
    <w:p w14:paraId="0AC20D1E" w14:textId="77777777" w:rsidR="008D753F" w:rsidRDefault="001061C7">
      <w:pPr>
        <w:pStyle w:val="GDefaultWidgetOption"/>
        <w:keepNext/>
        <w:tabs>
          <w:tab w:val="left" w:pos="2160"/>
        </w:tabs>
      </w:pPr>
      <w:r>
        <w:t>custom_order</w:t>
      </w:r>
      <w:r>
        <w:tab/>
      </w:r>
    </w:p>
    <w:p w14:paraId="517DDE09" w14:textId="77777777" w:rsidR="008D753F" w:rsidRDefault="001061C7">
      <w:pPr>
        <w:pStyle w:val="GDefaultWidgetOption"/>
        <w:keepNext/>
        <w:tabs>
          <w:tab w:val="left" w:pos="2160"/>
        </w:tabs>
      </w:pPr>
      <w:r>
        <w:t>client</w:t>
      </w:r>
      <w:r>
        <w:tab/>
      </w:r>
    </w:p>
    <w:p w14:paraId="64BBEA91"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4CF8022" w14:textId="77777777">
        <w:tc>
          <w:tcPr>
            <w:tcW w:w="336" w:type="dxa"/>
          </w:tcPr>
          <w:p w14:paraId="18229AB7" w14:textId="77777777" w:rsidR="008D753F" w:rsidRDefault="001061C7">
            <w:pPr>
              <w:keepNext/>
            </w:pPr>
            <w:r>
              <w:rPr>
                <w:rStyle w:val="GResponseCode"/>
              </w:rPr>
              <w:t>1</w:t>
            </w:r>
          </w:p>
        </w:tc>
        <w:tc>
          <w:tcPr>
            <w:tcW w:w="361" w:type="dxa"/>
          </w:tcPr>
          <w:p w14:paraId="02961063" w14:textId="77777777" w:rsidR="008D753F" w:rsidRDefault="001061C7">
            <w:pPr>
              <w:keepNext/>
            </w:pPr>
            <w:r>
              <w:t>○</w:t>
            </w:r>
          </w:p>
        </w:tc>
        <w:tc>
          <w:tcPr>
            <w:tcW w:w="3731" w:type="dxa"/>
          </w:tcPr>
          <w:p w14:paraId="51FF5864" w14:textId="77777777" w:rsidR="008D753F" w:rsidRDefault="001061C7">
            <w:pPr>
              <w:keepNext/>
            </w:pPr>
            <w:r>
              <w:t>Most of the time</w:t>
            </w:r>
          </w:p>
        </w:tc>
        <w:tc>
          <w:tcPr>
            <w:tcW w:w="4428" w:type="dxa"/>
          </w:tcPr>
          <w:p w14:paraId="4BEED789" w14:textId="77777777" w:rsidR="008D753F" w:rsidRDefault="008D753F">
            <w:pPr>
              <w:keepNext/>
              <w:jc w:val="right"/>
              <w:rPr>
                <w:i/>
              </w:rPr>
            </w:pPr>
          </w:p>
        </w:tc>
      </w:tr>
      <w:tr w:rsidR="008D753F" w14:paraId="69C32A07" w14:textId="77777777">
        <w:tc>
          <w:tcPr>
            <w:tcW w:w="336" w:type="dxa"/>
          </w:tcPr>
          <w:p w14:paraId="47735844" w14:textId="77777777" w:rsidR="008D753F" w:rsidRDefault="001061C7">
            <w:pPr>
              <w:keepNext/>
            </w:pPr>
            <w:r>
              <w:rPr>
                <w:rStyle w:val="GResponseCode"/>
              </w:rPr>
              <w:t>2</w:t>
            </w:r>
          </w:p>
        </w:tc>
        <w:tc>
          <w:tcPr>
            <w:tcW w:w="361" w:type="dxa"/>
          </w:tcPr>
          <w:p w14:paraId="2F0E0039" w14:textId="77777777" w:rsidR="008D753F" w:rsidRDefault="001061C7">
            <w:pPr>
              <w:keepNext/>
            </w:pPr>
            <w:r>
              <w:t>○</w:t>
            </w:r>
          </w:p>
        </w:tc>
        <w:tc>
          <w:tcPr>
            <w:tcW w:w="3731" w:type="dxa"/>
          </w:tcPr>
          <w:p w14:paraId="472B442D" w14:textId="77777777" w:rsidR="008D753F" w:rsidRDefault="001061C7">
            <w:pPr>
              <w:keepNext/>
            </w:pPr>
            <w:r>
              <w:t>Some of the time</w:t>
            </w:r>
          </w:p>
        </w:tc>
        <w:tc>
          <w:tcPr>
            <w:tcW w:w="4428" w:type="dxa"/>
          </w:tcPr>
          <w:p w14:paraId="61E35866" w14:textId="77777777" w:rsidR="008D753F" w:rsidRDefault="008D753F">
            <w:pPr>
              <w:keepNext/>
              <w:jc w:val="right"/>
              <w:rPr>
                <w:i/>
              </w:rPr>
            </w:pPr>
          </w:p>
        </w:tc>
      </w:tr>
      <w:tr w:rsidR="008D753F" w14:paraId="0A5C1BE0" w14:textId="77777777">
        <w:tc>
          <w:tcPr>
            <w:tcW w:w="336" w:type="dxa"/>
          </w:tcPr>
          <w:p w14:paraId="7F303ABC" w14:textId="77777777" w:rsidR="008D753F" w:rsidRDefault="001061C7">
            <w:pPr>
              <w:keepNext/>
            </w:pPr>
            <w:r>
              <w:rPr>
                <w:rStyle w:val="GResponseCode"/>
              </w:rPr>
              <w:t>3</w:t>
            </w:r>
          </w:p>
        </w:tc>
        <w:tc>
          <w:tcPr>
            <w:tcW w:w="361" w:type="dxa"/>
          </w:tcPr>
          <w:p w14:paraId="784A4996" w14:textId="77777777" w:rsidR="008D753F" w:rsidRDefault="001061C7">
            <w:pPr>
              <w:keepNext/>
            </w:pPr>
            <w:r>
              <w:t>○</w:t>
            </w:r>
          </w:p>
        </w:tc>
        <w:tc>
          <w:tcPr>
            <w:tcW w:w="3731" w:type="dxa"/>
          </w:tcPr>
          <w:p w14:paraId="54F5F31B" w14:textId="77777777" w:rsidR="008D753F" w:rsidRDefault="001061C7">
            <w:pPr>
              <w:keepNext/>
            </w:pPr>
            <w:r>
              <w:t>Only now and then</w:t>
            </w:r>
          </w:p>
        </w:tc>
        <w:tc>
          <w:tcPr>
            <w:tcW w:w="4428" w:type="dxa"/>
          </w:tcPr>
          <w:p w14:paraId="7A7C3722" w14:textId="77777777" w:rsidR="008D753F" w:rsidRDefault="008D753F">
            <w:pPr>
              <w:keepNext/>
              <w:jc w:val="right"/>
              <w:rPr>
                <w:i/>
              </w:rPr>
            </w:pPr>
          </w:p>
        </w:tc>
      </w:tr>
      <w:tr w:rsidR="008D753F" w14:paraId="4FD15A14" w14:textId="77777777">
        <w:tc>
          <w:tcPr>
            <w:tcW w:w="336" w:type="dxa"/>
          </w:tcPr>
          <w:p w14:paraId="0AA611E8" w14:textId="77777777" w:rsidR="008D753F" w:rsidRDefault="001061C7">
            <w:pPr>
              <w:keepNext/>
            </w:pPr>
            <w:r>
              <w:rPr>
                <w:rStyle w:val="GResponseCode"/>
              </w:rPr>
              <w:t>4</w:t>
            </w:r>
          </w:p>
        </w:tc>
        <w:tc>
          <w:tcPr>
            <w:tcW w:w="361" w:type="dxa"/>
          </w:tcPr>
          <w:p w14:paraId="2009A73B" w14:textId="77777777" w:rsidR="008D753F" w:rsidRDefault="001061C7">
            <w:pPr>
              <w:keepNext/>
            </w:pPr>
            <w:r>
              <w:t>○</w:t>
            </w:r>
          </w:p>
        </w:tc>
        <w:tc>
          <w:tcPr>
            <w:tcW w:w="3731" w:type="dxa"/>
          </w:tcPr>
          <w:p w14:paraId="2D6153E2" w14:textId="77777777" w:rsidR="008D753F" w:rsidRDefault="001061C7">
            <w:pPr>
              <w:keepNext/>
            </w:pPr>
            <w:r>
              <w:t>Hardly at all</w:t>
            </w:r>
          </w:p>
        </w:tc>
        <w:tc>
          <w:tcPr>
            <w:tcW w:w="4428" w:type="dxa"/>
          </w:tcPr>
          <w:p w14:paraId="09DBC997" w14:textId="77777777" w:rsidR="008D753F" w:rsidRDefault="008D753F">
            <w:pPr>
              <w:keepNext/>
              <w:jc w:val="right"/>
              <w:rPr>
                <w:i/>
              </w:rPr>
            </w:pPr>
          </w:p>
        </w:tc>
      </w:tr>
      <w:tr w:rsidR="008D753F" w14:paraId="208AB1C3" w14:textId="77777777">
        <w:tc>
          <w:tcPr>
            <w:tcW w:w="336" w:type="dxa"/>
          </w:tcPr>
          <w:p w14:paraId="2D79A242" w14:textId="77777777" w:rsidR="008D753F" w:rsidRDefault="001061C7">
            <w:pPr>
              <w:keepNext/>
            </w:pPr>
            <w:r>
              <w:rPr>
                <w:rStyle w:val="GResponseCode"/>
              </w:rPr>
              <w:t>7</w:t>
            </w:r>
          </w:p>
        </w:tc>
        <w:tc>
          <w:tcPr>
            <w:tcW w:w="361" w:type="dxa"/>
          </w:tcPr>
          <w:p w14:paraId="2E529485" w14:textId="77777777" w:rsidR="008D753F" w:rsidRDefault="001061C7">
            <w:pPr>
              <w:keepNext/>
            </w:pPr>
            <w:r>
              <w:t>○</w:t>
            </w:r>
          </w:p>
        </w:tc>
        <w:tc>
          <w:tcPr>
            <w:tcW w:w="3731" w:type="dxa"/>
          </w:tcPr>
          <w:p w14:paraId="3118844A" w14:textId="77777777" w:rsidR="008D753F" w:rsidRDefault="001061C7">
            <w:pPr>
              <w:keepNext/>
            </w:pPr>
            <w:r>
              <w:t>Don't know</w:t>
            </w:r>
          </w:p>
        </w:tc>
        <w:tc>
          <w:tcPr>
            <w:tcW w:w="4428" w:type="dxa"/>
          </w:tcPr>
          <w:p w14:paraId="1497D9C9" w14:textId="77777777" w:rsidR="008D753F" w:rsidRDefault="001061C7">
            <w:pPr>
              <w:keepNext/>
              <w:jc w:val="right"/>
              <w:rPr>
                <w:i/>
              </w:rPr>
            </w:pPr>
            <w:r>
              <w:rPr>
                <w:i/>
              </w:rPr>
              <w:t>Not randomized</w:t>
            </w:r>
          </w:p>
        </w:tc>
      </w:tr>
      <w:tr w:rsidR="008D753F" w14:paraId="26C617C3" w14:textId="77777777">
        <w:tc>
          <w:tcPr>
            <w:tcW w:w="336" w:type="dxa"/>
          </w:tcPr>
          <w:p w14:paraId="03D25318" w14:textId="77777777" w:rsidR="008D753F" w:rsidRDefault="001061C7">
            <w:pPr>
              <w:keepNext/>
            </w:pPr>
            <w:r>
              <w:rPr>
                <w:rStyle w:val="GResponseCode"/>
              </w:rPr>
              <w:t>98</w:t>
            </w:r>
          </w:p>
        </w:tc>
        <w:tc>
          <w:tcPr>
            <w:tcW w:w="361" w:type="dxa"/>
          </w:tcPr>
          <w:p w14:paraId="36CA7D9C" w14:textId="77777777" w:rsidR="008D753F" w:rsidRDefault="008D753F">
            <w:pPr>
              <w:keepNext/>
            </w:pPr>
          </w:p>
        </w:tc>
        <w:tc>
          <w:tcPr>
            <w:tcW w:w="3731" w:type="dxa"/>
          </w:tcPr>
          <w:p w14:paraId="1141A4DD" w14:textId="77777777" w:rsidR="008D753F" w:rsidRDefault="001061C7">
            <w:pPr>
              <w:pStyle w:val="GAdminOption"/>
              <w:keepNext/>
            </w:pPr>
            <w:r>
              <w:t>Skipped</w:t>
            </w:r>
          </w:p>
        </w:tc>
        <w:tc>
          <w:tcPr>
            <w:tcW w:w="4428" w:type="dxa"/>
          </w:tcPr>
          <w:p w14:paraId="1E5E67F0" w14:textId="77777777" w:rsidR="008D753F" w:rsidRDefault="008D753F">
            <w:pPr>
              <w:keepNext/>
              <w:jc w:val="right"/>
              <w:rPr>
                <w:i/>
              </w:rPr>
            </w:pPr>
          </w:p>
        </w:tc>
      </w:tr>
      <w:tr w:rsidR="008D753F" w14:paraId="09622CC5" w14:textId="77777777">
        <w:tc>
          <w:tcPr>
            <w:tcW w:w="336" w:type="dxa"/>
          </w:tcPr>
          <w:p w14:paraId="188A68D0" w14:textId="77777777" w:rsidR="008D753F" w:rsidRDefault="001061C7">
            <w:pPr>
              <w:keepNext/>
            </w:pPr>
            <w:r>
              <w:rPr>
                <w:rStyle w:val="GResponseCode"/>
              </w:rPr>
              <w:t>99</w:t>
            </w:r>
          </w:p>
        </w:tc>
        <w:tc>
          <w:tcPr>
            <w:tcW w:w="361" w:type="dxa"/>
          </w:tcPr>
          <w:p w14:paraId="10E3A64B" w14:textId="77777777" w:rsidR="008D753F" w:rsidRDefault="008D753F">
            <w:pPr>
              <w:keepNext/>
            </w:pPr>
          </w:p>
        </w:tc>
        <w:tc>
          <w:tcPr>
            <w:tcW w:w="3731" w:type="dxa"/>
          </w:tcPr>
          <w:p w14:paraId="086F3D9A" w14:textId="77777777" w:rsidR="008D753F" w:rsidRDefault="001061C7">
            <w:pPr>
              <w:pStyle w:val="GAdminOption"/>
              <w:keepNext/>
            </w:pPr>
            <w:r>
              <w:t>Not Asked</w:t>
            </w:r>
          </w:p>
        </w:tc>
        <w:tc>
          <w:tcPr>
            <w:tcW w:w="4428" w:type="dxa"/>
          </w:tcPr>
          <w:p w14:paraId="2E9AF2D2" w14:textId="77777777" w:rsidR="008D753F" w:rsidRDefault="008D753F">
            <w:pPr>
              <w:keepNext/>
              <w:jc w:val="right"/>
              <w:rPr>
                <w:i/>
              </w:rPr>
            </w:pPr>
          </w:p>
        </w:tc>
      </w:tr>
    </w:tbl>
    <w:p w14:paraId="165C4A2D"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452"/>
        <w:gridCol w:w="6908"/>
      </w:tblGrid>
      <w:tr w:rsidR="008D753F" w14:paraId="2D8C3612" w14:textId="77777777">
        <w:tc>
          <w:tcPr>
            <w:tcW w:w="0" w:type="dxa"/>
            <w:shd w:val="clear" w:color="auto" w:fill="D0D0D0"/>
          </w:tcPr>
          <w:p w14:paraId="6D965432" w14:textId="77777777" w:rsidR="008D753F" w:rsidRDefault="001061C7">
            <w:pPr>
              <w:pStyle w:val="GVariableNameP"/>
              <w:keepNext/>
            </w:pPr>
            <w:r>
              <w:lastRenderedPageBreak/>
              <w:fldChar w:fldCharType="begin"/>
            </w:r>
            <w:r>
              <w:instrText>TC faminc_new \\l 2 \\f a</w:instrText>
            </w:r>
            <w:r>
              <w:fldChar w:fldCharType="end"/>
            </w:r>
            <w:proofErr w:type="spellStart"/>
            <w:r>
              <w:t>faminc_new</w:t>
            </w:r>
            <w:proofErr w:type="spellEnd"/>
            <w:r>
              <w:rPr>
                <w:i/>
              </w:rPr>
              <w:t xml:space="preserve">- Show if (not </w:t>
            </w:r>
            <w:proofErr w:type="spellStart"/>
            <w:proofErr w:type="gramStart"/>
            <w:r>
              <w:rPr>
                <w:i/>
              </w:rPr>
              <w:t>pdl.faminc</w:t>
            </w:r>
            <w:proofErr w:type="gramEnd"/>
            <w:r>
              <w:rPr>
                <w:i/>
              </w:rPr>
              <w:t>_new</w:t>
            </w:r>
            <w:proofErr w:type="spellEnd"/>
            <w:r>
              <w:rPr>
                <w:i/>
              </w:rPr>
              <w:t>) or (</w:t>
            </w:r>
            <w:proofErr w:type="spellStart"/>
            <w:r>
              <w:rPr>
                <w:i/>
              </w:rPr>
              <w:t>pdl.faminc_new.last</w:t>
            </w:r>
            <w:proofErr w:type="spellEnd"/>
            <w:r>
              <w:rPr>
                <w:i/>
              </w:rPr>
              <w:t xml:space="preserve"> &gt; months(6))</w:t>
            </w:r>
          </w:p>
        </w:tc>
        <w:tc>
          <w:tcPr>
            <w:tcW w:w="0" w:type="dxa"/>
            <w:shd w:val="clear" w:color="auto" w:fill="D0D0D0"/>
            <w:vAlign w:val="bottom"/>
          </w:tcPr>
          <w:p w14:paraId="3B28F6AE" w14:textId="77777777" w:rsidR="008D753F" w:rsidRDefault="001061C7">
            <w:pPr>
              <w:keepNext/>
              <w:jc w:val="right"/>
            </w:pPr>
            <w:r>
              <w:t>SINGLE CHOICE</w:t>
            </w:r>
          </w:p>
        </w:tc>
      </w:tr>
      <w:tr w:rsidR="008D753F" w14:paraId="4F1341B2" w14:textId="77777777">
        <w:tc>
          <w:tcPr>
            <w:tcW w:w="8856" w:type="dxa"/>
            <w:gridSpan w:val="2"/>
            <w:shd w:val="clear" w:color="auto" w:fill="D0D0D0"/>
          </w:tcPr>
          <w:p w14:paraId="7703279A" w14:textId="77777777" w:rsidR="008D753F" w:rsidRDefault="001061C7">
            <w:pPr>
              <w:keepNext/>
            </w:pPr>
            <w:r>
              <w:t>Thinking back over the last year, what was your family's annual income?</w:t>
            </w:r>
          </w:p>
        </w:tc>
      </w:tr>
    </w:tbl>
    <w:p w14:paraId="30CC2228" w14:textId="77777777" w:rsidR="008D753F" w:rsidRDefault="008D753F">
      <w:pPr>
        <w:pStyle w:val="GQuestionSpacer"/>
        <w:keepNext/>
      </w:pPr>
    </w:p>
    <w:p w14:paraId="22471FDD" w14:textId="77777777" w:rsidR="008D753F" w:rsidRDefault="001061C7">
      <w:pPr>
        <w:pStyle w:val="GWidgetOption"/>
        <w:keepNext/>
        <w:tabs>
          <w:tab w:val="left" w:pos="2160"/>
        </w:tabs>
      </w:pPr>
      <w:proofErr w:type="spellStart"/>
      <w:r>
        <w:t>pii</w:t>
      </w:r>
      <w:proofErr w:type="spellEnd"/>
      <w:r>
        <w:tab/>
        <w:t>False</w:t>
      </w:r>
    </w:p>
    <w:p w14:paraId="1D9E3821" w14:textId="77777777" w:rsidR="008D753F" w:rsidRDefault="001061C7">
      <w:pPr>
        <w:pStyle w:val="GDefaultWidgetOption"/>
        <w:keepNext/>
        <w:tabs>
          <w:tab w:val="left" w:pos="2160"/>
        </w:tabs>
      </w:pPr>
      <w:r>
        <w:t>chart_layout</w:t>
      </w:r>
      <w:r>
        <w:tab/>
        <w:t>1</w:t>
      </w:r>
    </w:p>
    <w:p w14:paraId="59DC1178" w14:textId="77777777" w:rsidR="008D753F" w:rsidRDefault="001061C7">
      <w:pPr>
        <w:pStyle w:val="GWidgetOption"/>
        <w:keepNext/>
        <w:tabs>
          <w:tab w:val="left" w:pos="2160"/>
        </w:tabs>
      </w:pPr>
      <w:proofErr w:type="spellStart"/>
      <w:r>
        <w:t>varlabel</w:t>
      </w:r>
      <w:proofErr w:type="spellEnd"/>
      <w:r>
        <w:tab/>
        <w:t>Family income</w:t>
      </w:r>
    </w:p>
    <w:p w14:paraId="6A970D5F" w14:textId="77777777" w:rsidR="008D753F" w:rsidRDefault="001061C7">
      <w:pPr>
        <w:pStyle w:val="GDefaultWidgetOption"/>
        <w:keepNext/>
        <w:tabs>
          <w:tab w:val="left" w:pos="2160"/>
        </w:tabs>
      </w:pPr>
      <w:r>
        <w:t>topic</w:t>
      </w:r>
      <w:r>
        <w:tab/>
      </w:r>
    </w:p>
    <w:p w14:paraId="3FE8DB1D" w14:textId="77777777" w:rsidR="008D753F" w:rsidRDefault="001061C7">
      <w:pPr>
        <w:pStyle w:val="GDefaultWidgetOption"/>
        <w:keepNext/>
        <w:tabs>
          <w:tab w:val="left" w:pos="2160"/>
        </w:tabs>
      </w:pPr>
      <w:r>
        <w:t>chart_color</w:t>
      </w:r>
      <w:r>
        <w:tab/>
        <w:t>green</w:t>
      </w:r>
    </w:p>
    <w:p w14:paraId="632ACD10" w14:textId="77777777" w:rsidR="008D753F" w:rsidRDefault="001061C7">
      <w:pPr>
        <w:pStyle w:val="GDefaultWidgetOption"/>
        <w:keepNext/>
        <w:tabs>
          <w:tab w:val="left" w:pos="2160"/>
        </w:tabs>
      </w:pPr>
      <w:r>
        <w:t>chart_type</w:t>
      </w:r>
      <w:r>
        <w:tab/>
        <w:t>bar</w:t>
      </w:r>
    </w:p>
    <w:p w14:paraId="7C09BD5E" w14:textId="77777777" w:rsidR="008D753F" w:rsidRDefault="001061C7">
      <w:pPr>
        <w:pStyle w:val="GDefaultWidgetOption"/>
        <w:keepNext/>
        <w:tabs>
          <w:tab w:val="left" w:pos="2160"/>
        </w:tabs>
      </w:pPr>
      <w:r>
        <w:t>crossbreak</w:t>
      </w:r>
      <w:r>
        <w:tab/>
        <w:t>Total</w:t>
      </w:r>
    </w:p>
    <w:p w14:paraId="1CB2C832" w14:textId="77777777" w:rsidR="008D753F" w:rsidRDefault="001061C7">
      <w:pPr>
        <w:pStyle w:val="GDefaultWidgetOption"/>
        <w:keepNext/>
        <w:tabs>
          <w:tab w:val="left" w:pos="2160"/>
        </w:tabs>
      </w:pPr>
      <w:r>
        <w:t>wrap</w:t>
      </w:r>
      <w:r>
        <w:tab/>
        <w:t>True</w:t>
      </w:r>
    </w:p>
    <w:p w14:paraId="11B6E22F" w14:textId="77777777" w:rsidR="008D753F" w:rsidRDefault="001061C7">
      <w:pPr>
        <w:pStyle w:val="GDefaultWidgetOption"/>
        <w:keepNext/>
        <w:tabs>
          <w:tab w:val="left" w:pos="2160"/>
        </w:tabs>
      </w:pPr>
      <w:r>
        <w:t>is_rating</w:t>
      </w:r>
      <w:r>
        <w:tab/>
        <w:t>False</w:t>
      </w:r>
    </w:p>
    <w:p w14:paraId="300FEB82" w14:textId="77777777" w:rsidR="008D753F" w:rsidRDefault="001061C7">
      <w:pPr>
        <w:pStyle w:val="GDefaultWidgetOption"/>
        <w:keepNext/>
        <w:tabs>
          <w:tab w:val="left" w:pos="2160"/>
        </w:tabs>
      </w:pPr>
      <w:r>
        <w:t>required_text</w:t>
      </w:r>
      <w:r>
        <w:tab/>
        <w:t>Please choose an answer</w:t>
      </w:r>
    </w:p>
    <w:p w14:paraId="6DCAAA2C" w14:textId="77777777" w:rsidR="008D753F" w:rsidRDefault="001061C7">
      <w:pPr>
        <w:pStyle w:val="GDefaultWidgetOption"/>
        <w:keepNext/>
        <w:tabs>
          <w:tab w:val="left" w:pos="2160"/>
        </w:tabs>
      </w:pPr>
      <w:r>
        <w:t>min_columns</w:t>
      </w:r>
      <w:r>
        <w:tab/>
        <w:t>1</w:t>
      </w:r>
    </w:p>
    <w:p w14:paraId="12EF52EC" w14:textId="77777777" w:rsidR="008D753F" w:rsidRDefault="001061C7">
      <w:pPr>
        <w:pStyle w:val="GDefaultWidgetOption"/>
        <w:keepNext/>
        <w:tabs>
          <w:tab w:val="left" w:pos="2160"/>
        </w:tabs>
      </w:pPr>
      <w:r>
        <w:t>sample_type</w:t>
      </w:r>
      <w:r>
        <w:tab/>
      </w:r>
    </w:p>
    <w:p w14:paraId="024CE1A8" w14:textId="77777777" w:rsidR="008D753F" w:rsidRDefault="001061C7">
      <w:pPr>
        <w:pStyle w:val="GDefaultWidgetOption"/>
        <w:keepNext/>
        <w:tabs>
          <w:tab w:val="left" w:pos="2160"/>
        </w:tabs>
      </w:pPr>
      <w:r>
        <w:t>access</w:t>
      </w:r>
      <w:r>
        <w:tab/>
      </w:r>
    </w:p>
    <w:p w14:paraId="5A79AD2A" w14:textId="77777777" w:rsidR="008D753F" w:rsidRDefault="001061C7">
      <w:pPr>
        <w:pStyle w:val="GDefaultWidgetOption"/>
        <w:keepNext/>
        <w:tabs>
          <w:tab w:val="left" w:pos="2160"/>
        </w:tabs>
      </w:pPr>
      <w:r>
        <w:t>autoadvance</w:t>
      </w:r>
      <w:r>
        <w:tab/>
        <w:t>False</w:t>
      </w:r>
    </w:p>
    <w:p w14:paraId="08F51AE0" w14:textId="77777777" w:rsidR="008D753F" w:rsidRDefault="001061C7">
      <w:pPr>
        <w:pStyle w:val="GDefaultWidgetOption"/>
        <w:keepNext/>
        <w:tabs>
          <w:tab w:val="left" w:pos="2160"/>
        </w:tabs>
      </w:pPr>
      <w:r>
        <w:t>columns</w:t>
      </w:r>
      <w:r>
        <w:tab/>
        <w:t>1</w:t>
      </w:r>
    </w:p>
    <w:p w14:paraId="3E14BC19" w14:textId="77777777" w:rsidR="008D753F" w:rsidRDefault="001061C7">
      <w:pPr>
        <w:pStyle w:val="GDefaultWidgetOption"/>
        <w:keepNext/>
        <w:tabs>
          <w:tab w:val="left" w:pos="2160"/>
        </w:tabs>
      </w:pPr>
      <w:r>
        <w:t>widget</w:t>
      </w:r>
      <w:r>
        <w:tab/>
      </w:r>
    </w:p>
    <w:p w14:paraId="3C80D1D1" w14:textId="77777777" w:rsidR="008D753F" w:rsidRDefault="001061C7">
      <w:pPr>
        <w:pStyle w:val="GDefaultWidgetOption"/>
        <w:keepNext/>
        <w:tabs>
          <w:tab w:val="left" w:pos="2160"/>
        </w:tabs>
      </w:pPr>
      <w:r>
        <w:t>filter_text</w:t>
      </w:r>
      <w:r>
        <w:tab/>
      </w:r>
    </w:p>
    <w:p w14:paraId="34FE0463" w14:textId="77777777" w:rsidR="008D753F" w:rsidRDefault="001061C7">
      <w:pPr>
        <w:pStyle w:val="GDefaultWidgetOption"/>
        <w:keepNext/>
        <w:tabs>
          <w:tab w:val="left" w:pos="2160"/>
        </w:tabs>
      </w:pPr>
      <w:r>
        <w:t>as_banner</w:t>
      </w:r>
      <w:r>
        <w:tab/>
        <w:t>False</w:t>
      </w:r>
    </w:p>
    <w:p w14:paraId="0FFB0C0E" w14:textId="77777777" w:rsidR="008D753F" w:rsidRDefault="001061C7">
      <w:pPr>
        <w:pStyle w:val="GDefaultWidgetOption"/>
        <w:keepNext/>
        <w:tabs>
          <w:tab w:val="left" w:pos="2160"/>
        </w:tabs>
      </w:pPr>
      <w:r>
        <w:t>description</w:t>
      </w:r>
      <w:r>
        <w:tab/>
      </w:r>
    </w:p>
    <w:p w14:paraId="2D0A3081" w14:textId="77777777" w:rsidR="008D753F" w:rsidRDefault="001061C7">
      <w:pPr>
        <w:pStyle w:val="GDefaultWidgetOption"/>
        <w:keepNext/>
        <w:tabs>
          <w:tab w:val="left" w:pos="2160"/>
        </w:tabs>
      </w:pPr>
      <w:r>
        <w:t>spd_category</w:t>
      </w:r>
      <w:r>
        <w:tab/>
      </w:r>
    </w:p>
    <w:p w14:paraId="7AF3A046" w14:textId="77777777" w:rsidR="008D753F" w:rsidRDefault="001061C7">
      <w:pPr>
        <w:pStyle w:val="GWidgetOption"/>
        <w:keepNext/>
        <w:tabs>
          <w:tab w:val="left" w:pos="2160"/>
        </w:tabs>
      </w:pPr>
      <w:r>
        <w:t>tags</w:t>
      </w:r>
      <w:r>
        <w:tab/>
      </w:r>
      <w:proofErr w:type="spellStart"/>
      <w:r>
        <w:t>check_for_coding</w:t>
      </w:r>
      <w:proofErr w:type="spellEnd"/>
      <w:r>
        <w:t xml:space="preserve">, </w:t>
      </w:r>
      <w:proofErr w:type="spellStart"/>
      <w:r>
        <w:t>Profile_Codebook</w:t>
      </w:r>
      <w:proofErr w:type="spellEnd"/>
      <w:r>
        <w:t xml:space="preserve">, </w:t>
      </w:r>
      <w:proofErr w:type="spellStart"/>
      <w:r>
        <w:t>scripting_template</w:t>
      </w:r>
      <w:proofErr w:type="spellEnd"/>
    </w:p>
    <w:p w14:paraId="6F588E58" w14:textId="77777777" w:rsidR="008D753F" w:rsidRDefault="001061C7">
      <w:pPr>
        <w:pStyle w:val="GDefaultWidgetOption"/>
        <w:keepNext/>
        <w:tabs>
          <w:tab w:val="left" w:pos="2160"/>
        </w:tabs>
      </w:pPr>
      <w:r>
        <w:t>horizontal</w:t>
      </w:r>
      <w:r>
        <w:tab/>
        <w:t>False</w:t>
      </w:r>
    </w:p>
    <w:p w14:paraId="3359BBFB" w14:textId="77777777" w:rsidR="008D753F" w:rsidRDefault="001061C7">
      <w:pPr>
        <w:pStyle w:val="GDefaultWidgetOption"/>
        <w:keepNext/>
        <w:tabs>
          <w:tab w:val="left" w:pos="2160"/>
        </w:tabs>
      </w:pPr>
      <w:r>
        <w:t>grid_chart_type</w:t>
      </w:r>
      <w:r>
        <w:tab/>
        <w:t>stacked_bar</w:t>
      </w:r>
    </w:p>
    <w:p w14:paraId="148D6953" w14:textId="77777777" w:rsidR="008D753F" w:rsidRDefault="001061C7">
      <w:pPr>
        <w:pStyle w:val="GDefaultWidgetOption"/>
        <w:keepNext/>
        <w:tabs>
          <w:tab w:val="left" w:pos="2160"/>
        </w:tabs>
      </w:pPr>
      <w:r>
        <w:t>sort_order</w:t>
      </w:r>
      <w:r>
        <w:tab/>
        <w:t>none</w:t>
      </w:r>
    </w:p>
    <w:p w14:paraId="100E402A" w14:textId="77777777" w:rsidR="008D753F" w:rsidRDefault="001061C7">
      <w:pPr>
        <w:pStyle w:val="GDefaultWidgetOption"/>
        <w:keepNext/>
        <w:tabs>
          <w:tab w:val="left" w:pos="2160"/>
        </w:tabs>
      </w:pPr>
      <w:r>
        <w:t>sample</w:t>
      </w:r>
      <w:r>
        <w:tab/>
      </w:r>
    </w:p>
    <w:p w14:paraId="0DC048C7" w14:textId="77777777" w:rsidR="008D753F" w:rsidRDefault="001061C7">
      <w:pPr>
        <w:pStyle w:val="GDefaultWidgetOption"/>
        <w:keepNext/>
        <w:tabs>
          <w:tab w:val="left" w:pos="2160"/>
        </w:tabs>
      </w:pPr>
      <w:r>
        <w:t>slide_title</w:t>
      </w:r>
      <w:r>
        <w:tab/>
      </w:r>
    </w:p>
    <w:p w14:paraId="24B4B2A4" w14:textId="77777777" w:rsidR="008D753F" w:rsidRDefault="001061C7">
      <w:pPr>
        <w:pStyle w:val="GDefaultWidgetOption"/>
        <w:keepNext/>
        <w:tabs>
          <w:tab w:val="left" w:pos="2160"/>
        </w:tabs>
      </w:pPr>
      <w:r>
        <w:t>set_active</w:t>
      </w:r>
      <w:r>
        <w:tab/>
      </w:r>
    </w:p>
    <w:p w14:paraId="433607D5" w14:textId="77777777" w:rsidR="008D753F" w:rsidRDefault="001061C7">
      <w:pPr>
        <w:pStyle w:val="GDefaultWidgetOption"/>
        <w:keepNext/>
        <w:tabs>
          <w:tab w:val="left" w:pos="2160"/>
        </w:tabs>
      </w:pPr>
      <w:r>
        <w:t>required</w:t>
      </w:r>
      <w:r>
        <w:tab/>
        <w:t>NONE</w:t>
      </w:r>
    </w:p>
    <w:p w14:paraId="0AD75072" w14:textId="77777777" w:rsidR="008D753F" w:rsidRDefault="001061C7">
      <w:pPr>
        <w:pStyle w:val="GDefaultWidgetOption"/>
        <w:keepNext/>
        <w:tabs>
          <w:tab w:val="left" w:pos="2160"/>
        </w:tabs>
      </w:pPr>
      <w:r>
        <w:t>mask</w:t>
      </w:r>
      <w:r>
        <w:tab/>
      </w:r>
    </w:p>
    <w:p w14:paraId="0135E5A2" w14:textId="77777777" w:rsidR="008D753F" w:rsidRDefault="001061C7">
      <w:pPr>
        <w:pStyle w:val="GDefaultWidgetOption"/>
        <w:keepNext/>
        <w:tabs>
          <w:tab w:val="left" w:pos="2160"/>
        </w:tabs>
      </w:pPr>
      <w:r>
        <w:t>custom_order</w:t>
      </w:r>
      <w:r>
        <w:tab/>
      </w:r>
    </w:p>
    <w:p w14:paraId="0BB71E85" w14:textId="77777777" w:rsidR="008D753F" w:rsidRDefault="001061C7">
      <w:pPr>
        <w:pStyle w:val="GDefaultWidgetOption"/>
        <w:keepNext/>
        <w:tabs>
          <w:tab w:val="left" w:pos="2160"/>
        </w:tabs>
      </w:pPr>
      <w:r>
        <w:t>client</w:t>
      </w:r>
      <w:r>
        <w:tab/>
      </w:r>
    </w:p>
    <w:p w14:paraId="0B1A7D4F"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9234C2D" w14:textId="77777777">
        <w:tc>
          <w:tcPr>
            <w:tcW w:w="336" w:type="dxa"/>
          </w:tcPr>
          <w:p w14:paraId="1245E607" w14:textId="77777777" w:rsidR="008D753F" w:rsidRDefault="001061C7">
            <w:pPr>
              <w:keepNext/>
            </w:pPr>
            <w:r>
              <w:rPr>
                <w:rStyle w:val="GResponseCode"/>
              </w:rPr>
              <w:t>1</w:t>
            </w:r>
          </w:p>
        </w:tc>
        <w:tc>
          <w:tcPr>
            <w:tcW w:w="361" w:type="dxa"/>
          </w:tcPr>
          <w:p w14:paraId="1E965DB8" w14:textId="77777777" w:rsidR="008D753F" w:rsidRDefault="001061C7">
            <w:pPr>
              <w:keepNext/>
            </w:pPr>
            <w:r>
              <w:t>○</w:t>
            </w:r>
          </w:p>
        </w:tc>
        <w:tc>
          <w:tcPr>
            <w:tcW w:w="3731" w:type="dxa"/>
          </w:tcPr>
          <w:p w14:paraId="09961C66" w14:textId="77777777" w:rsidR="008D753F" w:rsidRDefault="001061C7">
            <w:pPr>
              <w:keepNext/>
            </w:pPr>
            <w:r>
              <w:t>Less than $10,000</w:t>
            </w:r>
          </w:p>
        </w:tc>
        <w:tc>
          <w:tcPr>
            <w:tcW w:w="4428" w:type="dxa"/>
          </w:tcPr>
          <w:p w14:paraId="5ECC27E4" w14:textId="77777777" w:rsidR="008D753F" w:rsidRDefault="008D753F">
            <w:pPr>
              <w:keepNext/>
              <w:jc w:val="right"/>
              <w:rPr>
                <w:i/>
              </w:rPr>
            </w:pPr>
          </w:p>
        </w:tc>
      </w:tr>
      <w:tr w:rsidR="008D753F" w14:paraId="2A7987E6" w14:textId="77777777">
        <w:tc>
          <w:tcPr>
            <w:tcW w:w="336" w:type="dxa"/>
          </w:tcPr>
          <w:p w14:paraId="3A2E439F" w14:textId="77777777" w:rsidR="008D753F" w:rsidRDefault="001061C7">
            <w:pPr>
              <w:keepNext/>
            </w:pPr>
            <w:r>
              <w:rPr>
                <w:rStyle w:val="GResponseCode"/>
              </w:rPr>
              <w:t>2</w:t>
            </w:r>
          </w:p>
        </w:tc>
        <w:tc>
          <w:tcPr>
            <w:tcW w:w="361" w:type="dxa"/>
          </w:tcPr>
          <w:p w14:paraId="1BE50C79" w14:textId="77777777" w:rsidR="008D753F" w:rsidRDefault="001061C7">
            <w:pPr>
              <w:keepNext/>
            </w:pPr>
            <w:r>
              <w:t>○</w:t>
            </w:r>
          </w:p>
        </w:tc>
        <w:tc>
          <w:tcPr>
            <w:tcW w:w="3731" w:type="dxa"/>
          </w:tcPr>
          <w:p w14:paraId="3D1C2C0A" w14:textId="77777777" w:rsidR="008D753F" w:rsidRDefault="001061C7">
            <w:pPr>
              <w:keepNext/>
            </w:pPr>
            <w:r>
              <w:t>$10,000 - $19,999</w:t>
            </w:r>
          </w:p>
        </w:tc>
        <w:tc>
          <w:tcPr>
            <w:tcW w:w="4428" w:type="dxa"/>
          </w:tcPr>
          <w:p w14:paraId="7CD24A4E" w14:textId="77777777" w:rsidR="008D753F" w:rsidRDefault="008D753F">
            <w:pPr>
              <w:keepNext/>
              <w:jc w:val="right"/>
              <w:rPr>
                <w:i/>
              </w:rPr>
            </w:pPr>
          </w:p>
        </w:tc>
      </w:tr>
      <w:tr w:rsidR="008D753F" w14:paraId="7939B16A" w14:textId="77777777">
        <w:tc>
          <w:tcPr>
            <w:tcW w:w="336" w:type="dxa"/>
          </w:tcPr>
          <w:p w14:paraId="135F5C3F" w14:textId="77777777" w:rsidR="008D753F" w:rsidRDefault="001061C7">
            <w:pPr>
              <w:keepNext/>
            </w:pPr>
            <w:r>
              <w:rPr>
                <w:rStyle w:val="GResponseCode"/>
              </w:rPr>
              <w:t>3</w:t>
            </w:r>
          </w:p>
        </w:tc>
        <w:tc>
          <w:tcPr>
            <w:tcW w:w="361" w:type="dxa"/>
          </w:tcPr>
          <w:p w14:paraId="4C62A09F" w14:textId="77777777" w:rsidR="008D753F" w:rsidRDefault="001061C7">
            <w:pPr>
              <w:keepNext/>
            </w:pPr>
            <w:r>
              <w:t>○</w:t>
            </w:r>
          </w:p>
        </w:tc>
        <w:tc>
          <w:tcPr>
            <w:tcW w:w="3731" w:type="dxa"/>
          </w:tcPr>
          <w:p w14:paraId="7EB8D564" w14:textId="77777777" w:rsidR="008D753F" w:rsidRDefault="001061C7">
            <w:pPr>
              <w:keepNext/>
            </w:pPr>
            <w:r>
              <w:t>$20,000 - $29,999</w:t>
            </w:r>
          </w:p>
        </w:tc>
        <w:tc>
          <w:tcPr>
            <w:tcW w:w="4428" w:type="dxa"/>
          </w:tcPr>
          <w:p w14:paraId="13DF512C" w14:textId="77777777" w:rsidR="008D753F" w:rsidRDefault="008D753F">
            <w:pPr>
              <w:keepNext/>
              <w:jc w:val="right"/>
              <w:rPr>
                <w:i/>
              </w:rPr>
            </w:pPr>
          </w:p>
        </w:tc>
      </w:tr>
      <w:tr w:rsidR="008D753F" w14:paraId="3BE9D10B" w14:textId="77777777">
        <w:tc>
          <w:tcPr>
            <w:tcW w:w="336" w:type="dxa"/>
          </w:tcPr>
          <w:p w14:paraId="355824B2" w14:textId="77777777" w:rsidR="008D753F" w:rsidRDefault="001061C7">
            <w:pPr>
              <w:keepNext/>
            </w:pPr>
            <w:r>
              <w:rPr>
                <w:rStyle w:val="GResponseCode"/>
              </w:rPr>
              <w:t>4</w:t>
            </w:r>
          </w:p>
        </w:tc>
        <w:tc>
          <w:tcPr>
            <w:tcW w:w="361" w:type="dxa"/>
          </w:tcPr>
          <w:p w14:paraId="11849DCE" w14:textId="77777777" w:rsidR="008D753F" w:rsidRDefault="001061C7">
            <w:pPr>
              <w:keepNext/>
            </w:pPr>
            <w:r>
              <w:t>○</w:t>
            </w:r>
          </w:p>
        </w:tc>
        <w:tc>
          <w:tcPr>
            <w:tcW w:w="3731" w:type="dxa"/>
          </w:tcPr>
          <w:p w14:paraId="27A692D9" w14:textId="77777777" w:rsidR="008D753F" w:rsidRDefault="001061C7">
            <w:pPr>
              <w:keepNext/>
            </w:pPr>
            <w:r>
              <w:t>$30,000 - $39,999</w:t>
            </w:r>
          </w:p>
        </w:tc>
        <w:tc>
          <w:tcPr>
            <w:tcW w:w="4428" w:type="dxa"/>
          </w:tcPr>
          <w:p w14:paraId="3C5C4C59" w14:textId="77777777" w:rsidR="008D753F" w:rsidRDefault="008D753F">
            <w:pPr>
              <w:keepNext/>
              <w:jc w:val="right"/>
              <w:rPr>
                <w:i/>
              </w:rPr>
            </w:pPr>
          </w:p>
        </w:tc>
      </w:tr>
      <w:tr w:rsidR="008D753F" w14:paraId="5A9D46A8" w14:textId="77777777">
        <w:tc>
          <w:tcPr>
            <w:tcW w:w="336" w:type="dxa"/>
          </w:tcPr>
          <w:p w14:paraId="14055D41" w14:textId="77777777" w:rsidR="008D753F" w:rsidRDefault="001061C7">
            <w:pPr>
              <w:keepNext/>
            </w:pPr>
            <w:r>
              <w:rPr>
                <w:rStyle w:val="GResponseCode"/>
              </w:rPr>
              <w:t>5</w:t>
            </w:r>
          </w:p>
        </w:tc>
        <w:tc>
          <w:tcPr>
            <w:tcW w:w="361" w:type="dxa"/>
          </w:tcPr>
          <w:p w14:paraId="2CD73A51" w14:textId="77777777" w:rsidR="008D753F" w:rsidRDefault="001061C7">
            <w:pPr>
              <w:keepNext/>
            </w:pPr>
            <w:r>
              <w:t>○</w:t>
            </w:r>
          </w:p>
        </w:tc>
        <w:tc>
          <w:tcPr>
            <w:tcW w:w="3731" w:type="dxa"/>
          </w:tcPr>
          <w:p w14:paraId="57E4F5A3" w14:textId="77777777" w:rsidR="008D753F" w:rsidRDefault="001061C7">
            <w:pPr>
              <w:keepNext/>
            </w:pPr>
            <w:r>
              <w:t>$40,000 - $49,999</w:t>
            </w:r>
          </w:p>
        </w:tc>
        <w:tc>
          <w:tcPr>
            <w:tcW w:w="4428" w:type="dxa"/>
          </w:tcPr>
          <w:p w14:paraId="05B0619C" w14:textId="77777777" w:rsidR="008D753F" w:rsidRDefault="008D753F">
            <w:pPr>
              <w:keepNext/>
              <w:jc w:val="right"/>
              <w:rPr>
                <w:i/>
              </w:rPr>
            </w:pPr>
          </w:p>
        </w:tc>
      </w:tr>
      <w:tr w:rsidR="008D753F" w14:paraId="7E7F6647" w14:textId="77777777">
        <w:tc>
          <w:tcPr>
            <w:tcW w:w="336" w:type="dxa"/>
          </w:tcPr>
          <w:p w14:paraId="5EAC8295" w14:textId="77777777" w:rsidR="008D753F" w:rsidRDefault="001061C7">
            <w:pPr>
              <w:keepNext/>
            </w:pPr>
            <w:r>
              <w:rPr>
                <w:rStyle w:val="GResponseCode"/>
              </w:rPr>
              <w:t>6</w:t>
            </w:r>
          </w:p>
        </w:tc>
        <w:tc>
          <w:tcPr>
            <w:tcW w:w="361" w:type="dxa"/>
          </w:tcPr>
          <w:p w14:paraId="1B1A6905" w14:textId="77777777" w:rsidR="008D753F" w:rsidRDefault="001061C7">
            <w:pPr>
              <w:keepNext/>
            </w:pPr>
            <w:r>
              <w:t>○</w:t>
            </w:r>
          </w:p>
        </w:tc>
        <w:tc>
          <w:tcPr>
            <w:tcW w:w="3731" w:type="dxa"/>
          </w:tcPr>
          <w:p w14:paraId="5F3BA4F4" w14:textId="77777777" w:rsidR="008D753F" w:rsidRDefault="001061C7">
            <w:pPr>
              <w:keepNext/>
            </w:pPr>
            <w:r>
              <w:t>$50,000 - $59,999</w:t>
            </w:r>
          </w:p>
        </w:tc>
        <w:tc>
          <w:tcPr>
            <w:tcW w:w="4428" w:type="dxa"/>
          </w:tcPr>
          <w:p w14:paraId="0E341111" w14:textId="77777777" w:rsidR="008D753F" w:rsidRDefault="008D753F">
            <w:pPr>
              <w:keepNext/>
              <w:jc w:val="right"/>
              <w:rPr>
                <w:i/>
              </w:rPr>
            </w:pPr>
          </w:p>
        </w:tc>
      </w:tr>
      <w:tr w:rsidR="008D753F" w14:paraId="35419287" w14:textId="77777777">
        <w:tc>
          <w:tcPr>
            <w:tcW w:w="336" w:type="dxa"/>
          </w:tcPr>
          <w:p w14:paraId="7883BF54" w14:textId="77777777" w:rsidR="008D753F" w:rsidRDefault="001061C7">
            <w:pPr>
              <w:keepNext/>
            </w:pPr>
            <w:r>
              <w:rPr>
                <w:rStyle w:val="GResponseCode"/>
              </w:rPr>
              <w:t>7</w:t>
            </w:r>
          </w:p>
        </w:tc>
        <w:tc>
          <w:tcPr>
            <w:tcW w:w="361" w:type="dxa"/>
          </w:tcPr>
          <w:p w14:paraId="714FFE5C" w14:textId="77777777" w:rsidR="008D753F" w:rsidRDefault="001061C7">
            <w:pPr>
              <w:keepNext/>
            </w:pPr>
            <w:r>
              <w:t>○</w:t>
            </w:r>
          </w:p>
        </w:tc>
        <w:tc>
          <w:tcPr>
            <w:tcW w:w="3731" w:type="dxa"/>
          </w:tcPr>
          <w:p w14:paraId="24DE1193" w14:textId="77777777" w:rsidR="008D753F" w:rsidRDefault="001061C7">
            <w:pPr>
              <w:keepNext/>
            </w:pPr>
            <w:r>
              <w:t>$60,000 - $69,999</w:t>
            </w:r>
          </w:p>
        </w:tc>
        <w:tc>
          <w:tcPr>
            <w:tcW w:w="4428" w:type="dxa"/>
          </w:tcPr>
          <w:p w14:paraId="7654FB82" w14:textId="77777777" w:rsidR="008D753F" w:rsidRDefault="008D753F">
            <w:pPr>
              <w:keepNext/>
              <w:jc w:val="right"/>
              <w:rPr>
                <w:i/>
              </w:rPr>
            </w:pPr>
          </w:p>
        </w:tc>
      </w:tr>
      <w:tr w:rsidR="008D753F" w14:paraId="71A625AF" w14:textId="77777777">
        <w:tc>
          <w:tcPr>
            <w:tcW w:w="336" w:type="dxa"/>
          </w:tcPr>
          <w:p w14:paraId="2F9F18E4" w14:textId="77777777" w:rsidR="008D753F" w:rsidRDefault="001061C7">
            <w:pPr>
              <w:keepNext/>
            </w:pPr>
            <w:r>
              <w:rPr>
                <w:rStyle w:val="GResponseCode"/>
              </w:rPr>
              <w:t>8</w:t>
            </w:r>
          </w:p>
        </w:tc>
        <w:tc>
          <w:tcPr>
            <w:tcW w:w="361" w:type="dxa"/>
          </w:tcPr>
          <w:p w14:paraId="058AA020" w14:textId="77777777" w:rsidR="008D753F" w:rsidRDefault="001061C7">
            <w:pPr>
              <w:keepNext/>
            </w:pPr>
            <w:r>
              <w:t>○</w:t>
            </w:r>
          </w:p>
        </w:tc>
        <w:tc>
          <w:tcPr>
            <w:tcW w:w="3731" w:type="dxa"/>
          </w:tcPr>
          <w:p w14:paraId="322D8F11" w14:textId="77777777" w:rsidR="008D753F" w:rsidRDefault="001061C7">
            <w:pPr>
              <w:keepNext/>
            </w:pPr>
            <w:r>
              <w:t>$70,000 - $79,999</w:t>
            </w:r>
          </w:p>
        </w:tc>
        <w:tc>
          <w:tcPr>
            <w:tcW w:w="4428" w:type="dxa"/>
          </w:tcPr>
          <w:p w14:paraId="18D655CC" w14:textId="77777777" w:rsidR="008D753F" w:rsidRDefault="008D753F">
            <w:pPr>
              <w:keepNext/>
              <w:jc w:val="right"/>
              <w:rPr>
                <w:i/>
              </w:rPr>
            </w:pPr>
          </w:p>
        </w:tc>
      </w:tr>
      <w:tr w:rsidR="008D753F" w14:paraId="03ACB300" w14:textId="77777777">
        <w:tc>
          <w:tcPr>
            <w:tcW w:w="336" w:type="dxa"/>
          </w:tcPr>
          <w:p w14:paraId="0E009BB8" w14:textId="77777777" w:rsidR="008D753F" w:rsidRDefault="001061C7">
            <w:pPr>
              <w:keepNext/>
            </w:pPr>
            <w:r>
              <w:rPr>
                <w:rStyle w:val="GResponseCode"/>
              </w:rPr>
              <w:t>9</w:t>
            </w:r>
          </w:p>
        </w:tc>
        <w:tc>
          <w:tcPr>
            <w:tcW w:w="361" w:type="dxa"/>
          </w:tcPr>
          <w:p w14:paraId="48629FF6" w14:textId="77777777" w:rsidR="008D753F" w:rsidRDefault="001061C7">
            <w:pPr>
              <w:keepNext/>
            </w:pPr>
            <w:r>
              <w:t>○</w:t>
            </w:r>
          </w:p>
        </w:tc>
        <w:tc>
          <w:tcPr>
            <w:tcW w:w="3731" w:type="dxa"/>
          </w:tcPr>
          <w:p w14:paraId="0A9F6A1A" w14:textId="77777777" w:rsidR="008D753F" w:rsidRDefault="001061C7">
            <w:pPr>
              <w:keepNext/>
            </w:pPr>
            <w:r>
              <w:t>$80,000 - $99,999</w:t>
            </w:r>
          </w:p>
        </w:tc>
        <w:tc>
          <w:tcPr>
            <w:tcW w:w="4428" w:type="dxa"/>
          </w:tcPr>
          <w:p w14:paraId="20B610BC" w14:textId="77777777" w:rsidR="008D753F" w:rsidRDefault="008D753F">
            <w:pPr>
              <w:keepNext/>
              <w:jc w:val="right"/>
              <w:rPr>
                <w:i/>
              </w:rPr>
            </w:pPr>
          </w:p>
        </w:tc>
      </w:tr>
      <w:tr w:rsidR="008D753F" w14:paraId="7D115448" w14:textId="77777777">
        <w:tc>
          <w:tcPr>
            <w:tcW w:w="336" w:type="dxa"/>
          </w:tcPr>
          <w:p w14:paraId="135BAB0B" w14:textId="77777777" w:rsidR="008D753F" w:rsidRDefault="001061C7">
            <w:pPr>
              <w:keepNext/>
            </w:pPr>
            <w:r>
              <w:rPr>
                <w:rStyle w:val="GResponseCode"/>
              </w:rPr>
              <w:t>10</w:t>
            </w:r>
          </w:p>
        </w:tc>
        <w:tc>
          <w:tcPr>
            <w:tcW w:w="361" w:type="dxa"/>
          </w:tcPr>
          <w:p w14:paraId="3EBD86A2" w14:textId="77777777" w:rsidR="008D753F" w:rsidRDefault="001061C7">
            <w:pPr>
              <w:keepNext/>
            </w:pPr>
            <w:r>
              <w:t>○</w:t>
            </w:r>
          </w:p>
        </w:tc>
        <w:tc>
          <w:tcPr>
            <w:tcW w:w="3731" w:type="dxa"/>
          </w:tcPr>
          <w:p w14:paraId="07E2D331" w14:textId="77777777" w:rsidR="008D753F" w:rsidRDefault="001061C7">
            <w:pPr>
              <w:keepNext/>
            </w:pPr>
            <w:r>
              <w:t>$100,000 - $119,999</w:t>
            </w:r>
          </w:p>
        </w:tc>
        <w:tc>
          <w:tcPr>
            <w:tcW w:w="4428" w:type="dxa"/>
          </w:tcPr>
          <w:p w14:paraId="23CCA637" w14:textId="77777777" w:rsidR="008D753F" w:rsidRDefault="008D753F">
            <w:pPr>
              <w:keepNext/>
              <w:jc w:val="right"/>
              <w:rPr>
                <w:i/>
              </w:rPr>
            </w:pPr>
          </w:p>
        </w:tc>
      </w:tr>
      <w:tr w:rsidR="008D753F" w14:paraId="46804850" w14:textId="77777777">
        <w:tc>
          <w:tcPr>
            <w:tcW w:w="336" w:type="dxa"/>
          </w:tcPr>
          <w:p w14:paraId="1CDB593A" w14:textId="77777777" w:rsidR="008D753F" w:rsidRDefault="001061C7">
            <w:pPr>
              <w:keepNext/>
            </w:pPr>
            <w:r>
              <w:rPr>
                <w:rStyle w:val="GResponseCode"/>
              </w:rPr>
              <w:t>11</w:t>
            </w:r>
          </w:p>
        </w:tc>
        <w:tc>
          <w:tcPr>
            <w:tcW w:w="361" w:type="dxa"/>
          </w:tcPr>
          <w:p w14:paraId="25FABE58" w14:textId="77777777" w:rsidR="008D753F" w:rsidRDefault="001061C7">
            <w:pPr>
              <w:keepNext/>
            </w:pPr>
            <w:r>
              <w:t>○</w:t>
            </w:r>
          </w:p>
        </w:tc>
        <w:tc>
          <w:tcPr>
            <w:tcW w:w="3731" w:type="dxa"/>
          </w:tcPr>
          <w:p w14:paraId="1F64F942" w14:textId="77777777" w:rsidR="008D753F" w:rsidRDefault="001061C7">
            <w:pPr>
              <w:keepNext/>
            </w:pPr>
            <w:r>
              <w:t>$120,000 - $149,999</w:t>
            </w:r>
          </w:p>
        </w:tc>
        <w:tc>
          <w:tcPr>
            <w:tcW w:w="4428" w:type="dxa"/>
          </w:tcPr>
          <w:p w14:paraId="7FBB10CB" w14:textId="77777777" w:rsidR="008D753F" w:rsidRDefault="008D753F">
            <w:pPr>
              <w:keepNext/>
              <w:jc w:val="right"/>
              <w:rPr>
                <w:i/>
              </w:rPr>
            </w:pPr>
          </w:p>
        </w:tc>
      </w:tr>
      <w:tr w:rsidR="008D753F" w14:paraId="6A2D0888" w14:textId="77777777">
        <w:tc>
          <w:tcPr>
            <w:tcW w:w="336" w:type="dxa"/>
          </w:tcPr>
          <w:p w14:paraId="4262F59C" w14:textId="77777777" w:rsidR="008D753F" w:rsidRDefault="001061C7">
            <w:pPr>
              <w:keepNext/>
            </w:pPr>
            <w:r>
              <w:rPr>
                <w:rStyle w:val="GResponseCode"/>
              </w:rPr>
              <w:t>12</w:t>
            </w:r>
          </w:p>
        </w:tc>
        <w:tc>
          <w:tcPr>
            <w:tcW w:w="361" w:type="dxa"/>
          </w:tcPr>
          <w:p w14:paraId="697545A0" w14:textId="77777777" w:rsidR="008D753F" w:rsidRDefault="001061C7">
            <w:pPr>
              <w:keepNext/>
            </w:pPr>
            <w:r>
              <w:t>○</w:t>
            </w:r>
          </w:p>
        </w:tc>
        <w:tc>
          <w:tcPr>
            <w:tcW w:w="3731" w:type="dxa"/>
          </w:tcPr>
          <w:p w14:paraId="52FCF0CD" w14:textId="77777777" w:rsidR="008D753F" w:rsidRDefault="001061C7">
            <w:pPr>
              <w:keepNext/>
            </w:pPr>
            <w:r>
              <w:t>$150,000 - $199,999</w:t>
            </w:r>
          </w:p>
        </w:tc>
        <w:tc>
          <w:tcPr>
            <w:tcW w:w="4428" w:type="dxa"/>
          </w:tcPr>
          <w:p w14:paraId="4CAED4F8" w14:textId="77777777" w:rsidR="008D753F" w:rsidRDefault="008D753F">
            <w:pPr>
              <w:keepNext/>
              <w:jc w:val="right"/>
              <w:rPr>
                <w:i/>
              </w:rPr>
            </w:pPr>
          </w:p>
        </w:tc>
      </w:tr>
      <w:tr w:rsidR="008D753F" w14:paraId="1183E899" w14:textId="77777777">
        <w:tc>
          <w:tcPr>
            <w:tcW w:w="336" w:type="dxa"/>
          </w:tcPr>
          <w:p w14:paraId="5CAD2C76" w14:textId="77777777" w:rsidR="008D753F" w:rsidRDefault="001061C7">
            <w:pPr>
              <w:keepNext/>
            </w:pPr>
            <w:r>
              <w:rPr>
                <w:rStyle w:val="GResponseCode"/>
              </w:rPr>
              <w:t>13</w:t>
            </w:r>
          </w:p>
        </w:tc>
        <w:tc>
          <w:tcPr>
            <w:tcW w:w="361" w:type="dxa"/>
          </w:tcPr>
          <w:p w14:paraId="7A8F89A6" w14:textId="77777777" w:rsidR="008D753F" w:rsidRDefault="001061C7">
            <w:pPr>
              <w:keepNext/>
            </w:pPr>
            <w:r>
              <w:t>○</w:t>
            </w:r>
          </w:p>
        </w:tc>
        <w:tc>
          <w:tcPr>
            <w:tcW w:w="3731" w:type="dxa"/>
          </w:tcPr>
          <w:p w14:paraId="6FA09CE3" w14:textId="77777777" w:rsidR="008D753F" w:rsidRDefault="001061C7">
            <w:pPr>
              <w:keepNext/>
            </w:pPr>
            <w:r>
              <w:t>$200,000 - $249,999</w:t>
            </w:r>
          </w:p>
        </w:tc>
        <w:tc>
          <w:tcPr>
            <w:tcW w:w="4428" w:type="dxa"/>
          </w:tcPr>
          <w:p w14:paraId="7FAFACC4" w14:textId="77777777" w:rsidR="008D753F" w:rsidRDefault="008D753F">
            <w:pPr>
              <w:keepNext/>
              <w:jc w:val="right"/>
              <w:rPr>
                <w:i/>
              </w:rPr>
            </w:pPr>
          </w:p>
        </w:tc>
      </w:tr>
      <w:tr w:rsidR="008D753F" w14:paraId="3F302B0F" w14:textId="77777777">
        <w:tc>
          <w:tcPr>
            <w:tcW w:w="336" w:type="dxa"/>
          </w:tcPr>
          <w:p w14:paraId="0C7EDFC5" w14:textId="77777777" w:rsidR="008D753F" w:rsidRDefault="001061C7">
            <w:pPr>
              <w:keepNext/>
            </w:pPr>
            <w:r>
              <w:rPr>
                <w:rStyle w:val="GResponseCode"/>
              </w:rPr>
              <w:t>14</w:t>
            </w:r>
          </w:p>
        </w:tc>
        <w:tc>
          <w:tcPr>
            <w:tcW w:w="361" w:type="dxa"/>
          </w:tcPr>
          <w:p w14:paraId="7A5B4627" w14:textId="77777777" w:rsidR="008D753F" w:rsidRDefault="001061C7">
            <w:pPr>
              <w:keepNext/>
            </w:pPr>
            <w:r>
              <w:t>○</w:t>
            </w:r>
          </w:p>
        </w:tc>
        <w:tc>
          <w:tcPr>
            <w:tcW w:w="3731" w:type="dxa"/>
          </w:tcPr>
          <w:p w14:paraId="1A9F5236" w14:textId="77777777" w:rsidR="008D753F" w:rsidRDefault="001061C7">
            <w:pPr>
              <w:keepNext/>
            </w:pPr>
            <w:r>
              <w:t>$250,000 - $349,999</w:t>
            </w:r>
          </w:p>
        </w:tc>
        <w:tc>
          <w:tcPr>
            <w:tcW w:w="4428" w:type="dxa"/>
          </w:tcPr>
          <w:p w14:paraId="6D21A7D3" w14:textId="77777777" w:rsidR="008D753F" w:rsidRDefault="008D753F">
            <w:pPr>
              <w:keepNext/>
              <w:jc w:val="right"/>
              <w:rPr>
                <w:i/>
              </w:rPr>
            </w:pPr>
          </w:p>
        </w:tc>
      </w:tr>
      <w:tr w:rsidR="008D753F" w14:paraId="64FC9E13" w14:textId="77777777">
        <w:tc>
          <w:tcPr>
            <w:tcW w:w="336" w:type="dxa"/>
          </w:tcPr>
          <w:p w14:paraId="35F0BD62" w14:textId="77777777" w:rsidR="008D753F" w:rsidRDefault="001061C7">
            <w:pPr>
              <w:keepNext/>
            </w:pPr>
            <w:r>
              <w:rPr>
                <w:rStyle w:val="GResponseCode"/>
              </w:rPr>
              <w:t>15</w:t>
            </w:r>
          </w:p>
        </w:tc>
        <w:tc>
          <w:tcPr>
            <w:tcW w:w="361" w:type="dxa"/>
          </w:tcPr>
          <w:p w14:paraId="6F9E37C2" w14:textId="77777777" w:rsidR="008D753F" w:rsidRDefault="001061C7">
            <w:pPr>
              <w:keepNext/>
            </w:pPr>
            <w:r>
              <w:t>○</w:t>
            </w:r>
          </w:p>
        </w:tc>
        <w:tc>
          <w:tcPr>
            <w:tcW w:w="3731" w:type="dxa"/>
          </w:tcPr>
          <w:p w14:paraId="23CE018B" w14:textId="77777777" w:rsidR="008D753F" w:rsidRDefault="001061C7">
            <w:pPr>
              <w:keepNext/>
            </w:pPr>
            <w:r>
              <w:t>$350,000 - $499,999</w:t>
            </w:r>
          </w:p>
        </w:tc>
        <w:tc>
          <w:tcPr>
            <w:tcW w:w="4428" w:type="dxa"/>
          </w:tcPr>
          <w:p w14:paraId="311DF2E9" w14:textId="77777777" w:rsidR="008D753F" w:rsidRDefault="008D753F">
            <w:pPr>
              <w:keepNext/>
              <w:jc w:val="right"/>
              <w:rPr>
                <w:i/>
              </w:rPr>
            </w:pPr>
          </w:p>
        </w:tc>
      </w:tr>
      <w:tr w:rsidR="008D753F" w14:paraId="103C312A" w14:textId="77777777">
        <w:tc>
          <w:tcPr>
            <w:tcW w:w="336" w:type="dxa"/>
          </w:tcPr>
          <w:p w14:paraId="4A49190A" w14:textId="77777777" w:rsidR="008D753F" w:rsidRDefault="001061C7">
            <w:pPr>
              <w:keepNext/>
            </w:pPr>
            <w:r>
              <w:rPr>
                <w:rStyle w:val="GResponseCode"/>
              </w:rPr>
              <w:t>16</w:t>
            </w:r>
          </w:p>
        </w:tc>
        <w:tc>
          <w:tcPr>
            <w:tcW w:w="361" w:type="dxa"/>
          </w:tcPr>
          <w:p w14:paraId="7152822D" w14:textId="77777777" w:rsidR="008D753F" w:rsidRDefault="001061C7">
            <w:pPr>
              <w:keepNext/>
            </w:pPr>
            <w:r>
              <w:t>○</w:t>
            </w:r>
          </w:p>
        </w:tc>
        <w:tc>
          <w:tcPr>
            <w:tcW w:w="3731" w:type="dxa"/>
          </w:tcPr>
          <w:p w14:paraId="0558E79F" w14:textId="77777777" w:rsidR="008D753F" w:rsidRDefault="001061C7">
            <w:pPr>
              <w:keepNext/>
            </w:pPr>
            <w:r>
              <w:t>$500,000 or more</w:t>
            </w:r>
          </w:p>
        </w:tc>
        <w:tc>
          <w:tcPr>
            <w:tcW w:w="4428" w:type="dxa"/>
          </w:tcPr>
          <w:p w14:paraId="3EBA6833" w14:textId="77777777" w:rsidR="008D753F" w:rsidRDefault="008D753F">
            <w:pPr>
              <w:keepNext/>
              <w:jc w:val="right"/>
              <w:rPr>
                <w:i/>
              </w:rPr>
            </w:pPr>
          </w:p>
        </w:tc>
      </w:tr>
      <w:tr w:rsidR="008D753F" w14:paraId="51AE2B81" w14:textId="77777777">
        <w:tc>
          <w:tcPr>
            <w:tcW w:w="336" w:type="dxa"/>
          </w:tcPr>
          <w:p w14:paraId="7036DA6B" w14:textId="77777777" w:rsidR="008D753F" w:rsidRDefault="001061C7">
            <w:pPr>
              <w:keepNext/>
            </w:pPr>
            <w:r>
              <w:rPr>
                <w:rStyle w:val="GResponseCode"/>
              </w:rPr>
              <w:t>97</w:t>
            </w:r>
          </w:p>
        </w:tc>
        <w:tc>
          <w:tcPr>
            <w:tcW w:w="361" w:type="dxa"/>
          </w:tcPr>
          <w:p w14:paraId="036623A0" w14:textId="77777777" w:rsidR="008D753F" w:rsidRDefault="001061C7">
            <w:pPr>
              <w:keepNext/>
            </w:pPr>
            <w:r>
              <w:t>○</w:t>
            </w:r>
          </w:p>
        </w:tc>
        <w:tc>
          <w:tcPr>
            <w:tcW w:w="3731" w:type="dxa"/>
          </w:tcPr>
          <w:p w14:paraId="0071620F" w14:textId="77777777" w:rsidR="008D753F" w:rsidRDefault="001061C7">
            <w:pPr>
              <w:keepNext/>
            </w:pPr>
            <w:r>
              <w:t>Prefer not to say</w:t>
            </w:r>
          </w:p>
        </w:tc>
        <w:tc>
          <w:tcPr>
            <w:tcW w:w="4428" w:type="dxa"/>
          </w:tcPr>
          <w:p w14:paraId="18CB7E04" w14:textId="77777777" w:rsidR="008D753F" w:rsidRDefault="008D753F">
            <w:pPr>
              <w:keepNext/>
              <w:jc w:val="right"/>
              <w:rPr>
                <w:i/>
              </w:rPr>
            </w:pPr>
          </w:p>
        </w:tc>
      </w:tr>
      <w:tr w:rsidR="008D753F" w14:paraId="1B4B47E6" w14:textId="77777777">
        <w:tc>
          <w:tcPr>
            <w:tcW w:w="336" w:type="dxa"/>
          </w:tcPr>
          <w:p w14:paraId="21C7E738" w14:textId="77777777" w:rsidR="008D753F" w:rsidRDefault="001061C7">
            <w:pPr>
              <w:keepNext/>
            </w:pPr>
            <w:r>
              <w:rPr>
                <w:rStyle w:val="GResponseCode"/>
              </w:rPr>
              <w:t>998</w:t>
            </w:r>
          </w:p>
        </w:tc>
        <w:tc>
          <w:tcPr>
            <w:tcW w:w="361" w:type="dxa"/>
          </w:tcPr>
          <w:p w14:paraId="0CFE0811" w14:textId="77777777" w:rsidR="008D753F" w:rsidRDefault="008D753F">
            <w:pPr>
              <w:keepNext/>
            </w:pPr>
          </w:p>
        </w:tc>
        <w:tc>
          <w:tcPr>
            <w:tcW w:w="3731" w:type="dxa"/>
          </w:tcPr>
          <w:p w14:paraId="08883AE9" w14:textId="77777777" w:rsidR="008D753F" w:rsidRDefault="001061C7">
            <w:pPr>
              <w:pStyle w:val="GAdminOption"/>
              <w:keepNext/>
            </w:pPr>
            <w:r>
              <w:t>Skipped</w:t>
            </w:r>
          </w:p>
        </w:tc>
        <w:tc>
          <w:tcPr>
            <w:tcW w:w="4428" w:type="dxa"/>
          </w:tcPr>
          <w:p w14:paraId="6D48C21A" w14:textId="77777777" w:rsidR="008D753F" w:rsidRDefault="008D753F">
            <w:pPr>
              <w:keepNext/>
              <w:jc w:val="right"/>
              <w:rPr>
                <w:i/>
              </w:rPr>
            </w:pPr>
          </w:p>
        </w:tc>
      </w:tr>
      <w:tr w:rsidR="008D753F" w14:paraId="7E977036" w14:textId="77777777">
        <w:tc>
          <w:tcPr>
            <w:tcW w:w="336" w:type="dxa"/>
          </w:tcPr>
          <w:p w14:paraId="3211FDF9" w14:textId="77777777" w:rsidR="008D753F" w:rsidRDefault="001061C7">
            <w:pPr>
              <w:keepNext/>
            </w:pPr>
            <w:r>
              <w:rPr>
                <w:rStyle w:val="GResponseCode"/>
              </w:rPr>
              <w:t>999</w:t>
            </w:r>
          </w:p>
        </w:tc>
        <w:tc>
          <w:tcPr>
            <w:tcW w:w="361" w:type="dxa"/>
          </w:tcPr>
          <w:p w14:paraId="774914DE" w14:textId="77777777" w:rsidR="008D753F" w:rsidRDefault="008D753F">
            <w:pPr>
              <w:keepNext/>
            </w:pPr>
          </w:p>
        </w:tc>
        <w:tc>
          <w:tcPr>
            <w:tcW w:w="3731" w:type="dxa"/>
          </w:tcPr>
          <w:p w14:paraId="49B27991" w14:textId="77777777" w:rsidR="008D753F" w:rsidRDefault="001061C7">
            <w:pPr>
              <w:pStyle w:val="GAdminOption"/>
              <w:keepNext/>
            </w:pPr>
            <w:r>
              <w:t>Not Asked</w:t>
            </w:r>
          </w:p>
        </w:tc>
        <w:tc>
          <w:tcPr>
            <w:tcW w:w="4428" w:type="dxa"/>
          </w:tcPr>
          <w:p w14:paraId="5EEE7F53" w14:textId="77777777" w:rsidR="008D753F" w:rsidRDefault="008D753F">
            <w:pPr>
              <w:keepNext/>
              <w:jc w:val="right"/>
              <w:rPr>
                <w:i/>
              </w:rPr>
            </w:pPr>
          </w:p>
        </w:tc>
      </w:tr>
    </w:tbl>
    <w:p w14:paraId="12B8B863" w14:textId="77777777" w:rsidR="008D753F" w:rsidRDefault="008D753F">
      <w:pPr>
        <w:pStyle w:val="GQuestionSpacer"/>
      </w:pPr>
    </w:p>
    <w:p w14:paraId="6182B1C2" w14:textId="77777777" w:rsidR="008D753F" w:rsidRDefault="008D753F">
      <w:pPr>
        <w:pStyle w:val="GQuestionSpacer"/>
      </w:pPr>
    </w:p>
    <w:p w14:paraId="6DEA55F0" w14:textId="77777777" w:rsidR="008D753F" w:rsidRDefault="001061C7">
      <w:pPr>
        <w:pStyle w:val="GPage"/>
        <w:keepNext/>
      </w:pPr>
      <w:bookmarkStart w:id="223" w:name="_Toc175835975"/>
      <w:r>
        <w:lastRenderedPageBreak/>
        <w:t xml:space="preserve">Page: </w:t>
      </w:r>
      <w:proofErr w:type="spellStart"/>
      <w:r>
        <w:t>implicit_page_milstat</w:t>
      </w:r>
      <w:bookmarkEnd w:id="223"/>
      <w:proofErr w:type="spellEnd"/>
    </w:p>
    <w:tbl>
      <w:tblPr>
        <w:tblStyle w:val="GQuestionCommonProperties"/>
        <w:tblW w:w="0" w:type="auto"/>
        <w:tblInd w:w="0" w:type="dxa"/>
        <w:tblLook w:val="04A0" w:firstRow="1" w:lastRow="0" w:firstColumn="1" w:lastColumn="0" w:noHBand="0" w:noVBand="1"/>
      </w:tblPr>
      <w:tblGrid>
        <w:gridCol w:w="1753"/>
        <w:gridCol w:w="7607"/>
      </w:tblGrid>
      <w:tr w:rsidR="008D753F" w14:paraId="6E2A4FA3" w14:textId="77777777">
        <w:tc>
          <w:tcPr>
            <w:tcW w:w="0" w:type="dxa"/>
            <w:shd w:val="clear" w:color="auto" w:fill="D0D0D0"/>
          </w:tcPr>
          <w:p w14:paraId="51EFB8B2" w14:textId="77777777" w:rsidR="008D753F" w:rsidRDefault="001061C7">
            <w:pPr>
              <w:pStyle w:val="GVariableNameP"/>
              <w:keepNext/>
            </w:pPr>
            <w:r>
              <w:fldChar w:fldCharType="begin"/>
            </w:r>
            <w:r>
              <w:instrText>TC milstat \\l 2 \\f a</w:instrText>
            </w:r>
            <w:r>
              <w:fldChar w:fldCharType="end"/>
            </w:r>
            <w:proofErr w:type="spellStart"/>
            <w:r>
              <w:t>milstat</w:t>
            </w:r>
            <w:proofErr w:type="spellEnd"/>
            <w:r>
              <w:rPr>
                <w:i/>
              </w:rPr>
              <w:t xml:space="preserve">- Show if not </w:t>
            </w:r>
            <w:proofErr w:type="spellStart"/>
            <w:proofErr w:type="gramStart"/>
            <w:r>
              <w:rPr>
                <w:i/>
              </w:rPr>
              <w:t>pdl.milstat</w:t>
            </w:r>
            <w:proofErr w:type="spellEnd"/>
            <w:proofErr w:type="gramEnd"/>
            <w:r>
              <w:rPr>
                <w:i/>
              </w:rPr>
              <w:t xml:space="preserve"> or </w:t>
            </w:r>
            <w:proofErr w:type="spellStart"/>
            <w:r>
              <w:rPr>
                <w:i/>
              </w:rPr>
              <w:t>pdl.milstat.last</w:t>
            </w:r>
            <w:proofErr w:type="spellEnd"/>
            <w:r>
              <w:rPr>
                <w:i/>
              </w:rPr>
              <w:t xml:space="preserve"> &gt; months(6)</w:t>
            </w:r>
          </w:p>
        </w:tc>
        <w:tc>
          <w:tcPr>
            <w:tcW w:w="0" w:type="dxa"/>
            <w:shd w:val="clear" w:color="auto" w:fill="D0D0D0"/>
            <w:vAlign w:val="bottom"/>
          </w:tcPr>
          <w:p w14:paraId="748D5CB4" w14:textId="77777777" w:rsidR="008D753F" w:rsidRDefault="001061C7">
            <w:pPr>
              <w:keepNext/>
              <w:jc w:val="right"/>
            </w:pPr>
            <w:r>
              <w:t>MULTIPLE CHOICE</w:t>
            </w:r>
          </w:p>
        </w:tc>
      </w:tr>
      <w:tr w:rsidR="008D753F" w14:paraId="2FF05754" w14:textId="77777777">
        <w:tc>
          <w:tcPr>
            <w:tcW w:w="8856" w:type="dxa"/>
            <w:gridSpan w:val="2"/>
            <w:shd w:val="clear" w:color="auto" w:fill="D0D0D0"/>
          </w:tcPr>
          <w:p w14:paraId="683E0FC8" w14:textId="77777777" w:rsidR="008D753F" w:rsidRDefault="001061C7">
            <w:pPr>
              <w:keepNext/>
            </w:pPr>
            <w:r>
              <w:t>We'd like to know whether you or someone in your immediate family is currently serving or has ever served in the U.S. military.  Immediate family is defined as your parents, siblings, spouse, and children.  Please check all boxes that apply.</w:t>
            </w:r>
          </w:p>
        </w:tc>
      </w:tr>
    </w:tbl>
    <w:p w14:paraId="32530C08" w14:textId="77777777" w:rsidR="008D753F" w:rsidRDefault="008D753F">
      <w:pPr>
        <w:pStyle w:val="GQuestionSpacer"/>
        <w:keepNext/>
      </w:pPr>
    </w:p>
    <w:p w14:paraId="37015291" w14:textId="77777777" w:rsidR="008D753F" w:rsidRDefault="001061C7">
      <w:pPr>
        <w:pStyle w:val="GDefaultWidgetOption"/>
        <w:keepNext/>
        <w:tabs>
          <w:tab w:val="left" w:pos="2160"/>
        </w:tabs>
      </w:pPr>
      <w:r>
        <w:t>pii</w:t>
      </w:r>
      <w:r>
        <w:tab/>
        <w:t>False</w:t>
      </w:r>
    </w:p>
    <w:p w14:paraId="48C95F57" w14:textId="77777777" w:rsidR="008D753F" w:rsidRDefault="001061C7">
      <w:pPr>
        <w:pStyle w:val="GDefaultWidgetOption"/>
        <w:keepNext/>
        <w:tabs>
          <w:tab w:val="left" w:pos="2160"/>
        </w:tabs>
      </w:pPr>
      <w:r>
        <w:t>chart_layout</w:t>
      </w:r>
      <w:r>
        <w:tab/>
        <w:t>1</w:t>
      </w:r>
    </w:p>
    <w:p w14:paraId="705B5E33" w14:textId="77777777" w:rsidR="008D753F" w:rsidRDefault="001061C7">
      <w:pPr>
        <w:pStyle w:val="GDefaultWidgetOption"/>
        <w:keepNext/>
        <w:tabs>
          <w:tab w:val="left" w:pos="2160"/>
        </w:tabs>
      </w:pPr>
      <w:r>
        <w:t>displaymax</w:t>
      </w:r>
      <w:r>
        <w:tab/>
      </w:r>
    </w:p>
    <w:p w14:paraId="7C39C34F" w14:textId="77777777" w:rsidR="008D753F" w:rsidRDefault="001061C7">
      <w:pPr>
        <w:pStyle w:val="GDefaultWidgetOption"/>
        <w:keepNext/>
        <w:tabs>
          <w:tab w:val="left" w:pos="2160"/>
        </w:tabs>
      </w:pPr>
      <w:r>
        <w:t>varlabel</w:t>
      </w:r>
      <w:r>
        <w:tab/>
      </w:r>
    </w:p>
    <w:p w14:paraId="4F06A668" w14:textId="77777777" w:rsidR="008D753F" w:rsidRDefault="001061C7">
      <w:pPr>
        <w:pStyle w:val="GDefaultWidgetOption"/>
        <w:keepNext/>
        <w:tabs>
          <w:tab w:val="left" w:pos="2160"/>
        </w:tabs>
      </w:pPr>
      <w:r>
        <w:t>topic</w:t>
      </w:r>
      <w:r>
        <w:tab/>
      </w:r>
    </w:p>
    <w:p w14:paraId="4D2AD599" w14:textId="77777777" w:rsidR="008D753F" w:rsidRDefault="001061C7">
      <w:pPr>
        <w:pStyle w:val="GDefaultWidgetOption"/>
        <w:keepNext/>
        <w:tabs>
          <w:tab w:val="left" w:pos="2160"/>
        </w:tabs>
      </w:pPr>
      <w:r>
        <w:t>chart_color</w:t>
      </w:r>
      <w:r>
        <w:tab/>
        <w:t>green</w:t>
      </w:r>
    </w:p>
    <w:p w14:paraId="7F51250C" w14:textId="77777777" w:rsidR="008D753F" w:rsidRDefault="001061C7">
      <w:pPr>
        <w:pStyle w:val="GDefaultWidgetOption"/>
        <w:keepNext/>
        <w:tabs>
          <w:tab w:val="left" w:pos="2160"/>
        </w:tabs>
      </w:pPr>
      <w:r>
        <w:t>chart_type</w:t>
      </w:r>
      <w:r>
        <w:tab/>
        <w:t>bar</w:t>
      </w:r>
    </w:p>
    <w:p w14:paraId="67072EB9" w14:textId="77777777" w:rsidR="008D753F" w:rsidRDefault="001061C7">
      <w:pPr>
        <w:pStyle w:val="GDefaultWidgetOption"/>
        <w:keepNext/>
        <w:tabs>
          <w:tab w:val="left" w:pos="2160"/>
        </w:tabs>
      </w:pPr>
      <w:r>
        <w:t>crossbreak</w:t>
      </w:r>
      <w:r>
        <w:tab/>
        <w:t>Total</w:t>
      </w:r>
    </w:p>
    <w:p w14:paraId="199868AB" w14:textId="77777777" w:rsidR="008D753F" w:rsidRDefault="001061C7">
      <w:pPr>
        <w:pStyle w:val="GDefaultWidgetOption"/>
        <w:keepNext/>
        <w:tabs>
          <w:tab w:val="left" w:pos="2160"/>
        </w:tabs>
      </w:pPr>
      <w:r>
        <w:t>wrap</w:t>
      </w:r>
      <w:r>
        <w:tab/>
        <w:t>True</w:t>
      </w:r>
    </w:p>
    <w:p w14:paraId="06F42C76" w14:textId="77777777" w:rsidR="008D753F" w:rsidRDefault="001061C7">
      <w:pPr>
        <w:pStyle w:val="GDefaultWidgetOption"/>
        <w:keepNext/>
        <w:tabs>
          <w:tab w:val="left" w:pos="2160"/>
        </w:tabs>
      </w:pPr>
      <w:r>
        <w:t>required_text</w:t>
      </w:r>
      <w:r>
        <w:tab/>
        <w:t>Please choose an answer</w:t>
      </w:r>
    </w:p>
    <w:p w14:paraId="605A5127" w14:textId="77777777" w:rsidR="008D753F" w:rsidRDefault="001061C7">
      <w:pPr>
        <w:pStyle w:val="GDefaultWidgetOption"/>
        <w:keepNext/>
        <w:tabs>
          <w:tab w:val="left" w:pos="2160"/>
        </w:tabs>
      </w:pPr>
      <w:r>
        <w:t>min_columns</w:t>
      </w:r>
      <w:r>
        <w:tab/>
        <w:t>1</w:t>
      </w:r>
    </w:p>
    <w:p w14:paraId="03E83E68" w14:textId="77777777" w:rsidR="008D753F" w:rsidRDefault="001061C7">
      <w:pPr>
        <w:pStyle w:val="GDefaultWidgetOption"/>
        <w:keepNext/>
        <w:tabs>
          <w:tab w:val="left" w:pos="2160"/>
        </w:tabs>
      </w:pPr>
      <w:r>
        <w:t>min</w:t>
      </w:r>
      <w:r>
        <w:tab/>
      </w:r>
    </w:p>
    <w:p w14:paraId="7FAECB35" w14:textId="77777777" w:rsidR="008D753F" w:rsidRDefault="001061C7">
      <w:pPr>
        <w:pStyle w:val="GDefaultWidgetOption"/>
        <w:keepNext/>
        <w:tabs>
          <w:tab w:val="left" w:pos="2160"/>
        </w:tabs>
      </w:pPr>
      <w:r>
        <w:t>sample_type</w:t>
      </w:r>
      <w:r>
        <w:tab/>
      </w:r>
    </w:p>
    <w:p w14:paraId="6FB6AFA1" w14:textId="77777777" w:rsidR="008D753F" w:rsidRDefault="001061C7">
      <w:pPr>
        <w:pStyle w:val="GDefaultWidgetOption"/>
        <w:keepNext/>
        <w:tabs>
          <w:tab w:val="left" w:pos="2160"/>
        </w:tabs>
      </w:pPr>
      <w:r>
        <w:t>access</w:t>
      </w:r>
      <w:r>
        <w:tab/>
      </w:r>
    </w:p>
    <w:p w14:paraId="4E7CAB99" w14:textId="77777777" w:rsidR="008D753F" w:rsidRDefault="001061C7">
      <w:pPr>
        <w:pStyle w:val="GDefaultWidgetOption"/>
        <w:keepNext/>
        <w:tabs>
          <w:tab w:val="left" w:pos="2160"/>
        </w:tabs>
      </w:pPr>
      <w:r>
        <w:t>autoadvance</w:t>
      </w:r>
      <w:r>
        <w:tab/>
        <w:t>False</w:t>
      </w:r>
    </w:p>
    <w:p w14:paraId="1FCFED04" w14:textId="77777777" w:rsidR="008D753F" w:rsidRDefault="001061C7">
      <w:pPr>
        <w:pStyle w:val="GDefaultWidgetOption"/>
        <w:keepNext/>
        <w:tabs>
          <w:tab w:val="left" w:pos="2160"/>
        </w:tabs>
      </w:pPr>
      <w:r>
        <w:t>columns</w:t>
      </w:r>
      <w:r>
        <w:tab/>
        <w:t>1</w:t>
      </w:r>
    </w:p>
    <w:p w14:paraId="06C48388" w14:textId="77777777" w:rsidR="008D753F" w:rsidRDefault="001061C7">
      <w:pPr>
        <w:pStyle w:val="GDefaultWidgetOption"/>
        <w:keepNext/>
        <w:tabs>
          <w:tab w:val="left" w:pos="2160"/>
        </w:tabs>
      </w:pPr>
      <w:r>
        <w:t>filter_text</w:t>
      </w:r>
      <w:r>
        <w:tab/>
      </w:r>
    </w:p>
    <w:p w14:paraId="3BF69A0D" w14:textId="77777777" w:rsidR="008D753F" w:rsidRDefault="001061C7">
      <w:pPr>
        <w:pStyle w:val="GDefaultWidgetOption"/>
        <w:keepNext/>
        <w:tabs>
          <w:tab w:val="left" w:pos="2160"/>
        </w:tabs>
      </w:pPr>
      <w:r>
        <w:t>as_banner</w:t>
      </w:r>
      <w:r>
        <w:tab/>
        <w:t>False</w:t>
      </w:r>
    </w:p>
    <w:p w14:paraId="7E80AD8D" w14:textId="77777777" w:rsidR="008D753F" w:rsidRDefault="001061C7">
      <w:pPr>
        <w:pStyle w:val="GDefaultWidgetOption"/>
        <w:keepNext/>
        <w:tabs>
          <w:tab w:val="left" w:pos="2160"/>
        </w:tabs>
      </w:pPr>
      <w:r>
        <w:t>description</w:t>
      </w:r>
      <w:r>
        <w:tab/>
      </w:r>
    </w:p>
    <w:p w14:paraId="298EE958" w14:textId="77777777" w:rsidR="008D753F" w:rsidRDefault="001061C7">
      <w:pPr>
        <w:pStyle w:val="GDefaultWidgetOption"/>
        <w:keepNext/>
        <w:tabs>
          <w:tab w:val="left" w:pos="2160"/>
        </w:tabs>
      </w:pPr>
      <w:r>
        <w:t>spd_category</w:t>
      </w:r>
      <w:r>
        <w:tab/>
      </w:r>
    </w:p>
    <w:p w14:paraId="6A9A96D4" w14:textId="77777777" w:rsidR="008D753F" w:rsidRDefault="001061C7">
      <w:pPr>
        <w:pStyle w:val="GWidgetOption"/>
        <w:keepNext/>
        <w:tabs>
          <w:tab w:val="left" w:pos="2160"/>
        </w:tabs>
      </w:pPr>
      <w:r>
        <w:t>tags</w:t>
      </w:r>
      <w:r>
        <w:tab/>
      </w:r>
      <w:proofErr w:type="spellStart"/>
      <w:r>
        <w:t>Profile_Basic_Info</w:t>
      </w:r>
      <w:proofErr w:type="spellEnd"/>
    </w:p>
    <w:p w14:paraId="47993641" w14:textId="77777777" w:rsidR="008D753F" w:rsidRDefault="001061C7">
      <w:pPr>
        <w:pStyle w:val="GDefaultWidgetOption"/>
        <w:keepNext/>
        <w:tabs>
          <w:tab w:val="left" w:pos="2160"/>
        </w:tabs>
      </w:pPr>
      <w:r>
        <w:t>max</w:t>
      </w:r>
      <w:r>
        <w:tab/>
      </w:r>
    </w:p>
    <w:p w14:paraId="5BC34363" w14:textId="77777777" w:rsidR="008D753F" w:rsidRDefault="001061C7">
      <w:pPr>
        <w:pStyle w:val="GDefaultWidgetOption"/>
        <w:keepNext/>
        <w:tabs>
          <w:tab w:val="left" w:pos="2160"/>
        </w:tabs>
      </w:pPr>
      <w:r>
        <w:t>exactly</w:t>
      </w:r>
      <w:r>
        <w:tab/>
      </w:r>
    </w:p>
    <w:p w14:paraId="6CFD1CC1" w14:textId="77777777" w:rsidR="008D753F" w:rsidRDefault="001061C7">
      <w:pPr>
        <w:pStyle w:val="GDefaultWidgetOption"/>
        <w:keepNext/>
        <w:tabs>
          <w:tab w:val="left" w:pos="2160"/>
        </w:tabs>
      </w:pPr>
      <w:r>
        <w:t>horizontal</w:t>
      </w:r>
      <w:r>
        <w:tab/>
        <w:t>False</w:t>
      </w:r>
    </w:p>
    <w:p w14:paraId="4545189E" w14:textId="77777777" w:rsidR="008D753F" w:rsidRDefault="001061C7">
      <w:pPr>
        <w:pStyle w:val="GDefaultWidgetOption"/>
        <w:keepNext/>
        <w:tabs>
          <w:tab w:val="left" w:pos="2160"/>
        </w:tabs>
      </w:pPr>
      <w:r>
        <w:t>grid_chart_type</w:t>
      </w:r>
      <w:r>
        <w:tab/>
        <w:t>stacked_bar</w:t>
      </w:r>
    </w:p>
    <w:p w14:paraId="06CE2CA9" w14:textId="77777777" w:rsidR="008D753F" w:rsidRDefault="001061C7">
      <w:pPr>
        <w:pStyle w:val="GDefaultWidgetOption"/>
        <w:keepNext/>
        <w:tabs>
          <w:tab w:val="left" w:pos="2160"/>
        </w:tabs>
      </w:pPr>
      <w:r>
        <w:t>sort_order</w:t>
      </w:r>
      <w:r>
        <w:tab/>
        <w:t>none</w:t>
      </w:r>
    </w:p>
    <w:p w14:paraId="2E93F8E8" w14:textId="77777777" w:rsidR="008D753F" w:rsidRDefault="001061C7">
      <w:pPr>
        <w:pStyle w:val="GDefaultWidgetOption"/>
        <w:keepNext/>
        <w:tabs>
          <w:tab w:val="left" w:pos="2160"/>
        </w:tabs>
      </w:pPr>
      <w:r>
        <w:t>sample</w:t>
      </w:r>
      <w:r>
        <w:tab/>
      </w:r>
    </w:p>
    <w:p w14:paraId="7DC0A7E1" w14:textId="77777777" w:rsidR="008D753F" w:rsidRDefault="001061C7">
      <w:pPr>
        <w:pStyle w:val="GDefaultWidgetOption"/>
        <w:keepNext/>
        <w:tabs>
          <w:tab w:val="left" w:pos="2160"/>
        </w:tabs>
      </w:pPr>
      <w:r>
        <w:t>slide_title</w:t>
      </w:r>
      <w:r>
        <w:tab/>
      </w:r>
    </w:p>
    <w:p w14:paraId="62F56D81" w14:textId="77777777" w:rsidR="008D753F" w:rsidRDefault="001061C7">
      <w:pPr>
        <w:pStyle w:val="GDefaultWidgetOption"/>
        <w:keepNext/>
        <w:tabs>
          <w:tab w:val="left" w:pos="2160"/>
        </w:tabs>
      </w:pPr>
      <w:r>
        <w:t>set_active</w:t>
      </w:r>
      <w:r>
        <w:tab/>
      </w:r>
    </w:p>
    <w:p w14:paraId="7C76D6FC" w14:textId="77777777" w:rsidR="008D753F" w:rsidRDefault="001061C7">
      <w:pPr>
        <w:pStyle w:val="GDefaultWidgetOption"/>
        <w:keepNext/>
        <w:tabs>
          <w:tab w:val="left" w:pos="2160"/>
        </w:tabs>
      </w:pPr>
      <w:r>
        <w:t>required</w:t>
      </w:r>
      <w:r>
        <w:tab/>
        <w:t>NONE</w:t>
      </w:r>
    </w:p>
    <w:p w14:paraId="76227BAD" w14:textId="77777777" w:rsidR="008D753F" w:rsidRDefault="001061C7">
      <w:pPr>
        <w:pStyle w:val="GDefaultWidgetOption"/>
        <w:keepNext/>
        <w:tabs>
          <w:tab w:val="left" w:pos="2160"/>
        </w:tabs>
      </w:pPr>
      <w:r>
        <w:t>mask</w:t>
      </w:r>
      <w:r>
        <w:tab/>
      </w:r>
    </w:p>
    <w:p w14:paraId="23EF9EE6" w14:textId="77777777" w:rsidR="008D753F" w:rsidRDefault="001061C7">
      <w:pPr>
        <w:pStyle w:val="GDefaultWidgetOption"/>
        <w:keepNext/>
        <w:tabs>
          <w:tab w:val="left" w:pos="2160"/>
        </w:tabs>
      </w:pPr>
      <w:r>
        <w:t>custom_order</w:t>
      </w:r>
      <w:r>
        <w:tab/>
      </w:r>
    </w:p>
    <w:p w14:paraId="3AAFAB8E" w14:textId="77777777" w:rsidR="008D753F" w:rsidRDefault="001061C7">
      <w:pPr>
        <w:pStyle w:val="GDefaultWidgetOption"/>
        <w:keepNext/>
        <w:tabs>
          <w:tab w:val="left" w:pos="2160"/>
        </w:tabs>
      </w:pPr>
      <w:r>
        <w:t>client</w:t>
      </w:r>
      <w:r>
        <w:tab/>
      </w:r>
    </w:p>
    <w:p w14:paraId="005543CD"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D77D3B7" w14:textId="77777777">
        <w:tc>
          <w:tcPr>
            <w:tcW w:w="336" w:type="dxa"/>
          </w:tcPr>
          <w:p w14:paraId="6216C173" w14:textId="77777777" w:rsidR="008D753F" w:rsidRDefault="001061C7">
            <w:pPr>
              <w:keepNext/>
            </w:pPr>
            <w:r>
              <w:rPr>
                <w:rStyle w:val="GResponseCode"/>
              </w:rPr>
              <w:t>1</w:t>
            </w:r>
          </w:p>
        </w:tc>
        <w:tc>
          <w:tcPr>
            <w:tcW w:w="361" w:type="dxa"/>
          </w:tcPr>
          <w:p w14:paraId="1E08388A" w14:textId="77777777" w:rsidR="008D753F" w:rsidRDefault="001061C7">
            <w:pPr>
              <w:keepNext/>
            </w:pPr>
            <w:r>
              <w:t>□</w:t>
            </w:r>
          </w:p>
        </w:tc>
        <w:tc>
          <w:tcPr>
            <w:tcW w:w="3731" w:type="dxa"/>
          </w:tcPr>
          <w:p w14:paraId="3C6DCD3E" w14:textId="77777777" w:rsidR="008D753F" w:rsidRDefault="001061C7">
            <w:pPr>
              <w:keepNext/>
            </w:pPr>
            <w:r>
              <w:t>I am currently serving in the U.S. military</w:t>
            </w:r>
          </w:p>
        </w:tc>
        <w:tc>
          <w:tcPr>
            <w:tcW w:w="4428" w:type="dxa"/>
          </w:tcPr>
          <w:p w14:paraId="5B678576" w14:textId="77777777" w:rsidR="008D753F" w:rsidRDefault="008D753F">
            <w:pPr>
              <w:keepNext/>
              <w:jc w:val="right"/>
              <w:rPr>
                <w:i/>
              </w:rPr>
            </w:pPr>
          </w:p>
        </w:tc>
      </w:tr>
      <w:tr w:rsidR="008D753F" w14:paraId="4742850E" w14:textId="77777777">
        <w:tc>
          <w:tcPr>
            <w:tcW w:w="336" w:type="dxa"/>
          </w:tcPr>
          <w:p w14:paraId="6901D0C5" w14:textId="77777777" w:rsidR="008D753F" w:rsidRDefault="001061C7">
            <w:pPr>
              <w:keepNext/>
            </w:pPr>
            <w:r>
              <w:rPr>
                <w:rStyle w:val="GResponseCode"/>
              </w:rPr>
              <w:t>2</w:t>
            </w:r>
          </w:p>
        </w:tc>
        <w:tc>
          <w:tcPr>
            <w:tcW w:w="361" w:type="dxa"/>
          </w:tcPr>
          <w:p w14:paraId="05B305BD" w14:textId="77777777" w:rsidR="008D753F" w:rsidRDefault="001061C7">
            <w:pPr>
              <w:keepNext/>
            </w:pPr>
            <w:r>
              <w:t>□</w:t>
            </w:r>
          </w:p>
        </w:tc>
        <w:tc>
          <w:tcPr>
            <w:tcW w:w="3731" w:type="dxa"/>
          </w:tcPr>
          <w:p w14:paraId="3FEFD3EA" w14:textId="77777777" w:rsidR="008D753F" w:rsidRDefault="001061C7">
            <w:pPr>
              <w:keepNext/>
            </w:pPr>
            <w:r>
              <w:t>I have immediate family members currently serving in the U.S. military</w:t>
            </w:r>
          </w:p>
        </w:tc>
        <w:tc>
          <w:tcPr>
            <w:tcW w:w="4428" w:type="dxa"/>
          </w:tcPr>
          <w:p w14:paraId="6EA190F2" w14:textId="77777777" w:rsidR="008D753F" w:rsidRDefault="008D753F">
            <w:pPr>
              <w:keepNext/>
              <w:jc w:val="right"/>
              <w:rPr>
                <w:i/>
              </w:rPr>
            </w:pPr>
          </w:p>
        </w:tc>
      </w:tr>
      <w:tr w:rsidR="008D753F" w14:paraId="2CE17475" w14:textId="77777777">
        <w:tc>
          <w:tcPr>
            <w:tcW w:w="336" w:type="dxa"/>
          </w:tcPr>
          <w:p w14:paraId="5DF74E90" w14:textId="77777777" w:rsidR="008D753F" w:rsidRDefault="001061C7">
            <w:pPr>
              <w:keepNext/>
            </w:pPr>
            <w:r>
              <w:rPr>
                <w:rStyle w:val="GResponseCode"/>
              </w:rPr>
              <w:t>3</w:t>
            </w:r>
          </w:p>
        </w:tc>
        <w:tc>
          <w:tcPr>
            <w:tcW w:w="361" w:type="dxa"/>
          </w:tcPr>
          <w:p w14:paraId="738DDA67" w14:textId="77777777" w:rsidR="008D753F" w:rsidRDefault="001061C7">
            <w:pPr>
              <w:keepNext/>
            </w:pPr>
            <w:r>
              <w:t>□</w:t>
            </w:r>
          </w:p>
        </w:tc>
        <w:tc>
          <w:tcPr>
            <w:tcW w:w="3731" w:type="dxa"/>
          </w:tcPr>
          <w:p w14:paraId="2400976F" w14:textId="77777777" w:rsidR="008D753F" w:rsidRDefault="001061C7">
            <w:pPr>
              <w:keepNext/>
            </w:pPr>
            <w:r>
              <w:t xml:space="preserve">I previously served in the U.S. </w:t>
            </w:r>
            <w:proofErr w:type="gramStart"/>
            <w:r>
              <w:t>military</w:t>
            </w:r>
            <w:proofErr w:type="gramEnd"/>
            <w:r>
              <w:t xml:space="preserve"> but I am no longer active</w:t>
            </w:r>
          </w:p>
        </w:tc>
        <w:tc>
          <w:tcPr>
            <w:tcW w:w="4428" w:type="dxa"/>
          </w:tcPr>
          <w:p w14:paraId="45BE3419" w14:textId="77777777" w:rsidR="008D753F" w:rsidRDefault="008D753F">
            <w:pPr>
              <w:keepNext/>
              <w:jc w:val="right"/>
              <w:rPr>
                <w:i/>
              </w:rPr>
            </w:pPr>
          </w:p>
        </w:tc>
      </w:tr>
      <w:tr w:rsidR="008D753F" w14:paraId="611E630F" w14:textId="77777777">
        <w:tc>
          <w:tcPr>
            <w:tcW w:w="336" w:type="dxa"/>
          </w:tcPr>
          <w:p w14:paraId="603D6A05" w14:textId="77777777" w:rsidR="008D753F" w:rsidRDefault="001061C7">
            <w:pPr>
              <w:keepNext/>
            </w:pPr>
            <w:r>
              <w:rPr>
                <w:rStyle w:val="GResponseCode"/>
              </w:rPr>
              <w:t>4</w:t>
            </w:r>
          </w:p>
        </w:tc>
        <w:tc>
          <w:tcPr>
            <w:tcW w:w="361" w:type="dxa"/>
          </w:tcPr>
          <w:p w14:paraId="2F192087" w14:textId="77777777" w:rsidR="008D753F" w:rsidRDefault="001061C7">
            <w:pPr>
              <w:keepNext/>
            </w:pPr>
            <w:r>
              <w:t>□</w:t>
            </w:r>
          </w:p>
        </w:tc>
        <w:tc>
          <w:tcPr>
            <w:tcW w:w="3731" w:type="dxa"/>
          </w:tcPr>
          <w:p w14:paraId="7201A54B" w14:textId="77777777" w:rsidR="008D753F" w:rsidRDefault="001061C7">
            <w:pPr>
              <w:keepNext/>
            </w:pPr>
            <w:r>
              <w:t>Members of my immediate family have served in the U.S. military but are no longer active</w:t>
            </w:r>
          </w:p>
        </w:tc>
        <w:tc>
          <w:tcPr>
            <w:tcW w:w="4428" w:type="dxa"/>
          </w:tcPr>
          <w:p w14:paraId="442F2EAC" w14:textId="77777777" w:rsidR="008D753F" w:rsidRDefault="008D753F">
            <w:pPr>
              <w:keepNext/>
              <w:jc w:val="right"/>
              <w:rPr>
                <w:i/>
              </w:rPr>
            </w:pPr>
          </w:p>
        </w:tc>
      </w:tr>
      <w:tr w:rsidR="008D753F" w14:paraId="612941F0" w14:textId="77777777">
        <w:tc>
          <w:tcPr>
            <w:tcW w:w="336" w:type="dxa"/>
          </w:tcPr>
          <w:p w14:paraId="65CB29D6" w14:textId="77777777" w:rsidR="008D753F" w:rsidRDefault="001061C7">
            <w:pPr>
              <w:keepNext/>
            </w:pPr>
            <w:r>
              <w:rPr>
                <w:rStyle w:val="GResponseCode"/>
              </w:rPr>
              <w:t>5</w:t>
            </w:r>
          </w:p>
        </w:tc>
        <w:tc>
          <w:tcPr>
            <w:tcW w:w="361" w:type="dxa"/>
          </w:tcPr>
          <w:p w14:paraId="3E10EC74" w14:textId="77777777" w:rsidR="008D753F" w:rsidRDefault="001061C7">
            <w:pPr>
              <w:keepNext/>
            </w:pPr>
            <w:r>
              <w:t>□</w:t>
            </w:r>
          </w:p>
        </w:tc>
        <w:tc>
          <w:tcPr>
            <w:tcW w:w="3731" w:type="dxa"/>
          </w:tcPr>
          <w:p w14:paraId="2A4C05B1" w14:textId="77777777" w:rsidR="008D753F" w:rsidRDefault="001061C7">
            <w:pPr>
              <w:keepNext/>
            </w:pPr>
            <w:r>
              <w:t xml:space="preserve">Neither </w:t>
            </w:r>
            <w:proofErr w:type="gramStart"/>
            <w:r>
              <w:t>myself nor any members</w:t>
            </w:r>
            <w:proofErr w:type="gramEnd"/>
            <w:r>
              <w:t xml:space="preserve"> of my immediate family have ever served in the U.S. military</w:t>
            </w:r>
          </w:p>
        </w:tc>
        <w:tc>
          <w:tcPr>
            <w:tcW w:w="4428" w:type="dxa"/>
          </w:tcPr>
          <w:p w14:paraId="41833230" w14:textId="77777777" w:rsidR="008D753F" w:rsidRDefault="001061C7">
            <w:pPr>
              <w:keepNext/>
              <w:jc w:val="right"/>
              <w:rPr>
                <w:i/>
              </w:rPr>
            </w:pPr>
            <w:r>
              <w:rPr>
                <w:i/>
              </w:rPr>
              <w:t>Exclude other punches</w:t>
            </w:r>
          </w:p>
        </w:tc>
      </w:tr>
    </w:tbl>
    <w:p w14:paraId="06D3809D" w14:textId="77777777" w:rsidR="008D753F" w:rsidRDefault="008D753F">
      <w:pPr>
        <w:pStyle w:val="GQuestionSpacer"/>
      </w:pPr>
    </w:p>
    <w:p w14:paraId="7AF9B424" w14:textId="77777777" w:rsidR="008D753F" w:rsidRDefault="001061C7">
      <w:pPr>
        <w:pStyle w:val="GPage"/>
        <w:keepNext/>
      </w:pPr>
      <w:bookmarkStart w:id="224" w:name="_Toc175835976"/>
      <w:r>
        <w:t xml:space="preserve">Page: </w:t>
      </w:r>
      <w:proofErr w:type="spellStart"/>
      <w:r>
        <w:t>implicit_page_healthins</w:t>
      </w:r>
      <w:bookmarkEnd w:id="224"/>
      <w:proofErr w:type="spellEnd"/>
    </w:p>
    <w:tbl>
      <w:tblPr>
        <w:tblStyle w:val="GQuestionCommonProperties"/>
        <w:tblW w:w="0" w:type="auto"/>
        <w:tblInd w:w="0" w:type="dxa"/>
        <w:tblLook w:val="04A0" w:firstRow="1" w:lastRow="0" w:firstColumn="1" w:lastColumn="0" w:noHBand="0" w:noVBand="1"/>
      </w:tblPr>
      <w:tblGrid>
        <w:gridCol w:w="1077"/>
        <w:gridCol w:w="8283"/>
      </w:tblGrid>
      <w:tr w:rsidR="008D753F" w14:paraId="1C6976CC" w14:textId="77777777">
        <w:tc>
          <w:tcPr>
            <w:tcW w:w="0" w:type="dxa"/>
            <w:shd w:val="clear" w:color="auto" w:fill="D0D0D0"/>
          </w:tcPr>
          <w:p w14:paraId="5880B041" w14:textId="77777777" w:rsidR="008D753F" w:rsidRDefault="001061C7">
            <w:pPr>
              <w:pStyle w:val="GVariableNameP"/>
              <w:keepNext/>
            </w:pPr>
            <w:r>
              <w:fldChar w:fldCharType="begin"/>
            </w:r>
            <w:r>
              <w:instrText>TC healthins \\l 2 \\f a</w:instrText>
            </w:r>
            <w:r>
              <w:fldChar w:fldCharType="end"/>
            </w:r>
            <w:proofErr w:type="spellStart"/>
            <w:r>
              <w:t>healthins</w:t>
            </w:r>
            <w:proofErr w:type="spellEnd"/>
          </w:p>
        </w:tc>
        <w:tc>
          <w:tcPr>
            <w:tcW w:w="0" w:type="dxa"/>
            <w:shd w:val="clear" w:color="auto" w:fill="D0D0D0"/>
            <w:vAlign w:val="bottom"/>
          </w:tcPr>
          <w:p w14:paraId="5BF68C19" w14:textId="77777777" w:rsidR="008D753F" w:rsidRDefault="001061C7">
            <w:pPr>
              <w:keepNext/>
              <w:jc w:val="right"/>
            </w:pPr>
            <w:r>
              <w:t>MULTIPLE CHOICE</w:t>
            </w:r>
          </w:p>
        </w:tc>
      </w:tr>
      <w:tr w:rsidR="008D753F" w14:paraId="1CE7ED71" w14:textId="77777777">
        <w:tc>
          <w:tcPr>
            <w:tcW w:w="8856" w:type="dxa"/>
            <w:gridSpan w:val="2"/>
            <w:shd w:val="clear" w:color="auto" w:fill="D0D0D0"/>
          </w:tcPr>
          <w:p w14:paraId="14FF302D" w14:textId="77777777" w:rsidR="008D753F" w:rsidRDefault="001061C7">
            <w:pPr>
              <w:keepNext/>
            </w:pPr>
            <w:r>
              <w:t>Do you currently have health insurance? (Please check all that apply)</w:t>
            </w:r>
          </w:p>
        </w:tc>
      </w:tr>
    </w:tbl>
    <w:p w14:paraId="088CB948" w14:textId="77777777" w:rsidR="008D753F" w:rsidRDefault="008D753F">
      <w:pPr>
        <w:pStyle w:val="GQuestionSpacer"/>
        <w:keepNext/>
      </w:pPr>
    </w:p>
    <w:p w14:paraId="19ACBF99" w14:textId="77777777" w:rsidR="008D753F" w:rsidRDefault="001061C7">
      <w:pPr>
        <w:pStyle w:val="GDefaultWidgetOption"/>
        <w:keepNext/>
        <w:tabs>
          <w:tab w:val="left" w:pos="2160"/>
        </w:tabs>
      </w:pPr>
      <w:r>
        <w:t>pii</w:t>
      </w:r>
      <w:r>
        <w:tab/>
        <w:t>False</w:t>
      </w:r>
    </w:p>
    <w:p w14:paraId="133F0C27" w14:textId="77777777" w:rsidR="008D753F" w:rsidRDefault="001061C7">
      <w:pPr>
        <w:pStyle w:val="GDefaultWidgetOption"/>
        <w:keepNext/>
        <w:tabs>
          <w:tab w:val="left" w:pos="2160"/>
        </w:tabs>
      </w:pPr>
      <w:r>
        <w:t>chart_layout</w:t>
      </w:r>
      <w:r>
        <w:tab/>
        <w:t>1</w:t>
      </w:r>
    </w:p>
    <w:p w14:paraId="74C1F727" w14:textId="77777777" w:rsidR="008D753F" w:rsidRDefault="001061C7">
      <w:pPr>
        <w:pStyle w:val="GDefaultWidgetOption"/>
        <w:keepNext/>
        <w:tabs>
          <w:tab w:val="left" w:pos="2160"/>
        </w:tabs>
      </w:pPr>
      <w:r>
        <w:t>displaymax</w:t>
      </w:r>
      <w:r>
        <w:tab/>
      </w:r>
    </w:p>
    <w:p w14:paraId="50337BD8" w14:textId="77777777" w:rsidR="008D753F" w:rsidRDefault="001061C7">
      <w:pPr>
        <w:pStyle w:val="GWidgetOption"/>
        <w:keepNext/>
        <w:tabs>
          <w:tab w:val="left" w:pos="2160"/>
        </w:tabs>
      </w:pPr>
      <w:proofErr w:type="spellStart"/>
      <w:r>
        <w:t>varlabel</w:t>
      </w:r>
      <w:proofErr w:type="spellEnd"/>
      <w:r>
        <w:tab/>
        <w:t>Health insurance</w:t>
      </w:r>
    </w:p>
    <w:p w14:paraId="6222DDDD" w14:textId="77777777" w:rsidR="008D753F" w:rsidRDefault="001061C7">
      <w:pPr>
        <w:pStyle w:val="GDefaultWidgetOption"/>
        <w:keepNext/>
        <w:tabs>
          <w:tab w:val="left" w:pos="2160"/>
        </w:tabs>
      </w:pPr>
      <w:r>
        <w:t>topic</w:t>
      </w:r>
      <w:r>
        <w:tab/>
      </w:r>
    </w:p>
    <w:p w14:paraId="6EA663AA" w14:textId="77777777" w:rsidR="008D753F" w:rsidRDefault="001061C7">
      <w:pPr>
        <w:pStyle w:val="GDefaultWidgetOption"/>
        <w:keepNext/>
        <w:tabs>
          <w:tab w:val="left" w:pos="2160"/>
        </w:tabs>
      </w:pPr>
      <w:r>
        <w:t>chart_color</w:t>
      </w:r>
      <w:r>
        <w:tab/>
        <w:t>green</w:t>
      </w:r>
    </w:p>
    <w:p w14:paraId="004A5EAF" w14:textId="77777777" w:rsidR="008D753F" w:rsidRDefault="001061C7">
      <w:pPr>
        <w:pStyle w:val="GDefaultWidgetOption"/>
        <w:keepNext/>
        <w:tabs>
          <w:tab w:val="left" w:pos="2160"/>
        </w:tabs>
      </w:pPr>
      <w:r>
        <w:t>chart_type</w:t>
      </w:r>
      <w:r>
        <w:tab/>
        <w:t>bar</w:t>
      </w:r>
    </w:p>
    <w:p w14:paraId="401EFEAB" w14:textId="77777777" w:rsidR="008D753F" w:rsidRDefault="001061C7">
      <w:pPr>
        <w:pStyle w:val="GDefaultWidgetOption"/>
        <w:keepNext/>
        <w:tabs>
          <w:tab w:val="left" w:pos="2160"/>
        </w:tabs>
      </w:pPr>
      <w:r>
        <w:t>crossbreak</w:t>
      </w:r>
      <w:r>
        <w:tab/>
        <w:t>Total</w:t>
      </w:r>
    </w:p>
    <w:p w14:paraId="001CCE94" w14:textId="77777777" w:rsidR="008D753F" w:rsidRDefault="001061C7">
      <w:pPr>
        <w:pStyle w:val="GDefaultWidgetOption"/>
        <w:keepNext/>
        <w:tabs>
          <w:tab w:val="left" w:pos="2160"/>
        </w:tabs>
      </w:pPr>
      <w:r>
        <w:t>wrap</w:t>
      </w:r>
      <w:r>
        <w:tab/>
        <w:t>True</w:t>
      </w:r>
    </w:p>
    <w:p w14:paraId="6C2DA734" w14:textId="77777777" w:rsidR="008D753F" w:rsidRDefault="001061C7">
      <w:pPr>
        <w:pStyle w:val="GDefaultWidgetOption"/>
        <w:keepNext/>
        <w:tabs>
          <w:tab w:val="left" w:pos="2160"/>
        </w:tabs>
      </w:pPr>
      <w:r>
        <w:t>required_text</w:t>
      </w:r>
      <w:r>
        <w:tab/>
        <w:t>Please choose an answer</w:t>
      </w:r>
    </w:p>
    <w:p w14:paraId="2E7472E0" w14:textId="77777777" w:rsidR="008D753F" w:rsidRDefault="001061C7">
      <w:pPr>
        <w:pStyle w:val="GDefaultWidgetOption"/>
        <w:keepNext/>
        <w:tabs>
          <w:tab w:val="left" w:pos="2160"/>
        </w:tabs>
      </w:pPr>
      <w:r>
        <w:t>min_columns</w:t>
      </w:r>
      <w:r>
        <w:tab/>
        <w:t>1</w:t>
      </w:r>
    </w:p>
    <w:p w14:paraId="4467BC56" w14:textId="77777777" w:rsidR="008D753F" w:rsidRDefault="001061C7">
      <w:pPr>
        <w:pStyle w:val="GDefaultWidgetOption"/>
        <w:keepNext/>
        <w:tabs>
          <w:tab w:val="left" w:pos="2160"/>
        </w:tabs>
      </w:pPr>
      <w:r>
        <w:t>min</w:t>
      </w:r>
      <w:r>
        <w:tab/>
      </w:r>
    </w:p>
    <w:p w14:paraId="5AB11B96" w14:textId="77777777" w:rsidR="008D753F" w:rsidRDefault="001061C7">
      <w:pPr>
        <w:pStyle w:val="GDefaultWidgetOption"/>
        <w:keepNext/>
        <w:tabs>
          <w:tab w:val="left" w:pos="2160"/>
        </w:tabs>
      </w:pPr>
      <w:r>
        <w:t>sample_type</w:t>
      </w:r>
      <w:r>
        <w:tab/>
      </w:r>
    </w:p>
    <w:p w14:paraId="577C3C5B" w14:textId="77777777" w:rsidR="008D753F" w:rsidRDefault="001061C7">
      <w:pPr>
        <w:pStyle w:val="GDefaultWidgetOption"/>
        <w:keepNext/>
        <w:tabs>
          <w:tab w:val="left" w:pos="2160"/>
        </w:tabs>
      </w:pPr>
      <w:r>
        <w:t>access</w:t>
      </w:r>
      <w:r>
        <w:tab/>
      </w:r>
    </w:p>
    <w:p w14:paraId="54245A5B" w14:textId="77777777" w:rsidR="008D753F" w:rsidRDefault="001061C7">
      <w:pPr>
        <w:pStyle w:val="GDefaultWidgetOption"/>
        <w:keepNext/>
        <w:tabs>
          <w:tab w:val="left" w:pos="2160"/>
        </w:tabs>
      </w:pPr>
      <w:r>
        <w:t>autoadvance</w:t>
      </w:r>
      <w:r>
        <w:tab/>
        <w:t>False</w:t>
      </w:r>
    </w:p>
    <w:p w14:paraId="11AB3319" w14:textId="77777777" w:rsidR="008D753F" w:rsidRDefault="001061C7">
      <w:pPr>
        <w:pStyle w:val="GDefaultWidgetOption"/>
        <w:keepNext/>
        <w:tabs>
          <w:tab w:val="left" w:pos="2160"/>
        </w:tabs>
      </w:pPr>
      <w:r>
        <w:t>columns</w:t>
      </w:r>
      <w:r>
        <w:tab/>
        <w:t>1</w:t>
      </w:r>
    </w:p>
    <w:p w14:paraId="6FD3F7FB" w14:textId="77777777" w:rsidR="008D753F" w:rsidRDefault="001061C7">
      <w:pPr>
        <w:pStyle w:val="GDefaultWidgetOption"/>
        <w:keepNext/>
        <w:tabs>
          <w:tab w:val="left" w:pos="2160"/>
        </w:tabs>
      </w:pPr>
      <w:r>
        <w:t>filter_text</w:t>
      </w:r>
      <w:r>
        <w:tab/>
      </w:r>
    </w:p>
    <w:p w14:paraId="31DD5757" w14:textId="77777777" w:rsidR="008D753F" w:rsidRDefault="001061C7">
      <w:pPr>
        <w:pStyle w:val="GDefaultWidgetOption"/>
        <w:keepNext/>
        <w:tabs>
          <w:tab w:val="left" w:pos="2160"/>
        </w:tabs>
      </w:pPr>
      <w:r>
        <w:t>as_banner</w:t>
      </w:r>
      <w:r>
        <w:tab/>
        <w:t>False</w:t>
      </w:r>
    </w:p>
    <w:p w14:paraId="136C6186" w14:textId="77777777" w:rsidR="008D753F" w:rsidRDefault="001061C7">
      <w:pPr>
        <w:pStyle w:val="GDefaultWidgetOption"/>
        <w:keepNext/>
        <w:tabs>
          <w:tab w:val="left" w:pos="2160"/>
        </w:tabs>
      </w:pPr>
      <w:r>
        <w:t>description</w:t>
      </w:r>
      <w:r>
        <w:tab/>
      </w:r>
    </w:p>
    <w:p w14:paraId="3FE61F02" w14:textId="77777777" w:rsidR="008D753F" w:rsidRDefault="001061C7">
      <w:pPr>
        <w:pStyle w:val="GDefaultWidgetOption"/>
        <w:keepNext/>
        <w:tabs>
          <w:tab w:val="left" w:pos="2160"/>
        </w:tabs>
      </w:pPr>
      <w:r>
        <w:t>spd_category</w:t>
      </w:r>
      <w:r>
        <w:tab/>
      </w:r>
    </w:p>
    <w:p w14:paraId="7A405495" w14:textId="77777777" w:rsidR="008D753F" w:rsidRDefault="001061C7">
      <w:pPr>
        <w:pStyle w:val="GDefaultWidgetOption"/>
        <w:keepNext/>
        <w:tabs>
          <w:tab w:val="left" w:pos="2160"/>
        </w:tabs>
      </w:pPr>
      <w:r>
        <w:t>tags</w:t>
      </w:r>
      <w:r>
        <w:tab/>
      </w:r>
    </w:p>
    <w:p w14:paraId="10F9D590" w14:textId="77777777" w:rsidR="008D753F" w:rsidRDefault="001061C7">
      <w:pPr>
        <w:pStyle w:val="GDefaultWidgetOption"/>
        <w:keepNext/>
        <w:tabs>
          <w:tab w:val="left" w:pos="2160"/>
        </w:tabs>
      </w:pPr>
      <w:r>
        <w:t>max</w:t>
      </w:r>
      <w:r>
        <w:tab/>
      </w:r>
    </w:p>
    <w:p w14:paraId="5B82AB56" w14:textId="77777777" w:rsidR="008D753F" w:rsidRDefault="001061C7">
      <w:pPr>
        <w:pStyle w:val="GDefaultWidgetOption"/>
        <w:keepNext/>
        <w:tabs>
          <w:tab w:val="left" w:pos="2160"/>
        </w:tabs>
      </w:pPr>
      <w:r>
        <w:t>exactly</w:t>
      </w:r>
      <w:r>
        <w:tab/>
      </w:r>
    </w:p>
    <w:p w14:paraId="3EF3DAA8" w14:textId="77777777" w:rsidR="008D753F" w:rsidRDefault="001061C7">
      <w:pPr>
        <w:pStyle w:val="GDefaultWidgetOption"/>
        <w:keepNext/>
        <w:tabs>
          <w:tab w:val="left" w:pos="2160"/>
        </w:tabs>
      </w:pPr>
      <w:r>
        <w:t>horizontal</w:t>
      </w:r>
      <w:r>
        <w:tab/>
        <w:t>False</w:t>
      </w:r>
    </w:p>
    <w:p w14:paraId="2C1845C2" w14:textId="77777777" w:rsidR="008D753F" w:rsidRDefault="001061C7">
      <w:pPr>
        <w:pStyle w:val="GDefaultWidgetOption"/>
        <w:keepNext/>
        <w:tabs>
          <w:tab w:val="left" w:pos="2160"/>
        </w:tabs>
      </w:pPr>
      <w:r>
        <w:t>grid_chart_type</w:t>
      </w:r>
      <w:r>
        <w:tab/>
        <w:t>stacked_bar</w:t>
      </w:r>
    </w:p>
    <w:p w14:paraId="3A38FE71" w14:textId="77777777" w:rsidR="008D753F" w:rsidRDefault="001061C7">
      <w:pPr>
        <w:pStyle w:val="GDefaultWidgetOption"/>
        <w:keepNext/>
        <w:tabs>
          <w:tab w:val="left" w:pos="2160"/>
        </w:tabs>
      </w:pPr>
      <w:r>
        <w:t>sort_order</w:t>
      </w:r>
      <w:r>
        <w:tab/>
        <w:t>none</w:t>
      </w:r>
    </w:p>
    <w:p w14:paraId="3785FC29" w14:textId="77777777" w:rsidR="008D753F" w:rsidRDefault="001061C7">
      <w:pPr>
        <w:pStyle w:val="GDefaultWidgetOption"/>
        <w:keepNext/>
        <w:tabs>
          <w:tab w:val="left" w:pos="2160"/>
        </w:tabs>
      </w:pPr>
      <w:r>
        <w:t>sample</w:t>
      </w:r>
      <w:r>
        <w:tab/>
      </w:r>
    </w:p>
    <w:p w14:paraId="2A2772D5" w14:textId="77777777" w:rsidR="008D753F" w:rsidRDefault="001061C7">
      <w:pPr>
        <w:pStyle w:val="GDefaultWidgetOption"/>
        <w:keepNext/>
        <w:tabs>
          <w:tab w:val="left" w:pos="2160"/>
        </w:tabs>
      </w:pPr>
      <w:r>
        <w:t>slide_title</w:t>
      </w:r>
      <w:r>
        <w:tab/>
      </w:r>
    </w:p>
    <w:p w14:paraId="466D2939" w14:textId="77777777" w:rsidR="008D753F" w:rsidRDefault="001061C7">
      <w:pPr>
        <w:pStyle w:val="GDefaultWidgetOption"/>
        <w:keepNext/>
        <w:tabs>
          <w:tab w:val="left" w:pos="2160"/>
        </w:tabs>
      </w:pPr>
      <w:r>
        <w:t>set_active</w:t>
      </w:r>
      <w:r>
        <w:tab/>
      </w:r>
    </w:p>
    <w:p w14:paraId="64D3535C" w14:textId="77777777" w:rsidR="008D753F" w:rsidRDefault="001061C7">
      <w:pPr>
        <w:pStyle w:val="GDefaultWidgetOption"/>
        <w:keepNext/>
        <w:tabs>
          <w:tab w:val="left" w:pos="2160"/>
        </w:tabs>
      </w:pPr>
      <w:r>
        <w:t>required</w:t>
      </w:r>
      <w:r>
        <w:tab/>
        <w:t>NONE</w:t>
      </w:r>
    </w:p>
    <w:p w14:paraId="1A31E098" w14:textId="77777777" w:rsidR="008D753F" w:rsidRDefault="001061C7">
      <w:pPr>
        <w:pStyle w:val="GDefaultWidgetOption"/>
        <w:keepNext/>
        <w:tabs>
          <w:tab w:val="left" w:pos="2160"/>
        </w:tabs>
      </w:pPr>
      <w:r>
        <w:t>mask</w:t>
      </w:r>
      <w:r>
        <w:tab/>
      </w:r>
    </w:p>
    <w:p w14:paraId="0681D77A" w14:textId="77777777" w:rsidR="008D753F" w:rsidRDefault="001061C7">
      <w:pPr>
        <w:pStyle w:val="GDefaultWidgetOption"/>
        <w:keepNext/>
        <w:tabs>
          <w:tab w:val="left" w:pos="2160"/>
        </w:tabs>
      </w:pPr>
      <w:r>
        <w:t>custom_order</w:t>
      </w:r>
      <w:r>
        <w:tab/>
      </w:r>
    </w:p>
    <w:p w14:paraId="3E3415E6" w14:textId="77777777" w:rsidR="008D753F" w:rsidRDefault="001061C7">
      <w:pPr>
        <w:pStyle w:val="GDefaultWidgetOption"/>
        <w:keepNext/>
        <w:tabs>
          <w:tab w:val="left" w:pos="2160"/>
        </w:tabs>
      </w:pPr>
      <w:r>
        <w:t>client</w:t>
      </w:r>
      <w:r>
        <w:tab/>
      </w:r>
    </w:p>
    <w:p w14:paraId="6F38E355"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6079A5B" w14:textId="77777777">
        <w:tc>
          <w:tcPr>
            <w:tcW w:w="336" w:type="dxa"/>
          </w:tcPr>
          <w:p w14:paraId="7476185B" w14:textId="77777777" w:rsidR="008D753F" w:rsidRDefault="001061C7">
            <w:pPr>
              <w:keepNext/>
            </w:pPr>
            <w:r>
              <w:rPr>
                <w:rStyle w:val="GResponseCode"/>
              </w:rPr>
              <w:t>1</w:t>
            </w:r>
          </w:p>
        </w:tc>
        <w:tc>
          <w:tcPr>
            <w:tcW w:w="361" w:type="dxa"/>
          </w:tcPr>
          <w:p w14:paraId="71914B39" w14:textId="77777777" w:rsidR="008D753F" w:rsidRDefault="001061C7">
            <w:pPr>
              <w:keepNext/>
            </w:pPr>
            <w:r>
              <w:t>□</w:t>
            </w:r>
          </w:p>
        </w:tc>
        <w:tc>
          <w:tcPr>
            <w:tcW w:w="3731" w:type="dxa"/>
          </w:tcPr>
          <w:p w14:paraId="6DFFC6C3" w14:textId="77777777" w:rsidR="008D753F" w:rsidRDefault="001061C7">
            <w:pPr>
              <w:keepNext/>
            </w:pPr>
            <w:r>
              <w:t>Yes, through my job or a family member's employer</w:t>
            </w:r>
          </w:p>
        </w:tc>
        <w:tc>
          <w:tcPr>
            <w:tcW w:w="4428" w:type="dxa"/>
          </w:tcPr>
          <w:p w14:paraId="087906D4" w14:textId="77777777" w:rsidR="008D753F" w:rsidRDefault="008D753F">
            <w:pPr>
              <w:keepNext/>
              <w:jc w:val="right"/>
              <w:rPr>
                <w:i/>
              </w:rPr>
            </w:pPr>
          </w:p>
        </w:tc>
      </w:tr>
      <w:tr w:rsidR="008D753F" w14:paraId="07A348D0" w14:textId="77777777">
        <w:tc>
          <w:tcPr>
            <w:tcW w:w="336" w:type="dxa"/>
          </w:tcPr>
          <w:p w14:paraId="0CB95666" w14:textId="77777777" w:rsidR="008D753F" w:rsidRDefault="001061C7">
            <w:pPr>
              <w:keepNext/>
            </w:pPr>
            <w:r>
              <w:rPr>
                <w:rStyle w:val="GResponseCode"/>
              </w:rPr>
              <w:t>2</w:t>
            </w:r>
          </w:p>
        </w:tc>
        <w:tc>
          <w:tcPr>
            <w:tcW w:w="361" w:type="dxa"/>
          </w:tcPr>
          <w:p w14:paraId="3D344984" w14:textId="77777777" w:rsidR="008D753F" w:rsidRDefault="001061C7">
            <w:pPr>
              <w:keepNext/>
            </w:pPr>
            <w:r>
              <w:t>□</w:t>
            </w:r>
          </w:p>
        </w:tc>
        <w:tc>
          <w:tcPr>
            <w:tcW w:w="3731" w:type="dxa"/>
          </w:tcPr>
          <w:p w14:paraId="19F52B37" w14:textId="77777777" w:rsidR="008D753F" w:rsidRDefault="001061C7">
            <w:pPr>
              <w:keepNext/>
            </w:pPr>
            <w:r>
              <w:t>Yes, through a government program, such as Medicare or Medicaid</w:t>
            </w:r>
          </w:p>
        </w:tc>
        <w:tc>
          <w:tcPr>
            <w:tcW w:w="4428" w:type="dxa"/>
          </w:tcPr>
          <w:p w14:paraId="6D87A3C9" w14:textId="77777777" w:rsidR="008D753F" w:rsidRDefault="008D753F">
            <w:pPr>
              <w:keepNext/>
              <w:jc w:val="right"/>
              <w:rPr>
                <w:i/>
              </w:rPr>
            </w:pPr>
          </w:p>
        </w:tc>
      </w:tr>
      <w:tr w:rsidR="008D753F" w14:paraId="5721DB85" w14:textId="77777777">
        <w:tc>
          <w:tcPr>
            <w:tcW w:w="336" w:type="dxa"/>
          </w:tcPr>
          <w:p w14:paraId="1E2D1188" w14:textId="77777777" w:rsidR="008D753F" w:rsidRDefault="001061C7">
            <w:pPr>
              <w:keepNext/>
            </w:pPr>
            <w:r>
              <w:rPr>
                <w:rStyle w:val="GResponseCode"/>
              </w:rPr>
              <w:t>3</w:t>
            </w:r>
          </w:p>
        </w:tc>
        <w:tc>
          <w:tcPr>
            <w:tcW w:w="361" w:type="dxa"/>
          </w:tcPr>
          <w:p w14:paraId="42064A33" w14:textId="77777777" w:rsidR="008D753F" w:rsidRDefault="001061C7">
            <w:pPr>
              <w:keepNext/>
            </w:pPr>
            <w:r>
              <w:t>□</w:t>
            </w:r>
          </w:p>
        </w:tc>
        <w:tc>
          <w:tcPr>
            <w:tcW w:w="3731" w:type="dxa"/>
          </w:tcPr>
          <w:p w14:paraId="06595E6C" w14:textId="77777777" w:rsidR="008D753F" w:rsidRDefault="001061C7">
            <w:pPr>
              <w:keepNext/>
            </w:pPr>
            <w:r>
              <w:t>Yes, through my school</w:t>
            </w:r>
          </w:p>
        </w:tc>
        <w:tc>
          <w:tcPr>
            <w:tcW w:w="4428" w:type="dxa"/>
          </w:tcPr>
          <w:p w14:paraId="2D880B2F" w14:textId="77777777" w:rsidR="008D753F" w:rsidRDefault="008D753F">
            <w:pPr>
              <w:keepNext/>
              <w:jc w:val="right"/>
              <w:rPr>
                <w:i/>
              </w:rPr>
            </w:pPr>
          </w:p>
        </w:tc>
      </w:tr>
      <w:tr w:rsidR="008D753F" w14:paraId="116A871F" w14:textId="77777777">
        <w:tc>
          <w:tcPr>
            <w:tcW w:w="336" w:type="dxa"/>
          </w:tcPr>
          <w:p w14:paraId="48EF682A" w14:textId="77777777" w:rsidR="008D753F" w:rsidRDefault="001061C7">
            <w:pPr>
              <w:keepNext/>
            </w:pPr>
            <w:r>
              <w:rPr>
                <w:rStyle w:val="GResponseCode"/>
              </w:rPr>
              <w:t>4</w:t>
            </w:r>
          </w:p>
        </w:tc>
        <w:tc>
          <w:tcPr>
            <w:tcW w:w="361" w:type="dxa"/>
          </w:tcPr>
          <w:p w14:paraId="237BEDD9" w14:textId="77777777" w:rsidR="008D753F" w:rsidRDefault="001061C7">
            <w:pPr>
              <w:keepNext/>
            </w:pPr>
            <w:r>
              <w:t>□</w:t>
            </w:r>
          </w:p>
        </w:tc>
        <w:tc>
          <w:tcPr>
            <w:tcW w:w="3731" w:type="dxa"/>
          </w:tcPr>
          <w:p w14:paraId="64606875" w14:textId="77777777" w:rsidR="008D753F" w:rsidRDefault="001061C7">
            <w:pPr>
              <w:keepNext/>
            </w:pPr>
            <w:r>
              <w:t>Yes, I purchased my own</w:t>
            </w:r>
          </w:p>
        </w:tc>
        <w:tc>
          <w:tcPr>
            <w:tcW w:w="4428" w:type="dxa"/>
          </w:tcPr>
          <w:p w14:paraId="61944D68" w14:textId="77777777" w:rsidR="008D753F" w:rsidRDefault="008D753F">
            <w:pPr>
              <w:keepNext/>
              <w:jc w:val="right"/>
              <w:rPr>
                <w:i/>
              </w:rPr>
            </w:pPr>
          </w:p>
        </w:tc>
      </w:tr>
      <w:tr w:rsidR="008D753F" w14:paraId="3759F320" w14:textId="77777777">
        <w:tc>
          <w:tcPr>
            <w:tcW w:w="336" w:type="dxa"/>
          </w:tcPr>
          <w:p w14:paraId="3ECE58CC" w14:textId="77777777" w:rsidR="008D753F" w:rsidRDefault="001061C7">
            <w:pPr>
              <w:keepNext/>
            </w:pPr>
            <w:r>
              <w:rPr>
                <w:rStyle w:val="GResponseCode"/>
              </w:rPr>
              <w:t>5</w:t>
            </w:r>
          </w:p>
        </w:tc>
        <w:tc>
          <w:tcPr>
            <w:tcW w:w="361" w:type="dxa"/>
          </w:tcPr>
          <w:p w14:paraId="0D316E38" w14:textId="77777777" w:rsidR="008D753F" w:rsidRDefault="001061C7">
            <w:pPr>
              <w:keepNext/>
            </w:pPr>
            <w:r>
              <w:t>□</w:t>
            </w:r>
          </w:p>
        </w:tc>
        <w:tc>
          <w:tcPr>
            <w:tcW w:w="3731" w:type="dxa"/>
          </w:tcPr>
          <w:p w14:paraId="3C5E013B" w14:textId="77777777" w:rsidR="008D753F" w:rsidRDefault="001061C7">
            <w:pPr>
              <w:keepNext/>
            </w:pPr>
            <w:r>
              <w:t>Not sure</w:t>
            </w:r>
          </w:p>
        </w:tc>
        <w:tc>
          <w:tcPr>
            <w:tcW w:w="4428" w:type="dxa"/>
          </w:tcPr>
          <w:p w14:paraId="7D6218AF" w14:textId="77777777" w:rsidR="008D753F" w:rsidRDefault="001061C7">
            <w:pPr>
              <w:keepNext/>
              <w:jc w:val="right"/>
              <w:rPr>
                <w:i/>
              </w:rPr>
            </w:pPr>
            <w:r>
              <w:rPr>
                <w:i/>
              </w:rPr>
              <w:t>Exclude other punches</w:t>
            </w:r>
          </w:p>
        </w:tc>
      </w:tr>
      <w:tr w:rsidR="008D753F" w14:paraId="234279EC" w14:textId="77777777">
        <w:tc>
          <w:tcPr>
            <w:tcW w:w="336" w:type="dxa"/>
          </w:tcPr>
          <w:p w14:paraId="10D0EEB7" w14:textId="77777777" w:rsidR="008D753F" w:rsidRDefault="001061C7">
            <w:pPr>
              <w:keepNext/>
            </w:pPr>
            <w:r>
              <w:rPr>
                <w:rStyle w:val="GResponseCode"/>
              </w:rPr>
              <w:t>6</w:t>
            </w:r>
          </w:p>
        </w:tc>
        <w:tc>
          <w:tcPr>
            <w:tcW w:w="361" w:type="dxa"/>
          </w:tcPr>
          <w:p w14:paraId="3A629F06" w14:textId="77777777" w:rsidR="008D753F" w:rsidRDefault="001061C7">
            <w:pPr>
              <w:keepNext/>
            </w:pPr>
            <w:r>
              <w:t>□</w:t>
            </w:r>
          </w:p>
        </w:tc>
        <w:tc>
          <w:tcPr>
            <w:tcW w:w="3731" w:type="dxa"/>
          </w:tcPr>
          <w:p w14:paraId="747B7A06" w14:textId="77777777" w:rsidR="008D753F" w:rsidRDefault="001061C7">
            <w:pPr>
              <w:keepNext/>
            </w:pPr>
            <w:r>
              <w:t>No</w:t>
            </w:r>
          </w:p>
        </w:tc>
        <w:tc>
          <w:tcPr>
            <w:tcW w:w="4428" w:type="dxa"/>
          </w:tcPr>
          <w:p w14:paraId="40053802" w14:textId="77777777" w:rsidR="008D753F" w:rsidRDefault="001061C7">
            <w:pPr>
              <w:keepNext/>
              <w:jc w:val="right"/>
              <w:rPr>
                <w:i/>
              </w:rPr>
            </w:pPr>
            <w:r>
              <w:rPr>
                <w:i/>
              </w:rPr>
              <w:t>Exclude other punches</w:t>
            </w:r>
          </w:p>
        </w:tc>
      </w:tr>
    </w:tbl>
    <w:p w14:paraId="484C1A5E" w14:textId="77777777" w:rsidR="008D753F" w:rsidRDefault="008D753F">
      <w:pPr>
        <w:pStyle w:val="GQuestionSpacer"/>
      </w:pPr>
    </w:p>
    <w:p w14:paraId="2A9C5481" w14:textId="77777777" w:rsidR="008D753F" w:rsidRDefault="001061C7">
      <w:pPr>
        <w:pStyle w:val="GEndOfModule"/>
        <w:keepNext/>
      </w:pPr>
      <w:r>
        <w:t>end module: implicit_module_2</w:t>
      </w:r>
    </w:p>
    <w:p w14:paraId="4A628FDC" w14:textId="77777777" w:rsidR="008D753F" w:rsidRDefault="001061C7">
      <w:pPr>
        <w:pStyle w:val="GModule"/>
      </w:pPr>
      <w:bookmarkStart w:id="225" w:name="_Toc175835977"/>
      <w:r>
        <w:t xml:space="preserve">Module: </w:t>
      </w:r>
      <w:proofErr w:type="spellStart"/>
      <w:r>
        <w:t>mena_mod</w:t>
      </w:r>
      <w:bookmarkEnd w:id="225"/>
      <w:proofErr w:type="spellEnd"/>
    </w:p>
    <w:p w14:paraId="4235D133" w14:textId="77777777" w:rsidR="008D753F" w:rsidRDefault="001061C7">
      <w:pPr>
        <w:pStyle w:val="GPage"/>
        <w:keepNext/>
      </w:pPr>
      <w:bookmarkStart w:id="226" w:name="_Toc175835978"/>
      <w:r>
        <w:lastRenderedPageBreak/>
        <w:t xml:space="preserve">Page: </w:t>
      </w:r>
      <w:proofErr w:type="spellStart"/>
      <w:r>
        <w:t>implicit_page_mena</w:t>
      </w:r>
      <w:bookmarkEnd w:id="226"/>
      <w:proofErr w:type="spellEnd"/>
    </w:p>
    <w:tbl>
      <w:tblPr>
        <w:tblStyle w:val="GQuestionCommonProperties"/>
        <w:tblW w:w="0" w:type="auto"/>
        <w:tblInd w:w="0" w:type="dxa"/>
        <w:tblLook w:val="04A0" w:firstRow="1" w:lastRow="0" w:firstColumn="1" w:lastColumn="0" w:noHBand="0" w:noVBand="1"/>
      </w:tblPr>
      <w:tblGrid>
        <w:gridCol w:w="2527"/>
        <w:gridCol w:w="6833"/>
      </w:tblGrid>
      <w:tr w:rsidR="008D753F" w14:paraId="17276D12" w14:textId="77777777">
        <w:tc>
          <w:tcPr>
            <w:tcW w:w="0" w:type="dxa"/>
            <w:shd w:val="clear" w:color="auto" w:fill="D0D0D0"/>
          </w:tcPr>
          <w:p w14:paraId="25A7690C" w14:textId="77777777" w:rsidR="008D753F" w:rsidRDefault="001061C7">
            <w:pPr>
              <w:pStyle w:val="GVariableNameP"/>
              <w:keepNext/>
            </w:pPr>
            <w:r>
              <w:fldChar w:fldCharType="begin"/>
            </w:r>
            <w:r>
              <w:instrText>TC mena \\l 2 \\f a</w:instrText>
            </w:r>
            <w:r>
              <w:fldChar w:fldCharType="end"/>
            </w:r>
            <w:proofErr w:type="spellStart"/>
            <w:r>
              <w:t>mena</w:t>
            </w:r>
            <w:proofErr w:type="spellEnd"/>
            <w:r>
              <w:rPr>
                <w:i/>
              </w:rPr>
              <w:t xml:space="preserve">- Show if </w:t>
            </w:r>
            <w:proofErr w:type="gramStart"/>
            <w:r>
              <w:rPr>
                <w:i/>
              </w:rPr>
              <w:t>race !</w:t>
            </w:r>
            <w:proofErr w:type="gramEnd"/>
            <w:r>
              <w:rPr>
                <w:i/>
              </w:rPr>
              <w:t xml:space="preserve">= 8 and (not </w:t>
            </w:r>
            <w:proofErr w:type="spellStart"/>
            <w:r>
              <w:rPr>
                <w:i/>
              </w:rPr>
              <w:t>pdl.mena</w:t>
            </w:r>
            <w:proofErr w:type="spellEnd"/>
            <w:r>
              <w:rPr>
                <w:i/>
              </w:rPr>
              <w:t xml:space="preserve"> or </w:t>
            </w:r>
            <w:proofErr w:type="spellStart"/>
            <w:r>
              <w:rPr>
                <w:i/>
              </w:rPr>
              <w:t>pdl.mena.last</w:t>
            </w:r>
            <w:proofErr w:type="spellEnd"/>
            <w:r>
              <w:rPr>
                <w:i/>
              </w:rPr>
              <w:t xml:space="preserve"> &gt;= months(24))/required</w:t>
            </w:r>
          </w:p>
        </w:tc>
        <w:tc>
          <w:tcPr>
            <w:tcW w:w="0" w:type="dxa"/>
            <w:shd w:val="clear" w:color="auto" w:fill="D0D0D0"/>
            <w:vAlign w:val="bottom"/>
          </w:tcPr>
          <w:p w14:paraId="2275AAD5" w14:textId="77777777" w:rsidR="008D753F" w:rsidRDefault="001061C7">
            <w:pPr>
              <w:keepNext/>
              <w:jc w:val="right"/>
            </w:pPr>
            <w:r>
              <w:t>SINGLE CHOICE</w:t>
            </w:r>
          </w:p>
        </w:tc>
      </w:tr>
      <w:tr w:rsidR="008D753F" w14:paraId="577BB400" w14:textId="77777777">
        <w:tc>
          <w:tcPr>
            <w:tcW w:w="8856" w:type="dxa"/>
            <w:gridSpan w:val="2"/>
            <w:shd w:val="clear" w:color="auto" w:fill="D0D0D0"/>
          </w:tcPr>
          <w:p w14:paraId="5E900E26" w14:textId="77777777" w:rsidR="008D753F" w:rsidRDefault="001061C7">
            <w:pPr>
              <w:keepNext/>
            </w:pPr>
            <w:r>
              <w:t>Are you of Middle Eastern or North African origin or descent?</w:t>
            </w:r>
          </w:p>
        </w:tc>
      </w:tr>
    </w:tbl>
    <w:p w14:paraId="3FB548EE" w14:textId="77777777" w:rsidR="008D753F" w:rsidRDefault="008D753F">
      <w:pPr>
        <w:pStyle w:val="GQuestionSpacer"/>
        <w:keepNext/>
      </w:pPr>
    </w:p>
    <w:p w14:paraId="28BB9FA4" w14:textId="77777777" w:rsidR="008D753F" w:rsidRDefault="001061C7">
      <w:pPr>
        <w:pStyle w:val="GWidgetOption"/>
        <w:keepNext/>
        <w:tabs>
          <w:tab w:val="left" w:pos="2160"/>
        </w:tabs>
      </w:pPr>
      <w:proofErr w:type="spellStart"/>
      <w:r>
        <w:t>pii</w:t>
      </w:r>
      <w:proofErr w:type="spellEnd"/>
      <w:r>
        <w:tab/>
        <w:t>False</w:t>
      </w:r>
    </w:p>
    <w:p w14:paraId="40E80D80" w14:textId="77777777" w:rsidR="008D753F" w:rsidRDefault="001061C7">
      <w:pPr>
        <w:pStyle w:val="GDefaultWidgetOption"/>
        <w:keepNext/>
        <w:tabs>
          <w:tab w:val="left" w:pos="2160"/>
        </w:tabs>
      </w:pPr>
      <w:r>
        <w:t>chart_layout</w:t>
      </w:r>
      <w:r>
        <w:tab/>
        <w:t>1</w:t>
      </w:r>
    </w:p>
    <w:p w14:paraId="215AC6D0" w14:textId="77777777" w:rsidR="008D753F" w:rsidRDefault="001061C7">
      <w:pPr>
        <w:pStyle w:val="GWidgetOption"/>
        <w:keepNext/>
        <w:tabs>
          <w:tab w:val="left" w:pos="2160"/>
        </w:tabs>
      </w:pPr>
      <w:proofErr w:type="spellStart"/>
      <w:r>
        <w:t>varlabel</w:t>
      </w:r>
      <w:proofErr w:type="spellEnd"/>
      <w:r>
        <w:tab/>
        <w:t>Middle Eastern or North African</w:t>
      </w:r>
    </w:p>
    <w:p w14:paraId="3289CED6" w14:textId="77777777" w:rsidR="008D753F" w:rsidRDefault="001061C7">
      <w:pPr>
        <w:pStyle w:val="GDefaultWidgetOption"/>
        <w:keepNext/>
        <w:tabs>
          <w:tab w:val="left" w:pos="2160"/>
        </w:tabs>
      </w:pPr>
      <w:r>
        <w:t>topic</w:t>
      </w:r>
      <w:r>
        <w:tab/>
      </w:r>
    </w:p>
    <w:p w14:paraId="6BD0C733" w14:textId="77777777" w:rsidR="008D753F" w:rsidRDefault="001061C7">
      <w:pPr>
        <w:pStyle w:val="GDefaultWidgetOption"/>
        <w:keepNext/>
        <w:tabs>
          <w:tab w:val="left" w:pos="2160"/>
        </w:tabs>
      </w:pPr>
      <w:r>
        <w:t>chart_color</w:t>
      </w:r>
      <w:r>
        <w:tab/>
        <w:t>green</w:t>
      </w:r>
    </w:p>
    <w:p w14:paraId="4376D91A" w14:textId="77777777" w:rsidR="008D753F" w:rsidRDefault="001061C7">
      <w:pPr>
        <w:pStyle w:val="GDefaultWidgetOption"/>
        <w:keepNext/>
        <w:tabs>
          <w:tab w:val="left" w:pos="2160"/>
        </w:tabs>
      </w:pPr>
      <w:r>
        <w:t>chart_type</w:t>
      </w:r>
      <w:r>
        <w:tab/>
        <w:t>bar</w:t>
      </w:r>
    </w:p>
    <w:p w14:paraId="417391BD" w14:textId="77777777" w:rsidR="008D753F" w:rsidRDefault="001061C7">
      <w:pPr>
        <w:pStyle w:val="GDefaultWidgetOption"/>
        <w:keepNext/>
        <w:tabs>
          <w:tab w:val="left" w:pos="2160"/>
        </w:tabs>
      </w:pPr>
      <w:r>
        <w:t>crossbreak</w:t>
      </w:r>
      <w:r>
        <w:tab/>
        <w:t>Total</w:t>
      </w:r>
    </w:p>
    <w:p w14:paraId="09AACA98" w14:textId="77777777" w:rsidR="008D753F" w:rsidRDefault="001061C7">
      <w:pPr>
        <w:pStyle w:val="GDefaultWidgetOption"/>
        <w:keepNext/>
        <w:tabs>
          <w:tab w:val="left" w:pos="2160"/>
        </w:tabs>
      </w:pPr>
      <w:r>
        <w:t>wrap</w:t>
      </w:r>
      <w:r>
        <w:tab/>
        <w:t>True</w:t>
      </w:r>
    </w:p>
    <w:p w14:paraId="782ACEE8" w14:textId="77777777" w:rsidR="008D753F" w:rsidRDefault="001061C7">
      <w:pPr>
        <w:pStyle w:val="GDefaultWidgetOption"/>
        <w:keepNext/>
        <w:tabs>
          <w:tab w:val="left" w:pos="2160"/>
        </w:tabs>
      </w:pPr>
      <w:r>
        <w:t>is_rating</w:t>
      </w:r>
      <w:r>
        <w:tab/>
        <w:t>False</w:t>
      </w:r>
    </w:p>
    <w:p w14:paraId="1D508222" w14:textId="77777777" w:rsidR="008D753F" w:rsidRDefault="001061C7">
      <w:pPr>
        <w:pStyle w:val="GDefaultWidgetOption"/>
        <w:keepNext/>
        <w:tabs>
          <w:tab w:val="left" w:pos="2160"/>
        </w:tabs>
      </w:pPr>
      <w:r>
        <w:t>required_text</w:t>
      </w:r>
      <w:r>
        <w:tab/>
        <w:t>Please choose an answer</w:t>
      </w:r>
    </w:p>
    <w:p w14:paraId="349D22C0" w14:textId="77777777" w:rsidR="008D753F" w:rsidRDefault="001061C7">
      <w:pPr>
        <w:pStyle w:val="GDefaultWidgetOption"/>
        <w:keepNext/>
        <w:tabs>
          <w:tab w:val="left" w:pos="2160"/>
        </w:tabs>
      </w:pPr>
      <w:r>
        <w:t>min_columns</w:t>
      </w:r>
      <w:r>
        <w:tab/>
        <w:t>1</w:t>
      </w:r>
    </w:p>
    <w:p w14:paraId="0B4AF5C5" w14:textId="77777777" w:rsidR="008D753F" w:rsidRDefault="001061C7">
      <w:pPr>
        <w:pStyle w:val="GDefaultWidgetOption"/>
        <w:keepNext/>
        <w:tabs>
          <w:tab w:val="left" w:pos="2160"/>
        </w:tabs>
      </w:pPr>
      <w:r>
        <w:t>sample_type</w:t>
      </w:r>
      <w:r>
        <w:tab/>
      </w:r>
    </w:p>
    <w:p w14:paraId="55C34E1F" w14:textId="77777777" w:rsidR="008D753F" w:rsidRDefault="001061C7">
      <w:pPr>
        <w:pStyle w:val="GDefaultWidgetOption"/>
        <w:keepNext/>
        <w:tabs>
          <w:tab w:val="left" w:pos="2160"/>
        </w:tabs>
      </w:pPr>
      <w:r>
        <w:t>access</w:t>
      </w:r>
      <w:r>
        <w:tab/>
      </w:r>
    </w:p>
    <w:p w14:paraId="4098E702" w14:textId="77777777" w:rsidR="008D753F" w:rsidRDefault="001061C7">
      <w:pPr>
        <w:pStyle w:val="GDefaultWidgetOption"/>
        <w:keepNext/>
        <w:tabs>
          <w:tab w:val="left" w:pos="2160"/>
        </w:tabs>
      </w:pPr>
      <w:r>
        <w:t>autoadvance</w:t>
      </w:r>
      <w:r>
        <w:tab/>
        <w:t>False</w:t>
      </w:r>
    </w:p>
    <w:p w14:paraId="44E31935" w14:textId="77777777" w:rsidR="008D753F" w:rsidRDefault="001061C7">
      <w:pPr>
        <w:pStyle w:val="GDefaultWidgetOption"/>
        <w:keepNext/>
        <w:tabs>
          <w:tab w:val="left" w:pos="2160"/>
        </w:tabs>
      </w:pPr>
      <w:r>
        <w:t>columns</w:t>
      </w:r>
      <w:r>
        <w:tab/>
        <w:t>1</w:t>
      </w:r>
    </w:p>
    <w:p w14:paraId="574AEC28" w14:textId="77777777" w:rsidR="008D753F" w:rsidRDefault="001061C7">
      <w:pPr>
        <w:pStyle w:val="GDefaultWidgetOption"/>
        <w:keepNext/>
        <w:tabs>
          <w:tab w:val="left" w:pos="2160"/>
        </w:tabs>
      </w:pPr>
      <w:r>
        <w:t>widget</w:t>
      </w:r>
      <w:r>
        <w:tab/>
      </w:r>
    </w:p>
    <w:p w14:paraId="70529591" w14:textId="77777777" w:rsidR="008D753F" w:rsidRDefault="001061C7">
      <w:pPr>
        <w:pStyle w:val="GDefaultWidgetOption"/>
        <w:keepNext/>
        <w:tabs>
          <w:tab w:val="left" w:pos="2160"/>
        </w:tabs>
      </w:pPr>
      <w:r>
        <w:t>filter_text</w:t>
      </w:r>
      <w:r>
        <w:tab/>
      </w:r>
    </w:p>
    <w:p w14:paraId="2B40D01E" w14:textId="77777777" w:rsidR="008D753F" w:rsidRDefault="001061C7">
      <w:pPr>
        <w:pStyle w:val="GDefaultWidgetOption"/>
        <w:keepNext/>
        <w:tabs>
          <w:tab w:val="left" w:pos="2160"/>
        </w:tabs>
      </w:pPr>
      <w:r>
        <w:t>as_banner</w:t>
      </w:r>
      <w:r>
        <w:tab/>
        <w:t>False</w:t>
      </w:r>
    </w:p>
    <w:p w14:paraId="707CCCB6" w14:textId="77777777" w:rsidR="008D753F" w:rsidRDefault="001061C7">
      <w:pPr>
        <w:pStyle w:val="GDefaultWidgetOption"/>
        <w:keepNext/>
        <w:tabs>
          <w:tab w:val="left" w:pos="2160"/>
        </w:tabs>
      </w:pPr>
      <w:r>
        <w:t>description</w:t>
      </w:r>
      <w:r>
        <w:tab/>
      </w:r>
    </w:p>
    <w:p w14:paraId="7EC65CB2" w14:textId="77777777" w:rsidR="008D753F" w:rsidRDefault="001061C7">
      <w:pPr>
        <w:pStyle w:val="GDefaultWidgetOption"/>
        <w:keepNext/>
        <w:tabs>
          <w:tab w:val="left" w:pos="2160"/>
        </w:tabs>
      </w:pPr>
      <w:r>
        <w:t>spd_category</w:t>
      </w:r>
      <w:r>
        <w:tab/>
      </w:r>
    </w:p>
    <w:p w14:paraId="1ADF1F2A" w14:textId="77777777" w:rsidR="008D753F" w:rsidRDefault="001061C7">
      <w:pPr>
        <w:pStyle w:val="GWidgetOption"/>
        <w:keepNext/>
        <w:tabs>
          <w:tab w:val="left" w:pos="2160"/>
        </w:tabs>
      </w:pPr>
      <w:r>
        <w:t>tags</w:t>
      </w:r>
      <w:r>
        <w:tab/>
      </w:r>
    </w:p>
    <w:p w14:paraId="7CBB4387" w14:textId="77777777" w:rsidR="008D753F" w:rsidRDefault="001061C7">
      <w:pPr>
        <w:pStyle w:val="GDefaultWidgetOption"/>
        <w:keepNext/>
        <w:tabs>
          <w:tab w:val="left" w:pos="2160"/>
        </w:tabs>
      </w:pPr>
      <w:r>
        <w:t>horizontal</w:t>
      </w:r>
      <w:r>
        <w:tab/>
        <w:t>False</w:t>
      </w:r>
    </w:p>
    <w:p w14:paraId="371A97DE" w14:textId="77777777" w:rsidR="008D753F" w:rsidRDefault="001061C7">
      <w:pPr>
        <w:pStyle w:val="GDefaultWidgetOption"/>
        <w:keepNext/>
        <w:tabs>
          <w:tab w:val="left" w:pos="2160"/>
        </w:tabs>
      </w:pPr>
      <w:r>
        <w:t>grid_chart_type</w:t>
      </w:r>
      <w:r>
        <w:tab/>
        <w:t>stacked_bar</w:t>
      </w:r>
    </w:p>
    <w:p w14:paraId="1240E2DD" w14:textId="77777777" w:rsidR="008D753F" w:rsidRDefault="001061C7">
      <w:pPr>
        <w:pStyle w:val="GDefaultWidgetOption"/>
        <w:keepNext/>
        <w:tabs>
          <w:tab w:val="left" w:pos="2160"/>
        </w:tabs>
      </w:pPr>
      <w:r>
        <w:t>sort_order</w:t>
      </w:r>
      <w:r>
        <w:tab/>
        <w:t>none</w:t>
      </w:r>
    </w:p>
    <w:p w14:paraId="5E4BE923" w14:textId="77777777" w:rsidR="008D753F" w:rsidRDefault="001061C7">
      <w:pPr>
        <w:pStyle w:val="GDefaultWidgetOption"/>
        <w:keepNext/>
        <w:tabs>
          <w:tab w:val="left" w:pos="2160"/>
        </w:tabs>
      </w:pPr>
      <w:r>
        <w:t>sample</w:t>
      </w:r>
      <w:r>
        <w:tab/>
      </w:r>
    </w:p>
    <w:p w14:paraId="213BCE0A" w14:textId="77777777" w:rsidR="008D753F" w:rsidRDefault="001061C7">
      <w:pPr>
        <w:pStyle w:val="GDefaultWidgetOption"/>
        <w:keepNext/>
        <w:tabs>
          <w:tab w:val="left" w:pos="2160"/>
        </w:tabs>
      </w:pPr>
      <w:r>
        <w:t>slide_title</w:t>
      </w:r>
      <w:r>
        <w:tab/>
      </w:r>
    </w:p>
    <w:p w14:paraId="0E5C25CF" w14:textId="77777777" w:rsidR="008D753F" w:rsidRDefault="001061C7">
      <w:pPr>
        <w:pStyle w:val="GDefaultWidgetOption"/>
        <w:keepNext/>
        <w:tabs>
          <w:tab w:val="left" w:pos="2160"/>
        </w:tabs>
      </w:pPr>
      <w:r>
        <w:t>set_active</w:t>
      </w:r>
      <w:r>
        <w:tab/>
      </w:r>
    </w:p>
    <w:p w14:paraId="00233751" w14:textId="77777777" w:rsidR="008D753F" w:rsidRDefault="001061C7">
      <w:pPr>
        <w:pStyle w:val="GWidgetOption"/>
        <w:keepNext/>
        <w:tabs>
          <w:tab w:val="left" w:pos="2160"/>
        </w:tabs>
      </w:pPr>
      <w:r>
        <w:t>required</w:t>
      </w:r>
      <w:r>
        <w:tab/>
        <w:t>HARD</w:t>
      </w:r>
    </w:p>
    <w:p w14:paraId="620DCBFB" w14:textId="77777777" w:rsidR="008D753F" w:rsidRDefault="001061C7">
      <w:pPr>
        <w:pStyle w:val="GDefaultWidgetOption"/>
        <w:keepNext/>
        <w:tabs>
          <w:tab w:val="left" w:pos="2160"/>
        </w:tabs>
      </w:pPr>
      <w:r>
        <w:t>mask</w:t>
      </w:r>
      <w:r>
        <w:tab/>
      </w:r>
    </w:p>
    <w:p w14:paraId="465746CF" w14:textId="77777777" w:rsidR="008D753F" w:rsidRDefault="001061C7">
      <w:pPr>
        <w:pStyle w:val="GDefaultWidgetOption"/>
        <w:keepNext/>
        <w:tabs>
          <w:tab w:val="left" w:pos="2160"/>
        </w:tabs>
      </w:pPr>
      <w:r>
        <w:t>custom_order</w:t>
      </w:r>
      <w:r>
        <w:tab/>
      </w:r>
    </w:p>
    <w:p w14:paraId="1D444745" w14:textId="77777777" w:rsidR="008D753F" w:rsidRDefault="001061C7">
      <w:pPr>
        <w:pStyle w:val="GDefaultWidgetOption"/>
        <w:keepNext/>
        <w:tabs>
          <w:tab w:val="left" w:pos="2160"/>
        </w:tabs>
      </w:pPr>
      <w:r>
        <w:t>client</w:t>
      </w:r>
      <w:r>
        <w:tab/>
      </w:r>
    </w:p>
    <w:p w14:paraId="5F6EF443"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7F0AE253" w14:textId="77777777">
        <w:tc>
          <w:tcPr>
            <w:tcW w:w="336" w:type="dxa"/>
          </w:tcPr>
          <w:p w14:paraId="3E9D9225" w14:textId="77777777" w:rsidR="008D753F" w:rsidRDefault="001061C7">
            <w:pPr>
              <w:keepNext/>
            </w:pPr>
            <w:r>
              <w:rPr>
                <w:rStyle w:val="GResponseCode"/>
              </w:rPr>
              <w:t>1</w:t>
            </w:r>
          </w:p>
        </w:tc>
        <w:tc>
          <w:tcPr>
            <w:tcW w:w="361" w:type="dxa"/>
          </w:tcPr>
          <w:p w14:paraId="3DFC6D2F" w14:textId="77777777" w:rsidR="008D753F" w:rsidRDefault="001061C7">
            <w:pPr>
              <w:keepNext/>
            </w:pPr>
            <w:r>
              <w:t>○</w:t>
            </w:r>
          </w:p>
        </w:tc>
        <w:tc>
          <w:tcPr>
            <w:tcW w:w="3731" w:type="dxa"/>
          </w:tcPr>
          <w:p w14:paraId="17F57274" w14:textId="77777777" w:rsidR="008D753F" w:rsidRDefault="001061C7">
            <w:pPr>
              <w:keepNext/>
            </w:pPr>
            <w:r>
              <w:t>Yes</w:t>
            </w:r>
          </w:p>
        </w:tc>
        <w:tc>
          <w:tcPr>
            <w:tcW w:w="4428" w:type="dxa"/>
          </w:tcPr>
          <w:p w14:paraId="3E347F78" w14:textId="77777777" w:rsidR="008D753F" w:rsidRDefault="008D753F">
            <w:pPr>
              <w:keepNext/>
              <w:jc w:val="right"/>
              <w:rPr>
                <w:i/>
              </w:rPr>
            </w:pPr>
          </w:p>
        </w:tc>
      </w:tr>
      <w:tr w:rsidR="008D753F" w14:paraId="28DCAE92" w14:textId="77777777">
        <w:tc>
          <w:tcPr>
            <w:tcW w:w="336" w:type="dxa"/>
          </w:tcPr>
          <w:p w14:paraId="5F999225" w14:textId="77777777" w:rsidR="008D753F" w:rsidRDefault="001061C7">
            <w:pPr>
              <w:keepNext/>
            </w:pPr>
            <w:r>
              <w:rPr>
                <w:rStyle w:val="GResponseCode"/>
              </w:rPr>
              <w:t>2</w:t>
            </w:r>
          </w:p>
        </w:tc>
        <w:tc>
          <w:tcPr>
            <w:tcW w:w="361" w:type="dxa"/>
          </w:tcPr>
          <w:p w14:paraId="2188895C" w14:textId="77777777" w:rsidR="008D753F" w:rsidRDefault="001061C7">
            <w:pPr>
              <w:keepNext/>
            </w:pPr>
            <w:r>
              <w:t>○</w:t>
            </w:r>
          </w:p>
        </w:tc>
        <w:tc>
          <w:tcPr>
            <w:tcW w:w="3731" w:type="dxa"/>
          </w:tcPr>
          <w:p w14:paraId="0E0A41D3" w14:textId="77777777" w:rsidR="008D753F" w:rsidRDefault="001061C7">
            <w:pPr>
              <w:keepNext/>
            </w:pPr>
            <w:r>
              <w:t>No</w:t>
            </w:r>
          </w:p>
        </w:tc>
        <w:tc>
          <w:tcPr>
            <w:tcW w:w="4428" w:type="dxa"/>
          </w:tcPr>
          <w:p w14:paraId="3A8C065B" w14:textId="77777777" w:rsidR="008D753F" w:rsidRDefault="008D753F">
            <w:pPr>
              <w:keepNext/>
              <w:jc w:val="right"/>
              <w:rPr>
                <w:i/>
              </w:rPr>
            </w:pPr>
          </w:p>
        </w:tc>
      </w:tr>
      <w:tr w:rsidR="008D753F" w14:paraId="2910C239" w14:textId="77777777">
        <w:tc>
          <w:tcPr>
            <w:tcW w:w="336" w:type="dxa"/>
          </w:tcPr>
          <w:p w14:paraId="3521E4E4" w14:textId="77777777" w:rsidR="008D753F" w:rsidRDefault="001061C7">
            <w:pPr>
              <w:keepNext/>
            </w:pPr>
            <w:r>
              <w:rPr>
                <w:rStyle w:val="GResponseCode"/>
              </w:rPr>
              <w:t>8</w:t>
            </w:r>
          </w:p>
        </w:tc>
        <w:tc>
          <w:tcPr>
            <w:tcW w:w="361" w:type="dxa"/>
          </w:tcPr>
          <w:p w14:paraId="7056CE1A" w14:textId="77777777" w:rsidR="008D753F" w:rsidRDefault="008D753F">
            <w:pPr>
              <w:keepNext/>
            </w:pPr>
          </w:p>
        </w:tc>
        <w:tc>
          <w:tcPr>
            <w:tcW w:w="3731" w:type="dxa"/>
          </w:tcPr>
          <w:p w14:paraId="4D2D9C07" w14:textId="77777777" w:rsidR="008D753F" w:rsidRDefault="001061C7">
            <w:pPr>
              <w:pStyle w:val="GAdminOption"/>
              <w:keepNext/>
            </w:pPr>
            <w:r>
              <w:t>Skipped</w:t>
            </w:r>
          </w:p>
        </w:tc>
        <w:tc>
          <w:tcPr>
            <w:tcW w:w="4428" w:type="dxa"/>
          </w:tcPr>
          <w:p w14:paraId="69C797A0" w14:textId="77777777" w:rsidR="008D753F" w:rsidRDefault="008D753F">
            <w:pPr>
              <w:keepNext/>
              <w:jc w:val="right"/>
              <w:rPr>
                <w:i/>
              </w:rPr>
            </w:pPr>
          </w:p>
        </w:tc>
      </w:tr>
      <w:tr w:rsidR="008D753F" w14:paraId="7748F6EC" w14:textId="77777777">
        <w:tc>
          <w:tcPr>
            <w:tcW w:w="336" w:type="dxa"/>
          </w:tcPr>
          <w:p w14:paraId="02F7CA2B" w14:textId="77777777" w:rsidR="008D753F" w:rsidRDefault="001061C7">
            <w:pPr>
              <w:keepNext/>
            </w:pPr>
            <w:r>
              <w:rPr>
                <w:rStyle w:val="GResponseCode"/>
              </w:rPr>
              <w:t>9</w:t>
            </w:r>
          </w:p>
        </w:tc>
        <w:tc>
          <w:tcPr>
            <w:tcW w:w="361" w:type="dxa"/>
          </w:tcPr>
          <w:p w14:paraId="771395B4" w14:textId="77777777" w:rsidR="008D753F" w:rsidRDefault="008D753F">
            <w:pPr>
              <w:keepNext/>
            </w:pPr>
          </w:p>
        </w:tc>
        <w:tc>
          <w:tcPr>
            <w:tcW w:w="3731" w:type="dxa"/>
          </w:tcPr>
          <w:p w14:paraId="4563228A" w14:textId="77777777" w:rsidR="008D753F" w:rsidRDefault="001061C7">
            <w:pPr>
              <w:pStyle w:val="GAdminOption"/>
              <w:keepNext/>
            </w:pPr>
            <w:r>
              <w:t>Not Asked</w:t>
            </w:r>
          </w:p>
        </w:tc>
        <w:tc>
          <w:tcPr>
            <w:tcW w:w="4428" w:type="dxa"/>
          </w:tcPr>
          <w:p w14:paraId="0730D430" w14:textId="77777777" w:rsidR="008D753F" w:rsidRDefault="008D753F">
            <w:pPr>
              <w:keepNext/>
              <w:jc w:val="right"/>
              <w:rPr>
                <w:i/>
              </w:rPr>
            </w:pPr>
          </w:p>
        </w:tc>
      </w:tr>
    </w:tbl>
    <w:p w14:paraId="4535B27F" w14:textId="77777777" w:rsidR="008D753F" w:rsidRDefault="008D753F">
      <w:pPr>
        <w:pStyle w:val="GQuestionSpacer"/>
      </w:pPr>
    </w:p>
    <w:p w14:paraId="380D883B" w14:textId="77777777" w:rsidR="008D753F" w:rsidRDefault="001061C7">
      <w:pPr>
        <w:pStyle w:val="GPage"/>
        <w:keepNext/>
      </w:pPr>
      <w:bookmarkStart w:id="227" w:name="_Toc175835979"/>
      <w:r>
        <w:lastRenderedPageBreak/>
        <w:t xml:space="preserve">Page: </w:t>
      </w:r>
      <w:proofErr w:type="spellStart"/>
      <w:r>
        <w:t>implicit_page_mena_origin</w:t>
      </w:r>
      <w:bookmarkEnd w:id="227"/>
      <w:proofErr w:type="spellEnd"/>
    </w:p>
    <w:tbl>
      <w:tblPr>
        <w:tblStyle w:val="GQuestionCommonProperties"/>
        <w:tblW w:w="0" w:type="auto"/>
        <w:tblInd w:w="0" w:type="dxa"/>
        <w:tblLook w:val="04A0" w:firstRow="1" w:lastRow="0" w:firstColumn="1" w:lastColumn="0" w:noHBand="0" w:noVBand="1"/>
      </w:tblPr>
      <w:tblGrid>
        <w:gridCol w:w="2527"/>
        <w:gridCol w:w="6833"/>
      </w:tblGrid>
      <w:tr w:rsidR="008D753F" w14:paraId="75F29D6B" w14:textId="77777777">
        <w:tc>
          <w:tcPr>
            <w:tcW w:w="0" w:type="dxa"/>
            <w:shd w:val="clear" w:color="auto" w:fill="D0D0D0"/>
          </w:tcPr>
          <w:p w14:paraId="7A300DF5" w14:textId="77777777" w:rsidR="008D753F" w:rsidRDefault="001061C7">
            <w:pPr>
              <w:pStyle w:val="GVariableNameP"/>
              <w:keepNext/>
            </w:pPr>
            <w:r>
              <w:fldChar w:fldCharType="begin"/>
            </w:r>
            <w:r>
              <w:instrText>TC mena_origin \\l 2 \\f a</w:instrText>
            </w:r>
            <w:r>
              <w:fldChar w:fldCharType="end"/>
            </w:r>
            <w:proofErr w:type="spellStart"/>
            <w:r>
              <w:t>mena_origin</w:t>
            </w:r>
            <w:proofErr w:type="spellEnd"/>
            <w:r>
              <w:rPr>
                <w:i/>
              </w:rPr>
              <w:t xml:space="preserve">- Show if </w:t>
            </w:r>
            <w:proofErr w:type="spellStart"/>
            <w:r>
              <w:rPr>
                <w:i/>
              </w:rPr>
              <w:t>mena</w:t>
            </w:r>
            <w:proofErr w:type="spellEnd"/>
            <w:r>
              <w:rPr>
                <w:i/>
              </w:rPr>
              <w:t xml:space="preserve"> == 1 and (not </w:t>
            </w:r>
            <w:proofErr w:type="spellStart"/>
            <w:proofErr w:type="gramStart"/>
            <w:r>
              <w:rPr>
                <w:i/>
              </w:rPr>
              <w:t>pdl.mena</w:t>
            </w:r>
            <w:proofErr w:type="gramEnd"/>
            <w:r>
              <w:rPr>
                <w:i/>
              </w:rPr>
              <w:t>_origin</w:t>
            </w:r>
            <w:proofErr w:type="spellEnd"/>
            <w:r>
              <w:rPr>
                <w:i/>
              </w:rPr>
              <w:t xml:space="preserve"> or </w:t>
            </w:r>
            <w:proofErr w:type="spellStart"/>
            <w:r>
              <w:rPr>
                <w:i/>
              </w:rPr>
              <w:t>pdl.mena_origin.last</w:t>
            </w:r>
            <w:proofErr w:type="spellEnd"/>
            <w:r>
              <w:rPr>
                <w:i/>
              </w:rPr>
              <w:t xml:space="preserve"> &gt;= months(24))/required</w:t>
            </w:r>
          </w:p>
        </w:tc>
        <w:tc>
          <w:tcPr>
            <w:tcW w:w="0" w:type="dxa"/>
            <w:shd w:val="clear" w:color="auto" w:fill="D0D0D0"/>
            <w:vAlign w:val="bottom"/>
          </w:tcPr>
          <w:p w14:paraId="209457A2" w14:textId="77777777" w:rsidR="008D753F" w:rsidRDefault="001061C7">
            <w:pPr>
              <w:keepNext/>
              <w:jc w:val="right"/>
            </w:pPr>
            <w:r>
              <w:t>MULTIPLE CHOICE</w:t>
            </w:r>
          </w:p>
        </w:tc>
      </w:tr>
      <w:tr w:rsidR="008D753F" w14:paraId="1CEB7C05" w14:textId="77777777">
        <w:tc>
          <w:tcPr>
            <w:tcW w:w="8856" w:type="dxa"/>
            <w:gridSpan w:val="2"/>
            <w:shd w:val="clear" w:color="auto" w:fill="D0D0D0"/>
          </w:tcPr>
          <w:p w14:paraId="778DFB38" w14:textId="77777777" w:rsidR="008D753F" w:rsidRDefault="001061C7">
            <w:pPr>
              <w:keepNext/>
            </w:pPr>
            <w:r>
              <w:t>From which country or region do you trace your heritage or ancestry? (Check all that apply)</w:t>
            </w:r>
          </w:p>
        </w:tc>
      </w:tr>
    </w:tbl>
    <w:p w14:paraId="11019C38" w14:textId="77777777" w:rsidR="008D753F" w:rsidRDefault="008D753F">
      <w:pPr>
        <w:pStyle w:val="GQuestionSpacer"/>
        <w:keepNext/>
      </w:pPr>
    </w:p>
    <w:p w14:paraId="05D2C001" w14:textId="77777777" w:rsidR="008D753F" w:rsidRDefault="001061C7">
      <w:pPr>
        <w:pStyle w:val="GWidgetOption"/>
        <w:keepNext/>
        <w:tabs>
          <w:tab w:val="left" w:pos="2160"/>
        </w:tabs>
      </w:pPr>
      <w:proofErr w:type="spellStart"/>
      <w:r>
        <w:t>pii</w:t>
      </w:r>
      <w:proofErr w:type="spellEnd"/>
      <w:r>
        <w:tab/>
        <w:t>False</w:t>
      </w:r>
    </w:p>
    <w:p w14:paraId="011C8790" w14:textId="77777777" w:rsidR="008D753F" w:rsidRDefault="001061C7">
      <w:pPr>
        <w:pStyle w:val="GDefaultWidgetOption"/>
        <w:keepNext/>
        <w:tabs>
          <w:tab w:val="left" w:pos="2160"/>
        </w:tabs>
      </w:pPr>
      <w:r>
        <w:t>chart_layout</w:t>
      </w:r>
      <w:r>
        <w:tab/>
        <w:t>1</w:t>
      </w:r>
    </w:p>
    <w:p w14:paraId="3E893E55" w14:textId="77777777" w:rsidR="008D753F" w:rsidRDefault="001061C7">
      <w:pPr>
        <w:pStyle w:val="GDefaultWidgetOption"/>
        <w:keepNext/>
        <w:tabs>
          <w:tab w:val="left" w:pos="2160"/>
        </w:tabs>
      </w:pPr>
      <w:r>
        <w:t>displaymax</w:t>
      </w:r>
      <w:r>
        <w:tab/>
      </w:r>
    </w:p>
    <w:p w14:paraId="3229245D" w14:textId="77777777" w:rsidR="008D753F" w:rsidRDefault="001061C7">
      <w:pPr>
        <w:pStyle w:val="GWidgetOption"/>
        <w:keepNext/>
        <w:tabs>
          <w:tab w:val="left" w:pos="2160"/>
        </w:tabs>
      </w:pPr>
      <w:proofErr w:type="spellStart"/>
      <w:r>
        <w:t>varlabel</w:t>
      </w:r>
      <w:proofErr w:type="spellEnd"/>
      <w:r>
        <w:tab/>
        <w:t>Middle Eastern or North African Country of Origin</w:t>
      </w:r>
    </w:p>
    <w:p w14:paraId="6F64CEC9" w14:textId="77777777" w:rsidR="008D753F" w:rsidRDefault="001061C7">
      <w:pPr>
        <w:pStyle w:val="GDefaultWidgetOption"/>
        <w:keepNext/>
        <w:tabs>
          <w:tab w:val="left" w:pos="2160"/>
        </w:tabs>
      </w:pPr>
      <w:r>
        <w:t>topic</w:t>
      </w:r>
      <w:r>
        <w:tab/>
      </w:r>
    </w:p>
    <w:p w14:paraId="095DEE68" w14:textId="77777777" w:rsidR="008D753F" w:rsidRDefault="001061C7">
      <w:pPr>
        <w:pStyle w:val="GDefaultWidgetOption"/>
        <w:keepNext/>
        <w:tabs>
          <w:tab w:val="left" w:pos="2160"/>
        </w:tabs>
      </w:pPr>
      <w:r>
        <w:t>chart_color</w:t>
      </w:r>
      <w:r>
        <w:tab/>
        <w:t>green</w:t>
      </w:r>
    </w:p>
    <w:p w14:paraId="738FC925" w14:textId="77777777" w:rsidR="008D753F" w:rsidRDefault="001061C7">
      <w:pPr>
        <w:pStyle w:val="GDefaultWidgetOption"/>
        <w:keepNext/>
        <w:tabs>
          <w:tab w:val="left" w:pos="2160"/>
        </w:tabs>
      </w:pPr>
      <w:r>
        <w:t>chart_type</w:t>
      </w:r>
      <w:r>
        <w:tab/>
        <w:t>bar</w:t>
      </w:r>
    </w:p>
    <w:p w14:paraId="6E248793" w14:textId="77777777" w:rsidR="008D753F" w:rsidRDefault="001061C7">
      <w:pPr>
        <w:pStyle w:val="GDefaultWidgetOption"/>
        <w:keepNext/>
        <w:tabs>
          <w:tab w:val="left" w:pos="2160"/>
        </w:tabs>
      </w:pPr>
      <w:r>
        <w:t>crossbreak</w:t>
      </w:r>
      <w:r>
        <w:tab/>
        <w:t>Total</w:t>
      </w:r>
    </w:p>
    <w:p w14:paraId="0A720B44" w14:textId="77777777" w:rsidR="008D753F" w:rsidRDefault="001061C7">
      <w:pPr>
        <w:pStyle w:val="GDefaultWidgetOption"/>
        <w:keepNext/>
        <w:tabs>
          <w:tab w:val="left" w:pos="2160"/>
        </w:tabs>
      </w:pPr>
      <w:r>
        <w:t>wrap</w:t>
      </w:r>
      <w:r>
        <w:tab/>
        <w:t>True</w:t>
      </w:r>
    </w:p>
    <w:p w14:paraId="5426E2BA" w14:textId="77777777" w:rsidR="008D753F" w:rsidRDefault="001061C7">
      <w:pPr>
        <w:pStyle w:val="GDefaultWidgetOption"/>
        <w:keepNext/>
        <w:tabs>
          <w:tab w:val="left" w:pos="2160"/>
        </w:tabs>
      </w:pPr>
      <w:r>
        <w:t>required_text</w:t>
      </w:r>
      <w:r>
        <w:tab/>
        <w:t>Please choose an answer</w:t>
      </w:r>
    </w:p>
    <w:p w14:paraId="72D4EE28" w14:textId="77777777" w:rsidR="008D753F" w:rsidRDefault="001061C7">
      <w:pPr>
        <w:pStyle w:val="GDefaultWidgetOption"/>
        <w:keepNext/>
        <w:tabs>
          <w:tab w:val="left" w:pos="2160"/>
        </w:tabs>
      </w:pPr>
      <w:r>
        <w:t>min_columns</w:t>
      </w:r>
      <w:r>
        <w:tab/>
        <w:t>1</w:t>
      </w:r>
    </w:p>
    <w:p w14:paraId="6DC166A5" w14:textId="77777777" w:rsidR="008D753F" w:rsidRDefault="001061C7">
      <w:pPr>
        <w:pStyle w:val="GDefaultWidgetOption"/>
        <w:keepNext/>
        <w:tabs>
          <w:tab w:val="left" w:pos="2160"/>
        </w:tabs>
      </w:pPr>
      <w:r>
        <w:t>min</w:t>
      </w:r>
      <w:r>
        <w:tab/>
      </w:r>
    </w:p>
    <w:p w14:paraId="2F8BBA5C" w14:textId="77777777" w:rsidR="008D753F" w:rsidRDefault="001061C7">
      <w:pPr>
        <w:pStyle w:val="GDefaultWidgetOption"/>
        <w:keepNext/>
        <w:tabs>
          <w:tab w:val="left" w:pos="2160"/>
        </w:tabs>
      </w:pPr>
      <w:r>
        <w:t>sample_type</w:t>
      </w:r>
      <w:r>
        <w:tab/>
      </w:r>
    </w:p>
    <w:p w14:paraId="1E791CFD" w14:textId="77777777" w:rsidR="008D753F" w:rsidRDefault="001061C7">
      <w:pPr>
        <w:pStyle w:val="GDefaultWidgetOption"/>
        <w:keepNext/>
        <w:tabs>
          <w:tab w:val="left" w:pos="2160"/>
        </w:tabs>
      </w:pPr>
      <w:r>
        <w:t>access</w:t>
      </w:r>
      <w:r>
        <w:tab/>
      </w:r>
    </w:p>
    <w:p w14:paraId="2759C6EA" w14:textId="77777777" w:rsidR="008D753F" w:rsidRDefault="001061C7">
      <w:pPr>
        <w:pStyle w:val="GDefaultWidgetOption"/>
        <w:keepNext/>
        <w:tabs>
          <w:tab w:val="left" w:pos="2160"/>
        </w:tabs>
      </w:pPr>
      <w:r>
        <w:t>autoadvance</w:t>
      </w:r>
      <w:r>
        <w:tab/>
        <w:t>False</w:t>
      </w:r>
    </w:p>
    <w:p w14:paraId="3A30D0E8" w14:textId="77777777" w:rsidR="008D753F" w:rsidRDefault="001061C7">
      <w:pPr>
        <w:pStyle w:val="GDefaultWidgetOption"/>
        <w:keepNext/>
        <w:tabs>
          <w:tab w:val="left" w:pos="2160"/>
        </w:tabs>
      </w:pPr>
      <w:r>
        <w:t>columns</w:t>
      </w:r>
      <w:r>
        <w:tab/>
        <w:t>1</w:t>
      </w:r>
    </w:p>
    <w:p w14:paraId="7DCB1C35" w14:textId="77777777" w:rsidR="008D753F" w:rsidRDefault="001061C7">
      <w:pPr>
        <w:pStyle w:val="GDefaultWidgetOption"/>
        <w:keepNext/>
        <w:tabs>
          <w:tab w:val="left" w:pos="2160"/>
        </w:tabs>
      </w:pPr>
      <w:r>
        <w:t>filter_text</w:t>
      </w:r>
      <w:r>
        <w:tab/>
      </w:r>
    </w:p>
    <w:p w14:paraId="74062BD7" w14:textId="77777777" w:rsidR="008D753F" w:rsidRDefault="001061C7">
      <w:pPr>
        <w:pStyle w:val="GDefaultWidgetOption"/>
        <w:keepNext/>
        <w:tabs>
          <w:tab w:val="left" w:pos="2160"/>
        </w:tabs>
      </w:pPr>
      <w:r>
        <w:t>as_banner</w:t>
      </w:r>
      <w:r>
        <w:tab/>
        <w:t>False</w:t>
      </w:r>
    </w:p>
    <w:p w14:paraId="2BCCCA6C" w14:textId="77777777" w:rsidR="008D753F" w:rsidRDefault="001061C7">
      <w:pPr>
        <w:pStyle w:val="GDefaultWidgetOption"/>
        <w:keepNext/>
        <w:tabs>
          <w:tab w:val="left" w:pos="2160"/>
        </w:tabs>
      </w:pPr>
      <w:r>
        <w:t>description</w:t>
      </w:r>
      <w:r>
        <w:tab/>
      </w:r>
    </w:p>
    <w:p w14:paraId="6A7E59B0" w14:textId="77777777" w:rsidR="008D753F" w:rsidRDefault="001061C7">
      <w:pPr>
        <w:pStyle w:val="GDefaultWidgetOption"/>
        <w:keepNext/>
        <w:tabs>
          <w:tab w:val="left" w:pos="2160"/>
        </w:tabs>
      </w:pPr>
      <w:r>
        <w:t>spd_category</w:t>
      </w:r>
      <w:r>
        <w:tab/>
      </w:r>
    </w:p>
    <w:p w14:paraId="0C43A795" w14:textId="77777777" w:rsidR="008D753F" w:rsidRDefault="001061C7">
      <w:pPr>
        <w:pStyle w:val="GWidgetOption"/>
        <w:keepNext/>
        <w:tabs>
          <w:tab w:val="left" w:pos="2160"/>
        </w:tabs>
      </w:pPr>
      <w:r>
        <w:t>tags</w:t>
      </w:r>
      <w:r>
        <w:tab/>
      </w:r>
    </w:p>
    <w:p w14:paraId="1A80AF29" w14:textId="77777777" w:rsidR="008D753F" w:rsidRDefault="001061C7">
      <w:pPr>
        <w:pStyle w:val="GDefaultWidgetOption"/>
        <w:keepNext/>
        <w:tabs>
          <w:tab w:val="left" w:pos="2160"/>
        </w:tabs>
      </w:pPr>
      <w:r>
        <w:t>max</w:t>
      </w:r>
      <w:r>
        <w:tab/>
      </w:r>
    </w:p>
    <w:p w14:paraId="55CC7BEE" w14:textId="77777777" w:rsidR="008D753F" w:rsidRDefault="001061C7">
      <w:pPr>
        <w:pStyle w:val="GDefaultWidgetOption"/>
        <w:keepNext/>
        <w:tabs>
          <w:tab w:val="left" w:pos="2160"/>
        </w:tabs>
      </w:pPr>
      <w:r>
        <w:t>exactly</w:t>
      </w:r>
      <w:r>
        <w:tab/>
      </w:r>
    </w:p>
    <w:p w14:paraId="20BB309B" w14:textId="77777777" w:rsidR="008D753F" w:rsidRDefault="001061C7">
      <w:pPr>
        <w:pStyle w:val="GDefaultWidgetOption"/>
        <w:keepNext/>
        <w:tabs>
          <w:tab w:val="left" w:pos="2160"/>
        </w:tabs>
      </w:pPr>
      <w:r>
        <w:t>horizontal</w:t>
      </w:r>
      <w:r>
        <w:tab/>
        <w:t>False</w:t>
      </w:r>
    </w:p>
    <w:p w14:paraId="4844674D" w14:textId="77777777" w:rsidR="008D753F" w:rsidRDefault="001061C7">
      <w:pPr>
        <w:pStyle w:val="GDefaultWidgetOption"/>
        <w:keepNext/>
        <w:tabs>
          <w:tab w:val="left" w:pos="2160"/>
        </w:tabs>
      </w:pPr>
      <w:r>
        <w:t>grid_chart_type</w:t>
      </w:r>
      <w:r>
        <w:tab/>
        <w:t>stacked_bar</w:t>
      </w:r>
    </w:p>
    <w:p w14:paraId="033BC945" w14:textId="77777777" w:rsidR="008D753F" w:rsidRDefault="001061C7">
      <w:pPr>
        <w:pStyle w:val="GDefaultWidgetOption"/>
        <w:keepNext/>
        <w:tabs>
          <w:tab w:val="left" w:pos="2160"/>
        </w:tabs>
      </w:pPr>
      <w:r>
        <w:t>sort_order</w:t>
      </w:r>
      <w:r>
        <w:tab/>
        <w:t>none</w:t>
      </w:r>
    </w:p>
    <w:p w14:paraId="27A51CCE" w14:textId="77777777" w:rsidR="008D753F" w:rsidRDefault="001061C7">
      <w:pPr>
        <w:pStyle w:val="GDefaultWidgetOption"/>
        <w:keepNext/>
        <w:tabs>
          <w:tab w:val="left" w:pos="2160"/>
        </w:tabs>
      </w:pPr>
      <w:r>
        <w:t>sample</w:t>
      </w:r>
      <w:r>
        <w:tab/>
      </w:r>
    </w:p>
    <w:p w14:paraId="044EE249" w14:textId="77777777" w:rsidR="008D753F" w:rsidRDefault="001061C7">
      <w:pPr>
        <w:pStyle w:val="GDefaultWidgetOption"/>
        <w:keepNext/>
        <w:tabs>
          <w:tab w:val="left" w:pos="2160"/>
        </w:tabs>
      </w:pPr>
      <w:r>
        <w:t>slide_title</w:t>
      </w:r>
      <w:r>
        <w:tab/>
      </w:r>
    </w:p>
    <w:p w14:paraId="614BADA9" w14:textId="77777777" w:rsidR="008D753F" w:rsidRDefault="001061C7">
      <w:pPr>
        <w:pStyle w:val="GDefaultWidgetOption"/>
        <w:keepNext/>
        <w:tabs>
          <w:tab w:val="left" w:pos="2160"/>
        </w:tabs>
      </w:pPr>
      <w:r>
        <w:t>set_active</w:t>
      </w:r>
      <w:r>
        <w:tab/>
      </w:r>
    </w:p>
    <w:p w14:paraId="2F520D81" w14:textId="77777777" w:rsidR="008D753F" w:rsidRDefault="001061C7">
      <w:pPr>
        <w:pStyle w:val="GWidgetOption"/>
        <w:keepNext/>
        <w:tabs>
          <w:tab w:val="left" w:pos="2160"/>
        </w:tabs>
      </w:pPr>
      <w:r>
        <w:t>required</w:t>
      </w:r>
      <w:r>
        <w:tab/>
        <w:t>HARD</w:t>
      </w:r>
    </w:p>
    <w:p w14:paraId="79DCD0EC" w14:textId="77777777" w:rsidR="008D753F" w:rsidRDefault="001061C7">
      <w:pPr>
        <w:pStyle w:val="GDefaultWidgetOption"/>
        <w:keepNext/>
        <w:tabs>
          <w:tab w:val="left" w:pos="2160"/>
        </w:tabs>
      </w:pPr>
      <w:r>
        <w:t>mask</w:t>
      </w:r>
      <w:r>
        <w:tab/>
      </w:r>
    </w:p>
    <w:p w14:paraId="2747DD61" w14:textId="77777777" w:rsidR="008D753F" w:rsidRDefault="001061C7">
      <w:pPr>
        <w:pStyle w:val="GDefaultWidgetOption"/>
        <w:keepNext/>
        <w:tabs>
          <w:tab w:val="left" w:pos="2160"/>
        </w:tabs>
      </w:pPr>
      <w:r>
        <w:t>custom_order</w:t>
      </w:r>
      <w:r>
        <w:tab/>
      </w:r>
    </w:p>
    <w:p w14:paraId="0B049E72" w14:textId="77777777" w:rsidR="008D753F" w:rsidRDefault="001061C7">
      <w:pPr>
        <w:pStyle w:val="GDefaultWidgetOption"/>
        <w:keepNext/>
        <w:tabs>
          <w:tab w:val="left" w:pos="2160"/>
        </w:tabs>
      </w:pPr>
      <w:r>
        <w:t>client</w:t>
      </w:r>
      <w:r>
        <w:tab/>
      </w:r>
    </w:p>
    <w:p w14:paraId="4B3F2479" w14:textId="77777777" w:rsidR="008D753F" w:rsidRDefault="001061C7">
      <w:pPr>
        <w:pStyle w:val="GWidgetOption"/>
        <w:keepNext/>
        <w:tabs>
          <w:tab w:val="left" w:pos="2160"/>
        </w:tabs>
      </w:pPr>
      <w:r>
        <w:t>order</w:t>
      </w:r>
      <w:r>
        <w:tab/>
      </w:r>
      <w:proofErr w:type="gramStart"/>
      <w:r>
        <w:t>randomize</w:t>
      </w:r>
      <w:proofErr w:type="gramEnd"/>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0BB7A16" w14:textId="77777777">
        <w:tc>
          <w:tcPr>
            <w:tcW w:w="336" w:type="dxa"/>
          </w:tcPr>
          <w:p w14:paraId="5067247A" w14:textId="77777777" w:rsidR="008D753F" w:rsidRDefault="001061C7">
            <w:pPr>
              <w:keepNext/>
            </w:pPr>
            <w:r>
              <w:rPr>
                <w:rStyle w:val="GResponseCode"/>
              </w:rPr>
              <w:t>1</w:t>
            </w:r>
          </w:p>
        </w:tc>
        <w:tc>
          <w:tcPr>
            <w:tcW w:w="361" w:type="dxa"/>
          </w:tcPr>
          <w:p w14:paraId="1FEF3317" w14:textId="77777777" w:rsidR="008D753F" w:rsidRDefault="001061C7">
            <w:pPr>
              <w:keepNext/>
            </w:pPr>
            <w:r>
              <w:t>□</w:t>
            </w:r>
          </w:p>
        </w:tc>
        <w:tc>
          <w:tcPr>
            <w:tcW w:w="3731" w:type="dxa"/>
          </w:tcPr>
          <w:p w14:paraId="3687B9DF" w14:textId="77777777" w:rsidR="008D753F" w:rsidRDefault="001061C7">
            <w:pPr>
              <w:keepNext/>
            </w:pPr>
            <w:r>
              <w:t>Afghan</w:t>
            </w:r>
          </w:p>
        </w:tc>
        <w:tc>
          <w:tcPr>
            <w:tcW w:w="4428" w:type="dxa"/>
          </w:tcPr>
          <w:p w14:paraId="0FF2628D" w14:textId="77777777" w:rsidR="008D753F" w:rsidRDefault="008D753F">
            <w:pPr>
              <w:keepNext/>
              <w:jc w:val="right"/>
              <w:rPr>
                <w:i/>
              </w:rPr>
            </w:pPr>
          </w:p>
        </w:tc>
      </w:tr>
      <w:tr w:rsidR="008D753F" w14:paraId="3D8E9E80" w14:textId="77777777">
        <w:tc>
          <w:tcPr>
            <w:tcW w:w="336" w:type="dxa"/>
          </w:tcPr>
          <w:p w14:paraId="1347870B" w14:textId="77777777" w:rsidR="008D753F" w:rsidRDefault="001061C7">
            <w:pPr>
              <w:keepNext/>
            </w:pPr>
            <w:r>
              <w:rPr>
                <w:rStyle w:val="GResponseCode"/>
              </w:rPr>
              <w:t>2</w:t>
            </w:r>
          </w:p>
        </w:tc>
        <w:tc>
          <w:tcPr>
            <w:tcW w:w="361" w:type="dxa"/>
          </w:tcPr>
          <w:p w14:paraId="3A147DCC" w14:textId="77777777" w:rsidR="008D753F" w:rsidRDefault="001061C7">
            <w:pPr>
              <w:keepNext/>
            </w:pPr>
            <w:r>
              <w:t>□</w:t>
            </w:r>
          </w:p>
        </w:tc>
        <w:tc>
          <w:tcPr>
            <w:tcW w:w="3731" w:type="dxa"/>
          </w:tcPr>
          <w:p w14:paraId="3F2ADBEB" w14:textId="77777777" w:rsidR="008D753F" w:rsidRDefault="001061C7">
            <w:pPr>
              <w:keepNext/>
            </w:pPr>
            <w:r>
              <w:t>Egyptian</w:t>
            </w:r>
          </w:p>
        </w:tc>
        <w:tc>
          <w:tcPr>
            <w:tcW w:w="4428" w:type="dxa"/>
          </w:tcPr>
          <w:p w14:paraId="6A4393EB" w14:textId="77777777" w:rsidR="008D753F" w:rsidRDefault="008D753F">
            <w:pPr>
              <w:keepNext/>
              <w:jc w:val="right"/>
              <w:rPr>
                <w:i/>
              </w:rPr>
            </w:pPr>
          </w:p>
        </w:tc>
      </w:tr>
      <w:tr w:rsidR="008D753F" w14:paraId="695C7430" w14:textId="77777777">
        <w:tc>
          <w:tcPr>
            <w:tcW w:w="336" w:type="dxa"/>
          </w:tcPr>
          <w:p w14:paraId="23635F35" w14:textId="77777777" w:rsidR="008D753F" w:rsidRDefault="001061C7">
            <w:pPr>
              <w:keepNext/>
            </w:pPr>
            <w:r>
              <w:rPr>
                <w:rStyle w:val="GResponseCode"/>
              </w:rPr>
              <w:t>3</w:t>
            </w:r>
          </w:p>
        </w:tc>
        <w:tc>
          <w:tcPr>
            <w:tcW w:w="361" w:type="dxa"/>
          </w:tcPr>
          <w:p w14:paraId="36482B67" w14:textId="77777777" w:rsidR="008D753F" w:rsidRDefault="001061C7">
            <w:pPr>
              <w:keepNext/>
            </w:pPr>
            <w:r>
              <w:t>□</w:t>
            </w:r>
          </w:p>
        </w:tc>
        <w:tc>
          <w:tcPr>
            <w:tcW w:w="3731" w:type="dxa"/>
          </w:tcPr>
          <w:p w14:paraId="09B5DC46" w14:textId="77777777" w:rsidR="008D753F" w:rsidRDefault="001061C7">
            <w:pPr>
              <w:keepNext/>
            </w:pPr>
            <w:r>
              <w:t>Iranian</w:t>
            </w:r>
          </w:p>
        </w:tc>
        <w:tc>
          <w:tcPr>
            <w:tcW w:w="4428" w:type="dxa"/>
          </w:tcPr>
          <w:p w14:paraId="20D01258" w14:textId="77777777" w:rsidR="008D753F" w:rsidRDefault="008D753F">
            <w:pPr>
              <w:keepNext/>
              <w:jc w:val="right"/>
              <w:rPr>
                <w:i/>
              </w:rPr>
            </w:pPr>
          </w:p>
        </w:tc>
      </w:tr>
      <w:tr w:rsidR="008D753F" w14:paraId="11BC8520" w14:textId="77777777">
        <w:tc>
          <w:tcPr>
            <w:tcW w:w="336" w:type="dxa"/>
          </w:tcPr>
          <w:p w14:paraId="1AE23473" w14:textId="77777777" w:rsidR="008D753F" w:rsidRDefault="001061C7">
            <w:pPr>
              <w:keepNext/>
            </w:pPr>
            <w:r>
              <w:rPr>
                <w:rStyle w:val="GResponseCode"/>
              </w:rPr>
              <w:t>4</w:t>
            </w:r>
          </w:p>
        </w:tc>
        <w:tc>
          <w:tcPr>
            <w:tcW w:w="361" w:type="dxa"/>
          </w:tcPr>
          <w:p w14:paraId="7302DF8A" w14:textId="77777777" w:rsidR="008D753F" w:rsidRDefault="001061C7">
            <w:pPr>
              <w:keepNext/>
            </w:pPr>
            <w:r>
              <w:t>□</w:t>
            </w:r>
          </w:p>
        </w:tc>
        <w:tc>
          <w:tcPr>
            <w:tcW w:w="3731" w:type="dxa"/>
          </w:tcPr>
          <w:p w14:paraId="5046A113" w14:textId="77777777" w:rsidR="008D753F" w:rsidRDefault="001061C7">
            <w:pPr>
              <w:keepNext/>
            </w:pPr>
            <w:r>
              <w:t>Iraqi</w:t>
            </w:r>
          </w:p>
        </w:tc>
        <w:tc>
          <w:tcPr>
            <w:tcW w:w="4428" w:type="dxa"/>
          </w:tcPr>
          <w:p w14:paraId="409E3DFA" w14:textId="77777777" w:rsidR="008D753F" w:rsidRDefault="008D753F">
            <w:pPr>
              <w:keepNext/>
              <w:jc w:val="right"/>
              <w:rPr>
                <w:i/>
              </w:rPr>
            </w:pPr>
          </w:p>
        </w:tc>
      </w:tr>
      <w:tr w:rsidR="008D753F" w14:paraId="112CAF26" w14:textId="77777777">
        <w:tc>
          <w:tcPr>
            <w:tcW w:w="336" w:type="dxa"/>
          </w:tcPr>
          <w:p w14:paraId="084BE649" w14:textId="77777777" w:rsidR="008D753F" w:rsidRDefault="001061C7">
            <w:pPr>
              <w:keepNext/>
            </w:pPr>
            <w:r>
              <w:rPr>
                <w:rStyle w:val="GResponseCode"/>
              </w:rPr>
              <w:t>5</w:t>
            </w:r>
          </w:p>
        </w:tc>
        <w:tc>
          <w:tcPr>
            <w:tcW w:w="361" w:type="dxa"/>
          </w:tcPr>
          <w:p w14:paraId="62CE20D6" w14:textId="77777777" w:rsidR="008D753F" w:rsidRDefault="001061C7">
            <w:pPr>
              <w:keepNext/>
            </w:pPr>
            <w:r>
              <w:t>□</w:t>
            </w:r>
          </w:p>
        </w:tc>
        <w:tc>
          <w:tcPr>
            <w:tcW w:w="3731" w:type="dxa"/>
          </w:tcPr>
          <w:p w14:paraId="18CE92ED" w14:textId="77777777" w:rsidR="008D753F" w:rsidRDefault="001061C7">
            <w:pPr>
              <w:keepNext/>
            </w:pPr>
            <w:r>
              <w:t>Israeli</w:t>
            </w:r>
          </w:p>
        </w:tc>
        <w:tc>
          <w:tcPr>
            <w:tcW w:w="4428" w:type="dxa"/>
          </w:tcPr>
          <w:p w14:paraId="47E75820" w14:textId="77777777" w:rsidR="008D753F" w:rsidRDefault="008D753F">
            <w:pPr>
              <w:keepNext/>
              <w:jc w:val="right"/>
              <w:rPr>
                <w:i/>
              </w:rPr>
            </w:pPr>
          </w:p>
        </w:tc>
      </w:tr>
      <w:tr w:rsidR="008D753F" w14:paraId="71BB37FB" w14:textId="77777777">
        <w:tc>
          <w:tcPr>
            <w:tcW w:w="336" w:type="dxa"/>
          </w:tcPr>
          <w:p w14:paraId="7A481161" w14:textId="77777777" w:rsidR="008D753F" w:rsidRDefault="001061C7">
            <w:pPr>
              <w:keepNext/>
            </w:pPr>
            <w:r>
              <w:rPr>
                <w:rStyle w:val="GResponseCode"/>
              </w:rPr>
              <w:t>6</w:t>
            </w:r>
          </w:p>
        </w:tc>
        <w:tc>
          <w:tcPr>
            <w:tcW w:w="361" w:type="dxa"/>
          </w:tcPr>
          <w:p w14:paraId="39CFA881" w14:textId="77777777" w:rsidR="008D753F" w:rsidRDefault="001061C7">
            <w:pPr>
              <w:keepNext/>
            </w:pPr>
            <w:r>
              <w:t>□</w:t>
            </w:r>
          </w:p>
        </w:tc>
        <w:tc>
          <w:tcPr>
            <w:tcW w:w="3731" w:type="dxa"/>
          </w:tcPr>
          <w:p w14:paraId="6E8036DA" w14:textId="77777777" w:rsidR="008D753F" w:rsidRDefault="001061C7">
            <w:pPr>
              <w:keepNext/>
            </w:pPr>
            <w:r>
              <w:t>Lebanese</w:t>
            </w:r>
          </w:p>
        </w:tc>
        <w:tc>
          <w:tcPr>
            <w:tcW w:w="4428" w:type="dxa"/>
          </w:tcPr>
          <w:p w14:paraId="47C528CE" w14:textId="77777777" w:rsidR="008D753F" w:rsidRDefault="008D753F">
            <w:pPr>
              <w:keepNext/>
              <w:jc w:val="right"/>
              <w:rPr>
                <w:i/>
              </w:rPr>
            </w:pPr>
          </w:p>
        </w:tc>
      </w:tr>
      <w:tr w:rsidR="008D753F" w14:paraId="3F759005" w14:textId="77777777">
        <w:tc>
          <w:tcPr>
            <w:tcW w:w="336" w:type="dxa"/>
          </w:tcPr>
          <w:p w14:paraId="365F8D86" w14:textId="77777777" w:rsidR="008D753F" w:rsidRDefault="001061C7">
            <w:pPr>
              <w:keepNext/>
            </w:pPr>
            <w:r>
              <w:rPr>
                <w:rStyle w:val="GResponseCode"/>
              </w:rPr>
              <w:t>7</w:t>
            </w:r>
          </w:p>
        </w:tc>
        <w:tc>
          <w:tcPr>
            <w:tcW w:w="361" w:type="dxa"/>
          </w:tcPr>
          <w:p w14:paraId="0AC51264" w14:textId="77777777" w:rsidR="008D753F" w:rsidRDefault="001061C7">
            <w:pPr>
              <w:keepNext/>
            </w:pPr>
            <w:r>
              <w:t>□</w:t>
            </w:r>
          </w:p>
        </w:tc>
        <w:tc>
          <w:tcPr>
            <w:tcW w:w="3731" w:type="dxa"/>
          </w:tcPr>
          <w:p w14:paraId="455F4F75" w14:textId="77777777" w:rsidR="008D753F" w:rsidRDefault="001061C7">
            <w:pPr>
              <w:keepNext/>
            </w:pPr>
            <w:r>
              <w:t>Moroccan</w:t>
            </w:r>
          </w:p>
        </w:tc>
        <w:tc>
          <w:tcPr>
            <w:tcW w:w="4428" w:type="dxa"/>
          </w:tcPr>
          <w:p w14:paraId="74782021" w14:textId="77777777" w:rsidR="008D753F" w:rsidRDefault="008D753F">
            <w:pPr>
              <w:keepNext/>
              <w:jc w:val="right"/>
              <w:rPr>
                <w:i/>
              </w:rPr>
            </w:pPr>
          </w:p>
        </w:tc>
      </w:tr>
      <w:tr w:rsidR="008D753F" w14:paraId="0F4B93F5" w14:textId="77777777">
        <w:tc>
          <w:tcPr>
            <w:tcW w:w="336" w:type="dxa"/>
          </w:tcPr>
          <w:p w14:paraId="1C22D73A" w14:textId="77777777" w:rsidR="008D753F" w:rsidRDefault="001061C7">
            <w:pPr>
              <w:keepNext/>
            </w:pPr>
            <w:r>
              <w:rPr>
                <w:rStyle w:val="GResponseCode"/>
              </w:rPr>
              <w:t>8</w:t>
            </w:r>
          </w:p>
        </w:tc>
        <w:tc>
          <w:tcPr>
            <w:tcW w:w="361" w:type="dxa"/>
          </w:tcPr>
          <w:p w14:paraId="7FA78384" w14:textId="77777777" w:rsidR="008D753F" w:rsidRDefault="001061C7">
            <w:pPr>
              <w:keepNext/>
            </w:pPr>
            <w:r>
              <w:t>□</w:t>
            </w:r>
          </w:p>
        </w:tc>
        <w:tc>
          <w:tcPr>
            <w:tcW w:w="3731" w:type="dxa"/>
          </w:tcPr>
          <w:p w14:paraId="586D48AD" w14:textId="77777777" w:rsidR="008D753F" w:rsidRDefault="001061C7">
            <w:pPr>
              <w:keepNext/>
            </w:pPr>
            <w:r>
              <w:t>Palestinian</w:t>
            </w:r>
          </w:p>
        </w:tc>
        <w:tc>
          <w:tcPr>
            <w:tcW w:w="4428" w:type="dxa"/>
          </w:tcPr>
          <w:p w14:paraId="7389FA13" w14:textId="77777777" w:rsidR="008D753F" w:rsidRDefault="008D753F">
            <w:pPr>
              <w:keepNext/>
              <w:jc w:val="right"/>
              <w:rPr>
                <w:i/>
              </w:rPr>
            </w:pPr>
          </w:p>
        </w:tc>
      </w:tr>
      <w:tr w:rsidR="008D753F" w14:paraId="5BFC6EE9" w14:textId="77777777">
        <w:tc>
          <w:tcPr>
            <w:tcW w:w="336" w:type="dxa"/>
          </w:tcPr>
          <w:p w14:paraId="6177C471" w14:textId="77777777" w:rsidR="008D753F" w:rsidRDefault="001061C7">
            <w:pPr>
              <w:keepNext/>
            </w:pPr>
            <w:r>
              <w:rPr>
                <w:rStyle w:val="GResponseCode"/>
              </w:rPr>
              <w:t>9</w:t>
            </w:r>
          </w:p>
        </w:tc>
        <w:tc>
          <w:tcPr>
            <w:tcW w:w="361" w:type="dxa"/>
          </w:tcPr>
          <w:p w14:paraId="4AB803DC" w14:textId="77777777" w:rsidR="008D753F" w:rsidRDefault="001061C7">
            <w:pPr>
              <w:keepNext/>
            </w:pPr>
            <w:r>
              <w:t>□</w:t>
            </w:r>
          </w:p>
        </w:tc>
        <w:tc>
          <w:tcPr>
            <w:tcW w:w="3731" w:type="dxa"/>
          </w:tcPr>
          <w:p w14:paraId="1078DC7A" w14:textId="77777777" w:rsidR="008D753F" w:rsidRDefault="001061C7">
            <w:pPr>
              <w:keepNext/>
            </w:pPr>
            <w:r>
              <w:t>Somali</w:t>
            </w:r>
          </w:p>
        </w:tc>
        <w:tc>
          <w:tcPr>
            <w:tcW w:w="4428" w:type="dxa"/>
          </w:tcPr>
          <w:p w14:paraId="07AEE7BA" w14:textId="77777777" w:rsidR="008D753F" w:rsidRDefault="008D753F">
            <w:pPr>
              <w:keepNext/>
              <w:jc w:val="right"/>
              <w:rPr>
                <w:i/>
              </w:rPr>
            </w:pPr>
          </w:p>
        </w:tc>
      </w:tr>
      <w:tr w:rsidR="008D753F" w14:paraId="786B14E7" w14:textId="77777777">
        <w:tc>
          <w:tcPr>
            <w:tcW w:w="336" w:type="dxa"/>
          </w:tcPr>
          <w:p w14:paraId="7E37BE27" w14:textId="77777777" w:rsidR="008D753F" w:rsidRDefault="001061C7">
            <w:pPr>
              <w:keepNext/>
            </w:pPr>
            <w:r>
              <w:rPr>
                <w:rStyle w:val="GResponseCode"/>
              </w:rPr>
              <w:t>10</w:t>
            </w:r>
          </w:p>
        </w:tc>
        <w:tc>
          <w:tcPr>
            <w:tcW w:w="361" w:type="dxa"/>
          </w:tcPr>
          <w:p w14:paraId="3B86D262" w14:textId="77777777" w:rsidR="008D753F" w:rsidRDefault="001061C7">
            <w:pPr>
              <w:keepNext/>
            </w:pPr>
            <w:r>
              <w:t>□</w:t>
            </w:r>
          </w:p>
        </w:tc>
        <w:tc>
          <w:tcPr>
            <w:tcW w:w="3731" w:type="dxa"/>
          </w:tcPr>
          <w:p w14:paraId="3E41C8F3" w14:textId="77777777" w:rsidR="008D753F" w:rsidRDefault="001061C7">
            <w:pPr>
              <w:keepNext/>
            </w:pPr>
            <w:r>
              <w:t>Syrian</w:t>
            </w:r>
          </w:p>
        </w:tc>
        <w:tc>
          <w:tcPr>
            <w:tcW w:w="4428" w:type="dxa"/>
          </w:tcPr>
          <w:p w14:paraId="7CC6F9D3" w14:textId="77777777" w:rsidR="008D753F" w:rsidRDefault="008D753F">
            <w:pPr>
              <w:keepNext/>
              <w:jc w:val="right"/>
              <w:rPr>
                <w:i/>
              </w:rPr>
            </w:pPr>
          </w:p>
        </w:tc>
      </w:tr>
      <w:tr w:rsidR="008D753F" w14:paraId="1470FB04" w14:textId="77777777">
        <w:tc>
          <w:tcPr>
            <w:tcW w:w="336" w:type="dxa"/>
          </w:tcPr>
          <w:p w14:paraId="3F0DC87F" w14:textId="77777777" w:rsidR="008D753F" w:rsidRDefault="001061C7">
            <w:pPr>
              <w:keepNext/>
            </w:pPr>
            <w:r>
              <w:rPr>
                <w:rStyle w:val="GResponseCode"/>
              </w:rPr>
              <w:t>11</w:t>
            </w:r>
          </w:p>
        </w:tc>
        <w:tc>
          <w:tcPr>
            <w:tcW w:w="361" w:type="dxa"/>
          </w:tcPr>
          <w:p w14:paraId="0ED17D3E" w14:textId="77777777" w:rsidR="008D753F" w:rsidRDefault="001061C7">
            <w:pPr>
              <w:keepNext/>
            </w:pPr>
            <w:r>
              <w:t>□</w:t>
            </w:r>
          </w:p>
        </w:tc>
        <w:tc>
          <w:tcPr>
            <w:tcW w:w="3731" w:type="dxa"/>
          </w:tcPr>
          <w:p w14:paraId="15BE637B" w14:textId="77777777" w:rsidR="008D753F" w:rsidRDefault="001061C7">
            <w:pPr>
              <w:keepNext/>
            </w:pPr>
            <w:r>
              <w:t>Turkish</w:t>
            </w:r>
          </w:p>
        </w:tc>
        <w:tc>
          <w:tcPr>
            <w:tcW w:w="4428" w:type="dxa"/>
          </w:tcPr>
          <w:p w14:paraId="43FB22C0" w14:textId="77777777" w:rsidR="008D753F" w:rsidRDefault="008D753F">
            <w:pPr>
              <w:keepNext/>
              <w:jc w:val="right"/>
              <w:rPr>
                <w:i/>
              </w:rPr>
            </w:pPr>
          </w:p>
        </w:tc>
      </w:tr>
      <w:tr w:rsidR="008D753F" w14:paraId="1C76E106" w14:textId="77777777">
        <w:tc>
          <w:tcPr>
            <w:tcW w:w="336" w:type="dxa"/>
          </w:tcPr>
          <w:p w14:paraId="4D5A8512" w14:textId="77777777" w:rsidR="008D753F" w:rsidRDefault="001061C7">
            <w:pPr>
              <w:keepNext/>
            </w:pPr>
            <w:r>
              <w:rPr>
                <w:rStyle w:val="GResponseCode"/>
              </w:rPr>
              <w:t>12</w:t>
            </w:r>
          </w:p>
        </w:tc>
        <w:tc>
          <w:tcPr>
            <w:tcW w:w="361" w:type="dxa"/>
          </w:tcPr>
          <w:p w14:paraId="24AFDB5B" w14:textId="77777777" w:rsidR="008D753F" w:rsidRDefault="001061C7">
            <w:pPr>
              <w:keepNext/>
            </w:pPr>
            <w:r>
              <w:t>□</w:t>
            </w:r>
          </w:p>
        </w:tc>
        <w:tc>
          <w:tcPr>
            <w:tcW w:w="3731" w:type="dxa"/>
          </w:tcPr>
          <w:p w14:paraId="097F0768" w14:textId="77777777" w:rsidR="008D753F" w:rsidRDefault="001061C7">
            <w:pPr>
              <w:keepNext/>
            </w:pPr>
            <w:r>
              <w:t>Other Middle Eastern or North African origin (open [</w:t>
            </w:r>
            <w:proofErr w:type="spellStart"/>
            <w:r>
              <w:t>mena_origin_t</w:t>
            </w:r>
            <w:proofErr w:type="spellEnd"/>
            <w:r>
              <w:t>])</w:t>
            </w:r>
          </w:p>
        </w:tc>
        <w:tc>
          <w:tcPr>
            <w:tcW w:w="4428" w:type="dxa"/>
          </w:tcPr>
          <w:p w14:paraId="694BCFFC" w14:textId="77777777" w:rsidR="008D753F" w:rsidRDefault="001061C7">
            <w:pPr>
              <w:keepNext/>
              <w:jc w:val="right"/>
              <w:rPr>
                <w:i/>
              </w:rPr>
            </w:pPr>
            <w:r>
              <w:rPr>
                <w:i/>
              </w:rPr>
              <w:t>Not randomized</w:t>
            </w:r>
          </w:p>
        </w:tc>
      </w:tr>
    </w:tbl>
    <w:p w14:paraId="17A35AEE" w14:textId="77777777" w:rsidR="008D753F" w:rsidRDefault="008D753F">
      <w:pPr>
        <w:pStyle w:val="GQuestionSpacer"/>
      </w:pPr>
    </w:p>
    <w:p w14:paraId="70E41554" w14:textId="77777777" w:rsidR="008D753F" w:rsidRDefault="001061C7">
      <w:pPr>
        <w:pStyle w:val="GEndOfModule"/>
        <w:keepNext/>
      </w:pPr>
      <w:r>
        <w:t xml:space="preserve">end module: </w:t>
      </w:r>
      <w:proofErr w:type="spellStart"/>
      <w:r>
        <w:t>mena_mod</w:t>
      </w:r>
      <w:proofErr w:type="spellEnd"/>
    </w:p>
    <w:p w14:paraId="7913328B" w14:textId="77777777" w:rsidR="008D753F" w:rsidRDefault="001061C7">
      <w:pPr>
        <w:pStyle w:val="GModule"/>
      </w:pPr>
      <w:bookmarkStart w:id="228" w:name="_Toc175835980"/>
      <w:r>
        <w:t>Module: implicit_module_3</w:t>
      </w:r>
      <w:bookmarkEnd w:id="228"/>
    </w:p>
    <w:p w14:paraId="70870870" w14:textId="77777777" w:rsidR="008D753F" w:rsidRDefault="001061C7">
      <w:pPr>
        <w:pStyle w:val="GPage"/>
        <w:keepNext/>
      </w:pPr>
      <w:bookmarkStart w:id="229" w:name="_Toc175835981"/>
      <w:r>
        <w:lastRenderedPageBreak/>
        <w:t>Page: implicit_page_CC24_hisp</w:t>
      </w:r>
      <w:bookmarkEnd w:id="229"/>
    </w:p>
    <w:tbl>
      <w:tblPr>
        <w:tblStyle w:val="GQuestionCommonProperties"/>
        <w:tblW w:w="0" w:type="auto"/>
        <w:tblInd w:w="0" w:type="dxa"/>
        <w:tblLook w:val="04A0" w:firstRow="1" w:lastRow="0" w:firstColumn="1" w:lastColumn="0" w:noHBand="0" w:noVBand="1"/>
      </w:tblPr>
      <w:tblGrid>
        <w:gridCol w:w="1287"/>
        <w:gridCol w:w="8073"/>
      </w:tblGrid>
      <w:tr w:rsidR="008D753F" w14:paraId="6C5F1137" w14:textId="77777777">
        <w:tc>
          <w:tcPr>
            <w:tcW w:w="0" w:type="dxa"/>
            <w:shd w:val="clear" w:color="auto" w:fill="D0D0D0"/>
          </w:tcPr>
          <w:p w14:paraId="075B99F7" w14:textId="77777777" w:rsidR="008D753F" w:rsidRDefault="001061C7">
            <w:pPr>
              <w:pStyle w:val="GVariableNameP"/>
              <w:keepNext/>
            </w:pPr>
            <w:r>
              <w:fldChar w:fldCharType="begin"/>
            </w:r>
            <w:r>
              <w:instrText>TC CC24_hisp \\l 2 \\f a</w:instrText>
            </w:r>
            <w:r>
              <w:fldChar w:fldCharType="end"/>
            </w:r>
            <w:r>
              <w:t>CC24_hisp</w:t>
            </w:r>
            <w:r>
              <w:rPr>
                <w:i/>
              </w:rPr>
              <w:t xml:space="preserve">- Show if race == 3 or </w:t>
            </w:r>
            <w:proofErr w:type="spellStart"/>
            <w:r>
              <w:rPr>
                <w:i/>
              </w:rPr>
              <w:t>hispanic</w:t>
            </w:r>
            <w:proofErr w:type="spellEnd"/>
            <w:r>
              <w:rPr>
                <w:i/>
              </w:rPr>
              <w:t xml:space="preserve"> == 1</w:t>
            </w:r>
          </w:p>
        </w:tc>
        <w:tc>
          <w:tcPr>
            <w:tcW w:w="0" w:type="dxa"/>
            <w:shd w:val="clear" w:color="auto" w:fill="D0D0D0"/>
            <w:vAlign w:val="bottom"/>
          </w:tcPr>
          <w:p w14:paraId="602E5426" w14:textId="77777777" w:rsidR="008D753F" w:rsidRDefault="001061C7">
            <w:pPr>
              <w:keepNext/>
              <w:jc w:val="right"/>
            </w:pPr>
            <w:r>
              <w:t>MULTIPLE CHOICE</w:t>
            </w:r>
          </w:p>
        </w:tc>
      </w:tr>
      <w:tr w:rsidR="008D753F" w14:paraId="0BE65635" w14:textId="77777777">
        <w:tc>
          <w:tcPr>
            <w:tcW w:w="8856" w:type="dxa"/>
            <w:gridSpan w:val="2"/>
            <w:shd w:val="clear" w:color="auto" w:fill="D0D0D0"/>
          </w:tcPr>
          <w:p w14:paraId="16245BE6" w14:textId="77777777" w:rsidR="008D753F" w:rsidRDefault="001061C7">
            <w:pPr>
              <w:keepNext/>
            </w:pPr>
            <w:r>
              <w:t>From which country or region do you trace your heritage or ancestry? (Check all that apply)</w:t>
            </w:r>
          </w:p>
        </w:tc>
      </w:tr>
    </w:tbl>
    <w:p w14:paraId="1E85E5F4" w14:textId="77777777" w:rsidR="008D753F" w:rsidRDefault="008D753F">
      <w:pPr>
        <w:pStyle w:val="GQuestionSpacer"/>
        <w:keepNext/>
      </w:pPr>
    </w:p>
    <w:p w14:paraId="11D38C0C" w14:textId="77777777" w:rsidR="008D753F" w:rsidRDefault="001061C7">
      <w:pPr>
        <w:pStyle w:val="GDefaultWidgetOption"/>
        <w:keepNext/>
        <w:tabs>
          <w:tab w:val="left" w:pos="2160"/>
        </w:tabs>
      </w:pPr>
      <w:r>
        <w:t>pii</w:t>
      </w:r>
      <w:r>
        <w:tab/>
        <w:t>False</w:t>
      </w:r>
    </w:p>
    <w:p w14:paraId="7BB069FE" w14:textId="77777777" w:rsidR="008D753F" w:rsidRDefault="001061C7">
      <w:pPr>
        <w:pStyle w:val="GDefaultWidgetOption"/>
        <w:keepNext/>
        <w:tabs>
          <w:tab w:val="left" w:pos="2160"/>
        </w:tabs>
      </w:pPr>
      <w:r>
        <w:t>chart_layout</w:t>
      </w:r>
      <w:r>
        <w:tab/>
        <w:t>1</w:t>
      </w:r>
    </w:p>
    <w:p w14:paraId="39DF39F9" w14:textId="77777777" w:rsidR="008D753F" w:rsidRDefault="001061C7">
      <w:pPr>
        <w:pStyle w:val="GDefaultWidgetOption"/>
        <w:keepNext/>
        <w:tabs>
          <w:tab w:val="left" w:pos="2160"/>
        </w:tabs>
      </w:pPr>
      <w:r>
        <w:t>displaymax</w:t>
      </w:r>
      <w:r>
        <w:tab/>
      </w:r>
    </w:p>
    <w:p w14:paraId="43BFD34F" w14:textId="77777777" w:rsidR="008D753F" w:rsidRDefault="001061C7">
      <w:pPr>
        <w:pStyle w:val="GWidgetOption"/>
        <w:keepNext/>
        <w:tabs>
          <w:tab w:val="left" w:pos="2160"/>
        </w:tabs>
      </w:pPr>
      <w:proofErr w:type="spellStart"/>
      <w:r>
        <w:t>varlabel</w:t>
      </w:r>
      <w:proofErr w:type="spellEnd"/>
      <w:r>
        <w:tab/>
        <w:t>Latin heritage</w:t>
      </w:r>
    </w:p>
    <w:p w14:paraId="311A4CF9" w14:textId="77777777" w:rsidR="008D753F" w:rsidRDefault="001061C7">
      <w:pPr>
        <w:pStyle w:val="GDefaultWidgetOption"/>
        <w:keepNext/>
        <w:tabs>
          <w:tab w:val="left" w:pos="2160"/>
        </w:tabs>
      </w:pPr>
      <w:r>
        <w:t>topic</w:t>
      </w:r>
      <w:r>
        <w:tab/>
      </w:r>
    </w:p>
    <w:p w14:paraId="5907CD0A" w14:textId="77777777" w:rsidR="008D753F" w:rsidRDefault="001061C7">
      <w:pPr>
        <w:pStyle w:val="GDefaultWidgetOption"/>
        <w:keepNext/>
        <w:tabs>
          <w:tab w:val="left" w:pos="2160"/>
        </w:tabs>
      </w:pPr>
      <w:r>
        <w:t>chart_color</w:t>
      </w:r>
      <w:r>
        <w:tab/>
        <w:t>green</w:t>
      </w:r>
    </w:p>
    <w:p w14:paraId="1B51D7A5" w14:textId="77777777" w:rsidR="008D753F" w:rsidRDefault="001061C7">
      <w:pPr>
        <w:pStyle w:val="GDefaultWidgetOption"/>
        <w:keepNext/>
        <w:tabs>
          <w:tab w:val="left" w:pos="2160"/>
        </w:tabs>
      </w:pPr>
      <w:r>
        <w:t>chart_type</w:t>
      </w:r>
      <w:r>
        <w:tab/>
        <w:t>bar</w:t>
      </w:r>
    </w:p>
    <w:p w14:paraId="2DCA94B5" w14:textId="77777777" w:rsidR="008D753F" w:rsidRDefault="001061C7">
      <w:pPr>
        <w:pStyle w:val="GDefaultWidgetOption"/>
        <w:keepNext/>
        <w:tabs>
          <w:tab w:val="left" w:pos="2160"/>
        </w:tabs>
      </w:pPr>
      <w:r>
        <w:t>crossbreak</w:t>
      </w:r>
      <w:r>
        <w:tab/>
        <w:t>Total</w:t>
      </w:r>
    </w:p>
    <w:p w14:paraId="4FB7AD55" w14:textId="77777777" w:rsidR="008D753F" w:rsidRDefault="001061C7">
      <w:pPr>
        <w:pStyle w:val="GDefaultWidgetOption"/>
        <w:keepNext/>
        <w:tabs>
          <w:tab w:val="left" w:pos="2160"/>
        </w:tabs>
      </w:pPr>
      <w:r>
        <w:t>wrap</w:t>
      </w:r>
      <w:r>
        <w:tab/>
        <w:t>True</w:t>
      </w:r>
    </w:p>
    <w:p w14:paraId="54817DF4" w14:textId="77777777" w:rsidR="008D753F" w:rsidRDefault="001061C7">
      <w:pPr>
        <w:pStyle w:val="GDefaultWidgetOption"/>
        <w:keepNext/>
        <w:tabs>
          <w:tab w:val="left" w:pos="2160"/>
        </w:tabs>
      </w:pPr>
      <w:r>
        <w:t>required_text</w:t>
      </w:r>
      <w:r>
        <w:tab/>
        <w:t>Please choose an answer</w:t>
      </w:r>
    </w:p>
    <w:p w14:paraId="06C9DEF3" w14:textId="77777777" w:rsidR="008D753F" w:rsidRDefault="001061C7">
      <w:pPr>
        <w:pStyle w:val="GDefaultWidgetOption"/>
        <w:keepNext/>
        <w:tabs>
          <w:tab w:val="left" w:pos="2160"/>
        </w:tabs>
      </w:pPr>
      <w:r>
        <w:t>min_columns</w:t>
      </w:r>
      <w:r>
        <w:tab/>
        <w:t>1</w:t>
      </w:r>
    </w:p>
    <w:p w14:paraId="097AB392" w14:textId="77777777" w:rsidR="008D753F" w:rsidRDefault="001061C7">
      <w:pPr>
        <w:pStyle w:val="GDefaultWidgetOption"/>
        <w:keepNext/>
        <w:tabs>
          <w:tab w:val="left" w:pos="2160"/>
        </w:tabs>
      </w:pPr>
      <w:r>
        <w:t>min</w:t>
      </w:r>
      <w:r>
        <w:tab/>
      </w:r>
    </w:p>
    <w:p w14:paraId="4347B0B8" w14:textId="77777777" w:rsidR="008D753F" w:rsidRDefault="001061C7">
      <w:pPr>
        <w:pStyle w:val="GDefaultWidgetOption"/>
        <w:keepNext/>
        <w:tabs>
          <w:tab w:val="left" w:pos="2160"/>
        </w:tabs>
      </w:pPr>
      <w:r>
        <w:t>sample_type</w:t>
      </w:r>
      <w:r>
        <w:tab/>
      </w:r>
    </w:p>
    <w:p w14:paraId="30536407" w14:textId="77777777" w:rsidR="008D753F" w:rsidRDefault="001061C7">
      <w:pPr>
        <w:pStyle w:val="GDefaultWidgetOption"/>
        <w:keepNext/>
        <w:tabs>
          <w:tab w:val="left" w:pos="2160"/>
        </w:tabs>
      </w:pPr>
      <w:r>
        <w:t>access</w:t>
      </w:r>
      <w:r>
        <w:tab/>
      </w:r>
    </w:p>
    <w:p w14:paraId="0A312A93" w14:textId="77777777" w:rsidR="008D753F" w:rsidRDefault="001061C7">
      <w:pPr>
        <w:pStyle w:val="GDefaultWidgetOption"/>
        <w:keepNext/>
        <w:tabs>
          <w:tab w:val="left" w:pos="2160"/>
        </w:tabs>
      </w:pPr>
      <w:r>
        <w:t>autoadvance</w:t>
      </w:r>
      <w:r>
        <w:tab/>
        <w:t>False</w:t>
      </w:r>
    </w:p>
    <w:p w14:paraId="1B3B0E90" w14:textId="77777777" w:rsidR="008D753F" w:rsidRDefault="001061C7">
      <w:pPr>
        <w:pStyle w:val="GDefaultWidgetOption"/>
        <w:keepNext/>
        <w:tabs>
          <w:tab w:val="left" w:pos="2160"/>
        </w:tabs>
      </w:pPr>
      <w:r>
        <w:t>columns</w:t>
      </w:r>
      <w:r>
        <w:tab/>
        <w:t>1</w:t>
      </w:r>
    </w:p>
    <w:p w14:paraId="43AA76E4" w14:textId="77777777" w:rsidR="008D753F" w:rsidRDefault="001061C7">
      <w:pPr>
        <w:pStyle w:val="GDefaultWidgetOption"/>
        <w:keepNext/>
        <w:tabs>
          <w:tab w:val="left" w:pos="2160"/>
        </w:tabs>
      </w:pPr>
      <w:r>
        <w:t>filter_text</w:t>
      </w:r>
      <w:r>
        <w:tab/>
      </w:r>
    </w:p>
    <w:p w14:paraId="7D9FD4BA" w14:textId="77777777" w:rsidR="008D753F" w:rsidRDefault="001061C7">
      <w:pPr>
        <w:pStyle w:val="GDefaultWidgetOption"/>
        <w:keepNext/>
        <w:tabs>
          <w:tab w:val="left" w:pos="2160"/>
        </w:tabs>
      </w:pPr>
      <w:r>
        <w:t>as_banner</w:t>
      </w:r>
      <w:r>
        <w:tab/>
        <w:t>False</w:t>
      </w:r>
    </w:p>
    <w:p w14:paraId="77B0E3D8" w14:textId="77777777" w:rsidR="008D753F" w:rsidRDefault="001061C7">
      <w:pPr>
        <w:pStyle w:val="GDefaultWidgetOption"/>
        <w:keepNext/>
        <w:tabs>
          <w:tab w:val="left" w:pos="2160"/>
        </w:tabs>
      </w:pPr>
      <w:r>
        <w:t>description</w:t>
      </w:r>
      <w:r>
        <w:tab/>
      </w:r>
    </w:p>
    <w:p w14:paraId="5821D479" w14:textId="77777777" w:rsidR="008D753F" w:rsidRDefault="001061C7">
      <w:pPr>
        <w:pStyle w:val="GDefaultWidgetOption"/>
        <w:keepNext/>
        <w:tabs>
          <w:tab w:val="left" w:pos="2160"/>
        </w:tabs>
      </w:pPr>
      <w:r>
        <w:t>spd_category</w:t>
      </w:r>
      <w:r>
        <w:tab/>
      </w:r>
    </w:p>
    <w:p w14:paraId="24E0FB4D" w14:textId="77777777" w:rsidR="008D753F" w:rsidRDefault="001061C7">
      <w:pPr>
        <w:pStyle w:val="GDefaultWidgetOption"/>
        <w:keepNext/>
        <w:tabs>
          <w:tab w:val="left" w:pos="2160"/>
        </w:tabs>
      </w:pPr>
      <w:r>
        <w:t>tags</w:t>
      </w:r>
      <w:r>
        <w:tab/>
      </w:r>
    </w:p>
    <w:p w14:paraId="66158E8A" w14:textId="77777777" w:rsidR="008D753F" w:rsidRDefault="001061C7">
      <w:pPr>
        <w:pStyle w:val="GDefaultWidgetOption"/>
        <w:keepNext/>
        <w:tabs>
          <w:tab w:val="left" w:pos="2160"/>
        </w:tabs>
      </w:pPr>
      <w:r>
        <w:t>max</w:t>
      </w:r>
      <w:r>
        <w:tab/>
      </w:r>
    </w:p>
    <w:p w14:paraId="640A2E9B" w14:textId="77777777" w:rsidR="008D753F" w:rsidRDefault="001061C7">
      <w:pPr>
        <w:pStyle w:val="GDefaultWidgetOption"/>
        <w:keepNext/>
        <w:tabs>
          <w:tab w:val="left" w:pos="2160"/>
        </w:tabs>
      </w:pPr>
      <w:r>
        <w:t>exactly</w:t>
      </w:r>
      <w:r>
        <w:tab/>
      </w:r>
    </w:p>
    <w:p w14:paraId="75AACE6A" w14:textId="77777777" w:rsidR="008D753F" w:rsidRDefault="001061C7">
      <w:pPr>
        <w:pStyle w:val="GDefaultWidgetOption"/>
        <w:keepNext/>
        <w:tabs>
          <w:tab w:val="left" w:pos="2160"/>
        </w:tabs>
      </w:pPr>
      <w:r>
        <w:t>horizontal</w:t>
      </w:r>
      <w:r>
        <w:tab/>
        <w:t>False</w:t>
      </w:r>
    </w:p>
    <w:p w14:paraId="34BDBE1B" w14:textId="77777777" w:rsidR="008D753F" w:rsidRDefault="001061C7">
      <w:pPr>
        <w:pStyle w:val="GDefaultWidgetOption"/>
        <w:keepNext/>
        <w:tabs>
          <w:tab w:val="left" w:pos="2160"/>
        </w:tabs>
      </w:pPr>
      <w:r>
        <w:t>grid_chart_type</w:t>
      </w:r>
      <w:r>
        <w:tab/>
        <w:t>stacked_bar</w:t>
      </w:r>
    </w:p>
    <w:p w14:paraId="6E32E68D" w14:textId="77777777" w:rsidR="008D753F" w:rsidRDefault="001061C7">
      <w:pPr>
        <w:pStyle w:val="GDefaultWidgetOption"/>
        <w:keepNext/>
        <w:tabs>
          <w:tab w:val="left" w:pos="2160"/>
        </w:tabs>
      </w:pPr>
      <w:r>
        <w:t>sort_order</w:t>
      </w:r>
      <w:r>
        <w:tab/>
        <w:t>none</w:t>
      </w:r>
    </w:p>
    <w:p w14:paraId="31C399C6" w14:textId="77777777" w:rsidR="008D753F" w:rsidRDefault="001061C7">
      <w:pPr>
        <w:pStyle w:val="GDefaultWidgetOption"/>
        <w:keepNext/>
        <w:tabs>
          <w:tab w:val="left" w:pos="2160"/>
        </w:tabs>
      </w:pPr>
      <w:r>
        <w:t>sample</w:t>
      </w:r>
      <w:r>
        <w:tab/>
      </w:r>
    </w:p>
    <w:p w14:paraId="37EEFFA5" w14:textId="77777777" w:rsidR="008D753F" w:rsidRDefault="001061C7">
      <w:pPr>
        <w:pStyle w:val="GDefaultWidgetOption"/>
        <w:keepNext/>
        <w:tabs>
          <w:tab w:val="left" w:pos="2160"/>
        </w:tabs>
      </w:pPr>
      <w:r>
        <w:t>slide_title</w:t>
      </w:r>
      <w:r>
        <w:tab/>
      </w:r>
    </w:p>
    <w:p w14:paraId="66D2380D" w14:textId="77777777" w:rsidR="008D753F" w:rsidRDefault="001061C7">
      <w:pPr>
        <w:pStyle w:val="GDefaultWidgetOption"/>
        <w:keepNext/>
        <w:tabs>
          <w:tab w:val="left" w:pos="2160"/>
        </w:tabs>
      </w:pPr>
      <w:r>
        <w:t>set_active</w:t>
      </w:r>
      <w:r>
        <w:tab/>
      </w:r>
    </w:p>
    <w:p w14:paraId="29BD4622" w14:textId="77777777" w:rsidR="008D753F" w:rsidRDefault="001061C7">
      <w:pPr>
        <w:pStyle w:val="GDefaultWidgetOption"/>
        <w:keepNext/>
        <w:tabs>
          <w:tab w:val="left" w:pos="2160"/>
        </w:tabs>
      </w:pPr>
      <w:r>
        <w:t>required</w:t>
      </w:r>
      <w:r>
        <w:tab/>
        <w:t>NONE</w:t>
      </w:r>
    </w:p>
    <w:p w14:paraId="5D38400B" w14:textId="77777777" w:rsidR="008D753F" w:rsidRDefault="001061C7">
      <w:pPr>
        <w:pStyle w:val="GDefaultWidgetOption"/>
        <w:keepNext/>
        <w:tabs>
          <w:tab w:val="left" w:pos="2160"/>
        </w:tabs>
      </w:pPr>
      <w:r>
        <w:t>mask</w:t>
      </w:r>
      <w:r>
        <w:tab/>
      </w:r>
    </w:p>
    <w:p w14:paraId="51FDE0F4" w14:textId="77777777" w:rsidR="008D753F" w:rsidRDefault="001061C7">
      <w:pPr>
        <w:pStyle w:val="GDefaultWidgetOption"/>
        <w:keepNext/>
        <w:tabs>
          <w:tab w:val="left" w:pos="2160"/>
        </w:tabs>
      </w:pPr>
      <w:r>
        <w:t>custom_order</w:t>
      </w:r>
      <w:r>
        <w:tab/>
      </w:r>
    </w:p>
    <w:p w14:paraId="13ABCD41" w14:textId="77777777" w:rsidR="008D753F" w:rsidRDefault="001061C7">
      <w:pPr>
        <w:pStyle w:val="GDefaultWidgetOption"/>
        <w:keepNext/>
        <w:tabs>
          <w:tab w:val="left" w:pos="2160"/>
        </w:tabs>
      </w:pPr>
      <w:r>
        <w:t>client</w:t>
      </w:r>
      <w:r>
        <w:tab/>
      </w:r>
    </w:p>
    <w:p w14:paraId="40EDFD92"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2C0483F9" w14:textId="77777777">
        <w:tc>
          <w:tcPr>
            <w:tcW w:w="336" w:type="dxa"/>
          </w:tcPr>
          <w:p w14:paraId="0525A468" w14:textId="77777777" w:rsidR="008D753F" w:rsidRDefault="001061C7">
            <w:pPr>
              <w:keepNext/>
            </w:pPr>
            <w:r>
              <w:rPr>
                <w:rStyle w:val="GResponseCode"/>
              </w:rPr>
              <w:t>1</w:t>
            </w:r>
          </w:p>
        </w:tc>
        <w:tc>
          <w:tcPr>
            <w:tcW w:w="361" w:type="dxa"/>
          </w:tcPr>
          <w:p w14:paraId="1020DF82" w14:textId="77777777" w:rsidR="008D753F" w:rsidRDefault="001061C7">
            <w:pPr>
              <w:keepNext/>
            </w:pPr>
            <w:r>
              <w:t>□</w:t>
            </w:r>
          </w:p>
        </w:tc>
        <w:tc>
          <w:tcPr>
            <w:tcW w:w="3731" w:type="dxa"/>
          </w:tcPr>
          <w:p w14:paraId="582B3AC4" w14:textId="77777777" w:rsidR="008D753F" w:rsidRDefault="001061C7">
            <w:pPr>
              <w:keepNext/>
            </w:pPr>
            <w:r>
              <w:t>No Country in Particular</w:t>
            </w:r>
          </w:p>
        </w:tc>
        <w:tc>
          <w:tcPr>
            <w:tcW w:w="4428" w:type="dxa"/>
          </w:tcPr>
          <w:p w14:paraId="0D7A686B" w14:textId="77777777" w:rsidR="008D753F" w:rsidRDefault="001061C7">
            <w:pPr>
              <w:keepNext/>
              <w:jc w:val="right"/>
              <w:rPr>
                <w:i/>
              </w:rPr>
            </w:pPr>
            <w:r>
              <w:rPr>
                <w:i/>
              </w:rPr>
              <w:t>Exclude other punches</w:t>
            </w:r>
          </w:p>
        </w:tc>
      </w:tr>
      <w:tr w:rsidR="008D753F" w14:paraId="123A88DF" w14:textId="77777777">
        <w:tc>
          <w:tcPr>
            <w:tcW w:w="336" w:type="dxa"/>
          </w:tcPr>
          <w:p w14:paraId="4447BCA7" w14:textId="77777777" w:rsidR="008D753F" w:rsidRDefault="001061C7">
            <w:pPr>
              <w:keepNext/>
            </w:pPr>
            <w:r>
              <w:rPr>
                <w:rStyle w:val="GResponseCode"/>
              </w:rPr>
              <w:t>2</w:t>
            </w:r>
          </w:p>
        </w:tc>
        <w:tc>
          <w:tcPr>
            <w:tcW w:w="361" w:type="dxa"/>
          </w:tcPr>
          <w:p w14:paraId="0F1D1A4D" w14:textId="77777777" w:rsidR="008D753F" w:rsidRDefault="001061C7">
            <w:pPr>
              <w:keepNext/>
            </w:pPr>
            <w:r>
              <w:t>□</w:t>
            </w:r>
          </w:p>
        </w:tc>
        <w:tc>
          <w:tcPr>
            <w:tcW w:w="3731" w:type="dxa"/>
          </w:tcPr>
          <w:p w14:paraId="6A86C853" w14:textId="77777777" w:rsidR="008D753F" w:rsidRDefault="001061C7">
            <w:pPr>
              <w:keepNext/>
            </w:pPr>
            <w:r>
              <w:t>United States</w:t>
            </w:r>
          </w:p>
        </w:tc>
        <w:tc>
          <w:tcPr>
            <w:tcW w:w="4428" w:type="dxa"/>
          </w:tcPr>
          <w:p w14:paraId="4FBFF583" w14:textId="77777777" w:rsidR="008D753F" w:rsidRDefault="008D753F">
            <w:pPr>
              <w:keepNext/>
              <w:jc w:val="right"/>
              <w:rPr>
                <w:i/>
              </w:rPr>
            </w:pPr>
          </w:p>
        </w:tc>
      </w:tr>
      <w:tr w:rsidR="008D753F" w14:paraId="23F55150" w14:textId="77777777">
        <w:tc>
          <w:tcPr>
            <w:tcW w:w="336" w:type="dxa"/>
          </w:tcPr>
          <w:p w14:paraId="6AA1842A" w14:textId="77777777" w:rsidR="008D753F" w:rsidRDefault="001061C7">
            <w:pPr>
              <w:keepNext/>
            </w:pPr>
            <w:r>
              <w:rPr>
                <w:rStyle w:val="GResponseCode"/>
              </w:rPr>
              <w:t>3</w:t>
            </w:r>
          </w:p>
        </w:tc>
        <w:tc>
          <w:tcPr>
            <w:tcW w:w="361" w:type="dxa"/>
          </w:tcPr>
          <w:p w14:paraId="51581F17" w14:textId="77777777" w:rsidR="008D753F" w:rsidRDefault="001061C7">
            <w:pPr>
              <w:keepNext/>
            </w:pPr>
            <w:r>
              <w:t>□</w:t>
            </w:r>
          </w:p>
        </w:tc>
        <w:tc>
          <w:tcPr>
            <w:tcW w:w="3731" w:type="dxa"/>
          </w:tcPr>
          <w:p w14:paraId="3CAD9B69" w14:textId="77777777" w:rsidR="008D753F" w:rsidRDefault="001061C7">
            <w:pPr>
              <w:keepNext/>
            </w:pPr>
            <w:r>
              <w:t>Mexico</w:t>
            </w:r>
          </w:p>
        </w:tc>
        <w:tc>
          <w:tcPr>
            <w:tcW w:w="4428" w:type="dxa"/>
          </w:tcPr>
          <w:p w14:paraId="6B2FCDC1" w14:textId="77777777" w:rsidR="008D753F" w:rsidRDefault="008D753F">
            <w:pPr>
              <w:keepNext/>
              <w:jc w:val="right"/>
              <w:rPr>
                <w:i/>
              </w:rPr>
            </w:pPr>
          </w:p>
        </w:tc>
      </w:tr>
      <w:tr w:rsidR="008D753F" w14:paraId="495874F9" w14:textId="77777777">
        <w:tc>
          <w:tcPr>
            <w:tcW w:w="336" w:type="dxa"/>
          </w:tcPr>
          <w:p w14:paraId="153D28A1" w14:textId="77777777" w:rsidR="008D753F" w:rsidRDefault="001061C7">
            <w:pPr>
              <w:keepNext/>
            </w:pPr>
            <w:r>
              <w:rPr>
                <w:rStyle w:val="GResponseCode"/>
              </w:rPr>
              <w:t>4</w:t>
            </w:r>
          </w:p>
        </w:tc>
        <w:tc>
          <w:tcPr>
            <w:tcW w:w="361" w:type="dxa"/>
          </w:tcPr>
          <w:p w14:paraId="664C75AA" w14:textId="77777777" w:rsidR="008D753F" w:rsidRDefault="001061C7">
            <w:pPr>
              <w:keepNext/>
            </w:pPr>
            <w:r>
              <w:t>□</w:t>
            </w:r>
          </w:p>
        </w:tc>
        <w:tc>
          <w:tcPr>
            <w:tcW w:w="3731" w:type="dxa"/>
          </w:tcPr>
          <w:p w14:paraId="1E4AD80C" w14:textId="77777777" w:rsidR="008D753F" w:rsidRDefault="001061C7">
            <w:pPr>
              <w:keepNext/>
            </w:pPr>
            <w:r>
              <w:t>Puerto Rico</w:t>
            </w:r>
          </w:p>
        </w:tc>
        <w:tc>
          <w:tcPr>
            <w:tcW w:w="4428" w:type="dxa"/>
          </w:tcPr>
          <w:p w14:paraId="384EFD4E" w14:textId="77777777" w:rsidR="008D753F" w:rsidRDefault="008D753F">
            <w:pPr>
              <w:keepNext/>
              <w:jc w:val="right"/>
              <w:rPr>
                <w:i/>
              </w:rPr>
            </w:pPr>
          </w:p>
        </w:tc>
      </w:tr>
      <w:tr w:rsidR="008D753F" w14:paraId="37FFE76C" w14:textId="77777777">
        <w:tc>
          <w:tcPr>
            <w:tcW w:w="336" w:type="dxa"/>
          </w:tcPr>
          <w:p w14:paraId="618C53EA" w14:textId="77777777" w:rsidR="008D753F" w:rsidRDefault="001061C7">
            <w:pPr>
              <w:keepNext/>
            </w:pPr>
            <w:r>
              <w:rPr>
                <w:rStyle w:val="GResponseCode"/>
              </w:rPr>
              <w:t>5</w:t>
            </w:r>
          </w:p>
        </w:tc>
        <w:tc>
          <w:tcPr>
            <w:tcW w:w="361" w:type="dxa"/>
          </w:tcPr>
          <w:p w14:paraId="5F7C2195" w14:textId="77777777" w:rsidR="008D753F" w:rsidRDefault="001061C7">
            <w:pPr>
              <w:keepNext/>
            </w:pPr>
            <w:r>
              <w:t>□</w:t>
            </w:r>
          </w:p>
        </w:tc>
        <w:tc>
          <w:tcPr>
            <w:tcW w:w="3731" w:type="dxa"/>
          </w:tcPr>
          <w:p w14:paraId="38212859" w14:textId="77777777" w:rsidR="008D753F" w:rsidRDefault="001061C7">
            <w:pPr>
              <w:keepNext/>
            </w:pPr>
            <w:r>
              <w:t>Cuba</w:t>
            </w:r>
          </w:p>
        </w:tc>
        <w:tc>
          <w:tcPr>
            <w:tcW w:w="4428" w:type="dxa"/>
          </w:tcPr>
          <w:p w14:paraId="6B15A24A" w14:textId="77777777" w:rsidR="008D753F" w:rsidRDefault="008D753F">
            <w:pPr>
              <w:keepNext/>
              <w:jc w:val="right"/>
              <w:rPr>
                <w:i/>
              </w:rPr>
            </w:pPr>
          </w:p>
        </w:tc>
      </w:tr>
      <w:tr w:rsidR="008D753F" w14:paraId="21C97764" w14:textId="77777777">
        <w:tc>
          <w:tcPr>
            <w:tcW w:w="336" w:type="dxa"/>
          </w:tcPr>
          <w:p w14:paraId="6F5DDB58" w14:textId="77777777" w:rsidR="008D753F" w:rsidRDefault="001061C7">
            <w:pPr>
              <w:keepNext/>
            </w:pPr>
            <w:r>
              <w:rPr>
                <w:rStyle w:val="GResponseCode"/>
              </w:rPr>
              <w:t>6</w:t>
            </w:r>
          </w:p>
        </w:tc>
        <w:tc>
          <w:tcPr>
            <w:tcW w:w="361" w:type="dxa"/>
          </w:tcPr>
          <w:p w14:paraId="7EB4B940" w14:textId="77777777" w:rsidR="008D753F" w:rsidRDefault="001061C7">
            <w:pPr>
              <w:keepNext/>
            </w:pPr>
            <w:r>
              <w:t>□</w:t>
            </w:r>
          </w:p>
        </w:tc>
        <w:tc>
          <w:tcPr>
            <w:tcW w:w="3731" w:type="dxa"/>
          </w:tcPr>
          <w:p w14:paraId="7633B6DF" w14:textId="77777777" w:rsidR="008D753F" w:rsidRDefault="001061C7">
            <w:pPr>
              <w:keepNext/>
            </w:pPr>
            <w:r>
              <w:t>Dominican Republic</w:t>
            </w:r>
          </w:p>
        </w:tc>
        <w:tc>
          <w:tcPr>
            <w:tcW w:w="4428" w:type="dxa"/>
          </w:tcPr>
          <w:p w14:paraId="38FB7522" w14:textId="77777777" w:rsidR="008D753F" w:rsidRDefault="008D753F">
            <w:pPr>
              <w:keepNext/>
              <w:jc w:val="right"/>
              <w:rPr>
                <w:i/>
              </w:rPr>
            </w:pPr>
          </w:p>
        </w:tc>
      </w:tr>
      <w:tr w:rsidR="008D753F" w14:paraId="28203821" w14:textId="77777777">
        <w:tc>
          <w:tcPr>
            <w:tcW w:w="336" w:type="dxa"/>
          </w:tcPr>
          <w:p w14:paraId="48F5E93B" w14:textId="77777777" w:rsidR="008D753F" w:rsidRDefault="001061C7">
            <w:pPr>
              <w:keepNext/>
            </w:pPr>
            <w:r>
              <w:rPr>
                <w:rStyle w:val="GResponseCode"/>
              </w:rPr>
              <w:t>7</w:t>
            </w:r>
          </w:p>
        </w:tc>
        <w:tc>
          <w:tcPr>
            <w:tcW w:w="361" w:type="dxa"/>
          </w:tcPr>
          <w:p w14:paraId="1D01553A" w14:textId="77777777" w:rsidR="008D753F" w:rsidRDefault="001061C7">
            <w:pPr>
              <w:keepNext/>
            </w:pPr>
            <w:r>
              <w:t>□</w:t>
            </w:r>
          </w:p>
        </w:tc>
        <w:tc>
          <w:tcPr>
            <w:tcW w:w="3731" w:type="dxa"/>
          </w:tcPr>
          <w:p w14:paraId="572F4EE9" w14:textId="77777777" w:rsidR="008D753F" w:rsidRDefault="001061C7">
            <w:pPr>
              <w:keepNext/>
            </w:pPr>
            <w:r>
              <w:t>South America</w:t>
            </w:r>
          </w:p>
        </w:tc>
        <w:tc>
          <w:tcPr>
            <w:tcW w:w="4428" w:type="dxa"/>
          </w:tcPr>
          <w:p w14:paraId="4CF32D5D" w14:textId="77777777" w:rsidR="008D753F" w:rsidRDefault="008D753F">
            <w:pPr>
              <w:keepNext/>
              <w:jc w:val="right"/>
              <w:rPr>
                <w:i/>
              </w:rPr>
            </w:pPr>
          </w:p>
        </w:tc>
      </w:tr>
      <w:tr w:rsidR="008D753F" w14:paraId="6FEE8547" w14:textId="77777777">
        <w:tc>
          <w:tcPr>
            <w:tcW w:w="336" w:type="dxa"/>
          </w:tcPr>
          <w:p w14:paraId="771620AD" w14:textId="77777777" w:rsidR="008D753F" w:rsidRDefault="001061C7">
            <w:pPr>
              <w:keepNext/>
            </w:pPr>
            <w:r>
              <w:rPr>
                <w:rStyle w:val="GResponseCode"/>
              </w:rPr>
              <w:t>8</w:t>
            </w:r>
          </w:p>
        </w:tc>
        <w:tc>
          <w:tcPr>
            <w:tcW w:w="361" w:type="dxa"/>
          </w:tcPr>
          <w:p w14:paraId="26F0931F" w14:textId="77777777" w:rsidR="008D753F" w:rsidRDefault="001061C7">
            <w:pPr>
              <w:keepNext/>
            </w:pPr>
            <w:r>
              <w:t>□</w:t>
            </w:r>
          </w:p>
        </w:tc>
        <w:tc>
          <w:tcPr>
            <w:tcW w:w="3731" w:type="dxa"/>
          </w:tcPr>
          <w:p w14:paraId="7648D2EB" w14:textId="77777777" w:rsidR="008D753F" w:rsidRDefault="001061C7">
            <w:pPr>
              <w:keepNext/>
            </w:pPr>
            <w:r>
              <w:t>Central America</w:t>
            </w:r>
          </w:p>
        </w:tc>
        <w:tc>
          <w:tcPr>
            <w:tcW w:w="4428" w:type="dxa"/>
          </w:tcPr>
          <w:p w14:paraId="62D06639" w14:textId="77777777" w:rsidR="008D753F" w:rsidRDefault="008D753F">
            <w:pPr>
              <w:keepNext/>
              <w:jc w:val="right"/>
              <w:rPr>
                <w:i/>
              </w:rPr>
            </w:pPr>
          </w:p>
        </w:tc>
      </w:tr>
      <w:tr w:rsidR="008D753F" w14:paraId="3440273A" w14:textId="77777777">
        <w:tc>
          <w:tcPr>
            <w:tcW w:w="336" w:type="dxa"/>
          </w:tcPr>
          <w:p w14:paraId="2C7BD634" w14:textId="77777777" w:rsidR="008D753F" w:rsidRDefault="001061C7">
            <w:pPr>
              <w:keepNext/>
            </w:pPr>
            <w:r>
              <w:rPr>
                <w:rStyle w:val="GResponseCode"/>
              </w:rPr>
              <w:t>9</w:t>
            </w:r>
          </w:p>
        </w:tc>
        <w:tc>
          <w:tcPr>
            <w:tcW w:w="361" w:type="dxa"/>
          </w:tcPr>
          <w:p w14:paraId="25D54177" w14:textId="77777777" w:rsidR="008D753F" w:rsidRDefault="001061C7">
            <w:pPr>
              <w:keepNext/>
            </w:pPr>
            <w:r>
              <w:t>□</w:t>
            </w:r>
          </w:p>
        </w:tc>
        <w:tc>
          <w:tcPr>
            <w:tcW w:w="3731" w:type="dxa"/>
          </w:tcPr>
          <w:p w14:paraId="013D2B08" w14:textId="77777777" w:rsidR="008D753F" w:rsidRDefault="001061C7">
            <w:pPr>
              <w:keepNext/>
            </w:pPr>
            <w:r>
              <w:t>Caribbean</w:t>
            </w:r>
          </w:p>
        </w:tc>
        <w:tc>
          <w:tcPr>
            <w:tcW w:w="4428" w:type="dxa"/>
          </w:tcPr>
          <w:p w14:paraId="22A8793F" w14:textId="77777777" w:rsidR="008D753F" w:rsidRDefault="008D753F">
            <w:pPr>
              <w:keepNext/>
              <w:jc w:val="right"/>
              <w:rPr>
                <w:i/>
              </w:rPr>
            </w:pPr>
          </w:p>
        </w:tc>
      </w:tr>
      <w:tr w:rsidR="008D753F" w14:paraId="74E138EF" w14:textId="77777777">
        <w:tc>
          <w:tcPr>
            <w:tcW w:w="336" w:type="dxa"/>
          </w:tcPr>
          <w:p w14:paraId="1C2DAA09" w14:textId="77777777" w:rsidR="008D753F" w:rsidRDefault="001061C7">
            <w:pPr>
              <w:keepNext/>
            </w:pPr>
            <w:r>
              <w:rPr>
                <w:rStyle w:val="GResponseCode"/>
              </w:rPr>
              <w:t>10</w:t>
            </w:r>
          </w:p>
        </w:tc>
        <w:tc>
          <w:tcPr>
            <w:tcW w:w="361" w:type="dxa"/>
          </w:tcPr>
          <w:p w14:paraId="1EE0E1D1" w14:textId="77777777" w:rsidR="008D753F" w:rsidRDefault="001061C7">
            <w:pPr>
              <w:keepNext/>
            </w:pPr>
            <w:r>
              <w:t>□</w:t>
            </w:r>
          </w:p>
        </w:tc>
        <w:tc>
          <w:tcPr>
            <w:tcW w:w="3731" w:type="dxa"/>
          </w:tcPr>
          <w:p w14:paraId="3443D625" w14:textId="77777777" w:rsidR="008D753F" w:rsidRDefault="001061C7">
            <w:pPr>
              <w:keepNext/>
            </w:pPr>
            <w:r>
              <w:t>Spain</w:t>
            </w:r>
          </w:p>
        </w:tc>
        <w:tc>
          <w:tcPr>
            <w:tcW w:w="4428" w:type="dxa"/>
          </w:tcPr>
          <w:p w14:paraId="297B2904" w14:textId="77777777" w:rsidR="008D753F" w:rsidRDefault="008D753F">
            <w:pPr>
              <w:keepNext/>
              <w:jc w:val="right"/>
              <w:rPr>
                <w:i/>
              </w:rPr>
            </w:pPr>
          </w:p>
        </w:tc>
      </w:tr>
      <w:tr w:rsidR="008D753F" w14:paraId="718BF815" w14:textId="77777777">
        <w:tc>
          <w:tcPr>
            <w:tcW w:w="336" w:type="dxa"/>
          </w:tcPr>
          <w:p w14:paraId="7F520D0A" w14:textId="77777777" w:rsidR="008D753F" w:rsidRDefault="001061C7">
            <w:pPr>
              <w:keepNext/>
            </w:pPr>
            <w:r>
              <w:rPr>
                <w:rStyle w:val="GResponseCode"/>
              </w:rPr>
              <w:t>11</w:t>
            </w:r>
          </w:p>
        </w:tc>
        <w:tc>
          <w:tcPr>
            <w:tcW w:w="361" w:type="dxa"/>
          </w:tcPr>
          <w:p w14:paraId="09CB238F" w14:textId="77777777" w:rsidR="008D753F" w:rsidRDefault="001061C7">
            <w:pPr>
              <w:keepNext/>
            </w:pPr>
            <w:r>
              <w:t>□</w:t>
            </w:r>
          </w:p>
        </w:tc>
        <w:tc>
          <w:tcPr>
            <w:tcW w:w="3731" w:type="dxa"/>
          </w:tcPr>
          <w:p w14:paraId="511FE037" w14:textId="77777777" w:rsidR="008D753F" w:rsidRDefault="001061C7">
            <w:pPr>
              <w:keepNext/>
            </w:pPr>
            <w:r>
              <w:t>Other (open [CC24_hisp_t])</w:t>
            </w:r>
          </w:p>
        </w:tc>
        <w:tc>
          <w:tcPr>
            <w:tcW w:w="4428" w:type="dxa"/>
          </w:tcPr>
          <w:p w14:paraId="4EE991D2" w14:textId="77777777" w:rsidR="008D753F" w:rsidRDefault="008D753F">
            <w:pPr>
              <w:keepNext/>
              <w:jc w:val="right"/>
              <w:rPr>
                <w:i/>
              </w:rPr>
            </w:pPr>
          </w:p>
        </w:tc>
      </w:tr>
      <w:tr w:rsidR="008D753F" w14:paraId="7F34D159" w14:textId="77777777">
        <w:tc>
          <w:tcPr>
            <w:tcW w:w="336" w:type="dxa"/>
          </w:tcPr>
          <w:p w14:paraId="21B932D2" w14:textId="77777777" w:rsidR="008D753F" w:rsidRDefault="001061C7">
            <w:pPr>
              <w:keepNext/>
            </w:pPr>
            <w:r>
              <w:rPr>
                <w:rStyle w:val="GResponseCode"/>
              </w:rPr>
              <w:t>12</w:t>
            </w:r>
          </w:p>
        </w:tc>
        <w:tc>
          <w:tcPr>
            <w:tcW w:w="361" w:type="dxa"/>
          </w:tcPr>
          <w:p w14:paraId="58DF590F" w14:textId="77777777" w:rsidR="008D753F" w:rsidRDefault="001061C7">
            <w:pPr>
              <w:keepNext/>
            </w:pPr>
            <w:r>
              <w:t>□</w:t>
            </w:r>
          </w:p>
        </w:tc>
        <w:tc>
          <w:tcPr>
            <w:tcW w:w="3731" w:type="dxa"/>
          </w:tcPr>
          <w:p w14:paraId="0B688C30" w14:textId="77777777" w:rsidR="008D753F" w:rsidRDefault="001061C7">
            <w:pPr>
              <w:keepNext/>
            </w:pPr>
            <w:r>
              <w:t>I am not of Latino, Hispanic or Spanish Heritage</w:t>
            </w:r>
          </w:p>
        </w:tc>
        <w:tc>
          <w:tcPr>
            <w:tcW w:w="4428" w:type="dxa"/>
          </w:tcPr>
          <w:p w14:paraId="44D6CAF4" w14:textId="77777777" w:rsidR="008D753F" w:rsidRDefault="001061C7">
            <w:pPr>
              <w:keepNext/>
              <w:jc w:val="right"/>
              <w:rPr>
                <w:i/>
              </w:rPr>
            </w:pPr>
            <w:r>
              <w:rPr>
                <w:i/>
              </w:rPr>
              <w:t>Exclude other punches</w:t>
            </w:r>
          </w:p>
        </w:tc>
      </w:tr>
    </w:tbl>
    <w:p w14:paraId="285033F3" w14:textId="77777777" w:rsidR="008D753F" w:rsidRDefault="008D753F">
      <w:pPr>
        <w:pStyle w:val="GQuestionSpacer"/>
      </w:pPr>
    </w:p>
    <w:p w14:paraId="27E5CB6B" w14:textId="77777777" w:rsidR="008D753F" w:rsidRDefault="001061C7">
      <w:pPr>
        <w:pStyle w:val="GPage"/>
        <w:keepNext/>
      </w:pPr>
      <w:bookmarkStart w:id="230" w:name="_Toc175835982"/>
      <w:r>
        <w:lastRenderedPageBreak/>
        <w:t>Page: implicit_page_CC24_asian</w:t>
      </w:r>
      <w:bookmarkEnd w:id="230"/>
    </w:p>
    <w:tbl>
      <w:tblPr>
        <w:tblStyle w:val="GQuestionCommonProperties"/>
        <w:tblW w:w="0" w:type="auto"/>
        <w:tblInd w:w="0" w:type="dxa"/>
        <w:tblLook w:val="04A0" w:firstRow="1" w:lastRow="0" w:firstColumn="1" w:lastColumn="0" w:noHBand="0" w:noVBand="1"/>
      </w:tblPr>
      <w:tblGrid>
        <w:gridCol w:w="1413"/>
        <w:gridCol w:w="7947"/>
      </w:tblGrid>
      <w:tr w:rsidR="008D753F" w14:paraId="0344E400" w14:textId="77777777">
        <w:tc>
          <w:tcPr>
            <w:tcW w:w="0" w:type="dxa"/>
            <w:shd w:val="clear" w:color="auto" w:fill="D0D0D0"/>
          </w:tcPr>
          <w:p w14:paraId="35B98F0E" w14:textId="77777777" w:rsidR="008D753F" w:rsidRDefault="001061C7">
            <w:pPr>
              <w:pStyle w:val="GVariableNameP"/>
              <w:keepNext/>
            </w:pPr>
            <w:r>
              <w:fldChar w:fldCharType="begin"/>
            </w:r>
            <w:r>
              <w:instrText>TC CC24_asian \\l 2 \\f a</w:instrText>
            </w:r>
            <w:r>
              <w:fldChar w:fldCharType="end"/>
            </w:r>
            <w:r>
              <w:t>CC24_asian</w:t>
            </w:r>
            <w:r>
              <w:rPr>
                <w:i/>
              </w:rPr>
              <w:t>- Show if race == 4</w:t>
            </w:r>
          </w:p>
        </w:tc>
        <w:tc>
          <w:tcPr>
            <w:tcW w:w="0" w:type="dxa"/>
            <w:shd w:val="clear" w:color="auto" w:fill="D0D0D0"/>
            <w:vAlign w:val="bottom"/>
          </w:tcPr>
          <w:p w14:paraId="2AB1D4FE" w14:textId="77777777" w:rsidR="008D753F" w:rsidRDefault="001061C7">
            <w:pPr>
              <w:keepNext/>
              <w:jc w:val="right"/>
            </w:pPr>
            <w:r>
              <w:t>MULTIPLE CHOICE</w:t>
            </w:r>
          </w:p>
        </w:tc>
      </w:tr>
      <w:tr w:rsidR="008D753F" w14:paraId="5C401368" w14:textId="77777777">
        <w:tc>
          <w:tcPr>
            <w:tcW w:w="8856" w:type="dxa"/>
            <w:gridSpan w:val="2"/>
            <w:shd w:val="clear" w:color="auto" w:fill="D0D0D0"/>
          </w:tcPr>
          <w:p w14:paraId="04EB91AB" w14:textId="77777777" w:rsidR="008D753F" w:rsidRDefault="001061C7">
            <w:pPr>
              <w:keepNext/>
            </w:pPr>
            <w:r>
              <w:t>From which country or region do you trace your heritage or ancestry? (Check all that apply)</w:t>
            </w:r>
          </w:p>
        </w:tc>
      </w:tr>
    </w:tbl>
    <w:p w14:paraId="213555CB" w14:textId="77777777" w:rsidR="008D753F" w:rsidRDefault="008D753F">
      <w:pPr>
        <w:pStyle w:val="GQuestionSpacer"/>
        <w:keepNext/>
      </w:pPr>
    </w:p>
    <w:p w14:paraId="162916DA" w14:textId="77777777" w:rsidR="008D753F" w:rsidRDefault="001061C7">
      <w:pPr>
        <w:pStyle w:val="GDefaultWidgetOption"/>
        <w:keepNext/>
        <w:tabs>
          <w:tab w:val="left" w:pos="2160"/>
        </w:tabs>
      </w:pPr>
      <w:r>
        <w:t>pii</w:t>
      </w:r>
      <w:r>
        <w:tab/>
        <w:t>False</w:t>
      </w:r>
    </w:p>
    <w:p w14:paraId="415E7553" w14:textId="77777777" w:rsidR="008D753F" w:rsidRDefault="001061C7">
      <w:pPr>
        <w:pStyle w:val="GDefaultWidgetOption"/>
        <w:keepNext/>
        <w:tabs>
          <w:tab w:val="left" w:pos="2160"/>
        </w:tabs>
      </w:pPr>
      <w:r>
        <w:t>chart_layout</w:t>
      </w:r>
      <w:r>
        <w:tab/>
        <w:t>1</w:t>
      </w:r>
    </w:p>
    <w:p w14:paraId="5FC7B99B" w14:textId="77777777" w:rsidR="008D753F" w:rsidRDefault="001061C7">
      <w:pPr>
        <w:pStyle w:val="GDefaultWidgetOption"/>
        <w:keepNext/>
        <w:tabs>
          <w:tab w:val="left" w:pos="2160"/>
        </w:tabs>
      </w:pPr>
      <w:r>
        <w:t>displaymax</w:t>
      </w:r>
      <w:r>
        <w:tab/>
      </w:r>
    </w:p>
    <w:p w14:paraId="0C2861F4" w14:textId="77777777" w:rsidR="008D753F" w:rsidRDefault="001061C7">
      <w:pPr>
        <w:pStyle w:val="GWidgetOption"/>
        <w:keepNext/>
        <w:tabs>
          <w:tab w:val="left" w:pos="2160"/>
        </w:tabs>
      </w:pPr>
      <w:proofErr w:type="spellStart"/>
      <w:r>
        <w:t>varlabel</w:t>
      </w:r>
      <w:proofErr w:type="spellEnd"/>
      <w:r>
        <w:tab/>
        <w:t>Asian heritage</w:t>
      </w:r>
    </w:p>
    <w:p w14:paraId="04427DAC" w14:textId="77777777" w:rsidR="008D753F" w:rsidRDefault="001061C7">
      <w:pPr>
        <w:pStyle w:val="GDefaultWidgetOption"/>
        <w:keepNext/>
        <w:tabs>
          <w:tab w:val="left" w:pos="2160"/>
        </w:tabs>
      </w:pPr>
      <w:r>
        <w:t>topic</w:t>
      </w:r>
      <w:r>
        <w:tab/>
      </w:r>
    </w:p>
    <w:p w14:paraId="05DBF386" w14:textId="77777777" w:rsidR="008D753F" w:rsidRDefault="001061C7">
      <w:pPr>
        <w:pStyle w:val="GDefaultWidgetOption"/>
        <w:keepNext/>
        <w:tabs>
          <w:tab w:val="left" w:pos="2160"/>
        </w:tabs>
      </w:pPr>
      <w:r>
        <w:t>chart_color</w:t>
      </w:r>
      <w:r>
        <w:tab/>
        <w:t>green</w:t>
      </w:r>
    </w:p>
    <w:p w14:paraId="621A0C75" w14:textId="77777777" w:rsidR="008D753F" w:rsidRDefault="001061C7">
      <w:pPr>
        <w:pStyle w:val="GDefaultWidgetOption"/>
        <w:keepNext/>
        <w:tabs>
          <w:tab w:val="left" w:pos="2160"/>
        </w:tabs>
      </w:pPr>
      <w:r>
        <w:t>chart_type</w:t>
      </w:r>
      <w:r>
        <w:tab/>
        <w:t>bar</w:t>
      </w:r>
    </w:p>
    <w:p w14:paraId="1C5CC7DC" w14:textId="77777777" w:rsidR="008D753F" w:rsidRDefault="001061C7">
      <w:pPr>
        <w:pStyle w:val="GDefaultWidgetOption"/>
        <w:keepNext/>
        <w:tabs>
          <w:tab w:val="left" w:pos="2160"/>
        </w:tabs>
      </w:pPr>
      <w:r>
        <w:t>crossbreak</w:t>
      </w:r>
      <w:r>
        <w:tab/>
        <w:t>Total</w:t>
      </w:r>
    </w:p>
    <w:p w14:paraId="2E6C1738" w14:textId="77777777" w:rsidR="008D753F" w:rsidRDefault="001061C7">
      <w:pPr>
        <w:pStyle w:val="GDefaultWidgetOption"/>
        <w:keepNext/>
        <w:tabs>
          <w:tab w:val="left" w:pos="2160"/>
        </w:tabs>
      </w:pPr>
      <w:r>
        <w:t>wrap</w:t>
      </w:r>
      <w:r>
        <w:tab/>
        <w:t>True</w:t>
      </w:r>
    </w:p>
    <w:p w14:paraId="03C38016" w14:textId="77777777" w:rsidR="008D753F" w:rsidRDefault="001061C7">
      <w:pPr>
        <w:pStyle w:val="GDefaultWidgetOption"/>
        <w:keepNext/>
        <w:tabs>
          <w:tab w:val="left" w:pos="2160"/>
        </w:tabs>
      </w:pPr>
      <w:r>
        <w:t>required_text</w:t>
      </w:r>
      <w:r>
        <w:tab/>
        <w:t>Please choose an answer</w:t>
      </w:r>
    </w:p>
    <w:p w14:paraId="7E157D11" w14:textId="77777777" w:rsidR="008D753F" w:rsidRDefault="001061C7">
      <w:pPr>
        <w:pStyle w:val="GDefaultWidgetOption"/>
        <w:keepNext/>
        <w:tabs>
          <w:tab w:val="left" w:pos="2160"/>
        </w:tabs>
      </w:pPr>
      <w:r>
        <w:t>min_columns</w:t>
      </w:r>
      <w:r>
        <w:tab/>
        <w:t>1</w:t>
      </w:r>
    </w:p>
    <w:p w14:paraId="196BF468" w14:textId="77777777" w:rsidR="008D753F" w:rsidRDefault="001061C7">
      <w:pPr>
        <w:pStyle w:val="GDefaultWidgetOption"/>
        <w:keepNext/>
        <w:tabs>
          <w:tab w:val="left" w:pos="2160"/>
        </w:tabs>
      </w:pPr>
      <w:r>
        <w:t>min</w:t>
      </w:r>
      <w:r>
        <w:tab/>
      </w:r>
    </w:p>
    <w:p w14:paraId="5D8BFD97" w14:textId="77777777" w:rsidR="008D753F" w:rsidRDefault="001061C7">
      <w:pPr>
        <w:pStyle w:val="GDefaultWidgetOption"/>
        <w:keepNext/>
        <w:tabs>
          <w:tab w:val="left" w:pos="2160"/>
        </w:tabs>
      </w:pPr>
      <w:r>
        <w:t>sample_type</w:t>
      </w:r>
      <w:r>
        <w:tab/>
      </w:r>
    </w:p>
    <w:p w14:paraId="5E8C7274" w14:textId="77777777" w:rsidR="008D753F" w:rsidRDefault="001061C7">
      <w:pPr>
        <w:pStyle w:val="GDefaultWidgetOption"/>
        <w:keepNext/>
        <w:tabs>
          <w:tab w:val="left" w:pos="2160"/>
        </w:tabs>
      </w:pPr>
      <w:r>
        <w:t>access</w:t>
      </w:r>
      <w:r>
        <w:tab/>
      </w:r>
    </w:p>
    <w:p w14:paraId="4D0FBBDC" w14:textId="77777777" w:rsidR="008D753F" w:rsidRDefault="001061C7">
      <w:pPr>
        <w:pStyle w:val="GDefaultWidgetOption"/>
        <w:keepNext/>
        <w:tabs>
          <w:tab w:val="left" w:pos="2160"/>
        </w:tabs>
      </w:pPr>
      <w:r>
        <w:t>autoadvance</w:t>
      </w:r>
      <w:r>
        <w:tab/>
        <w:t>False</w:t>
      </w:r>
    </w:p>
    <w:p w14:paraId="6FA6BA17" w14:textId="77777777" w:rsidR="008D753F" w:rsidRDefault="001061C7">
      <w:pPr>
        <w:pStyle w:val="GDefaultWidgetOption"/>
        <w:keepNext/>
        <w:tabs>
          <w:tab w:val="left" w:pos="2160"/>
        </w:tabs>
      </w:pPr>
      <w:r>
        <w:t>columns</w:t>
      </w:r>
      <w:r>
        <w:tab/>
        <w:t>1</w:t>
      </w:r>
    </w:p>
    <w:p w14:paraId="6A3DF605" w14:textId="77777777" w:rsidR="008D753F" w:rsidRDefault="001061C7">
      <w:pPr>
        <w:pStyle w:val="GDefaultWidgetOption"/>
        <w:keepNext/>
        <w:tabs>
          <w:tab w:val="left" w:pos="2160"/>
        </w:tabs>
      </w:pPr>
      <w:r>
        <w:t>filter_text</w:t>
      </w:r>
      <w:r>
        <w:tab/>
      </w:r>
    </w:p>
    <w:p w14:paraId="66140CC9" w14:textId="77777777" w:rsidR="008D753F" w:rsidRDefault="001061C7">
      <w:pPr>
        <w:pStyle w:val="GDefaultWidgetOption"/>
        <w:keepNext/>
        <w:tabs>
          <w:tab w:val="left" w:pos="2160"/>
        </w:tabs>
      </w:pPr>
      <w:r>
        <w:t>as_banner</w:t>
      </w:r>
      <w:r>
        <w:tab/>
        <w:t>False</w:t>
      </w:r>
    </w:p>
    <w:p w14:paraId="2A3B553C" w14:textId="77777777" w:rsidR="008D753F" w:rsidRDefault="001061C7">
      <w:pPr>
        <w:pStyle w:val="GDefaultWidgetOption"/>
        <w:keepNext/>
        <w:tabs>
          <w:tab w:val="left" w:pos="2160"/>
        </w:tabs>
      </w:pPr>
      <w:r>
        <w:t>description</w:t>
      </w:r>
      <w:r>
        <w:tab/>
      </w:r>
    </w:p>
    <w:p w14:paraId="4141ACF3" w14:textId="77777777" w:rsidR="008D753F" w:rsidRDefault="001061C7">
      <w:pPr>
        <w:pStyle w:val="GDefaultWidgetOption"/>
        <w:keepNext/>
        <w:tabs>
          <w:tab w:val="left" w:pos="2160"/>
        </w:tabs>
      </w:pPr>
      <w:r>
        <w:t>spd_category</w:t>
      </w:r>
      <w:r>
        <w:tab/>
      </w:r>
    </w:p>
    <w:p w14:paraId="0F94AB11" w14:textId="77777777" w:rsidR="008D753F" w:rsidRDefault="001061C7">
      <w:pPr>
        <w:pStyle w:val="GDefaultWidgetOption"/>
        <w:keepNext/>
        <w:tabs>
          <w:tab w:val="left" w:pos="2160"/>
        </w:tabs>
      </w:pPr>
      <w:r>
        <w:t>tags</w:t>
      </w:r>
      <w:r>
        <w:tab/>
      </w:r>
    </w:p>
    <w:p w14:paraId="557354E9" w14:textId="77777777" w:rsidR="008D753F" w:rsidRDefault="001061C7">
      <w:pPr>
        <w:pStyle w:val="GDefaultWidgetOption"/>
        <w:keepNext/>
        <w:tabs>
          <w:tab w:val="left" w:pos="2160"/>
        </w:tabs>
      </w:pPr>
      <w:r>
        <w:t>max</w:t>
      </w:r>
      <w:r>
        <w:tab/>
      </w:r>
    </w:p>
    <w:p w14:paraId="448D4F27" w14:textId="77777777" w:rsidR="008D753F" w:rsidRDefault="001061C7">
      <w:pPr>
        <w:pStyle w:val="GDefaultWidgetOption"/>
        <w:keepNext/>
        <w:tabs>
          <w:tab w:val="left" w:pos="2160"/>
        </w:tabs>
      </w:pPr>
      <w:r>
        <w:t>exactly</w:t>
      </w:r>
      <w:r>
        <w:tab/>
      </w:r>
    </w:p>
    <w:p w14:paraId="7C226335" w14:textId="77777777" w:rsidR="008D753F" w:rsidRDefault="001061C7">
      <w:pPr>
        <w:pStyle w:val="GDefaultWidgetOption"/>
        <w:keepNext/>
        <w:tabs>
          <w:tab w:val="left" w:pos="2160"/>
        </w:tabs>
      </w:pPr>
      <w:r>
        <w:t>horizontal</w:t>
      </w:r>
      <w:r>
        <w:tab/>
        <w:t>False</w:t>
      </w:r>
    </w:p>
    <w:p w14:paraId="4E44D280" w14:textId="77777777" w:rsidR="008D753F" w:rsidRDefault="001061C7">
      <w:pPr>
        <w:pStyle w:val="GDefaultWidgetOption"/>
        <w:keepNext/>
        <w:tabs>
          <w:tab w:val="left" w:pos="2160"/>
        </w:tabs>
      </w:pPr>
      <w:r>
        <w:t>grid_chart_type</w:t>
      </w:r>
      <w:r>
        <w:tab/>
        <w:t>stacked_bar</w:t>
      </w:r>
    </w:p>
    <w:p w14:paraId="414C6812" w14:textId="77777777" w:rsidR="008D753F" w:rsidRDefault="001061C7">
      <w:pPr>
        <w:pStyle w:val="GDefaultWidgetOption"/>
        <w:keepNext/>
        <w:tabs>
          <w:tab w:val="left" w:pos="2160"/>
        </w:tabs>
      </w:pPr>
      <w:r>
        <w:t>sort_order</w:t>
      </w:r>
      <w:r>
        <w:tab/>
        <w:t>none</w:t>
      </w:r>
    </w:p>
    <w:p w14:paraId="2B413FC6" w14:textId="77777777" w:rsidR="008D753F" w:rsidRDefault="001061C7">
      <w:pPr>
        <w:pStyle w:val="GDefaultWidgetOption"/>
        <w:keepNext/>
        <w:tabs>
          <w:tab w:val="left" w:pos="2160"/>
        </w:tabs>
      </w:pPr>
      <w:r>
        <w:t>sample</w:t>
      </w:r>
      <w:r>
        <w:tab/>
      </w:r>
    </w:p>
    <w:p w14:paraId="0138627B" w14:textId="77777777" w:rsidR="008D753F" w:rsidRDefault="001061C7">
      <w:pPr>
        <w:pStyle w:val="GDefaultWidgetOption"/>
        <w:keepNext/>
        <w:tabs>
          <w:tab w:val="left" w:pos="2160"/>
        </w:tabs>
      </w:pPr>
      <w:r>
        <w:t>slide_title</w:t>
      </w:r>
      <w:r>
        <w:tab/>
      </w:r>
    </w:p>
    <w:p w14:paraId="6B26AA19" w14:textId="77777777" w:rsidR="008D753F" w:rsidRDefault="001061C7">
      <w:pPr>
        <w:pStyle w:val="GDefaultWidgetOption"/>
        <w:keepNext/>
        <w:tabs>
          <w:tab w:val="left" w:pos="2160"/>
        </w:tabs>
      </w:pPr>
      <w:r>
        <w:t>set_active</w:t>
      </w:r>
      <w:r>
        <w:tab/>
      </w:r>
    </w:p>
    <w:p w14:paraId="455881BC" w14:textId="77777777" w:rsidR="008D753F" w:rsidRDefault="001061C7">
      <w:pPr>
        <w:pStyle w:val="GDefaultWidgetOption"/>
        <w:keepNext/>
        <w:tabs>
          <w:tab w:val="left" w:pos="2160"/>
        </w:tabs>
      </w:pPr>
      <w:r>
        <w:t>required</w:t>
      </w:r>
      <w:r>
        <w:tab/>
        <w:t>NONE</w:t>
      </w:r>
    </w:p>
    <w:p w14:paraId="6F75E9E0" w14:textId="77777777" w:rsidR="008D753F" w:rsidRDefault="001061C7">
      <w:pPr>
        <w:pStyle w:val="GDefaultWidgetOption"/>
        <w:keepNext/>
        <w:tabs>
          <w:tab w:val="left" w:pos="2160"/>
        </w:tabs>
      </w:pPr>
      <w:r>
        <w:t>mask</w:t>
      </w:r>
      <w:r>
        <w:tab/>
      </w:r>
    </w:p>
    <w:p w14:paraId="199A3BC0" w14:textId="77777777" w:rsidR="008D753F" w:rsidRDefault="001061C7">
      <w:pPr>
        <w:pStyle w:val="GDefaultWidgetOption"/>
        <w:keepNext/>
        <w:tabs>
          <w:tab w:val="left" w:pos="2160"/>
        </w:tabs>
      </w:pPr>
      <w:r>
        <w:t>custom_order</w:t>
      </w:r>
      <w:r>
        <w:tab/>
      </w:r>
    </w:p>
    <w:p w14:paraId="4CF2F483" w14:textId="77777777" w:rsidR="008D753F" w:rsidRDefault="001061C7">
      <w:pPr>
        <w:pStyle w:val="GDefaultWidgetOption"/>
        <w:keepNext/>
        <w:tabs>
          <w:tab w:val="left" w:pos="2160"/>
        </w:tabs>
      </w:pPr>
      <w:r>
        <w:t>client</w:t>
      </w:r>
      <w:r>
        <w:tab/>
      </w:r>
    </w:p>
    <w:p w14:paraId="1F9B3589"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3A7EF3E" w14:textId="77777777">
        <w:tc>
          <w:tcPr>
            <w:tcW w:w="336" w:type="dxa"/>
          </w:tcPr>
          <w:p w14:paraId="20618A7C" w14:textId="77777777" w:rsidR="008D753F" w:rsidRDefault="001061C7">
            <w:pPr>
              <w:keepNext/>
            </w:pPr>
            <w:r>
              <w:rPr>
                <w:rStyle w:val="GResponseCode"/>
              </w:rPr>
              <w:t>1</w:t>
            </w:r>
          </w:p>
        </w:tc>
        <w:tc>
          <w:tcPr>
            <w:tcW w:w="361" w:type="dxa"/>
          </w:tcPr>
          <w:p w14:paraId="590A75FC" w14:textId="77777777" w:rsidR="008D753F" w:rsidRDefault="001061C7">
            <w:pPr>
              <w:keepNext/>
            </w:pPr>
            <w:r>
              <w:t>□</w:t>
            </w:r>
          </w:p>
        </w:tc>
        <w:tc>
          <w:tcPr>
            <w:tcW w:w="3731" w:type="dxa"/>
          </w:tcPr>
          <w:p w14:paraId="015D3492" w14:textId="77777777" w:rsidR="008D753F" w:rsidRDefault="001061C7">
            <w:pPr>
              <w:keepNext/>
            </w:pPr>
            <w:r>
              <w:t>No Country in Particular</w:t>
            </w:r>
          </w:p>
        </w:tc>
        <w:tc>
          <w:tcPr>
            <w:tcW w:w="4428" w:type="dxa"/>
          </w:tcPr>
          <w:p w14:paraId="6FB6675B" w14:textId="77777777" w:rsidR="008D753F" w:rsidRDefault="001061C7">
            <w:pPr>
              <w:keepNext/>
              <w:jc w:val="right"/>
              <w:rPr>
                <w:i/>
              </w:rPr>
            </w:pPr>
            <w:r>
              <w:rPr>
                <w:i/>
              </w:rPr>
              <w:t>Exclude other punches</w:t>
            </w:r>
          </w:p>
        </w:tc>
      </w:tr>
      <w:tr w:rsidR="008D753F" w14:paraId="7FB4E138" w14:textId="77777777">
        <w:tc>
          <w:tcPr>
            <w:tcW w:w="336" w:type="dxa"/>
          </w:tcPr>
          <w:p w14:paraId="1C91F305" w14:textId="77777777" w:rsidR="008D753F" w:rsidRDefault="001061C7">
            <w:pPr>
              <w:keepNext/>
            </w:pPr>
            <w:r>
              <w:rPr>
                <w:rStyle w:val="GResponseCode"/>
              </w:rPr>
              <w:t>2</w:t>
            </w:r>
          </w:p>
        </w:tc>
        <w:tc>
          <w:tcPr>
            <w:tcW w:w="361" w:type="dxa"/>
          </w:tcPr>
          <w:p w14:paraId="2624C3F6" w14:textId="77777777" w:rsidR="008D753F" w:rsidRDefault="001061C7">
            <w:pPr>
              <w:keepNext/>
            </w:pPr>
            <w:r>
              <w:t>□</w:t>
            </w:r>
          </w:p>
        </w:tc>
        <w:tc>
          <w:tcPr>
            <w:tcW w:w="3731" w:type="dxa"/>
          </w:tcPr>
          <w:p w14:paraId="6B7E703C" w14:textId="77777777" w:rsidR="008D753F" w:rsidRDefault="001061C7">
            <w:pPr>
              <w:keepNext/>
            </w:pPr>
            <w:r>
              <w:t>United States</w:t>
            </w:r>
          </w:p>
        </w:tc>
        <w:tc>
          <w:tcPr>
            <w:tcW w:w="4428" w:type="dxa"/>
          </w:tcPr>
          <w:p w14:paraId="6CA48CA7" w14:textId="77777777" w:rsidR="008D753F" w:rsidRDefault="008D753F">
            <w:pPr>
              <w:keepNext/>
              <w:jc w:val="right"/>
              <w:rPr>
                <w:i/>
              </w:rPr>
            </w:pPr>
          </w:p>
        </w:tc>
      </w:tr>
      <w:tr w:rsidR="008D753F" w14:paraId="12232916" w14:textId="77777777">
        <w:tc>
          <w:tcPr>
            <w:tcW w:w="336" w:type="dxa"/>
          </w:tcPr>
          <w:p w14:paraId="5931199A" w14:textId="77777777" w:rsidR="008D753F" w:rsidRDefault="001061C7">
            <w:pPr>
              <w:keepNext/>
            </w:pPr>
            <w:r>
              <w:rPr>
                <w:rStyle w:val="GResponseCode"/>
              </w:rPr>
              <w:t>3</w:t>
            </w:r>
          </w:p>
        </w:tc>
        <w:tc>
          <w:tcPr>
            <w:tcW w:w="361" w:type="dxa"/>
          </w:tcPr>
          <w:p w14:paraId="4BB01750" w14:textId="77777777" w:rsidR="008D753F" w:rsidRDefault="001061C7">
            <w:pPr>
              <w:keepNext/>
            </w:pPr>
            <w:r>
              <w:t>□</w:t>
            </w:r>
          </w:p>
        </w:tc>
        <w:tc>
          <w:tcPr>
            <w:tcW w:w="3731" w:type="dxa"/>
          </w:tcPr>
          <w:p w14:paraId="3D7B4742" w14:textId="77777777" w:rsidR="008D753F" w:rsidRDefault="001061C7">
            <w:pPr>
              <w:keepNext/>
            </w:pPr>
            <w:r>
              <w:t>China</w:t>
            </w:r>
          </w:p>
        </w:tc>
        <w:tc>
          <w:tcPr>
            <w:tcW w:w="4428" w:type="dxa"/>
          </w:tcPr>
          <w:p w14:paraId="3D6977BB" w14:textId="77777777" w:rsidR="008D753F" w:rsidRDefault="008D753F">
            <w:pPr>
              <w:keepNext/>
              <w:jc w:val="right"/>
              <w:rPr>
                <w:i/>
              </w:rPr>
            </w:pPr>
          </w:p>
        </w:tc>
      </w:tr>
      <w:tr w:rsidR="008D753F" w14:paraId="6C651170" w14:textId="77777777">
        <w:tc>
          <w:tcPr>
            <w:tcW w:w="336" w:type="dxa"/>
          </w:tcPr>
          <w:p w14:paraId="69EBF6E6" w14:textId="77777777" w:rsidR="008D753F" w:rsidRDefault="001061C7">
            <w:pPr>
              <w:keepNext/>
            </w:pPr>
            <w:r>
              <w:rPr>
                <w:rStyle w:val="GResponseCode"/>
              </w:rPr>
              <w:t>4</w:t>
            </w:r>
          </w:p>
        </w:tc>
        <w:tc>
          <w:tcPr>
            <w:tcW w:w="361" w:type="dxa"/>
          </w:tcPr>
          <w:p w14:paraId="1C6BC174" w14:textId="77777777" w:rsidR="008D753F" w:rsidRDefault="001061C7">
            <w:pPr>
              <w:keepNext/>
            </w:pPr>
            <w:r>
              <w:t>□</w:t>
            </w:r>
          </w:p>
        </w:tc>
        <w:tc>
          <w:tcPr>
            <w:tcW w:w="3731" w:type="dxa"/>
          </w:tcPr>
          <w:p w14:paraId="6CE94831" w14:textId="77777777" w:rsidR="008D753F" w:rsidRDefault="001061C7">
            <w:pPr>
              <w:keepNext/>
            </w:pPr>
            <w:r>
              <w:t>Japan</w:t>
            </w:r>
          </w:p>
        </w:tc>
        <w:tc>
          <w:tcPr>
            <w:tcW w:w="4428" w:type="dxa"/>
          </w:tcPr>
          <w:p w14:paraId="4C8383D3" w14:textId="77777777" w:rsidR="008D753F" w:rsidRDefault="008D753F">
            <w:pPr>
              <w:keepNext/>
              <w:jc w:val="right"/>
              <w:rPr>
                <w:i/>
              </w:rPr>
            </w:pPr>
          </w:p>
        </w:tc>
      </w:tr>
      <w:tr w:rsidR="008D753F" w14:paraId="3C990A1D" w14:textId="77777777">
        <w:tc>
          <w:tcPr>
            <w:tcW w:w="336" w:type="dxa"/>
          </w:tcPr>
          <w:p w14:paraId="7C5AE314" w14:textId="77777777" w:rsidR="008D753F" w:rsidRDefault="001061C7">
            <w:pPr>
              <w:keepNext/>
            </w:pPr>
            <w:r>
              <w:rPr>
                <w:rStyle w:val="GResponseCode"/>
              </w:rPr>
              <w:t>5</w:t>
            </w:r>
          </w:p>
        </w:tc>
        <w:tc>
          <w:tcPr>
            <w:tcW w:w="361" w:type="dxa"/>
          </w:tcPr>
          <w:p w14:paraId="45C67DF6" w14:textId="77777777" w:rsidR="008D753F" w:rsidRDefault="001061C7">
            <w:pPr>
              <w:keepNext/>
            </w:pPr>
            <w:r>
              <w:t>□</w:t>
            </w:r>
          </w:p>
        </w:tc>
        <w:tc>
          <w:tcPr>
            <w:tcW w:w="3731" w:type="dxa"/>
          </w:tcPr>
          <w:p w14:paraId="6ADB1E68" w14:textId="77777777" w:rsidR="008D753F" w:rsidRDefault="001061C7">
            <w:pPr>
              <w:keepNext/>
            </w:pPr>
            <w:r>
              <w:t>India</w:t>
            </w:r>
          </w:p>
        </w:tc>
        <w:tc>
          <w:tcPr>
            <w:tcW w:w="4428" w:type="dxa"/>
          </w:tcPr>
          <w:p w14:paraId="732A6607" w14:textId="77777777" w:rsidR="008D753F" w:rsidRDefault="008D753F">
            <w:pPr>
              <w:keepNext/>
              <w:jc w:val="right"/>
              <w:rPr>
                <w:i/>
              </w:rPr>
            </w:pPr>
          </w:p>
        </w:tc>
      </w:tr>
      <w:tr w:rsidR="008D753F" w14:paraId="5182D978" w14:textId="77777777">
        <w:tc>
          <w:tcPr>
            <w:tcW w:w="336" w:type="dxa"/>
          </w:tcPr>
          <w:p w14:paraId="5625BFD8" w14:textId="77777777" w:rsidR="008D753F" w:rsidRDefault="001061C7">
            <w:pPr>
              <w:keepNext/>
            </w:pPr>
            <w:r>
              <w:rPr>
                <w:rStyle w:val="GResponseCode"/>
              </w:rPr>
              <w:t>6</w:t>
            </w:r>
          </w:p>
        </w:tc>
        <w:tc>
          <w:tcPr>
            <w:tcW w:w="361" w:type="dxa"/>
          </w:tcPr>
          <w:p w14:paraId="013D9BFC" w14:textId="77777777" w:rsidR="008D753F" w:rsidRDefault="001061C7">
            <w:pPr>
              <w:keepNext/>
            </w:pPr>
            <w:r>
              <w:t>□</w:t>
            </w:r>
          </w:p>
        </w:tc>
        <w:tc>
          <w:tcPr>
            <w:tcW w:w="3731" w:type="dxa"/>
          </w:tcPr>
          <w:p w14:paraId="3395D635" w14:textId="77777777" w:rsidR="008D753F" w:rsidRDefault="001061C7">
            <w:pPr>
              <w:keepNext/>
            </w:pPr>
            <w:r>
              <w:t>Philippines</w:t>
            </w:r>
          </w:p>
        </w:tc>
        <w:tc>
          <w:tcPr>
            <w:tcW w:w="4428" w:type="dxa"/>
          </w:tcPr>
          <w:p w14:paraId="164789EC" w14:textId="77777777" w:rsidR="008D753F" w:rsidRDefault="008D753F">
            <w:pPr>
              <w:keepNext/>
              <w:jc w:val="right"/>
              <w:rPr>
                <w:i/>
              </w:rPr>
            </w:pPr>
          </w:p>
        </w:tc>
      </w:tr>
      <w:tr w:rsidR="008D753F" w14:paraId="46867387" w14:textId="77777777">
        <w:tc>
          <w:tcPr>
            <w:tcW w:w="336" w:type="dxa"/>
          </w:tcPr>
          <w:p w14:paraId="23DDB1AA" w14:textId="77777777" w:rsidR="008D753F" w:rsidRDefault="001061C7">
            <w:pPr>
              <w:keepNext/>
            </w:pPr>
            <w:r>
              <w:rPr>
                <w:rStyle w:val="GResponseCode"/>
              </w:rPr>
              <w:t>7</w:t>
            </w:r>
          </w:p>
        </w:tc>
        <w:tc>
          <w:tcPr>
            <w:tcW w:w="361" w:type="dxa"/>
          </w:tcPr>
          <w:p w14:paraId="0AF5998F" w14:textId="77777777" w:rsidR="008D753F" w:rsidRDefault="001061C7">
            <w:pPr>
              <w:keepNext/>
            </w:pPr>
            <w:r>
              <w:t>□</w:t>
            </w:r>
          </w:p>
        </w:tc>
        <w:tc>
          <w:tcPr>
            <w:tcW w:w="3731" w:type="dxa"/>
          </w:tcPr>
          <w:p w14:paraId="0B10AB6A" w14:textId="77777777" w:rsidR="008D753F" w:rsidRDefault="001061C7">
            <w:pPr>
              <w:keepNext/>
            </w:pPr>
            <w:r>
              <w:t>Taiwan</w:t>
            </w:r>
          </w:p>
        </w:tc>
        <w:tc>
          <w:tcPr>
            <w:tcW w:w="4428" w:type="dxa"/>
          </w:tcPr>
          <w:p w14:paraId="198CB848" w14:textId="77777777" w:rsidR="008D753F" w:rsidRDefault="008D753F">
            <w:pPr>
              <w:keepNext/>
              <w:jc w:val="right"/>
              <w:rPr>
                <w:i/>
              </w:rPr>
            </w:pPr>
          </w:p>
        </w:tc>
      </w:tr>
      <w:tr w:rsidR="008D753F" w14:paraId="7C1A7BA6" w14:textId="77777777">
        <w:tc>
          <w:tcPr>
            <w:tcW w:w="336" w:type="dxa"/>
          </w:tcPr>
          <w:p w14:paraId="2F0AE5EC" w14:textId="77777777" w:rsidR="008D753F" w:rsidRDefault="001061C7">
            <w:pPr>
              <w:keepNext/>
            </w:pPr>
            <w:r>
              <w:rPr>
                <w:rStyle w:val="GResponseCode"/>
              </w:rPr>
              <w:t>8</w:t>
            </w:r>
          </w:p>
        </w:tc>
        <w:tc>
          <w:tcPr>
            <w:tcW w:w="361" w:type="dxa"/>
          </w:tcPr>
          <w:p w14:paraId="50236D71" w14:textId="77777777" w:rsidR="008D753F" w:rsidRDefault="001061C7">
            <w:pPr>
              <w:keepNext/>
            </w:pPr>
            <w:r>
              <w:t>□</w:t>
            </w:r>
          </w:p>
        </w:tc>
        <w:tc>
          <w:tcPr>
            <w:tcW w:w="3731" w:type="dxa"/>
          </w:tcPr>
          <w:p w14:paraId="7A2A78AA" w14:textId="77777777" w:rsidR="008D753F" w:rsidRDefault="001061C7">
            <w:pPr>
              <w:keepNext/>
            </w:pPr>
            <w:r>
              <w:t>Korea</w:t>
            </w:r>
          </w:p>
        </w:tc>
        <w:tc>
          <w:tcPr>
            <w:tcW w:w="4428" w:type="dxa"/>
          </w:tcPr>
          <w:p w14:paraId="4A64122F" w14:textId="77777777" w:rsidR="008D753F" w:rsidRDefault="008D753F">
            <w:pPr>
              <w:keepNext/>
              <w:jc w:val="right"/>
              <w:rPr>
                <w:i/>
              </w:rPr>
            </w:pPr>
          </w:p>
        </w:tc>
      </w:tr>
      <w:tr w:rsidR="008D753F" w14:paraId="0C3CE9D0" w14:textId="77777777">
        <w:tc>
          <w:tcPr>
            <w:tcW w:w="336" w:type="dxa"/>
          </w:tcPr>
          <w:p w14:paraId="1F0682B2" w14:textId="77777777" w:rsidR="008D753F" w:rsidRDefault="001061C7">
            <w:pPr>
              <w:keepNext/>
            </w:pPr>
            <w:r>
              <w:rPr>
                <w:rStyle w:val="GResponseCode"/>
              </w:rPr>
              <w:t>9</w:t>
            </w:r>
          </w:p>
        </w:tc>
        <w:tc>
          <w:tcPr>
            <w:tcW w:w="361" w:type="dxa"/>
          </w:tcPr>
          <w:p w14:paraId="57D0B603" w14:textId="77777777" w:rsidR="008D753F" w:rsidRDefault="001061C7">
            <w:pPr>
              <w:keepNext/>
            </w:pPr>
            <w:r>
              <w:t>□</w:t>
            </w:r>
          </w:p>
        </w:tc>
        <w:tc>
          <w:tcPr>
            <w:tcW w:w="3731" w:type="dxa"/>
          </w:tcPr>
          <w:p w14:paraId="7CE378A3" w14:textId="77777777" w:rsidR="008D753F" w:rsidRDefault="001061C7">
            <w:pPr>
              <w:keepNext/>
            </w:pPr>
            <w:r>
              <w:t>Vietnam</w:t>
            </w:r>
          </w:p>
        </w:tc>
        <w:tc>
          <w:tcPr>
            <w:tcW w:w="4428" w:type="dxa"/>
          </w:tcPr>
          <w:p w14:paraId="3D980677" w14:textId="77777777" w:rsidR="008D753F" w:rsidRDefault="008D753F">
            <w:pPr>
              <w:keepNext/>
              <w:jc w:val="right"/>
              <w:rPr>
                <w:i/>
              </w:rPr>
            </w:pPr>
          </w:p>
        </w:tc>
      </w:tr>
      <w:tr w:rsidR="008D753F" w14:paraId="4C3244C3" w14:textId="77777777">
        <w:tc>
          <w:tcPr>
            <w:tcW w:w="336" w:type="dxa"/>
          </w:tcPr>
          <w:p w14:paraId="17E2773A" w14:textId="77777777" w:rsidR="008D753F" w:rsidRDefault="001061C7">
            <w:pPr>
              <w:keepNext/>
            </w:pPr>
            <w:r>
              <w:rPr>
                <w:rStyle w:val="GResponseCode"/>
              </w:rPr>
              <w:t>10</w:t>
            </w:r>
          </w:p>
        </w:tc>
        <w:tc>
          <w:tcPr>
            <w:tcW w:w="361" w:type="dxa"/>
          </w:tcPr>
          <w:p w14:paraId="6604BB6B" w14:textId="77777777" w:rsidR="008D753F" w:rsidRDefault="001061C7">
            <w:pPr>
              <w:keepNext/>
            </w:pPr>
            <w:r>
              <w:t>□</w:t>
            </w:r>
          </w:p>
        </w:tc>
        <w:tc>
          <w:tcPr>
            <w:tcW w:w="3731" w:type="dxa"/>
          </w:tcPr>
          <w:p w14:paraId="5E96DF6C" w14:textId="77777777" w:rsidR="008D753F" w:rsidRDefault="001061C7">
            <w:pPr>
              <w:keepNext/>
            </w:pPr>
            <w:r>
              <w:t>Pakistan</w:t>
            </w:r>
          </w:p>
        </w:tc>
        <w:tc>
          <w:tcPr>
            <w:tcW w:w="4428" w:type="dxa"/>
          </w:tcPr>
          <w:p w14:paraId="5D060D1F" w14:textId="77777777" w:rsidR="008D753F" w:rsidRDefault="008D753F">
            <w:pPr>
              <w:keepNext/>
              <w:jc w:val="right"/>
              <w:rPr>
                <w:i/>
              </w:rPr>
            </w:pPr>
          </w:p>
        </w:tc>
      </w:tr>
      <w:tr w:rsidR="008D753F" w14:paraId="503B2843" w14:textId="77777777">
        <w:tc>
          <w:tcPr>
            <w:tcW w:w="336" w:type="dxa"/>
          </w:tcPr>
          <w:p w14:paraId="3F84D943" w14:textId="77777777" w:rsidR="008D753F" w:rsidRDefault="001061C7">
            <w:pPr>
              <w:keepNext/>
            </w:pPr>
            <w:r>
              <w:rPr>
                <w:rStyle w:val="GResponseCode"/>
              </w:rPr>
              <w:t>11</w:t>
            </w:r>
          </w:p>
        </w:tc>
        <w:tc>
          <w:tcPr>
            <w:tcW w:w="361" w:type="dxa"/>
          </w:tcPr>
          <w:p w14:paraId="668FB2CF" w14:textId="77777777" w:rsidR="008D753F" w:rsidRDefault="001061C7">
            <w:pPr>
              <w:keepNext/>
            </w:pPr>
            <w:r>
              <w:t>□</w:t>
            </w:r>
          </w:p>
        </w:tc>
        <w:tc>
          <w:tcPr>
            <w:tcW w:w="3731" w:type="dxa"/>
          </w:tcPr>
          <w:p w14:paraId="31CB9660" w14:textId="77777777" w:rsidR="008D753F" w:rsidRDefault="001061C7">
            <w:pPr>
              <w:keepNext/>
            </w:pPr>
            <w:r>
              <w:t>Hmong</w:t>
            </w:r>
          </w:p>
        </w:tc>
        <w:tc>
          <w:tcPr>
            <w:tcW w:w="4428" w:type="dxa"/>
          </w:tcPr>
          <w:p w14:paraId="6A54BF48" w14:textId="77777777" w:rsidR="008D753F" w:rsidRDefault="008D753F">
            <w:pPr>
              <w:keepNext/>
              <w:jc w:val="right"/>
              <w:rPr>
                <w:i/>
              </w:rPr>
            </w:pPr>
          </w:p>
        </w:tc>
      </w:tr>
      <w:tr w:rsidR="008D753F" w14:paraId="0ED2BD9E" w14:textId="77777777">
        <w:tc>
          <w:tcPr>
            <w:tcW w:w="336" w:type="dxa"/>
          </w:tcPr>
          <w:p w14:paraId="08847CE4" w14:textId="77777777" w:rsidR="008D753F" w:rsidRDefault="001061C7">
            <w:pPr>
              <w:keepNext/>
            </w:pPr>
            <w:r>
              <w:rPr>
                <w:rStyle w:val="GResponseCode"/>
              </w:rPr>
              <w:t>12</w:t>
            </w:r>
          </w:p>
        </w:tc>
        <w:tc>
          <w:tcPr>
            <w:tcW w:w="361" w:type="dxa"/>
          </w:tcPr>
          <w:p w14:paraId="5DB7F58B" w14:textId="77777777" w:rsidR="008D753F" w:rsidRDefault="001061C7">
            <w:pPr>
              <w:keepNext/>
            </w:pPr>
            <w:r>
              <w:t>□</w:t>
            </w:r>
          </w:p>
        </w:tc>
        <w:tc>
          <w:tcPr>
            <w:tcW w:w="3731" w:type="dxa"/>
          </w:tcPr>
          <w:p w14:paraId="7553B09B" w14:textId="77777777" w:rsidR="008D753F" w:rsidRDefault="001061C7">
            <w:pPr>
              <w:keepNext/>
            </w:pPr>
            <w:r>
              <w:t>Cambodia</w:t>
            </w:r>
          </w:p>
        </w:tc>
        <w:tc>
          <w:tcPr>
            <w:tcW w:w="4428" w:type="dxa"/>
          </w:tcPr>
          <w:p w14:paraId="26AB25B8" w14:textId="77777777" w:rsidR="008D753F" w:rsidRDefault="008D753F">
            <w:pPr>
              <w:keepNext/>
              <w:jc w:val="right"/>
              <w:rPr>
                <w:i/>
              </w:rPr>
            </w:pPr>
          </w:p>
        </w:tc>
      </w:tr>
      <w:tr w:rsidR="008D753F" w14:paraId="0259D810" w14:textId="77777777">
        <w:tc>
          <w:tcPr>
            <w:tcW w:w="336" w:type="dxa"/>
          </w:tcPr>
          <w:p w14:paraId="45C10B99" w14:textId="77777777" w:rsidR="008D753F" w:rsidRDefault="001061C7">
            <w:pPr>
              <w:keepNext/>
            </w:pPr>
            <w:r>
              <w:rPr>
                <w:rStyle w:val="GResponseCode"/>
              </w:rPr>
              <w:t>13</w:t>
            </w:r>
          </w:p>
        </w:tc>
        <w:tc>
          <w:tcPr>
            <w:tcW w:w="361" w:type="dxa"/>
          </w:tcPr>
          <w:p w14:paraId="19E6C513" w14:textId="77777777" w:rsidR="008D753F" w:rsidRDefault="001061C7">
            <w:pPr>
              <w:keepNext/>
            </w:pPr>
            <w:r>
              <w:t>□</w:t>
            </w:r>
          </w:p>
        </w:tc>
        <w:tc>
          <w:tcPr>
            <w:tcW w:w="3731" w:type="dxa"/>
          </w:tcPr>
          <w:p w14:paraId="4523313C" w14:textId="77777777" w:rsidR="008D753F" w:rsidRDefault="001061C7">
            <w:pPr>
              <w:keepNext/>
            </w:pPr>
            <w:r>
              <w:t>Thailand</w:t>
            </w:r>
          </w:p>
        </w:tc>
        <w:tc>
          <w:tcPr>
            <w:tcW w:w="4428" w:type="dxa"/>
          </w:tcPr>
          <w:p w14:paraId="7224A1A3" w14:textId="77777777" w:rsidR="008D753F" w:rsidRDefault="008D753F">
            <w:pPr>
              <w:keepNext/>
              <w:jc w:val="right"/>
              <w:rPr>
                <w:i/>
              </w:rPr>
            </w:pPr>
          </w:p>
        </w:tc>
      </w:tr>
      <w:tr w:rsidR="008D753F" w14:paraId="070D826C" w14:textId="77777777">
        <w:tc>
          <w:tcPr>
            <w:tcW w:w="336" w:type="dxa"/>
          </w:tcPr>
          <w:p w14:paraId="4BC29C3A" w14:textId="77777777" w:rsidR="008D753F" w:rsidRDefault="001061C7">
            <w:pPr>
              <w:keepNext/>
            </w:pPr>
            <w:r>
              <w:rPr>
                <w:rStyle w:val="GResponseCode"/>
              </w:rPr>
              <w:t>14</w:t>
            </w:r>
          </w:p>
        </w:tc>
        <w:tc>
          <w:tcPr>
            <w:tcW w:w="361" w:type="dxa"/>
          </w:tcPr>
          <w:p w14:paraId="03F042AE" w14:textId="77777777" w:rsidR="008D753F" w:rsidRDefault="001061C7">
            <w:pPr>
              <w:keepNext/>
            </w:pPr>
            <w:r>
              <w:t>□</w:t>
            </w:r>
          </w:p>
        </w:tc>
        <w:tc>
          <w:tcPr>
            <w:tcW w:w="3731" w:type="dxa"/>
          </w:tcPr>
          <w:p w14:paraId="333ABD04" w14:textId="77777777" w:rsidR="008D753F" w:rsidRDefault="001061C7">
            <w:pPr>
              <w:keepNext/>
            </w:pPr>
            <w:r>
              <w:t>Other (open [CC24_asian_t])</w:t>
            </w:r>
          </w:p>
        </w:tc>
        <w:tc>
          <w:tcPr>
            <w:tcW w:w="4428" w:type="dxa"/>
          </w:tcPr>
          <w:p w14:paraId="6F7217F2" w14:textId="77777777" w:rsidR="008D753F" w:rsidRDefault="008D753F">
            <w:pPr>
              <w:keepNext/>
              <w:jc w:val="right"/>
              <w:rPr>
                <w:i/>
              </w:rPr>
            </w:pPr>
          </w:p>
        </w:tc>
      </w:tr>
      <w:tr w:rsidR="008D753F" w14:paraId="5938329C" w14:textId="77777777">
        <w:tc>
          <w:tcPr>
            <w:tcW w:w="336" w:type="dxa"/>
          </w:tcPr>
          <w:p w14:paraId="2C51251B" w14:textId="77777777" w:rsidR="008D753F" w:rsidRDefault="001061C7">
            <w:pPr>
              <w:keepNext/>
            </w:pPr>
            <w:r>
              <w:rPr>
                <w:rStyle w:val="GResponseCode"/>
              </w:rPr>
              <w:t>15</w:t>
            </w:r>
          </w:p>
        </w:tc>
        <w:tc>
          <w:tcPr>
            <w:tcW w:w="361" w:type="dxa"/>
          </w:tcPr>
          <w:p w14:paraId="4009354E" w14:textId="77777777" w:rsidR="008D753F" w:rsidRDefault="001061C7">
            <w:pPr>
              <w:keepNext/>
            </w:pPr>
            <w:r>
              <w:t>□</w:t>
            </w:r>
          </w:p>
        </w:tc>
        <w:tc>
          <w:tcPr>
            <w:tcW w:w="3731" w:type="dxa"/>
          </w:tcPr>
          <w:p w14:paraId="3C4EC987" w14:textId="77777777" w:rsidR="008D753F" w:rsidRDefault="001061C7">
            <w:pPr>
              <w:keepNext/>
            </w:pPr>
            <w:r>
              <w:t>I am not of Asian Heritage</w:t>
            </w:r>
          </w:p>
        </w:tc>
        <w:tc>
          <w:tcPr>
            <w:tcW w:w="4428" w:type="dxa"/>
          </w:tcPr>
          <w:p w14:paraId="359611DE" w14:textId="77777777" w:rsidR="008D753F" w:rsidRDefault="001061C7">
            <w:pPr>
              <w:keepNext/>
              <w:jc w:val="right"/>
              <w:rPr>
                <w:i/>
              </w:rPr>
            </w:pPr>
            <w:r>
              <w:rPr>
                <w:i/>
              </w:rPr>
              <w:t>Exclude other punches</w:t>
            </w:r>
          </w:p>
        </w:tc>
      </w:tr>
    </w:tbl>
    <w:p w14:paraId="5BFA7704" w14:textId="77777777" w:rsidR="008D753F" w:rsidRDefault="008D753F">
      <w:pPr>
        <w:pStyle w:val="GQuestionSpacer"/>
      </w:pPr>
    </w:p>
    <w:p w14:paraId="32B4C752" w14:textId="77777777" w:rsidR="008D753F" w:rsidRDefault="001061C7">
      <w:pPr>
        <w:pStyle w:val="GPage"/>
        <w:keepNext/>
      </w:pPr>
      <w:bookmarkStart w:id="231" w:name="_Toc175835983"/>
      <w:r>
        <w:lastRenderedPageBreak/>
        <w:t>Page: implicit_page_CC24_native</w:t>
      </w:r>
      <w:bookmarkEnd w:id="231"/>
    </w:p>
    <w:tbl>
      <w:tblPr>
        <w:tblStyle w:val="GQuestionCommonProperties"/>
        <w:tblW w:w="0" w:type="auto"/>
        <w:tblInd w:w="0" w:type="dxa"/>
        <w:tblLook w:val="04A0" w:firstRow="1" w:lastRow="0" w:firstColumn="1" w:lastColumn="0" w:noHBand="0" w:noVBand="1"/>
      </w:tblPr>
      <w:tblGrid>
        <w:gridCol w:w="1534"/>
        <w:gridCol w:w="7826"/>
      </w:tblGrid>
      <w:tr w:rsidR="008D753F" w14:paraId="7540DEC9" w14:textId="77777777">
        <w:tc>
          <w:tcPr>
            <w:tcW w:w="0" w:type="dxa"/>
            <w:shd w:val="clear" w:color="auto" w:fill="D0D0D0"/>
          </w:tcPr>
          <w:p w14:paraId="5C4F59B9" w14:textId="77777777" w:rsidR="008D753F" w:rsidRDefault="001061C7">
            <w:pPr>
              <w:pStyle w:val="GVariableNameP"/>
              <w:keepNext/>
            </w:pPr>
            <w:r>
              <w:fldChar w:fldCharType="begin"/>
            </w:r>
            <w:r>
              <w:instrText>TC CC24_native \\l 2 \\f a</w:instrText>
            </w:r>
            <w:r>
              <w:fldChar w:fldCharType="end"/>
            </w:r>
            <w:r>
              <w:t>CC24_native</w:t>
            </w:r>
            <w:r>
              <w:rPr>
                <w:i/>
              </w:rPr>
              <w:t>- Show if race == 5</w:t>
            </w:r>
          </w:p>
        </w:tc>
        <w:tc>
          <w:tcPr>
            <w:tcW w:w="0" w:type="dxa"/>
            <w:shd w:val="clear" w:color="auto" w:fill="D0D0D0"/>
            <w:vAlign w:val="bottom"/>
          </w:tcPr>
          <w:p w14:paraId="6B31EC3D" w14:textId="77777777" w:rsidR="008D753F" w:rsidRDefault="001061C7">
            <w:pPr>
              <w:keepNext/>
              <w:jc w:val="right"/>
            </w:pPr>
            <w:r>
              <w:t>OPEN TEXTBOX</w:t>
            </w:r>
          </w:p>
        </w:tc>
      </w:tr>
      <w:tr w:rsidR="008D753F" w14:paraId="7605AF43" w14:textId="77777777">
        <w:tc>
          <w:tcPr>
            <w:tcW w:w="8856" w:type="dxa"/>
            <w:gridSpan w:val="2"/>
            <w:shd w:val="clear" w:color="auto" w:fill="D0D0D0"/>
          </w:tcPr>
          <w:p w14:paraId="54AFC42C" w14:textId="77777777" w:rsidR="008D753F" w:rsidRDefault="001061C7">
            <w:pPr>
              <w:keepNext/>
            </w:pPr>
            <w:r>
              <w:t>You selected Native American as your racial group.  What tribe(s) do you belong to?</w:t>
            </w:r>
          </w:p>
        </w:tc>
      </w:tr>
    </w:tbl>
    <w:p w14:paraId="53219107" w14:textId="77777777" w:rsidR="008D753F" w:rsidRDefault="008D753F">
      <w:pPr>
        <w:pStyle w:val="GQuestionSpacer"/>
        <w:keepNext/>
      </w:pPr>
    </w:p>
    <w:p w14:paraId="49C5A4C4" w14:textId="77777777" w:rsidR="008D753F" w:rsidRDefault="001061C7">
      <w:pPr>
        <w:pStyle w:val="GDefaultWidgetOption"/>
        <w:keepNext/>
        <w:tabs>
          <w:tab w:val="left" w:pos="2160"/>
        </w:tabs>
      </w:pPr>
      <w:r>
        <w:t>pii</w:t>
      </w:r>
      <w:r>
        <w:tab/>
        <w:t>False</w:t>
      </w:r>
    </w:p>
    <w:p w14:paraId="3E4ECA45" w14:textId="77777777" w:rsidR="008D753F" w:rsidRDefault="001061C7">
      <w:pPr>
        <w:pStyle w:val="GDefaultWidgetOption"/>
        <w:keepNext/>
        <w:tabs>
          <w:tab w:val="left" w:pos="2160"/>
        </w:tabs>
      </w:pPr>
      <w:r>
        <w:t>right</w:t>
      </w:r>
      <w:r>
        <w:tab/>
      </w:r>
    </w:p>
    <w:p w14:paraId="6FB29573" w14:textId="77777777" w:rsidR="008D753F" w:rsidRDefault="001061C7">
      <w:pPr>
        <w:pStyle w:val="GDefaultWidgetOption"/>
        <w:keepNext/>
        <w:tabs>
          <w:tab w:val="left" w:pos="2160"/>
        </w:tabs>
      </w:pPr>
      <w:r>
        <w:t>prompt</w:t>
      </w:r>
      <w:r>
        <w:tab/>
      </w:r>
    </w:p>
    <w:p w14:paraId="311C5B8F" w14:textId="77777777" w:rsidR="008D753F" w:rsidRDefault="001061C7">
      <w:pPr>
        <w:pStyle w:val="GDefaultWidgetOption"/>
        <w:keepNext/>
        <w:tabs>
          <w:tab w:val="left" w:pos="2160"/>
        </w:tabs>
      </w:pPr>
      <w:r>
        <w:t>dk_text</w:t>
      </w:r>
      <w:r>
        <w:tab/>
        <w:t>Don't know</w:t>
      </w:r>
    </w:p>
    <w:p w14:paraId="27F13D50" w14:textId="77777777" w:rsidR="008D753F" w:rsidRDefault="001061C7">
      <w:pPr>
        <w:pStyle w:val="GDefaultWidgetOption"/>
        <w:keepNext/>
        <w:tabs>
          <w:tab w:val="left" w:pos="2160"/>
        </w:tabs>
      </w:pPr>
      <w:r>
        <w:t>filter_text</w:t>
      </w:r>
      <w:r>
        <w:tab/>
      </w:r>
    </w:p>
    <w:p w14:paraId="6CCA0106" w14:textId="77777777" w:rsidR="008D753F" w:rsidRDefault="001061C7">
      <w:pPr>
        <w:pStyle w:val="GWidgetOption"/>
        <w:keepNext/>
        <w:tabs>
          <w:tab w:val="left" w:pos="2160"/>
        </w:tabs>
      </w:pPr>
      <w:r>
        <w:t>cols</w:t>
      </w:r>
      <w:r>
        <w:tab/>
        <w:t>20</w:t>
      </w:r>
    </w:p>
    <w:p w14:paraId="1C9630A7" w14:textId="77777777" w:rsidR="008D753F" w:rsidRDefault="001061C7">
      <w:pPr>
        <w:pStyle w:val="GDefaultWidgetOption"/>
        <w:keepNext/>
        <w:tabs>
          <w:tab w:val="left" w:pos="2160"/>
        </w:tabs>
      </w:pPr>
      <w:r>
        <w:t>topic</w:t>
      </w:r>
      <w:r>
        <w:tab/>
      </w:r>
    </w:p>
    <w:p w14:paraId="48D538AE" w14:textId="77777777" w:rsidR="008D753F" w:rsidRDefault="001061C7">
      <w:pPr>
        <w:pStyle w:val="GDefaultWidgetOption"/>
        <w:keepNext/>
        <w:tabs>
          <w:tab w:val="left" w:pos="2160"/>
        </w:tabs>
      </w:pPr>
      <w:r>
        <w:t>required_text</w:t>
      </w:r>
      <w:r>
        <w:tab/>
      </w:r>
    </w:p>
    <w:p w14:paraId="36EC4606" w14:textId="77777777" w:rsidR="008D753F" w:rsidRDefault="001061C7">
      <w:pPr>
        <w:pStyle w:val="GDefaultWidgetOption"/>
        <w:keepNext/>
        <w:tabs>
          <w:tab w:val="left" w:pos="2160"/>
        </w:tabs>
      </w:pPr>
      <w:r>
        <w:t>dk</w:t>
      </w:r>
      <w:r>
        <w:tab/>
        <w:t>False</w:t>
      </w:r>
    </w:p>
    <w:p w14:paraId="214733B7" w14:textId="77777777" w:rsidR="008D753F" w:rsidRDefault="001061C7">
      <w:pPr>
        <w:pStyle w:val="GWidgetOption"/>
        <w:keepNext/>
        <w:tabs>
          <w:tab w:val="left" w:pos="2160"/>
        </w:tabs>
      </w:pPr>
      <w:r>
        <w:t>rows</w:t>
      </w:r>
      <w:r>
        <w:tab/>
        <w:t>1</w:t>
      </w:r>
    </w:p>
    <w:p w14:paraId="4397BDA9" w14:textId="77777777" w:rsidR="008D753F" w:rsidRDefault="001061C7">
      <w:pPr>
        <w:pStyle w:val="GDefaultWidgetOption"/>
        <w:keepNext/>
        <w:tabs>
          <w:tab w:val="left" w:pos="2160"/>
        </w:tabs>
      </w:pPr>
      <w:r>
        <w:t>subtext</w:t>
      </w:r>
      <w:r>
        <w:tab/>
      </w:r>
    </w:p>
    <w:p w14:paraId="2F53CF7E" w14:textId="77777777" w:rsidR="008D753F" w:rsidRDefault="001061C7">
      <w:pPr>
        <w:pStyle w:val="GDefaultWidgetOption"/>
        <w:keepNext/>
        <w:tabs>
          <w:tab w:val="left" w:pos="2160"/>
        </w:tabs>
      </w:pPr>
      <w:r>
        <w:t>minlength</w:t>
      </w:r>
      <w:r>
        <w:tab/>
        <w:t>0</w:t>
      </w:r>
    </w:p>
    <w:p w14:paraId="3D4BD91C" w14:textId="77777777" w:rsidR="008D753F" w:rsidRDefault="001061C7">
      <w:pPr>
        <w:pStyle w:val="GDefaultWidgetOption"/>
        <w:keepNext/>
        <w:tabs>
          <w:tab w:val="left" w:pos="2160"/>
        </w:tabs>
      </w:pPr>
      <w:r>
        <w:t>access</w:t>
      </w:r>
      <w:r>
        <w:tab/>
      </w:r>
    </w:p>
    <w:p w14:paraId="21D4D3D3" w14:textId="77777777" w:rsidR="008D753F" w:rsidRDefault="001061C7">
      <w:pPr>
        <w:pStyle w:val="GDefaultWidgetOption"/>
        <w:keepNext/>
        <w:tabs>
          <w:tab w:val="left" w:pos="2160"/>
        </w:tabs>
      </w:pPr>
      <w:r>
        <w:t>above</w:t>
      </w:r>
      <w:r>
        <w:tab/>
      </w:r>
    </w:p>
    <w:p w14:paraId="7CCF1885" w14:textId="77777777" w:rsidR="008D753F" w:rsidRDefault="001061C7">
      <w:pPr>
        <w:pStyle w:val="GWidgetOption"/>
        <w:keepNext/>
        <w:tabs>
          <w:tab w:val="left" w:pos="2160"/>
        </w:tabs>
      </w:pPr>
      <w:proofErr w:type="spellStart"/>
      <w:r>
        <w:t>varlabel</w:t>
      </w:r>
      <w:proofErr w:type="spellEnd"/>
      <w:r>
        <w:tab/>
        <w:t>Native America heritage</w:t>
      </w:r>
    </w:p>
    <w:p w14:paraId="2FECA279" w14:textId="77777777" w:rsidR="008D753F" w:rsidRDefault="001061C7">
      <w:pPr>
        <w:pStyle w:val="GDefaultWidgetOption"/>
        <w:keepNext/>
        <w:tabs>
          <w:tab w:val="left" w:pos="2160"/>
        </w:tabs>
      </w:pPr>
      <w:r>
        <w:t>description</w:t>
      </w:r>
      <w:r>
        <w:tab/>
      </w:r>
    </w:p>
    <w:p w14:paraId="2421D50C" w14:textId="77777777" w:rsidR="008D753F" w:rsidRDefault="001061C7">
      <w:pPr>
        <w:pStyle w:val="GDefaultWidgetOption"/>
        <w:keepNext/>
        <w:tabs>
          <w:tab w:val="left" w:pos="2160"/>
        </w:tabs>
      </w:pPr>
      <w:r>
        <w:t>spd_category</w:t>
      </w:r>
      <w:r>
        <w:tab/>
      </w:r>
    </w:p>
    <w:p w14:paraId="40F70613" w14:textId="77777777" w:rsidR="008D753F" w:rsidRDefault="001061C7">
      <w:pPr>
        <w:pStyle w:val="GDefaultWidgetOption"/>
        <w:keepNext/>
        <w:tabs>
          <w:tab w:val="left" w:pos="2160"/>
        </w:tabs>
      </w:pPr>
      <w:r>
        <w:t>tags</w:t>
      </w:r>
      <w:r>
        <w:tab/>
      </w:r>
    </w:p>
    <w:p w14:paraId="5FB0E323" w14:textId="77777777" w:rsidR="008D753F" w:rsidRDefault="001061C7">
      <w:pPr>
        <w:pStyle w:val="GDefaultWidgetOption"/>
        <w:keepNext/>
        <w:tabs>
          <w:tab w:val="left" w:pos="2160"/>
        </w:tabs>
      </w:pPr>
      <w:r>
        <w:t>required</w:t>
      </w:r>
      <w:r>
        <w:tab/>
        <w:t>NONE</w:t>
      </w:r>
    </w:p>
    <w:p w14:paraId="2006A68F" w14:textId="77777777" w:rsidR="008D753F" w:rsidRDefault="001061C7">
      <w:pPr>
        <w:pStyle w:val="GDefaultWidgetOption"/>
        <w:keepNext/>
        <w:tabs>
          <w:tab w:val="left" w:pos="2160"/>
        </w:tabs>
      </w:pPr>
      <w:r>
        <w:t>below</w:t>
      </w:r>
      <w:r>
        <w:tab/>
      </w:r>
    </w:p>
    <w:p w14:paraId="3A30848E" w14:textId="77777777" w:rsidR="008D753F" w:rsidRDefault="001061C7">
      <w:pPr>
        <w:pStyle w:val="GDefaultWidgetOption"/>
        <w:keepNext/>
        <w:tabs>
          <w:tab w:val="left" w:pos="2160"/>
        </w:tabs>
      </w:pPr>
      <w:r>
        <w:t>maxlength</w:t>
      </w:r>
      <w:r>
        <w:tab/>
        <w:t>0</w:t>
      </w:r>
    </w:p>
    <w:p w14:paraId="725A15CC" w14:textId="77777777" w:rsidR="008D753F" w:rsidRDefault="001061C7">
      <w:pPr>
        <w:pStyle w:val="GDefaultWidgetOption"/>
        <w:keepNext/>
        <w:tabs>
          <w:tab w:val="left" w:pos="2160"/>
        </w:tabs>
      </w:pPr>
      <w:r>
        <w:t>left</w:t>
      </w:r>
      <w:r>
        <w:tab/>
      </w:r>
    </w:p>
    <w:p w14:paraId="050327A0" w14:textId="77777777" w:rsidR="008D753F" w:rsidRDefault="001061C7">
      <w:pPr>
        <w:pStyle w:val="GPage"/>
        <w:keepNext/>
      </w:pPr>
      <w:bookmarkStart w:id="232" w:name="_Toc175835984"/>
      <w:r>
        <w:t>Page: implicit_page_presvote16post</w:t>
      </w:r>
      <w:bookmarkEnd w:id="232"/>
    </w:p>
    <w:tbl>
      <w:tblPr>
        <w:tblStyle w:val="GQuestionCommonProperties"/>
        <w:tblW w:w="0" w:type="auto"/>
        <w:tblInd w:w="0" w:type="dxa"/>
        <w:tblLook w:val="04A0" w:firstRow="1" w:lastRow="0" w:firstColumn="1" w:lastColumn="0" w:noHBand="0" w:noVBand="1"/>
      </w:tblPr>
      <w:tblGrid>
        <w:gridCol w:w="2234"/>
        <w:gridCol w:w="7126"/>
      </w:tblGrid>
      <w:tr w:rsidR="008D753F" w14:paraId="6609466B" w14:textId="77777777">
        <w:tc>
          <w:tcPr>
            <w:tcW w:w="0" w:type="dxa"/>
            <w:shd w:val="clear" w:color="auto" w:fill="D0D0D0"/>
          </w:tcPr>
          <w:p w14:paraId="6513E9FB" w14:textId="77777777" w:rsidR="008D753F" w:rsidRDefault="001061C7">
            <w:pPr>
              <w:pStyle w:val="GVariableNameP"/>
              <w:keepNext/>
            </w:pPr>
            <w:r>
              <w:fldChar w:fldCharType="begin"/>
            </w:r>
            <w:r>
              <w:instrText>TC presvote16post \\l 2 \\f a</w:instrText>
            </w:r>
            <w:r>
              <w:fldChar w:fldCharType="end"/>
            </w:r>
            <w:r>
              <w:t>presvote16post</w:t>
            </w:r>
            <w:r>
              <w:rPr>
                <w:i/>
              </w:rPr>
              <w:t xml:space="preserve">- Show if not </w:t>
            </w:r>
            <w:proofErr w:type="gramStart"/>
            <w:r>
              <w:rPr>
                <w:i/>
              </w:rPr>
              <w:t>pdl.presvote</w:t>
            </w:r>
            <w:proofErr w:type="gramEnd"/>
            <w:r>
              <w:rPr>
                <w:i/>
              </w:rPr>
              <w:t xml:space="preserve">16post and </w:t>
            </w:r>
            <w:proofErr w:type="spellStart"/>
            <w:r>
              <w:rPr>
                <w:i/>
              </w:rPr>
              <w:t>birthyr</w:t>
            </w:r>
            <w:proofErr w:type="spellEnd"/>
            <w:r>
              <w:rPr>
                <w:i/>
              </w:rPr>
              <w:t xml:space="preserve"> &lt;= 1998</w:t>
            </w:r>
          </w:p>
        </w:tc>
        <w:tc>
          <w:tcPr>
            <w:tcW w:w="0" w:type="dxa"/>
            <w:shd w:val="clear" w:color="auto" w:fill="D0D0D0"/>
            <w:vAlign w:val="bottom"/>
          </w:tcPr>
          <w:p w14:paraId="48043F9D" w14:textId="77777777" w:rsidR="008D753F" w:rsidRDefault="001061C7">
            <w:pPr>
              <w:keepNext/>
              <w:jc w:val="right"/>
            </w:pPr>
            <w:r>
              <w:t>SINGLE CHOICE</w:t>
            </w:r>
          </w:p>
        </w:tc>
      </w:tr>
      <w:tr w:rsidR="008D753F" w14:paraId="73B14807" w14:textId="77777777">
        <w:tc>
          <w:tcPr>
            <w:tcW w:w="8856" w:type="dxa"/>
            <w:gridSpan w:val="2"/>
            <w:shd w:val="clear" w:color="auto" w:fill="D0D0D0"/>
          </w:tcPr>
          <w:p w14:paraId="0CDF75A7" w14:textId="77777777" w:rsidR="008D753F" w:rsidRDefault="001061C7">
            <w:pPr>
              <w:keepNext/>
            </w:pPr>
            <w:r>
              <w:t>Who did you vote for in the election for President in 2016?</w:t>
            </w:r>
          </w:p>
        </w:tc>
      </w:tr>
    </w:tbl>
    <w:p w14:paraId="732535DE" w14:textId="77777777" w:rsidR="008D753F" w:rsidRDefault="008D753F">
      <w:pPr>
        <w:pStyle w:val="GQuestionSpacer"/>
        <w:keepNext/>
      </w:pPr>
    </w:p>
    <w:p w14:paraId="7590731E" w14:textId="77777777" w:rsidR="008D753F" w:rsidRDefault="001061C7">
      <w:pPr>
        <w:pStyle w:val="GWidgetOption"/>
        <w:keepNext/>
        <w:tabs>
          <w:tab w:val="left" w:pos="2160"/>
        </w:tabs>
      </w:pPr>
      <w:proofErr w:type="spellStart"/>
      <w:r>
        <w:t>pii</w:t>
      </w:r>
      <w:proofErr w:type="spellEnd"/>
      <w:r>
        <w:tab/>
        <w:t>False</w:t>
      </w:r>
    </w:p>
    <w:p w14:paraId="419D2E46" w14:textId="77777777" w:rsidR="008D753F" w:rsidRDefault="001061C7">
      <w:pPr>
        <w:pStyle w:val="GDefaultWidgetOption"/>
        <w:keepNext/>
        <w:tabs>
          <w:tab w:val="left" w:pos="2160"/>
        </w:tabs>
      </w:pPr>
      <w:r>
        <w:t>chart_layout</w:t>
      </w:r>
      <w:r>
        <w:tab/>
        <w:t>1</w:t>
      </w:r>
    </w:p>
    <w:p w14:paraId="46050E51" w14:textId="77777777" w:rsidR="008D753F" w:rsidRDefault="001061C7">
      <w:pPr>
        <w:pStyle w:val="GWidgetOption"/>
        <w:keepNext/>
        <w:tabs>
          <w:tab w:val="left" w:pos="2160"/>
        </w:tabs>
      </w:pPr>
      <w:proofErr w:type="spellStart"/>
      <w:r>
        <w:t>varlabel</w:t>
      </w:r>
      <w:proofErr w:type="spellEnd"/>
      <w:r>
        <w:tab/>
        <w:t>2016 President Vote Post Election</w:t>
      </w:r>
    </w:p>
    <w:p w14:paraId="4B031FED" w14:textId="77777777" w:rsidR="008D753F" w:rsidRDefault="001061C7">
      <w:pPr>
        <w:pStyle w:val="GDefaultWidgetOption"/>
        <w:keepNext/>
        <w:tabs>
          <w:tab w:val="left" w:pos="2160"/>
        </w:tabs>
      </w:pPr>
      <w:r>
        <w:t>topic</w:t>
      </w:r>
      <w:r>
        <w:tab/>
      </w:r>
    </w:p>
    <w:p w14:paraId="51ECB385" w14:textId="77777777" w:rsidR="008D753F" w:rsidRDefault="001061C7">
      <w:pPr>
        <w:pStyle w:val="GDefaultWidgetOption"/>
        <w:keepNext/>
        <w:tabs>
          <w:tab w:val="left" w:pos="2160"/>
        </w:tabs>
      </w:pPr>
      <w:r>
        <w:t>chart_color</w:t>
      </w:r>
      <w:r>
        <w:tab/>
        <w:t>green</w:t>
      </w:r>
    </w:p>
    <w:p w14:paraId="00AFC8CA" w14:textId="77777777" w:rsidR="008D753F" w:rsidRDefault="001061C7">
      <w:pPr>
        <w:pStyle w:val="GDefaultWidgetOption"/>
        <w:keepNext/>
        <w:tabs>
          <w:tab w:val="left" w:pos="2160"/>
        </w:tabs>
      </w:pPr>
      <w:r>
        <w:t>chart_type</w:t>
      </w:r>
      <w:r>
        <w:tab/>
        <w:t>bar</w:t>
      </w:r>
    </w:p>
    <w:p w14:paraId="72B6AE31" w14:textId="77777777" w:rsidR="008D753F" w:rsidRDefault="001061C7">
      <w:pPr>
        <w:pStyle w:val="GDefaultWidgetOption"/>
        <w:keepNext/>
        <w:tabs>
          <w:tab w:val="left" w:pos="2160"/>
        </w:tabs>
      </w:pPr>
      <w:r>
        <w:t>crossbreak</w:t>
      </w:r>
      <w:r>
        <w:tab/>
        <w:t>Total</w:t>
      </w:r>
    </w:p>
    <w:p w14:paraId="65459293" w14:textId="77777777" w:rsidR="008D753F" w:rsidRDefault="001061C7">
      <w:pPr>
        <w:pStyle w:val="GDefaultWidgetOption"/>
        <w:keepNext/>
        <w:tabs>
          <w:tab w:val="left" w:pos="2160"/>
        </w:tabs>
      </w:pPr>
      <w:r>
        <w:t>wrap</w:t>
      </w:r>
      <w:r>
        <w:tab/>
        <w:t>True</w:t>
      </w:r>
    </w:p>
    <w:p w14:paraId="3914F1B0" w14:textId="77777777" w:rsidR="008D753F" w:rsidRDefault="001061C7">
      <w:pPr>
        <w:pStyle w:val="GDefaultWidgetOption"/>
        <w:keepNext/>
        <w:tabs>
          <w:tab w:val="left" w:pos="2160"/>
        </w:tabs>
      </w:pPr>
      <w:r>
        <w:t>is_rating</w:t>
      </w:r>
      <w:r>
        <w:tab/>
        <w:t>False</w:t>
      </w:r>
    </w:p>
    <w:p w14:paraId="7388B012" w14:textId="77777777" w:rsidR="008D753F" w:rsidRDefault="001061C7">
      <w:pPr>
        <w:pStyle w:val="GDefaultWidgetOption"/>
        <w:keepNext/>
        <w:tabs>
          <w:tab w:val="left" w:pos="2160"/>
        </w:tabs>
      </w:pPr>
      <w:r>
        <w:t>required_text</w:t>
      </w:r>
      <w:r>
        <w:tab/>
        <w:t>Please choose an answer</w:t>
      </w:r>
    </w:p>
    <w:p w14:paraId="5DD79926" w14:textId="77777777" w:rsidR="008D753F" w:rsidRDefault="001061C7">
      <w:pPr>
        <w:pStyle w:val="GDefaultWidgetOption"/>
        <w:keepNext/>
        <w:tabs>
          <w:tab w:val="left" w:pos="2160"/>
        </w:tabs>
      </w:pPr>
      <w:r>
        <w:t>min_columns</w:t>
      </w:r>
      <w:r>
        <w:tab/>
        <w:t>1</w:t>
      </w:r>
    </w:p>
    <w:p w14:paraId="331B3553" w14:textId="77777777" w:rsidR="008D753F" w:rsidRDefault="001061C7">
      <w:pPr>
        <w:pStyle w:val="GDefaultWidgetOption"/>
        <w:keepNext/>
        <w:tabs>
          <w:tab w:val="left" w:pos="2160"/>
        </w:tabs>
      </w:pPr>
      <w:r>
        <w:t>sample_type</w:t>
      </w:r>
      <w:r>
        <w:tab/>
      </w:r>
    </w:p>
    <w:p w14:paraId="35D987EC" w14:textId="77777777" w:rsidR="008D753F" w:rsidRDefault="001061C7">
      <w:pPr>
        <w:pStyle w:val="GDefaultWidgetOption"/>
        <w:keepNext/>
        <w:tabs>
          <w:tab w:val="left" w:pos="2160"/>
        </w:tabs>
      </w:pPr>
      <w:r>
        <w:t>access</w:t>
      </w:r>
      <w:r>
        <w:tab/>
      </w:r>
    </w:p>
    <w:p w14:paraId="7540293F" w14:textId="77777777" w:rsidR="008D753F" w:rsidRDefault="001061C7">
      <w:pPr>
        <w:pStyle w:val="GDefaultWidgetOption"/>
        <w:keepNext/>
        <w:tabs>
          <w:tab w:val="left" w:pos="2160"/>
        </w:tabs>
      </w:pPr>
      <w:r>
        <w:t>autoadvance</w:t>
      </w:r>
      <w:r>
        <w:tab/>
        <w:t>False</w:t>
      </w:r>
    </w:p>
    <w:p w14:paraId="397B3EC9" w14:textId="77777777" w:rsidR="008D753F" w:rsidRDefault="001061C7">
      <w:pPr>
        <w:pStyle w:val="GDefaultWidgetOption"/>
        <w:keepNext/>
        <w:tabs>
          <w:tab w:val="left" w:pos="2160"/>
        </w:tabs>
      </w:pPr>
      <w:r>
        <w:t>columns</w:t>
      </w:r>
      <w:r>
        <w:tab/>
        <w:t>1</w:t>
      </w:r>
    </w:p>
    <w:p w14:paraId="48248A3F" w14:textId="77777777" w:rsidR="008D753F" w:rsidRDefault="001061C7">
      <w:pPr>
        <w:pStyle w:val="GDefaultWidgetOption"/>
        <w:keepNext/>
        <w:tabs>
          <w:tab w:val="left" w:pos="2160"/>
        </w:tabs>
      </w:pPr>
      <w:r>
        <w:t>widget</w:t>
      </w:r>
      <w:r>
        <w:tab/>
      </w:r>
    </w:p>
    <w:p w14:paraId="3CD87BF0" w14:textId="77777777" w:rsidR="008D753F" w:rsidRDefault="001061C7">
      <w:pPr>
        <w:pStyle w:val="GDefaultWidgetOption"/>
        <w:keepNext/>
        <w:tabs>
          <w:tab w:val="left" w:pos="2160"/>
        </w:tabs>
      </w:pPr>
      <w:r>
        <w:t>filter_text</w:t>
      </w:r>
      <w:r>
        <w:tab/>
      </w:r>
    </w:p>
    <w:p w14:paraId="581772FD" w14:textId="77777777" w:rsidR="008D753F" w:rsidRDefault="001061C7">
      <w:pPr>
        <w:pStyle w:val="GDefaultWidgetOption"/>
        <w:keepNext/>
        <w:tabs>
          <w:tab w:val="left" w:pos="2160"/>
        </w:tabs>
      </w:pPr>
      <w:r>
        <w:t>as_banner</w:t>
      </w:r>
      <w:r>
        <w:tab/>
        <w:t>False</w:t>
      </w:r>
    </w:p>
    <w:p w14:paraId="16A334B8" w14:textId="77777777" w:rsidR="008D753F" w:rsidRDefault="001061C7">
      <w:pPr>
        <w:pStyle w:val="GDefaultWidgetOption"/>
        <w:keepNext/>
        <w:tabs>
          <w:tab w:val="left" w:pos="2160"/>
        </w:tabs>
      </w:pPr>
      <w:r>
        <w:t>description</w:t>
      </w:r>
      <w:r>
        <w:tab/>
      </w:r>
    </w:p>
    <w:p w14:paraId="0E2A4466" w14:textId="77777777" w:rsidR="008D753F" w:rsidRDefault="001061C7">
      <w:pPr>
        <w:pStyle w:val="GDefaultWidgetOption"/>
        <w:keepNext/>
        <w:tabs>
          <w:tab w:val="left" w:pos="2160"/>
        </w:tabs>
      </w:pPr>
      <w:r>
        <w:t>spd_category</w:t>
      </w:r>
      <w:r>
        <w:tab/>
      </w:r>
    </w:p>
    <w:p w14:paraId="068EB076" w14:textId="77777777" w:rsidR="008D753F" w:rsidRDefault="001061C7">
      <w:pPr>
        <w:pStyle w:val="GWidgetOption"/>
        <w:keepNext/>
        <w:tabs>
          <w:tab w:val="left" w:pos="2160"/>
        </w:tabs>
      </w:pPr>
      <w:r>
        <w:t>tags</w:t>
      </w:r>
      <w:r>
        <w:tab/>
      </w:r>
      <w:proofErr w:type="spellStart"/>
      <w:r>
        <w:t>used_in_US_Omni_Survey_Template</w:t>
      </w:r>
      <w:proofErr w:type="spellEnd"/>
    </w:p>
    <w:p w14:paraId="2B144336" w14:textId="77777777" w:rsidR="008D753F" w:rsidRDefault="001061C7">
      <w:pPr>
        <w:pStyle w:val="GDefaultWidgetOption"/>
        <w:keepNext/>
        <w:tabs>
          <w:tab w:val="left" w:pos="2160"/>
        </w:tabs>
      </w:pPr>
      <w:r>
        <w:t>horizontal</w:t>
      </w:r>
      <w:r>
        <w:tab/>
        <w:t>False</w:t>
      </w:r>
    </w:p>
    <w:p w14:paraId="436325C4" w14:textId="77777777" w:rsidR="008D753F" w:rsidRDefault="001061C7">
      <w:pPr>
        <w:pStyle w:val="GDefaultWidgetOption"/>
        <w:keepNext/>
        <w:tabs>
          <w:tab w:val="left" w:pos="2160"/>
        </w:tabs>
      </w:pPr>
      <w:r>
        <w:t>grid_chart_type</w:t>
      </w:r>
      <w:r>
        <w:tab/>
        <w:t>stacked_bar</w:t>
      </w:r>
    </w:p>
    <w:p w14:paraId="4DAC9E0E" w14:textId="77777777" w:rsidR="008D753F" w:rsidRDefault="001061C7">
      <w:pPr>
        <w:pStyle w:val="GDefaultWidgetOption"/>
        <w:keepNext/>
        <w:tabs>
          <w:tab w:val="left" w:pos="2160"/>
        </w:tabs>
      </w:pPr>
      <w:r>
        <w:t>sort_order</w:t>
      </w:r>
      <w:r>
        <w:tab/>
        <w:t>none</w:t>
      </w:r>
    </w:p>
    <w:p w14:paraId="72384E5B" w14:textId="77777777" w:rsidR="008D753F" w:rsidRDefault="001061C7">
      <w:pPr>
        <w:pStyle w:val="GDefaultWidgetOption"/>
        <w:keepNext/>
        <w:tabs>
          <w:tab w:val="left" w:pos="2160"/>
        </w:tabs>
      </w:pPr>
      <w:r>
        <w:t>sample</w:t>
      </w:r>
      <w:r>
        <w:tab/>
      </w:r>
    </w:p>
    <w:p w14:paraId="75230000" w14:textId="77777777" w:rsidR="008D753F" w:rsidRDefault="001061C7">
      <w:pPr>
        <w:pStyle w:val="GDefaultWidgetOption"/>
        <w:keepNext/>
        <w:tabs>
          <w:tab w:val="left" w:pos="2160"/>
        </w:tabs>
      </w:pPr>
      <w:r>
        <w:t>slide_title</w:t>
      </w:r>
      <w:r>
        <w:tab/>
      </w:r>
    </w:p>
    <w:p w14:paraId="5AC40572" w14:textId="77777777" w:rsidR="008D753F" w:rsidRDefault="001061C7">
      <w:pPr>
        <w:pStyle w:val="GDefaultWidgetOption"/>
        <w:keepNext/>
        <w:tabs>
          <w:tab w:val="left" w:pos="2160"/>
        </w:tabs>
      </w:pPr>
      <w:r>
        <w:t>set_active</w:t>
      </w:r>
      <w:r>
        <w:tab/>
      </w:r>
    </w:p>
    <w:p w14:paraId="2D11D396" w14:textId="77777777" w:rsidR="008D753F" w:rsidRDefault="001061C7">
      <w:pPr>
        <w:pStyle w:val="GDefaultWidgetOption"/>
        <w:keepNext/>
        <w:tabs>
          <w:tab w:val="left" w:pos="2160"/>
        </w:tabs>
      </w:pPr>
      <w:r>
        <w:t>required</w:t>
      </w:r>
      <w:r>
        <w:tab/>
        <w:t>NONE</w:t>
      </w:r>
    </w:p>
    <w:p w14:paraId="1FEEEDEC" w14:textId="77777777" w:rsidR="008D753F" w:rsidRDefault="001061C7">
      <w:pPr>
        <w:pStyle w:val="GDefaultWidgetOption"/>
        <w:keepNext/>
        <w:tabs>
          <w:tab w:val="left" w:pos="2160"/>
        </w:tabs>
      </w:pPr>
      <w:r>
        <w:t>mask</w:t>
      </w:r>
      <w:r>
        <w:tab/>
      </w:r>
    </w:p>
    <w:p w14:paraId="2C2A34B4" w14:textId="77777777" w:rsidR="008D753F" w:rsidRDefault="001061C7">
      <w:pPr>
        <w:pStyle w:val="GDefaultWidgetOption"/>
        <w:keepNext/>
        <w:tabs>
          <w:tab w:val="left" w:pos="2160"/>
        </w:tabs>
      </w:pPr>
      <w:r>
        <w:t>custom_order</w:t>
      </w:r>
      <w:r>
        <w:tab/>
      </w:r>
    </w:p>
    <w:p w14:paraId="6A34992E" w14:textId="77777777" w:rsidR="008D753F" w:rsidRDefault="001061C7">
      <w:pPr>
        <w:pStyle w:val="GDefaultWidgetOption"/>
        <w:keepNext/>
        <w:tabs>
          <w:tab w:val="left" w:pos="2160"/>
        </w:tabs>
      </w:pPr>
      <w:r>
        <w:t>client</w:t>
      </w:r>
      <w:r>
        <w:tab/>
      </w:r>
    </w:p>
    <w:p w14:paraId="7EE577F6" w14:textId="77777777" w:rsidR="008D753F" w:rsidRDefault="001061C7">
      <w:pPr>
        <w:pStyle w:val="GWidgetOption"/>
        <w:keepNext/>
        <w:tabs>
          <w:tab w:val="left" w:pos="2160"/>
        </w:tabs>
      </w:pPr>
      <w:r>
        <w:t>order</w:t>
      </w:r>
      <w:r>
        <w:tab/>
      </w:r>
      <w:proofErr w:type="gramStart"/>
      <w:r>
        <w:t>randomize</w:t>
      </w:r>
      <w:proofErr w:type="gramEnd"/>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49FEDF12" w14:textId="77777777">
        <w:tc>
          <w:tcPr>
            <w:tcW w:w="336" w:type="dxa"/>
          </w:tcPr>
          <w:p w14:paraId="44381B0B" w14:textId="77777777" w:rsidR="008D753F" w:rsidRDefault="001061C7">
            <w:pPr>
              <w:keepNext/>
            </w:pPr>
            <w:r>
              <w:rPr>
                <w:rStyle w:val="GResponseCode"/>
              </w:rPr>
              <w:t>1</w:t>
            </w:r>
          </w:p>
        </w:tc>
        <w:tc>
          <w:tcPr>
            <w:tcW w:w="361" w:type="dxa"/>
          </w:tcPr>
          <w:p w14:paraId="37724672" w14:textId="77777777" w:rsidR="008D753F" w:rsidRDefault="001061C7">
            <w:pPr>
              <w:keepNext/>
            </w:pPr>
            <w:r>
              <w:t>○</w:t>
            </w:r>
          </w:p>
        </w:tc>
        <w:tc>
          <w:tcPr>
            <w:tcW w:w="3731" w:type="dxa"/>
          </w:tcPr>
          <w:p w14:paraId="360547E6" w14:textId="77777777" w:rsidR="008D753F" w:rsidRDefault="001061C7">
            <w:pPr>
              <w:keepNext/>
            </w:pPr>
            <w:r>
              <w:t>Hillary Clinton</w:t>
            </w:r>
          </w:p>
        </w:tc>
        <w:tc>
          <w:tcPr>
            <w:tcW w:w="4428" w:type="dxa"/>
          </w:tcPr>
          <w:p w14:paraId="03A41D26" w14:textId="77777777" w:rsidR="008D753F" w:rsidRDefault="008D753F">
            <w:pPr>
              <w:keepNext/>
              <w:jc w:val="right"/>
              <w:rPr>
                <w:i/>
              </w:rPr>
            </w:pPr>
          </w:p>
        </w:tc>
      </w:tr>
      <w:tr w:rsidR="008D753F" w14:paraId="69345FA7" w14:textId="77777777">
        <w:tc>
          <w:tcPr>
            <w:tcW w:w="336" w:type="dxa"/>
          </w:tcPr>
          <w:p w14:paraId="51C08C15" w14:textId="77777777" w:rsidR="008D753F" w:rsidRDefault="001061C7">
            <w:pPr>
              <w:keepNext/>
            </w:pPr>
            <w:r>
              <w:rPr>
                <w:rStyle w:val="GResponseCode"/>
              </w:rPr>
              <w:t>2</w:t>
            </w:r>
          </w:p>
        </w:tc>
        <w:tc>
          <w:tcPr>
            <w:tcW w:w="361" w:type="dxa"/>
          </w:tcPr>
          <w:p w14:paraId="62CAD399" w14:textId="77777777" w:rsidR="008D753F" w:rsidRDefault="001061C7">
            <w:pPr>
              <w:keepNext/>
            </w:pPr>
            <w:r>
              <w:t>○</w:t>
            </w:r>
          </w:p>
        </w:tc>
        <w:tc>
          <w:tcPr>
            <w:tcW w:w="3731" w:type="dxa"/>
          </w:tcPr>
          <w:p w14:paraId="1A2489D9" w14:textId="77777777" w:rsidR="008D753F" w:rsidRDefault="001061C7">
            <w:pPr>
              <w:keepNext/>
            </w:pPr>
            <w:r>
              <w:t>Donald Trump</w:t>
            </w:r>
          </w:p>
        </w:tc>
        <w:tc>
          <w:tcPr>
            <w:tcW w:w="4428" w:type="dxa"/>
          </w:tcPr>
          <w:p w14:paraId="06C90794" w14:textId="77777777" w:rsidR="008D753F" w:rsidRDefault="008D753F">
            <w:pPr>
              <w:keepNext/>
              <w:jc w:val="right"/>
              <w:rPr>
                <w:i/>
              </w:rPr>
            </w:pPr>
          </w:p>
        </w:tc>
      </w:tr>
      <w:tr w:rsidR="008D753F" w14:paraId="0F69CA20" w14:textId="77777777">
        <w:tc>
          <w:tcPr>
            <w:tcW w:w="336" w:type="dxa"/>
          </w:tcPr>
          <w:p w14:paraId="19466DED" w14:textId="77777777" w:rsidR="008D753F" w:rsidRDefault="001061C7">
            <w:pPr>
              <w:keepNext/>
            </w:pPr>
            <w:r>
              <w:rPr>
                <w:rStyle w:val="GResponseCode"/>
              </w:rPr>
              <w:t>3</w:t>
            </w:r>
          </w:p>
        </w:tc>
        <w:tc>
          <w:tcPr>
            <w:tcW w:w="361" w:type="dxa"/>
          </w:tcPr>
          <w:p w14:paraId="3DF3D1EC" w14:textId="77777777" w:rsidR="008D753F" w:rsidRDefault="001061C7">
            <w:pPr>
              <w:keepNext/>
            </w:pPr>
            <w:r>
              <w:t>○</w:t>
            </w:r>
          </w:p>
        </w:tc>
        <w:tc>
          <w:tcPr>
            <w:tcW w:w="3731" w:type="dxa"/>
          </w:tcPr>
          <w:p w14:paraId="4DC926BF" w14:textId="77777777" w:rsidR="008D753F" w:rsidRDefault="001061C7">
            <w:pPr>
              <w:keepNext/>
            </w:pPr>
            <w:r>
              <w:t>Gary Johnson</w:t>
            </w:r>
          </w:p>
        </w:tc>
        <w:tc>
          <w:tcPr>
            <w:tcW w:w="4428" w:type="dxa"/>
          </w:tcPr>
          <w:p w14:paraId="38E04953" w14:textId="77777777" w:rsidR="008D753F" w:rsidRDefault="001061C7">
            <w:pPr>
              <w:keepNext/>
              <w:jc w:val="right"/>
              <w:rPr>
                <w:i/>
              </w:rPr>
            </w:pPr>
            <w:r>
              <w:rPr>
                <w:i/>
              </w:rPr>
              <w:t>Not randomized</w:t>
            </w:r>
          </w:p>
        </w:tc>
      </w:tr>
      <w:tr w:rsidR="008D753F" w14:paraId="2303012F" w14:textId="77777777">
        <w:tc>
          <w:tcPr>
            <w:tcW w:w="336" w:type="dxa"/>
          </w:tcPr>
          <w:p w14:paraId="687BE059" w14:textId="77777777" w:rsidR="008D753F" w:rsidRDefault="001061C7">
            <w:pPr>
              <w:keepNext/>
            </w:pPr>
            <w:r>
              <w:rPr>
                <w:rStyle w:val="GResponseCode"/>
              </w:rPr>
              <w:t>4</w:t>
            </w:r>
          </w:p>
        </w:tc>
        <w:tc>
          <w:tcPr>
            <w:tcW w:w="361" w:type="dxa"/>
          </w:tcPr>
          <w:p w14:paraId="735AB568" w14:textId="77777777" w:rsidR="008D753F" w:rsidRDefault="001061C7">
            <w:pPr>
              <w:keepNext/>
            </w:pPr>
            <w:r>
              <w:t>○</w:t>
            </w:r>
          </w:p>
        </w:tc>
        <w:tc>
          <w:tcPr>
            <w:tcW w:w="3731" w:type="dxa"/>
          </w:tcPr>
          <w:p w14:paraId="79EE5961" w14:textId="77777777" w:rsidR="008D753F" w:rsidRDefault="001061C7">
            <w:pPr>
              <w:keepNext/>
            </w:pPr>
            <w:r>
              <w:t>Jill Stein</w:t>
            </w:r>
          </w:p>
        </w:tc>
        <w:tc>
          <w:tcPr>
            <w:tcW w:w="4428" w:type="dxa"/>
          </w:tcPr>
          <w:p w14:paraId="47E7CF28" w14:textId="77777777" w:rsidR="008D753F" w:rsidRDefault="001061C7">
            <w:pPr>
              <w:keepNext/>
              <w:jc w:val="right"/>
              <w:rPr>
                <w:i/>
              </w:rPr>
            </w:pPr>
            <w:r>
              <w:rPr>
                <w:i/>
              </w:rPr>
              <w:t>Not randomized</w:t>
            </w:r>
          </w:p>
        </w:tc>
      </w:tr>
      <w:tr w:rsidR="008D753F" w14:paraId="66C5B4C0" w14:textId="77777777">
        <w:tc>
          <w:tcPr>
            <w:tcW w:w="336" w:type="dxa"/>
          </w:tcPr>
          <w:p w14:paraId="45511EC6" w14:textId="77777777" w:rsidR="008D753F" w:rsidRDefault="001061C7">
            <w:pPr>
              <w:keepNext/>
            </w:pPr>
            <w:r>
              <w:rPr>
                <w:rStyle w:val="GResponseCode"/>
              </w:rPr>
              <w:t>5</w:t>
            </w:r>
          </w:p>
        </w:tc>
        <w:tc>
          <w:tcPr>
            <w:tcW w:w="361" w:type="dxa"/>
          </w:tcPr>
          <w:p w14:paraId="54165C55" w14:textId="77777777" w:rsidR="008D753F" w:rsidRDefault="001061C7">
            <w:pPr>
              <w:keepNext/>
            </w:pPr>
            <w:r>
              <w:t>○</w:t>
            </w:r>
          </w:p>
        </w:tc>
        <w:tc>
          <w:tcPr>
            <w:tcW w:w="3731" w:type="dxa"/>
          </w:tcPr>
          <w:p w14:paraId="78E110E0" w14:textId="77777777" w:rsidR="008D753F" w:rsidRDefault="001061C7">
            <w:pPr>
              <w:keepNext/>
            </w:pPr>
            <w:r>
              <w:t>Evan McMullin</w:t>
            </w:r>
          </w:p>
        </w:tc>
        <w:tc>
          <w:tcPr>
            <w:tcW w:w="4428" w:type="dxa"/>
          </w:tcPr>
          <w:p w14:paraId="6D516612" w14:textId="77777777" w:rsidR="008D753F" w:rsidRDefault="001061C7">
            <w:pPr>
              <w:keepNext/>
              <w:jc w:val="right"/>
              <w:rPr>
                <w:i/>
              </w:rPr>
            </w:pPr>
            <w:r>
              <w:rPr>
                <w:i/>
              </w:rPr>
              <w:t>Not randomized</w:t>
            </w:r>
          </w:p>
        </w:tc>
      </w:tr>
      <w:tr w:rsidR="008D753F" w14:paraId="41D5F33E" w14:textId="77777777">
        <w:tc>
          <w:tcPr>
            <w:tcW w:w="336" w:type="dxa"/>
          </w:tcPr>
          <w:p w14:paraId="49B41F76" w14:textId="77777777" w:rsidR="008D753F" w:rsidRDefault="001061C7">
            <w:pPr>
              <w:keepNext/>
            </w:pPr>
            <w:r>
              <w:rPr>
                <w:rStyle w:val="GResponseCode"/>
              </w:rPr>
              <w:t>6</w:t>
            </w:r>
          </w:p>
        </w:tc>
        <w:tc>
          <w:tcPr>
            <w:tcW w:w="361" w:type="dxa"/>
          </w:tcPr>
          <w:p w14:paraId="1E27D96C" w14:textId="77777777" w:rsidR="008D753F" w:rsidRDefault="001061C7">
            <w:pPr>
              <w:keepNext/>
            </w:pPr>
            <w:r>
              <w:t>○</w:t>
            </w:r>
          </w:p>
        </w:tc>
        <w:tc>
          <w:tcPr>
            <w:tcW w:w="3731" w:type="dxa"/>
          </w:tcPr>
          <w:p w14:paraId="79CCB8C2" w14:textId="77777777" w:rsidR="008D753F" w:rsidRDefault="001061C7">
            <w:pPr>
              <w:keepNext/>
            </w:pPr>
            <w:r>
              <w:t>Other (open [presvote16post_t])</w:t>
            </w:r>
          </w:p>
        </w:tc>
        <w:tc>
          <w:tcPr>
            <w:tcW w:w="4428" w:type="dxa"/>
          </w:tcPr>
          <w:p w14:paraId="3DD8D0FB" w14:textId="77777777" w:rsidR="008D753F" w:rsidRDefault="001061C7">
            <w:pPr>
              <w:keepNext/>
              <w:jc w:val="right"/>
              <w:rPr>
                <w:i/>
              </w:rPr>
            </w:pPr>
            <w:r>
              <w:rPr>
                <w:i/>
              </w:rPr>
              <w:t>Not randomized</w:t>
            </w:r>
          </w:p>
        </w:tc>
      </w:tr>
      <w:tr w:rsidR="008D753F" w14:paraId="2047DE43" w14:textId="77777777">
        <w:tc>
          <w:tcPr>
            <w:tcW w:w="336" w:type="dxa"/>
          </w:tcPr>
          <w:p w14:paraId="47E164FE" w14:textId="77777777" w:rsidR="008D753F" w:rsidRDefault="001061C7">
            <w:pPr>
              <w:keepNext/>
            </w:pPr>
            <w:r>
              <w:rPr>
                <w:rStyle w:val="GResponseCode"/>
              </w:rPr>
              <w:t>7</w:t>
            </w:r>
          </w:p>
        </w:tc>
        <w:tc>
          <w:tcPr>
            <w:tcW w:w="361" w:type="dxa"/>
          </w:tcPr>
          <w:p w14:paraId="2CEC4B74" w14:textId="77777777" w:rsidR="008D753F" w:rsidRDefault="001061C7">
            <w:pPr>
              <w:keepNext/>
            </w:pPr>
            <w:r>
              <w:t>○</w:t>
            </w:r>
          </w:p>
        </w:tc>
        <w:tc>
          <w:tcPr>
            <w:tcW w:w="3731" w:type="dxa"/>
          </w:tcPr>
          <w:p w14:paraId="00175931" w14:textId="77777777" w:rsidR="008D753F" w:rsidRDefault="001061C7">
            <w:pPr>
              <w:keepNext/>
            </w:pPr>
            <w:r>
              <w:t>Did not vote for President</w:t>
            </w:r>
          </w:p>
        </w:tc>
        <w:tc>
          <w:tcPr>
            <w:tcW w:w="4428" w:type="dxa"/>
          </w:tcPr>
          <w:p w14:paraId="1AC55B2F" w14:textId="77777777" w:rsidR="008D753F" w:rsidRDefault="001061C7">
            <w:pPr>
              <w:keepNext/>
              <w:jc w:val="right"/>
              <w:rPr>
                <w:i/>
              </w:rPr>
            </w:pPr>
            <w:r>
              <w:rPr>
                <w:i/>
              </w:rPr>
              <w:t>Not randomized</w:t>
            </w:r>
          </w:p>
        </w:tc>
      </w:tr>
      <w:tr w:rsidR="008D753F" w14:paraId="47341901" w14:textId="77777777">
        <w:tc>
          <w:tcPr>
            <w:tcW w:w="336" w:type="dxa"/>
          </w:tcPr>
          <w:p w14:paraId="00267CB2" w14:textId="77777777" w:rsidR="008D753F" w:rsidRDefault="001061C7">
            <w:pPr>
              <w:keepNext/>
            </w:pPr>
            <w:r>
              <w:rPr>
                <w:rStyle w:val="GResponseCode"/>
              </w:rPr>
              <w:t>98</w:t>
            </w:r>
          </w:p>
        </w:tc>
        <w:tc>
          <w:tcPr>
            <w:tcW w:w="361" w:type="dxa"/>
          </w:tcPr>
          <w:p w14:paraId="5F8A6FA9" w14:textId="77777777" w:rsidR="008D753F" w:rsidRDefault="008D753F">
            <w:pPr>
              <w:keepNext/>
            </w:pPr>
          </w:p>
        </w:tc>
        <w:tc>
          <w:tcPr>
            <w:tcW w:w="3731" w:type="dxa"/>
          </w:tcPr>
          <w:p w14:paraId="5CEA8CAC" w14:textId="77777777" w:rsidR="008D753F" w:rsidRDefault="001061C7">
            <w:pPr>
              <w:pStyle w:val="GAdminOption"/>
              <w:keepNext/>
            </w:pPr>
            <w:r>
              <w:t>Skipped</w:t>
            </w:r>
          </w:p>
        </w:tc>
        <w:tc>
          <w:tcPr>
            <w:tcW w:w="4428" w:type="dxa"/>
          </w:tcPr>
          <w:p w14:paraId="2D238863" w14:textId="77777777" w:rsidR="008D753F" w:rsidRDefault="008D753F">
            <w:pPr>
              <w:keepNext/>
              <w:jc w:val="right"/>
              <w:rPr>
                <w:i/>
              </w:rPr>
            </w:pPr>
          </w:p>
        </w:tc>
      </w:tr>
      <w:tr w:rsidR="008D753F" w14:paraId="0C797539" w14:textId="77777777">
        <w:tc>
          <w:tcPr>
            <w:tcW w:w="336" w:type="dxa"/>
          </w:tcPr>
          <w:p w14:paraId="34B00971" w14:textId="77777777" w:rsidR="008D753F" w:rsidRDefault="001061C7">
            <w:pPr>
              <w:keepNext/>
            </w:pPr>
            <w:r>
              <w:rPr>
                <w:rStyle w:val="GResponseCode"/>
              </w:rPr>
              <w:t>99</w:t>
            </w:r>
          </w:p>
        </w:tc>
        <w:tc>
          <w:tcPr>
            <w:tcW w:w="361" w:type="dxa"/>
          </w:tcPr>
          <w:p w14:paraId="6066F1DD" w14:textId="77777777" w:rsidR="008D753F" w:rsidRDefault="008D753F">
            <w:pPr>
              <w:keepNext/>
            </w:pPr>
          </w:p>
        </w:tc>
        <w:tc>
          <w:tcPr>
            <w:tcW w:w="3731" w:type="dxa"/>
          </w:tcPr>
          <w:p w14:paraId="6859A5DE" w14:textId="77777777" w:rsidR="008D753F" w:rsidRDefault="001061C7">
            <w:pPr>
              <w:pStyle w:val="GAdminOption"/>
              <w:keepNext/>
            </w:pPr>
            <w:r>
              <w:t>Not Asked</w:t>
            </w:r>
          </w:p>
        </w:tc>
        <w:tc>
          <w:tcPr>
            <w:tcW w:w="4428" w:type="dxa"/>
          </w:tcPr>
          <w:p w14:paraId="523D15C8" w14:textId="77777777" w:rsidR="008D753F" w:rsidRDefault="008D753F">
            <w:pPr>
              <w:keepNext/>
              <w:jc w:val="right"/>
              <w:rPr>
                <w:i/>
              </w:rPr>
            </w:pPr>
          </w:p>
        </w:tc>
      </w:tr>
    </w:tbl>
    <w:p w14:paraId="2A92BDD6" w14:textId="77777777" w:rsidR="008D753F" w:rsidRDefault="008D753F">
      <w:pPr>
        <w:pStyle w:val="GQuestionSpacer"/>
      </w:pPr>
    </w:p>
    <w:p w14:paraId="684FE9BE" w14:textId="77777777" w:rsidR="008D753F" w:rsidRDefault="001061C7">
      <w:pPr>
        <w:pStyle w:val="GPage"/>
        <w:keepNext/>
      </w:pPr>
      <w:bookmarkStart w:id="233" w:name="_Toc175835986"/>
      <w:r>
        <w:lastRenderedPageBreak/>
        <w:t xml:space="preserve">Page: </w:t>
      </w:r>
      <w:proofErr w:type="spellStart"/>
      <w:r>
        <w:t>implicit_page_industry</w:t>
      </w:r>
      <w:bookmarkEnd w:id="233"/>
      <w:proofErr w:type="spellEnd"/>
    </w:p>
    <w:tbl>
      <w:tblPr>
        <w:tblStyle w:val="GQuestionCommonProperties"/>
        <w:tblW w:w="0" w:type="auto"/>
        <w:tblInd w:w="0" w:type="dxa"/>
        <w:tblLook w:val="04A0" w:firstRow="1" w:lastRow="0" w:firstColumn="1" w:lastColumn="0" w:noHBand="0" w:noVBand="1"/>
      </w:tblPr>
      <w:tblGrid>
        <w:gridCol w:w="1047"/>
        <w:gridCol w:w="8313"/>
      </w:tblGrid>
      <w:tr w:rsidR="008D753F" w14:paraId="555EC333" w14:textId="77777777">
        <w:tc>
          <w:tcPr>
            <w:tcW w:w="0" w:type="dxa"/>
            <w:shd w:val="clear" w:color="auto" w:fill="D0D0D0"/>
          </w:tcPr>
          <w:p w14:paraId="5CC70BDE" w14:textId="77777777" w:rsidR="008D753F" w:rsidRDefault="001061C7">
            <w:pPr>
              <w:pStyle w:val="GVariableNameP"/>
              <w:keepNext/>
            </w:pPr>
            <w:r>
              <w:fldChar w:fldCharType="begin"/>
            </w:r>
            <w:r>
              <w:instrText>TC industry \\l 2 \\f a</w:instrText>
            </w:r>
            <w:r>
              <w:fldChar w:fldCharType="end"/>
            </w:r>
            <w:r>
              <w:t>industry</w:t>
            </w:r>
            <w:r>
              <w:rPr>
                <w:i/>
              </w:rPr>
              <w:t xml:space="preserve">- Show if employ in [1,2,5] or </w:t>
            </w:r>
            <w:proofErr w:type="spellStart"/>
            <w:r>
              <w:rPr>
                <w:i/>
              </w:rPr>
              <w:t>hadjob</w:t>
            </w:r>
            <w:proofErr w:type="spellEnd"/>
            <w:r>
              <w:rPr>
                <w:i/>
              </w:rPr>
              <w:t xml:space="preserve"> in [1]</w:t>
            </w:r>
          </w:p>
        </w:tc>
        <w:tc>
          <w:tcPr>
            <w:tcW w:w="0" w:type="dxa"/>
            <w:shd w:val="clear" w:color="auto" w:fill="D0D0D0"/>
            <w:vAlign w:val="bottom"/>
          </w:tcPr>
          <w:p w14:paraId="5B1F286D" w14:textId="77777777" w:rsidR="008D753F" w:rsidRDefault="001061C7">
            <w:pPr>
              <w:keepNext/>
              <w:jc w:val="right"/>
            </w:pPr>
            <w:r>
              <w:t>SINGLE CHOICE</w:t>
            </w:r>
          </w:p>
        </w:tc>
      </w:tr>
      <w:tr w:rsidR="008D753F" w14:paraId="785F34A4" w14:textId="77777777">
        <w:tc>
          <w:tcPr>
            <w:tcW w:w="8856" w:type="dxa"/>
            <w:gridSpan w:val="2"/>
            <w:shd w:val="clear" w:color="auto" w:fill="D0D0D0"/>
          </w:tcPr>
          <w:p w14:paraId="2F73610E" w14:textId="77777777" w:rsidR="008D753F" w:rsidRDefault="001061C7">
            <w:pPr>
              <w:keepNext/>
            </w:pPr>
            <w:r>
              <w:t>$</w:t>
            </w:r>
            <w:proofErr w:type="spellStart"/>
            <w:r>
              <w:t>employtext</w:t>
            </w:r>
            <w:proofErr w:type="spellEnd"/>
          </w:p>
        </w:tc>
      </w:tr>
    </w:tbl>
    <w:p w14:paraId="7773809E" w14:textId="77777777" w:rsidR="008D753F" w:rsidRDefault="008D753F">
      <w:pPr>
        <w:pStyle w:val="GQuestionSpacer"/>
        <w:keepNext/>
      </w:pPr>
    </w:p>
    <w:p w14:paraId="251A3625" w14:textId="77777777" w:rsidR="008D753F" w:rsidRDefault="001061C7">
      <w:pPr>
        <w:pStyle w:val="GDefaultWidgetOption"/>
        <w:keepNext/>
        <w:tabs>
          <w:tab w:val="left" w:pos="2160"/>
        </w:tabs>
      </w:pPr>
      <w:r>
        <w:t>pii</w:t>
      </w:r>
      <w:r>
        <w:tab/>
        <w:t>False</w:t>
      </w:r>
    </w:p>
    <w:p w14:paraId="799BEFF2" w14:textId="77777777" w:rsidR="008D753F" w:rsidRDefault="001061C7">
      <w:pPr>
        <w:pStyle w:val="GDefaultWidgetOption"/>
        <w:keepNext/>
        <w:tabs>
          <w:tab w:val="left" w:pos="2160"/>
        </w:tabs>
      </w:pPr>
      <w:r>
        <w:t>chart_layout</w:t>
      </w:r>
      <w:r>
        <w:tab/>
        <w:t>1</w:t>
      </w:r>
    </w:p>
    <w:p w14:paraId="6E511431" w14:textId="77777777" w:rsidR="008D753F" w:rsidRDefault="001061C7">
      <w:pPr>
        <w:pStyle w:val="GWidgetOption"/>
        <w:keepNext/>
        <w:tabs>
          <w:tab w:val="left" w:pos="2160"/>
        </w:tabs>
      </w:pPr>
      <w:proofErr w:type="spellStart"/>
      <w:r>
        <w:t>varlabel</w:t>
      </w:r>
      <w:proofErr w:type="spellEnd"/>
      <w:r>
        <w:tab/>
        <w:t>Industry</w:t>
      </w:r>
    </w:p>
    <w:p w14:paraId="3780909D" w14:textId="77777777" w:rsidR="008D753F" w:rsidRDefault="001061C7">
      <w:pPr>
        <w:pStyle w:val="GDefaultWidgetOption"/>
        <w:keepNext/>
        <w:tabs>
          <w:tab w:val="left" w:pos="2160"/>
        </w:tabs>
      </w:pPr>
      <w:r>
        <w:t>topic</w:t>
      </w:r>
      <w:r>
        <w:tab/>
      </w:r>
    </w:p>
    <w:p w14:paraId="5A38B7C4" w14:textId="77777777" w:rsidR="008D753F" w:rsidRDefault="001061C7">
      <w:pPr>
        <w:pStyle w:val="GDefaultWidgetOption"/>
        <w:keepNext/>
        <w:tabs>
          <w:tab w:val="left" w:pos="2160"/>
        </w:tabs>
      </w:pPr>
      <w:r>
        <w:t>chart_color</w:t>
      </w:r>
      <w:r>
        <w:tab/>
        <w:t>green</w:t>
      </w:r>
    </w:p>
    <w:p w14:paraId="4CEEC726" w14:textId="77777777" w:rsidR="008D753F" w:rsidRDefault="001061C7">
      <w:pPr>
        <w:pStyle w:val="GDefaultWidgetOption"/>
        <w:keepNext/>
        <w:tabs>
          <w:tab w:val="left" w:pos="2160"/>
        </w:tabs>
      </w:pPr>
      <w:r>
        <w:t>chart_type</w:t>
      </w:r>
      <w:r>
        <w:tab/>
        <w:t>bar</w:t>
      </w:r>
    </w:p>
    <w:p w14:paraId="7F5ADAB0" w14:textId="77777777" w:rsidR="008D753F" w:rsidRDefault="001061C7">
      <w:pPr>
        <w:pStyle w:val="GDefaultWidgetOption"/>
        <w:keepNext/>
        <w:tabs>
          <w:tab w:val="left" w:pos="2160"/>
        </w:tabs>
      </w:pPr>
      <w:r>
        <w:t>crossbreak</w:t>
      </w:r>
      <w:r>
        <w:tab/>
        <w:t>Total</w:t>
      </w:r>
    </w:p>
    <w:p w14:paraId="5B8482A1" w14:textId="77777777" w:rsidR="008D753F" w:rsidRDefault="001061C7">
      <w:pPr>
        <w:pStyle w:val="GDefaultWidgetOption"/>
        <w:keepNext/>
        <w:tabs>
          <w:tab w:val="left" w:pos="2160"/>
        </w:tabs>
      </w:pPr>
      <w:r>
        <w:t>wrap</w:t>
      </w:r>
      <w:r>
        <w:tab/>
        <w:t>True</w:t>
      </w:r>
    </w:p>
    <w:p w14:paraId="05943B86" w14:textId="77777777" w:rsidR="008D753F" w:rsidRDefault="001061C7">
      <w:pPr>
        <w:pStyle w:val="GDefaultWidgetOption"/>
        <w:keepNext/>
        <w:tabs>
          <w:tab w:val="left" w:pos="2160"/>
        </w:tabs>
      </w:pPr>
      <w:r>
        <w:t>is_rating</w:t>
      </w:r>
      <w:r>
        <w:tab/>
        <w:t>False</w:t>
      </w:r>
    </w:p>
    <w:p w14:paraId="22BC3FC6" w14:textId="77777777" w:rsidR="008D753F" w:rsidRDefault="001061C7">
      <w:pPr>
        <w:pStyle w:val="GDefaultWidgetOption"/>
        <w:keepNext/>
        <w:tabs>
          <w:tab w:val="left" w:pos="2160"/>
        </w:tabs>
      </w:pPr>
      <w:r>
        <w:t>required_text</w:t>
      </w:r>
      <w:r>
        <w:tab/>
        <w:t>Please choose an answer</w:t>
      </w:r>
    </w:p>
    <w:p w14:paraId="2AE75C55" w14:textId="77777777" w:rsidR="008D753F" w:rsidRDefault="001061C7">
      <w:pPr>
        <w:pStyle w:val="GDefaultWidgetOption"/>
        <w:keepNext/>
        <w:tabs>
          <w:tab w:val="left" w:pos="2160"/>
        </w:tabs>
      </w:pPr>
      <w:r>
        <w:t>min_columns</w:t>
      </w:r>
      <w:r>
        <w:tab/>
        <w:t>1</w:t>
      </w:r>
    </w:p>
    <w:p w14:paraId="08CDF4B6" w14:textId="77777777" w:rsidR="008D753F" w:rsidRDefault="001061C7">
      <w:pPr>
        <w:pStyle w:val="GDefaultWidgetOption"/>
        <w:keepNext/>
        <w:tabs>
          <w:tab w:val="left" w:pos="2160"/>
        </w:tabs>
      </w:pPr>
      <w:r>
        <w:t>sample_type</w:t>
      </w:r>
      <w:r>
        <w:tab/>
      </w:r>
    </w:p>
    <w:p w14:paraId="603196B3" w14:textId="77777777" w:rsidR="008D753F" w:rsidRDefault="001061C7">
      <w:pPr>
        <w:pStyle w:val="GDefaultWidgetOption"/>
        <w:keepNext/>
        <w:tabs>
          <w:tab w:val="left" w:pos="2160"/>
        </w:tabs>
      </w:pPr>
      <w:r>
        <w:t>access</w:t>
      </w:r>
      <w:r>
        <w:tab/>
      </w:r>
    </w:p>
    <w:p w14:paraId="696F2DC9" w14:textId="77777777" w:rsidR="008D753F" w:rsidRDefault="001061C7">
      <w:pPr>
        <w:pStyle w:val="GDefaultWidgetOption"/>
        <w:keepNext/>
        <w:tabs>
          <w:tab w:val="left" w:pos="2160"/>
        </w:tabs>
      </w:pPr>
      <w:r>
        <w:t>autoadvance</w:t>
      </w:r>
      <w:r>
        <w:tab/>
        <w:t>False</w:t>
      </w:r>
    </w:p>
    <w:p w14:paraId="693C7346" w14:textId="77777777" w:rsidR="008D753F" w:rsidRDefault="001061C7">
      <w:pPr>
        <w:pStyle w:val="GDefaultWidgetOption"/>
        <w:keepNext/>
        <w:tabs>
          <w:tab w:val="left" w:pos="2160"/>
        </w:tabs>
      </w:pPr>
      <w:r>
        <w:t>columns</w:t>
      </w:r>
      <w:r>
        <w:tab/>
        <w:t>1</w:t>
      </w:r>
    </w:p>
    <w:p w14:paraId="4F1F3CEA" w14:textId="77777777" w:rsidR="008D753F" w:rsidRDefault="001061C7">
      <w:pPr>
        <w:pStyle w:val="GDefaultWidgetOption"/>
        <w:keepNext/>
        <w:tabs>
          <w:tab w:val="left" w:pos="2160"/>
        </w:tabs>
      </w:pPr>
      <w:r>
        <w:t>widget</w:t>
      </w:r>
      <w:r>
        <w:tab/>
      </w:r>
    </w:p>
    <w:p w14:paraId="7C70B9D7" w14:textId="77777777" w:rsidR="008D753F" w:rsidRDefault="001061C7">
      <w:pPr>
        <w:pStyle w:val="GDefaultWidgetOption"/>
        <w:keepNext/>
        <w:tabs>
          <w:tab w:val="left" w:pos="2160"/>
        </w:tabs>
      </w:pPr>
      <w:r>
        <w:t>filter_text</w:t>
      </w:r>
      <w:r>
        <w:tab/>
      </w:r>
    </w:p>
    <w:p w14:paraId="0B966F56" w14:textId="77777777" w:rsidR="008D753F" w:rsidRDefault="001061C7">
      <w:pPr>
        <w:pStyle w:val="GDefaultWidgetOption"/>
        <w:keepNext/>
        <w:tabs>
          <w:tab w:val="left" w:pos="2160"/>
        </w:tabs>
      </w:pPr>
      <w:r>
        <w:t>as_banner</w:t>
      </w:r>
      <w:r>
        <w:tab/>
        <w:t>False</w:t>
      </w:r>
    </w:p>
    <w:p w14:paraId="2539DDE2" w14:textId="77777777" w:rsidR="008D753F" w:rsidRDefault="001061C7">
      <w:pPr>
        <w:pStyle w:val="GDefaultWidgetOption"/>
        <w:keepNext/>
        <w:tabs>
          <w:tab w:val="left" w:pos="2160"/>
        </w:tabs>
      </w:pPr>
      <w:r>
        <w:t>description</w:t>
      </w:r>
      <w:r>
        <w:tab/>
      </w:r>
    </w:p>
    <w:p w14:paraId="3801DDF3" w14:textId="77777777" w:rsidR="008D753F" w:rsidRDefault="001061C7">
      <w:pPr>
        <w:pStyle w:val="GDefaultWidgetOption"/>
        <w:keepNext/>
        <w:tabs>
          <w:tab w:val="left" w:pos="2160"/>
        </w:tabs>
      </w:pPr>
      <w:r>
        <w:t>spd_category</w:t>
      </w:r>
      <w:r>
        <w:tab/>
      </w:r>
    </w:p>
    <w:p w14:paraId="3AAC8B9E" w14:textId="77777777" w:rsidR="008D753F" w:rsidRDefault="001061C7">
      <w:pPr>
        <w:pStyle w:val="GDefaultWidgetOption"/>
        <w:keepNext/>
        <w:tabs>
          <w:tab w:val="left" w:pos="2160"/>
        </w:tabs>
      </w:pPr>
      <w:r>
        <w:t>tags</w:t>
      </w:r>
      <w:r>
        <w:tab/>
      </w:r>
    </w:p>
    <w:p w14:paraId="08750C29" w14:textId="77777777" w:rsidR="008D753F" w:rsidRDefault="001061C7">
      <w:pPr>
        <w:pStyle w:val="GDefaultWidgetOption"/>
        <w:keepNext/>
        <w:tabs>
          <w:tab w:val="left" w:pos="2160"/>
        </w:tabs>
      </w:pPr>
      <w:r>
        <w:t>horizontal</w:t>
      </w:r>
      <w:r>
        <w:tab/>
        <w:t>False</w:t>
      </w:r>
    </w:p>
    <w:p w14:paraId="0D60399E" w14:textId="77777777" w:rsidR="008D753F" w:rsidRDefault="001061C7">
      <w:pPr>
        <w:pStyle w:val="GDefaultWidgetOption"/>
        <w:keepNext/>
        <w:tabs>
          <w:tab w:val="left" w:pos="2160"/>
        </w:tabs>
      </w:pPr>
      <w:r>
        <w:t>grid_chart_type</w:t>
      </w:r>
      <w:r>
        <w:tab/>
        <w:t>stacked_bar</w:t>
      </w:r>
    </w:p>
    <w:p w14:paraId="3F8F2922" w14:textId="77777777" w:rsidR="008D753F" w:rsidRDefault="001061C7">
      <w:pPr>
        <w:pStyle w:val="GDefaultWidgetOption"/>
        <w:keepNext/>
        <w:tabs>
          <w:tab w:val="left" w:pos="2160"/>
        </w:tabs>
      </w:pPr>
      <w:r>
        <w:t>sort_order</w:t>
      </w:r>
      <w:r>
        <w:tab/>
        <w:t>none</w:t>
      </w:r>
    </w:p>
    <w:p w14:paraId="7229C2CF" w14:textId="77777777" w:rsidR="008D753F" w:rsidRDefault="001061C7">
      <w:pPr>
        <w:pStyle w:val="GDefaultWidgetOption"/>
        <w:keepNext/>
        <w:tabs>
          <w:tab w:val="left" w:pos="2160"/>
        </w:tabs>
      </w:pPr>
      <w:r>
        <w:t>sample</w:t>
      </w:r>
      <w:r>
        <w:tab/>
      </w:r>
    </w:p>
    <w:p w14:paraId="472367A6" w14:textId="77777777" w:rsidR="008D753F" w:rsidRDefault="001061C7">
      <w:pPr>
        <w:pStyle w:val="GDefaultWidgetOption"/>
        <w:keepNext/>
        <w:tabs>
          <w:tab w:val="left" w:pos="2160"/>
        </w:tabs>
      </w:pPr>
      <w:r>
        <w:t>slide_title</w:t>
      </w:r>
      <w:r>
        <w:tab/>
      </w:r>
    </w:p>
    <w:p w14:paraId="344C2D16" w14:textId="77777777" w:rsidR="008D753F" w:rsidRDefault="001061C7">
      <w:pPr>
        <w:pStyle w:val="GDefaultWidgetOption"/>
        <w:keepNext/>
        <w:tabs>
          <w:tab w:val="left" w:pos="2160"/>
        </w:tabs>
      </w:pPr>
      <w:r>
        <w:t>set_active</w:t>
      </w:r>
      <w:r>
        <w:tab/>
      </w:r>
    </w:p>
    <w:p w14:paraId="696A8067" w14:textId="77777777" w:rsidR="008D753F" w:rsidRDefault="001061C7">
      <w:pPr>
        <w:pStyle w:val="GDefaultWidgetOption"/>
        <w:keepNext/>
        <w:tabs>
          <w:tab w:val="left" w:pos="2160"/>
        </w:tabs>
      </w:pPr>
      <w:r>
        <w:t>required</w:t>
      </w:r>
      <w:r>
        <w:tab/>
        <w:t>NONE</w:t>
      </w:r>
    </w:p>
    <w:p w14:paraId="35CCE056" w14:textId="77777777" w:rsidR="008D753F" w:rsidRDefault="001061C7">
      <w:pPr>
        <w:pStyle w:val="GDefaultWidgetOption"/>
        <w:keepNext/>
        <w:tabs>
          <w:tab w:val="left" w:pos="2160"/>
        </w:tabs>
      </w:pPr>
      <w:r>
        <w:t>mask</w:t>
      </w:r>
      <w:r>
        <w:tab/>
      </w:r>
    </w:p>
    <w:p w14:paraId="0FC712D2" w14:textId="77777777" w:rsidR="008D753F" w:rsidRDefault="001061C7">
      <w:pPr>
        <w:pStyle w:val="GDefaultWidgetOption"/>
        <w:keepNext/>
        <w:tabs>
          <w:tab w:val="left" w:pos="2160"/>
        </w:tabs>
      </w:pPr>
      <w:r>
        <w:t>custom_order</w:t>
      </w:r>
      <w:r>
        <w:tab/>
      </w:r>
    </w:p>
    <w:p w14:paraId="6329B204" w14:textId="77777777" w:rsidR="008D753F" w:rsidRDefault="001061C7">
      <w:pPr>
        <w:pStyle w:val="GDefaultWidgetOption"/>
        <w:keepNext/>
        <w:tabs>
          <w:tab w:val="left" w:pos="2160"/>
        </w:tabs>
      </w:pPr>
      <w:r>
        <w:t>client</w:t>
      </w:r>
      <w:r>
        <w:tab/>
      </w:r>
    </w:p>
    <w:p w14:paraId="519F3857"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35B80AA" w14:textId="77777777">
        <w:tc>
          <w:tcPr>
            <w:tcW w:w="336" w:type="dxa"/>
          </w:tcPr>
          <w:p w14:paraId="6441493B" w14:textId="77777777" w:rsidR="008D753F" w:rsidRDefault="001061C7">
            <w:pPr>
              <w:keepNext/>
            </w:pPr>
            <w:r>
              <w:rPr>
                <w:rStyle w:val="GResponseCode"/>
              </w:rPr>
              <w:t>1</w:t>
            </w:r>
          </w:p>
        </w:tc>
        <w:tc>
          <w:tcPr>
            <w:tcW w:w="361" w:type="dxa"/>
          </w:tcPr>
          <w:p w14:paraId="37A33E4A" w14:textId="77777777" w:rsidR="008D753F" w:rsidRDefault="001061C7">
            <w:pPr>
              <w:keepNext/>
            </w:pPr>
            <w:r>
              <w:t>○</w:t>
            </w:r>
          </w:p>
        </w:tc>
        <w:tc>
          <w:tcPr>
            <w:tcW w:w="3731" w:type="dxa"/>
          </w:tcPr>
          <w:p w14:paraId="0C997F44" w14:textId="77777777" w:rsidR="008D753F" w:rsidRDefault="001061C7">
            <w:pPr>
              <w:keepNext/>
            </w:pPr>
            <w:r>
              <w:t>Agriculture, forestry, fishing, and hunting</w:t>
            </w:r>
          </w:p>
        </w:tc>
        <w:tc>
          <w:tcPr>
            <w:tcW w:w="4428" w:type="dxa"/>
          </w:tcPr>
          <w:p w14:paraId="77B41A22" w14:textId="77777777" w:rsidR="008D753F" w:rsidRDefault="008D753F">
            <w:pPr>
              <w:keepNext/>
              <w:jc w:val="right"/>
              <w:rPr>
                <w:i/>
              </w:rPr>
            </w:pPr>
          </w:p>
        </w:tc>
      </w:tr>
      <w:tr w:rsidR="008D753F" w14:paraId="2F45DA30" w14:textId="77777777">
        <w:tc>
          <w:tcPr>
            <w:tcW w:w="336" w:type="dxa"/>
          </w:tcPr>
          <w:p w14:paraId="7863CC67" w14:textId="77777777" w:rsidR="008D753F" w:rsidRDefault="001061C7">
            <w:pPr>
              <w:keepNext/>
            </w:pPr>
            <w:r>
              <w:rPr>
                <w:rStyle w:val="GResponseCode"/>
              </w:rPr>
              <w:t>2</w:t>
            </w:r>
          </w:p>
        </w:tc>
        <w:tc>
          <w:tcPr>
            <w:tcW w:w="361" w:type="dxa"/>
          </w:tcPr>
          <w:p w14:paraId="27A572AC" w14:textId="77777777" w:rsidR="008D753F" w:rsidRDefault="001061C7">
            <w:pPr>
              <w:keepNext/>
            </w:pPr>
            <w:r>
              <w:t>○</w:t>
            </w:r>
          </w:p>
        </w:tc>
        <w:tc>
          <w:tcPr>
            <w:tcW w:w="3731" w:type="dxa"/>
          </w:tcPr>
          <w:p w14:paraId="112CEF81" w14:textId="77777777" w:rsidR="008D753F" w:rsidRDefault="001061C7">
            <w:pPr>
              <w:keepNext/>
            </w:pPr>
            <w:r>
              <w:t>Mining</w:t>
            </w:r>
          </w:p>
        </w:tc>
        <w:tc>
          <w:tcPr>
            <w:tcW w:w="4428" w:type="dxa"/>
          </w:tcPr>
          <w:p w14:paraId="03ECD220" w14:textId="77777777" w:rsidR="008D753F" w:rsidRDefault="008D753F">
            <w:pPr>
              <w:keepNext/>
              <w:jc w:val="right"/>
              <w:rPr>
                <w:i/>
              </w:rPr>
            </w:pPr>
          </w:p>
        </w:tc>
      </w:tr>
      <w:tr w:rsidR="008D753F" w14:paraId="2565D0BF" w14:textId="77777777">
        <w:tc>
          <w:tcPr>
            <w:tcW w:w="336" w:type="dxa"/>
          </w:tcPr>
          <w:p w14:paraId="25D01EA2" w14:textId="77777777" w:rsidR="008D753F" w:rsidRDefault="001061C7">
            <w:pPr>
              <w:keepNext/>
            </w:pPr>
            <w:r>
              <w:rPr>
                <w:rStyle w:val="GResponseCode"/>
              </w:rPr>
              <w:t>3</w:t>
            </w:r>
          </w:p>
        </w:tc>
        <w:tc>
          <w:tcPr>
            <w:tcW w:w="361" w:type="dxa"/>
          </w:tcPr>
          <w:p w14:paraId="3C33F35C" w14:textId="77777777" w:rsidR="008D753F" w:rsidRDefault="001061C7">
            <w:pPr>
              <w:keepNext/>
            </w:pPr>
            <w:r>
              <w:t>○</w:t>
            </w:r>
          </w:p>
        </w:tc>
        <w:tc>
          <w:tcPr>
            <w:tcW w:w="3731" w:type="dxa"/>
          </w:tcPr>
          <w:p w14:paraId="300BE757" w14:textId="77777777" w:rsidR="008D753F" w:rsidRDefault="001061C7">
            <w:pPr>
              <w:keepNext/>
            </w:pPr>
            <w:r>
              <w:t>Utilities</w:t>
            </w:r>
          </w:p>
        </w:tc>
        <w:tc>
          <w:tcPr>
            <w:tcW w:w="4428" w:type="dxa"/>
          </w:tcPr>
          <w:p w14:paraId="53B6C30E" w14:textId="77777777" w:rsidR="008D753F" w:rsidRDefault="008D753F">
            <w:pPr>
              <w:keepNext/>
              <w:jc w:val="right"/>
              <w:rPr>
                <w:i/>
              </w:rPr>
            </w:pPr>
          </w:p>
        </w:tc>
      </w:tr>
      <w:tr w:rsidR="008D753F" w14:paraId="6551B9E6" w14:textId="77777777">
        <w:tc>
          <w:tcPr>
            <w:tcW w:w="336" w:type="dxa"/>
          </w:tcPr>
          <w:p w14:paraId="4E05EF00" w14:textId="77777777" w:rsidR="008D753F" w:rsidRDefault="001061C7">
            <w:pPr>
              <w:keepNext/>
            </w:pPr>
            <w:r>
              <w:rPr>
                <w:rStyle w:val="GResponseCode"/>
              </w:rPr>
              <w:t>4</w:t>
            </w:r>
          </w:p>
        </w:tc>
        <w:tc>
          <w:tcPr>
            <w:tcW w:w="361" w:type="dxa"/>
          </w:tcPr>
          <w:p w14:paraId="54AEB501" w14:textId="77777777" w:rsidR="008D753F" w:rsidRDefault="001061C7">
            <w:pPr>
              <w:keepNext/>
            </w:pPr>
            <w:r>
              <w:t>○</w:t>
            </w:r>
          </w:p>
        </w:tc>
        <w:tc>
          <w:tcPr>
            <w:tcW w:w="3731" w:type="dxa"/>
          </w:tcPr>
          <w:p w14:paraId="4D62D7AE" w14:textId="77777777" w:rsidR="008D753F" w:rsidRDefault="001061C7">
            <w:pPr>
              <w:keepNext/>
            </w:pPr>
            <w:r>
              <w:t>Construction</w:t>
            </w:r>
          </w:p>
        </w:tc>
        <w:tc>
          <w:tcPr>
            <w:tcW w:w="4428" w:type="dxa"/>
          </w:tcPr>
          <w:p w14:paraId="63F912C3" w14:textId="77777777" w:rsidR="008D753F" w:rsidRDefault="008D753F">
            <w:pPr>
              <w:keepNext/>
              <w:jc w:val="right"/>
              <w:rPr>
                <w:i/>
              </w:rPr>
            </w:pPr>
          </w:p>
        </w:tc>
      </w:tr>
      <w:tr w:rsidR="008D753F" w14:paraId="1107B79B" w14:textId="77777777">
        <w:tc>
          <w:tcPr>
            <w:tcW w:w="336" w:type="dxa"/>
          </w:tcPr>
          <w:p w14:paraId="0B559E73" w14:textId="77777777" w:rsidR="008D753F" w:rsidRDefault="001061C7">
            <w:pPr>
              <w:keepNext/>
            </w:pPr>
            <w:r>
              <w:rPr>
                <w:rStyle w:val="GResponseCode"/>
              </w:rPr>
              <w:t>5</w:t>
            </w:r>
          </w:p>
        </w:tc>
        <w:tc>
          <w:tcPr>
            <w:tcW w:w="361" w:type="dxa"/>
          </w:tcPr>
          <w:p w14:paraId="6EAC58D9" w14:textId="77777777" w:rsidR="008D753F" w:rsidRDefault="001061C7">
            <w:pPr>
              <w:keepNext/>
            </w:pPr>
            <w:r>
              <w:t>○</w:t>
            </w:r>
          </w:p>
        </w:tc>
        <w:tc>
          <w:tcPr>
            <w:tcW w:w="3731" w:type="dxa"/>
          </w:tcPr>
          <w:p w14:paraId="64D96A13" w14:textId="77777777" w:rsidR="008D753F" w:rsidRDefault="001061C7">
            <w:pPr>
              <w:keepNext/>
            </w:pPr>
            <w:r>
              <w:t>Manufacturing</w:t>
            </w:r>
          </w:p>
        </w:tc>
        <w:tc>
          <w:tcPr>
            <w:tcW w:w="4428" w:type="dxa"/>
          </w:tcPr>
          <w:p w14:paraId="03C754AA" w14:textId="77777777" w:rsidR="008D753F" w:rsidRDefault="008D753F">
            <w:pPr>
              <w:keepNext/>
              <w:jc w:val="right"/>
              <w:rPr>
                <w:i/>
              </w:rPr>
            </w:pPr>
          </w:p>
        </w:tc>
      </w:tr>
      <w:tr w:rsidR="008D753F" w14:paraId="045F509A" w14:textId="77777777">
        <w:tc>
          <w:tcPr>
            <w:tcW w:w="336" w:type="dxa"/>
          </w:tcPr>
          <w:p w14:paraId="701B7179" w14:textId="77777777" w:rsidR="008D753F" w:rsidRDefault="001061C7">
            <w:pPr>
              <w:keepNext/>
            </w:pPr>
            <w:r>
              <w:rPr>
                <w:rStyle w:val="GResponseCode"/>
              </w:rPr>
              <w:t>6</w:t>
            </w:r>
          </w:p>
        </w:tc>
        <w:tc>
          <w:tcPr>
            <w:tcW w:w="361" w:type="dxa"/>
          </w:tcPr>
          <w:p w14:paraId="67DD29B0" w14:textId="77777777" w:rsidR="008D753F" w:rsidRDefault="001061C7">
            <w:pPr>
              <w:keepNext/>
            </w:pPr>
            <w:r>
              <w:t>○</w:t>
            </w:r>
          </w:p>
        </w:tc>
        <w:tc>
          <w:tcPr>
            <w:tcW w:w="3731" w:type="dxa"/>
          </w:tcPr>
          <w:p w14:paraId="2A953302" w14:textId="77777777" w:rsidR="008D753F" w:rsidRDefault="001061C7">
            <w:pPr>
              <w:keepNext/>
            </w:pPr>
            <w:r>
              <w:t>Professional and business services</w:t>
            </w:r>
          </w:p>
        </w:tc>
        <w:tc>
          <w:tcPr>
            <w:tcW w:w="4428" w:type="dxa"/>
          </w:tcPr>
          <w:p w14:paraId="38D2A70C" w14:textId="77777777" w:rsidR="008D753F" w:rsidRDefault="008D753F">
            <w:pPr>
              <w:keepNext/>
              <w:jc w:val="right"/>
              <w:rPr>
                <w:i/>
              </w:rPr>
            </w:pPr>
          </w:p>
        </w:tc>
      </w:tr>
      <w:tr w:rsidR="008D753F" w14:paraId="49B37DF8" w14:textId="77777777">
        <w:tc>
          <w:tcPr>
            <w:tcW w:w="336" w:type="dxa"/>
          </w:tcPr>
          <w:p w14:paraId="57A3E43C" w14:textId="77777777" w:rsidR="008D753F" w:rsidRDefault="001061C7">
            <w:pPr>
              <w:keepNext/>
            </w:pPr>
            <w:r>
              <w:rPr>
                <w:rStyle w:val="GResponseCode"/>
              </w:rPr>
              <w:t>7</w:t>
            </w:r>
          </w:p>
        </w:tc>
        <w:tc>
          <w:tcPr>
            <w:tcW w:w="361" w:type="dxa"/>
          </w:tcPr>
          <w:p w14:paraId="4577A5CB" w14:textId="77777777" w:rsidR="008D753F" w:rsidRDefault="001061C7">
            <w:pPr>
              <w:keepNext/>
            </w:pPr>
            <w:r>
              <w:t>○</w:t>
            </w:r>
          </w:p>
        </w:tc>
        <w:tc>
          <w:tcPr>
            <w:tcW w:w="3731" w:type="dxa"/>
          </w:tcPr>
          <w:p w14:paraId="1A2027FA" w14:textId="77777777" w:rsidR="008D753F" w:rsidRDefault="001061C7">
            <w:pPr>
              <w:keepNext/>
            </w:pPr>
            <w:r>
              <w:t>Educational services</w:t>
            </w:r>
          </w:p>
        </w:tc>
        <w:tc>
          <w:tcPr>
            <w:tcW w:w="4428" w:type="dxa"/>
          </w:tcPr>
          <w:p w14:paraId="5EAA6362" w14:textId="77777777" w:rsidR="008D753F" w:rsidRDefault="008D753F">
            <w:pPr>
              <w:keepNext/>
              <w:jc w:val="right"/>
              <w:rPr>
                <w:i/>
              </w:rPr>
            </w:pPr>
          </w:p>
        </w:tc>
      </w:tr>
      <w:tr w:rsidR="008D753F" w14:paraId="137C39B5" w14:textId="77777777">
        <w:tc>
          <w:tcPr>
            <w:tcW w:w="336" w:type="dxa"/>
          </w:tcPr>
          <w:p w14:paraId="05F464FF" w14:textId="77777777" w:rsidR="008D753F" w:rsidRDefault="001061C7">
            <w:pPr>
              <w:keepNext/>
            </w:pPr>
            <w:r>
              <w:rPr>
                <w:rStyle w:val="GResponseCode"/>
              </w:rPr>
              <w:t>8</w:t>
            </w:r>
          </w:p>
        </w:tc>
        <w:tc>
          <w:tcPr>
            <w:tcW w:w="361" w:type="dxa"/>
          </w:tcPr>
          <w:p w14:paraId="0BD32C35" w14:textId="77777777" w:rsidR="008D753F" w:rsidRDefault="001061C7">
            <w:pPr>
              <w:keepNext/>
            </w:pPr>
            <w:r>
              <w:t>○</w:t>
            </w:r>
          </w:p>
        </w:tc>
        <w:tc>
          <w:tcPr>
            <w:tcW w:w="3731" w:type="dxa"/>
          </w:tcPr>
          <w:p w14:paraId="3F53AF1E" w14:textId="77777777" w:rsidR="008D753F" w:rsidRDefault="001061C7">
            <w:pPr>
              <w:keepNext/>
            </w:pPr>
            <w:r>
              <w:t>Health care and social assistance</w:t>
            </w:r>
          </w:p>
        </w:tc>
        <w:tc>
          <w:tcPr>
            <w:tcW w:w="4428" w:type="dxa"/>
          </w:tcPr>
          <w:p w14:paraId="0871DEC7" w14:textId="77777777" w:rsidR="008D753F" w:rsidRDefault="008D753F">
            <w:pPr>
              <w:keepNext/>
              <w:jc w:val="right"/>
              <w:rPr>
                <w:i/>
              </w:rPr>
            </w:pPr>
          </w:p>
        </w:tc>
      </w:tr>
      <w:tr w:rsidR="008D753F" w14:paraId="76A7C30E" w14:textId="77777777">
        <w:tc>
          <w:tcPr>
            <w:tcW w:w="336" w:type="dxa"/>
          </w:tcPr>
          <w:p w14:paraId="1FBE9E30" w14:textId="77777777" w:rsidR="008D753F" w:rsidRDefault="001061C7">
            <w:pPr>
              <w:keepNext/>
            </w:pPr>
            <w:r>
              <w:rPr>
                <w:rStyle w:val="GResponseCode"/>
              </w:rPr>
              <w:t>9</w:t>
            </w:r>
          </w:p>
        </w:tc>
        <w:tc>
          <w:tcPr>
            <w:tcW w:w="361" w:type="dxa"/>
          </w:tcPr>
          <w:p w14:paraId="6EC74B36" w14:textId="77777777" w:rsidR="008D753F" w:rsidRDefault="001061C7">
            <w:pPr>
              <w:keepNext/>
            </w:pPr>
            <w:r>
              <w:t>○</w:t>
            </w:r>
          </w:p>
        </w:tc>
        <w:tc>
          <w:tcPr>
            <w:tcW w:w="3731" w:type="dxa"/>
          </w:tcPr>
          <w:p w14:paraId="6E9D4429" w14:textId="77777777" w:rsidR="008D753F" w:rsidRDefault="001061C7">
            <w:pPr>
              <w:keepNext/>
            </w:pPr>
            <w:r>
              <w:t>Leisure and hospitality</w:t>
            </w:r>
          </w:p>
        </w:tc>
        <w:tc>
          <w:tcPr>
            <w:tcW w:w="4428" w:type="dxa"/>
          </w:tcPr>
          <w:p w14:paraId="224CC82A" w14:textId="77777777" w:rsidR="008D753F" w:rsidRDefault="008D753F">
            <w:pPr>
              <w:keepNext/>
              <w:jc w:val="right"/>
              <w:rPr>
                <w:i/>
              </w:rPr>
            </w:pPr>
          </w:p>
        </w:tc>
      </w:tr>
      <w:tr w:rsidR="008D753F" w14:paraId="4BCA2BB0" w14:textId="77777777">
        <w:tc>
          <w:tcPr>
            <w:tcW w:w="336" w:type="dxa"/>
          </w:tcPr>
          <w:p w14:paraId="1CF2DB16" w14:textId="77777777" w:rsidR="008D753F" w:rsidRDefault="001061C7">
            <w:pPr>
              <w:keepNext/>
            </w:pPr>
            <w:r>
              <w:rPr>
                <w:rStyle w:val="GResponseCode"/>
              </w:rPr>
              <w:t>10</w:t>
            </w:r>
          </w:p>
        </w:tc>
        <w:tc>
          <w:tcPr>
            <w:tcW w:w="361" w:type="dxa"/>
          </w:tcPr>
          <w:p w14:paraId="2BCB9D28" w14:textId="77777777" w:rsidR="008D753F" w:rsidRDefault="001061C7">
            <w:pPr>
              <w:keepNext/>
            </w:pPr>
            <w:r>
              <w:t>○</w:t>
            </w:r>
          </w:p>
        </w:tc>
        <w:tc>
          <w:tcPr>
            <w:tcW w:w="3731" w:type="dxa"/>
          </w:tcPr>
          <w:p w14:paraId="3D58C9EB" w14:textId="77777777" w:rsidR="008D753F" w:rsidRDefault="001061C7">
            <w:pPr>
              <w:keepNext/>
            </w:pPr>
            <w:r>
              <w:t>Other services</w:t>
            </w:r>
          </w:p>
        </w:tc>
        <w:tc>
          <w:tcPr>
            <w:tcW w:w="4428" w:type="dxa"/>
          </w:tcPr>
          <w:p w14:paraId="124713AA" w14:textId="77777777" w:rsidR="008D753F" w:rsidRDefault="008D753F">
            <w:pPr>
              <w:keepNext/>
              <w:jc w:val="right"/>
              <w:rPr>
                <w:i/>
              </w:rPr>
            </w:pPr>
          </w:p>
        </w:tc>
      </w:tr>
      <w:tr w:rsidR="008D753F" w14:paraId="701C8E44" w14:textId="77777777">
        <w:tc>
          <w:tcPr>
            <w:tcW w:w="336" w:type="dxa"/>
          </w:tcPr>
          <w:p w14:paraId="25FACAFE" w14:textId="77777777" w:rsidR="008D753F" w:rsidRDefault="001061C7">
            <w:pPr>
              <w:keepNext/>
            </w:pPr>
            <w:r>
              <w:rPr>
                <w:rStyle w:val="GResponseCode"/>
              </w:rPr>
              <w:t>11</w:t>
            </w:r>
          </w:p>
        </w:tc>
        <w:tc>
          <w:tcPr>
            <w:tcW w:w="361" w:type="dxa"/>
          </w:tcPr>
          <w:p w14:paraId="214A33C3" w14:textId="77777777" w:rsidR="008D753F" w:rsidRDefault="001061C7">
            <w:pPr>
              <w:keepNext/>
            </w:pPr>
            <w:r>
              <w:t>○</w:t>
            </w:r>
          </w:p>
        </w:tc>
        <w:tc>
          <w:tcPr>
            <w:tcW w:w="3731" w:type="dxa"/>
          </w:tcPr>
          <w:p w14:paraId="36B0903D" w14:textId="77777777" w:rsidR="008D753F" w:rsidRDefault="001061C7">
            <w:pPr>
              <w:keepNext/>
            </w:pPr>
            <w:r>
              <w:t>Wholesale trade</w:t>
            </w:r>
          </w:p>
        </w:tc>
        <w:tc>
          <w:tcPr>
            <w:tcW w:w="4428" w:type="dxa"/>
          </w:tcPr>
          <w:p w14:paraId="2E9A4A2E" w14:textId="77777777" w:rsidR="008D753F" w:rsidRDefault="008D753F">
            <w:pPr>
              <w:keepNext/>
              <w:jc w:val="right"/>
              <w:rPr>
                <w:i/>
              </w:rPr>
            </w:pPr>
          </w:p>
        </w:tc>
      </w:tr>
      <w:tr w:rsidR="008D753F" w14:paraId="19225E5F" w14:textId="77777777">
        <w:tc>
          <w:tcPr>
            <w:tcW w:w="336" w:type="dxa"/>
          </w:tcPr>
          <w:p w14:paraId="128AB274" w14:textId="77777777" w:rsidR="008D753F" w:rsidRDefault="001061C7">
            <w:pPr>
              <w:keepNext/>
            </w:pPr>
            <w:r>
              <w:rPr>
                <w:rStyle w:val="GResponseCode"/>
              </w:rPr>
              <w:t>12</w:t>
            </w:r>
          </w:p>
        </w:tc>
        <w:tc>
          <w:tcPr>
            <w:tcW w:w="361" w:type="dxa"/>
          </w:tcPr>
          <w:p w14:paraId="6DECC742" w14:textId="77777777" w:rsidR="008D753F" w:rsidRDefault="001061C7">
            <w:pPr>
              <w:keepNext/>
            </w:pPr>
            <w:r>
              <w:t>○</w:t>
            </w:r>
          </w:p>
        </w:tc>
        <w:tc>
          <w:tcPr>
            <w:tcW w:w="3731" w:type="dxa"/>
          </w:tcPr>
          <w:p w14:paraId="2FA514E1" w14:textId="77777777" w:rsidR="008D753F" w:rsidRDefault="001061C7">
            <w:pPr>
              <w:keepNext/>
            </w:pPr>
            <w:r>
              <w:t>Retail trade</w:t>
            </w:r>
          </w:p>
        </w:tc>
        <w:tc>
          <w:tcPr>
            <w:tcW w:w="4428" w:type="dxa"/>
          </w:tcPr>
          <w:p w14:paraId="6B1ED6C6" w14:textId="77777777" w:rsidR="008D753F" w:rsidRDefault="008D753F">
            <w:pPr>
              <w:keepNext/>
              <w:jc w:val="right"/>
              <w:rPr>
                <w:i/>
              </w:rPr>
            </w:pPr>
          </w:p>
        </w:tc>
      </w:tr>
      <w:tr w:rsidR="008D753F" w14:paraId="468E262C" w14:textId="77777777">
        <w:tc>
          <w:tcPr>
            <w:tcW w:w="336" w:type="dxa"/>
          </w:tcPr>
          <w:p w14:paraId="568B2054" w14:textId="77777777" w:rsidR="008D753F" w:rsidRDefault="001061C7">
            <w:pPr>
              <w:keepNext/>
            </w:pPr>
            <w:r>
              <w:rPr>
                <w:rStyle w:val="GResponseCode"/>
              </w:rPr>
              <w:t>13</w:t>
            </w:r>
          </w:p>
        </w:tc>
        <w:tc>
          <w:tcPr>
            <w:tcW w:w="361" w:type="dxa"/>
          </w:tcPr>
          <w:p w14:paraId="32640ABC" w14:textId="77777777" w:rsidR="008D753F" w:rsidRDefault="001061C7">
            <w:pPr>
              <w:keepNext/>
            </w:pPr>
            <w:r>
              <w:t>○</w:t>
            </w:r>
          </w:p>
        </w:tc>
        <w:tc>
          <w:tcPr>
            <w:tcW w:w="3731" w:type="dxa"/>
          </w:tcPr>
          <w:p w14:paraId="42FCAE6E" w14:textId="77777777" w:rsidR="008D753F" w:rsidRDefault="001061C7">
            <w:pPr>
              <w:keepNext/>
            </w:pPr>
            <w:r>
              <w:t>Transportation and warehousing</w:t>
            </w:r>
          </w:p>
        </w:tc>
        <w:tc>
          <w:tcPr>
            <w:tcW w:w="4428" w:type="dxa"/>
          </w:tcPr>
          <w:p w14:paraId="72BC8D85" w14:textId="77777777" w:rsidR="008D753F" w:rsidRDefault="008D753F">
            <w:pPr>
              <w:keepNext/>
              <w:jc w:val="right"/>
              <w:rPr>
                <w:i/>
              </w:rPr>
            </w:pPr>
          </w:p>
        </w:tc>
      </w:tr>
      <w:tr w:rsidR="008D753F" w14:paraId="24D27131" w14:textId="77777777">
        <w:tc>
          <w:tcPr>
            <w:tcW w:w="336" w:type="dxa"/>
          </w:tcPr>
          <w:p w14:paraId="565B2D64" w14:textId="77777777" w:rsidR="008D753F" w:rsidRDefault="001061C7">
            <w:pPr>
              <w:keepNext/>
            </w:pPr>
            <w:r>
              <w:rPr>
                <w:rStyle w:val="GResponseCode"/>
              </w:rPr>
              <w:t>14</w:t>
            </w:r>
          </w:p>
        </w:tc>
        <w:tc>
          <w:tcPr>
            <w:tcW w:w="361" w:type="dxa"/>
          </w:tcPr>
          <w:p w14:paraId="02E93324" w14:textId="77777777" w:rsidR="008D753F" w:rsidRDefault="001061C7">
            <w:pPr>
              <w:keepNext/>
            </w:pPr>
            <w:r>
              <w:t>○</w:t>
            </w:r>
          </w:p>
        </w:tc>
        <w:tc>
          <w:tcPr>
            <w:tcW w:w="3731" w:type="dxa"/>
          </w:tcPr>
          <w:p w14:paraId="475BAF70" w14:textId="77777777" w:rsidR="008D753F" w:rsidRDefault="001061C7">
            <w:pPr>
              <w:keepNext/>
            </w:pPr>
            <w:r>
              <w:t>Information</w:t>
            </w:r>
          </w:p>
        </w:tc>
        <w:tc>
          <w:tcPr>
            <w:tcW w:w="4428" w:type="dxa"/>
          </w:tcPr>
          <w:p w14:paraId="236640D8" w14:textId="77777777" w:rsidR="008D753F" w:rsidRDefault="008D753F">
            <w:pPr>
              <w:keepNext/>
              <w:jc w:val="right"/>
              <w:rPr>
                <w:i/>
              </w:rPr>
            </w:pPr>
          </w:p>
        </w:tc>
      </w:tr>
      <w:tr w:rsidR="008D753F" w14:paraId="7B4E8607" w14:textId="77777777">
        <w:tc>
          <w:tcPr>
            <w:tcW w:w="336" w:type="dxa"/>
          </w:tcPr>
          <w:p w14:paraId="384D2CA8" w14:textId="77777777" w:rsidR="008D753F" w:rsidRDefault="001061C7">
            <w:pPr>
              <w:keepNext/>
            </w:pPr>
            <w:r>
              <w:rPr>
                <w:rStyle w:val="GResponseCode"/>
              </w:rPr>
              <w:t>15</w:t>
            </w:r>
          </w:p>
        </w:tc>
        <w:tc>
          <w:tcPr>
            <w:tcW w:w="361" w:type="dxa"/>
          </w:tcPr>
          <w:p w14:paraId="03B70A4B" w14:textId="77777777" w:rsidR="008D753F" w:rsidRDefault="001061C7">
            <w:pPr>
              <w:keepNext/>
            </w:pPr>
            <w:r>
              <w:t>○</w:t>
            </w:r>
          </w:p>
        </w:tc>
        <w:tc>
          <w:tcPr>
            <w:tcW w:w="3731" w:type="dxa"/>
          </w:tcPr>
          <w:p w14:paraId="201289E2" w14:textId="77777777" w:rsidR="008D753F" w:rsidRDefault="001061C7">
            <w:pPr>
              <w:keepNext/>
            </w:pPr>
            <w:r>
              <w:t>Financial activities</w:t>
            </w:r>
          </w:p>
        </w:tc>
        <w:tc>
          <w:tcPr>
            <w:tcW w:w="4428" w:type="dxa"/>
          </w:tcPr>
          <w:p w14:paraId="02406425" w14:textId="77777777" w:rsidR="008D753F" w:rsidRDefault="008D753F">
            <w:pPr>
              <w:keepNext/>
              <w:jc w:val="right"/>
              <w:rPr>
                <w:i/>
              </w:rPr>
            </w:pPr>
          </w:p>
        </w:tc>
      </w:tr>
      <w:tr w:rsidR="008D753F" w14:paraId="0C3B76B5" w14:textId="77777777">
        <w:tc>
          <w:tcPr>
            <w:tcW w:w="336" w:type="dxa"/>
          </w:tcPr>
          <w:p w14:paraId="0E78A94B" w14:textId="77777777" w:rsidR="008D753F" w:rsidRDefault="001061C7">
            <w:pPr>
              <w:keepNext/>
            </w:pPr>
            <w:r>
              <w:rPr>
                <w:rStyle w:val="GResponseCode"/>
              </w:rPr>
              <w:t>16</w:t>
            </w:r>
          </w:p>
        </w:tc>
        <w:tc>
          <w:tcPr>
            <w:tcW w:w="361" w:type="dxa"/>
          </w:tcPr>
          <w:p w14:paraId="4603581F" w14:textId="77777777" w:rsidR="008D753F" w:rsidRDefault="001061C7">
            <w:pPr>
              <w:keepNext/>
            </w:pPr>
            <w:r>
              <w:t>○</w:t>
            </w:r>
          </w:p>
        </w:tc>
        <w:tc>
          <w:tcPr>
            <w:tcW w:w="3731" w:type="dxa"/>
          </w:tcPr>
          <w:p w14:paraId="095867BE" w14:textId="77777777" w:rsidR="008D753F" w:rsidRDefault="001061C7">
            <w:pPr>
              <w:keepNext/>
            </w:pPr>
            <w:r>
              <w:t>Federal government</w:t>
            </w:r>
          </w:p>
        </w:tc>
        <w:tc>
          <w:tcPr>
            <w:tcW w:w="4428" w:type="dxa"/>
          </w:tcPr>
          <w:p w14:paraId="1F90ACA2" w14:textId="77777777" w:rsidR="008D753F" w:rsidRDefault="008D753F">
            <w:pPr>
              <w:keepNext/>
              <w:jc w:val="right"/>
              <w:rPr>
                <w:i/>
              </w:rPr>
            </w:pPr>
          </w:p>
        </w:tc>
      </w:tr>
      <w:tr w:rsidR="008D753F" w14:paraId="06685F2D" w14:textId="77777777">
        <w:tc>
          <w:tcPr>
            <w:tcW w:w="336" w:type="dxa"/>
          </w:tcPr>
          <w:p w14:paraId="6045A58A" w14:textId="77777777" w:rsidR="008D753F" w:rsidRDefault="001061C7">
            <w:pPr>
              <w:keepNext/>
            </w:pPr>
            <w:r>
              <w:rPr>
                <w:rStyle w:val="GResponseCode"/>
              </w:rPr>
              <w:t>17</w:t>
            </w:r>
          </w:p>
        </w:tc>
        <w:tc>
          <w:tcPr>
            <w:tcW w:w="361" w:type="dxa"/>
          </w:tcPr>
          <w:p w14:paraId="6AEC8A47" w14:textId="77777777" w:rsidR="008D753F" w:rsidRDefault="001061C7">
            <w:pPr>
              <w:keepNext/>
            </w:pPr>
            <w:r>
              <w:t>○</w:t>
            </w:r>
          </w:p>
        </w:tc>
        <w:tc>
          <w:tcPr>
            <w:tcW w:w="3731" w:type="dxa"/>
          </w:tcPr>
          <w:p w14:paraId="0F81BC42" w14:textId="77777777" w:rsidR="008D753F" w:rsidRDefault="001061C7">
            <w:pPr>
              <w:keepNext/>
            </w:pPr>
            <w:r>
              <w:t>State and local government</w:t>
            </w:r>
          </w:p>
        </w:tc>
        <w:tc>
          <w:tcPr>
            <w:tcW w:w="4428" w:type="dxa"/>
          </w:tcPr>
          <w:p w14:paraId="7F1FEA31" w14:textId="77777777" w:rsidR="008D753F" w:rsidRDefault="008D753F">
            <w:pPr>
              <w:keepNext/>
              <w:jc w:val="right"/>
              <w:rPr>
                <w:i/>
              </w:rPr>
            </w:pPr>
          </w:p>
        </w:tc>
      </w:tr>
      <w:tr w:rsidR="008D753F" w14:paraId="5F4E0C79" w14:textId="77777777">
        <w:tc>
          <w:tcPr>
            <w:tcW w:w="336" w:type="dxa"/>
          </w:tcPr>
          <w:p w14:paraId="6D18011C" w14:textId="77777777" w:rsidR="008D753F" w:rsidRDefault="001061C7">
            <w:pPr>
              <w:keepNext/>
            </w:pPr>
            <w:r>
              <w:rPr>
                <w:rStyle w:val="GResponseCode"/>
              </w:rPr>
              <w:t>98</w:t>
            </w:r>
          </w:p>
        </w:tc>
        <w:tc>
          <w:tcPr>
            <w:tcW w:w="361" w:type="dxa"/>
          </w:tcPr>
          <w:p w14:paraId="4CEF7F1D" w14:textId="77777777" w:rsidR="008D753F" w:rsidRDefault="008D753F">
            <w:pPr>
              <w:keepNext/>
            </w:pPr>
          </w:p>
        </w:tc>
        <w:tc>
          <w:tcPr>
            <w:tcW w:w="3731" w:type="dxa"/>
          </w:tcPr>
          <w:p w14:paraId="1AEC639D" w14:textId="77777777" w:rsidR="008D753F" w:rsidRDefault="001061C7">
            <w:pPr>
              <w:pStyle w:val="GAdminOption"/>
              <w:keepNext/>
            </w:pPr>
            <w:r>
              <w:t>Skipped</w:t>
            </w:r>
          </w:p>
        </w:tc>
        <w:tc>
          <w:tcPr>
            <w:tcW w:w="4428" w:type="dxa"/>
          </w:tcPr>
          <w:p w14:paraId="79B63CF9" w14:textId="77777777" w:rsidR="008D753F" w:rsidRDefault="008D753F">
            <w:pPr>
              <w:keepNext/>
              <w:jc w:val="right"/>
              <w:rPr>
                <w:i/>
              </w:rPr>
            </w:pPr>
          </w:p>
        </w:tc>
      </w:tr>
      <w:tr w:rsidR="008D753F" w14:paraId="49F1DCE9" w14:textId="77777777">
        <w:tc>
          <w:tcPr>
            <w:tcW w:w="336" w:type="dxa"/>
          </w:tcPr>
          <w:p w14:paraId="50416D13" w14:textId="77777777" w:rsidR="008D753F" w:rsidRDefault="001061C7">
            <w:pPr>
              <w:keepNext/>
            </w:pPr>
            <w:r>
              <w:rPr>
                <w:rStyle w:val="GResponseCode"/>
              </w:rPr>
              <w:t>99</w:t>
            </w:r>
          </w:p>
        </w:tc>
        <w:tc>
          <w:tcPr>
            <w:tcW w:w="361" w:type="dxa"/>
          </w:tcPr>
          <w:p w14:paraId="79025A0D" w14:textId="77777777" w:rsidR="008D753F" w:rsidRDefault="008D753F">
            <w:pPr>
              <w:keepNext/>
            </w:pPr>
          </w:p>
        </w:tc>
        <w:tc>
          <w:tcPr>
            <w:tcW w:w="3731" w:type="dxa"/>
          </w:tcPr>
          <w:p w14:paraId="6A4590FE" w14:textId="77777777" w:rsidR="008D753F" w:rsidRDefault="001061C7">
            <w:pPr>
              <w:pStyle w:val="GAdminOption"/>
              <w:keepNext/>
            </w:pPr>
            <w:r>
              <w:t>Not Asked</w:t>
            </w:r>
          </w:p>
        </w:tc>
        <w:tc>
          <w:tcPr>
            <w:tcW w:w="4428" w:type="dxa"/>
          </w:tcPr>
          <w:p w14:paraId="09D84C40" w14:textId="77777777" w:rsidR="008D753F" w:rsidRDefault="008D753F">
            <w:pPr>
              <w:keepNext/>
              <w:jc w:val="right"/>
              <w:rPr>
                <w:i/>
              </w:rPr>
            </w:pPr>
          </w:p>
        </w:tc>
      </w:tr>
    </w:tbl>
    <w:p w14:paraId="5EB4B02F" w14:textId="77777777" w:rsidR="008D753F" w:rsidRDefault="008D753F">
      <w:pPr>
        <w:pStyle w:val="GQuestionSpacer"/>
      </w:pPr>
    </w:p>
    <w:p w14:paraId="54D7D73C" w14:textId="77777777" w:rsidR="008D753F" w:rsidRDefault="001061C7">
      <w:pPr>
        <w:pStyle w:val="GPage"/>
        <w:keepNext/>
      </w:pPr>
      <w:bookmarkStart w:id="234" w:name="_Toc175835987"/>
      <w:r>
        <w:lastRenderedPageBreak/>
        <w:t xml:space="preserve">Page: </w:t>
      </w:r>
      <w:proofErr w:type="spellStart"/>
      <w:r>
        <w:t>implicit_page_jobnum</w:t>
      </w:r>
      <w:bookmarkEnd w:id="234"/>
      <w:proofErr w:type="spellEnd"/>
    </w:p>
    <w:tbl>
      <w:tblPr>
        <w:tblStyle w:val="GQuestionCommonProperties"/>
        <w:tblW w:w="0" w:type="auto"/>
        <w:tblInd w:w="0" w:type="dxa"/>
        <w:tblLook w:val="04A0" w:firstRow="1" w:lastRow="0" w:firstColumn="1" w:lastColumn="0" w:noHBand="0" w:noVBand="1"/>
      </w:tblPr>
      <w:tblGrid>
        <w:gridCol w:w="987"/>
        <w:gridCol w:w="8373"/>
      </w:tblGrid>
      <w:tr w:rsidR="008D753F" w14:paraId="77D6EA74" w14:textId="77777777">
        <w:tc>
          <w:tcPr>
            <w:tcW w:w="0" w:type="dxa"/>
            <w:shd w:val="clear" w:color="auto" w:fill="D0D0D0"/>
          </w:tcPr>
          <w:p w14:paraId="776902AB" w14:textId="77777777" w:rsidR="008D753F" w:rsidRDefault="001061C7">
            <w:pPr>
              <w:pStyle w:val="GVariableNameP"/>
              <w:keepNext/>
            </w:pPr>
            <w:r>
              <w:fldChar w:fldCharType="begin"/>
            </w:r>
            <w:r>
              <w:instrText>TC jobnum \\l 2 \\f a</w:instrText>
            </w:r>
            <w:r>
              <w:fldChar w:fldCharType="end"/>
            </w:r>
            <w:proofErr w:type="spellStart"/>
            <w:r>
              <w:t>jobnum</w:t>
            </w:r>
            <w:proofErr w:type="spellEnd"/>
            <w:r>
              <w:rPr>
                <w:i/>
              </w:rPr>
              <w:t>- Show if employ in [1,2]</w:t>
            </w:r>
          </w:p>
        </w:tc>
        <w:tc>
          <w:tcPr>
            <w:tcW w:w="0" w:type="dxa"/>
            <w:shd w:val="clear" w:color="auto" w:fill="D0D0D0"/>
            <w:vAlign w:val="bottom"/>
          </w:tcPr>
          <w:p w14:paraId="12984D37" w14:textId="77777777" w:rsidR="008D753F" w:rsidRDefault="001061C7">
            <w:pPr>
              <w:keepNext/>
              <w:jc w:val="right"/>
            </w:pPr>
            <w:r>
              <w:t>SINGLE CHOICE</w:t>
            </w:r>
          </w:p>
        </w:tc>
      </w:tr>
      <w:tr w:rsidR="008D753F" w14:paraId="4EF603BD" w14:textId="77777777">
        <w:tc>
          <w:tcPr>
            <w:tcW w:w="8856" w:type="dxa"/>
            <w:gridSpan w:val="2"/>
            <w:shd w:val="clear" w:color="auto" w:fill="D0D0D0"/>
          </w:tcPr>
          <w:p w14:paraId="0AED5C2E" w14:textId="77777777" w:rsidR="008D753F" w:rsidRDefault="001061C7">
            <w:pPr>
              <w:keepNext/>
            </w:pPr>
            <w:r>
              <w:t>How many jobs do you have?</w:t>
            </w:r>
          </w:p>
        </w:tc>
      </w:tr>
    </w:tbl>
    <w:p w14:paraId="4EFA37E2" w14:textId="77777777" w:rsidR="008D753F" w:rsidRDefault="008D753F">
      <w:pPr>
        <w:pStyle w:val="GQuestionSpacer"/>
        <w:keepNext/>
      </w:pPr>
    </w:p>
    <w:p w14:paraId="703ECB37" w14:textId="77777777" w:rsidR="008D753F" w:rsidRDefault="001061C7">
      <w:pPr>
        <w:pStyle w:val="GDefaultWidgetOption"/>
        <w:keepNext/>
        <w:tabs>
          <w:tab w:val="left" w:pos="2160"/>
        </w:tabs>
      </w:pPr>
      <w:r>
        <w:t>pii</w:t>
      </w:r>
      <w:r>
        <w:tab/>
        <w:t>False</w:t>
      </w:r>
    </w:p>
    <w:p w14:paraId="3406EF52" w14:textId="77777777" w:rsidR="008D753F" w:rsidRDefault="001061C7">
      <w:pPr>
        <w:pStyle w:val="GDefaultWidgetOption"/>
        <w:keepNext/>
        <w:tabs>
          <w:tab w:val="left" w:pos="2160"/>
        </w:tabs>
      </w:pPr>
      <w:r>
        <w:t>chart_layout</w:t>
      </w:r>
      <w:r>
        <w:tab/>
        <w:t>1</w:t>
      </w:r>
    </w:p>
    <w:p w14:paraId="0917FDAD" w14:textId="77777777" w:rsidR="008D753F" w:rsidRDefault="001061C7">
      <w:pPr>
        <w:pStyle w:val="GWidgetOption"/>
        <w:keepNext/>
        <w:tabs>
          <w:tab w:val="left" w:pos="2160"/>
        </w:tabs>
      </w:pPr>
      <w:proofErr w:type="spellStart"/>
      <w:r>
        <w:t>varlabel</w:t>
      </w:r>
      <w:proofErr w:type="spellEnd"/>
      <w:r>
        <w:tab/>
        <w:t>Number of jobs</w:t>
      </w:r>
    </w:p>
    <w:p w14:paraId="786B8400" w14:textId="77777777" w:rsidR="008D753F" w:rsidRDefault="001061C7">
      <w:pPr>
        <w:pStyle w:val="GDefaultWidgetOption"/>
        <w:keepNext/>
        <w:tabs>
          <w:tab w:val="left" w:pos="2160"/>
        </w:tabs>
      </w:pPr>
      <w:r>
        <w:t>topic</w:t>
      </w:r>
      <w:r>
        <w:tab/>
      </w:r>
    </w:p>
    <w:p w14:paraId="4FB3F001" w14:textId="77777777" w:rsidR="008D753F" w:rsidRDefault="001061C7">
      <w:pPr>
        <w:pStyle w:val="GDefaultWidgetOption"/>
        <w:keepNext/>
        <w:tabs>
          <w:tab w:val="left" w:pos="2160"/>
        </w:tabs>
      </w:pPr>
      <w:r>
        <w:t>chart_color</w:t>
      </w:r>
      <w:r>
        <w:tab/>
        <w:t>green</w:t>
      </w:r>
    </w:p>
    <w:p w14:paraId="450B47E1" w14:textId="77777777" w:rsidR="008D753F" w:rsidRDefault="001061C7">
      <w:pPr>
        <w:pStyle w:val="GDefaultWidgetOption"/>
        <w:keepNext/>
        <w:tabs>
          <w:tab w:val="left" w:pos="2160"/>
        </w:tabs>
      </w:pPr>
      <w:r>
        <w:t>chart_type</w:t>
      </w:r>
      <w:r>
        <w:tab/>
        <w:t>bar</w:t>
      </w:r>
    </w:p>
    <w:p w14:paraId="5CD163B2" w14:textId="77777777" w:rsidR="008D753F" w:rsidRDefault="001061C7">
      <w:pPr>
        <w:pStyle w:val="GDefaultWidgetOption"/>
        <w:keepNext/>
        <w:tabs>
          <w:tab w:val="left" w:pos="2160"/>
        </w:tabs>
      </w:pPr>
      <w:r>
        <w:t>crossbreak</w:t>
      </w:r>
      <w:r>
        <w:tab/>
        <w:t>Total</w:t>
      </w:r>
    </w:p>
    <w:p w14:paraId="67EA7F26" w14:textId="77777777" w:rsidR="008D753F" w:rsidRDefault="001061C7">
      <w:pPr>
        <w:pStyle w:val="GDefaultWidgetOption"/>
        <w:keepNext/>
        <w:tabs>
          <w:tab w:val="left" w:pos="2160"/>
        </w:tabs>
      </w:pPr>
      <w:r>
        <w:t>wrap</w:t>
      </w:r>
      <w:r>
        <w:tab/>
        <w:t>True</w:t>
      </w:r>
    </w:p>
    <w:p w14:paraId="2A1CCCB1" w14:textId="77777777" w:rsidR="008D753F" w:rsidRDefault="001061C7">
      <w:pPr>
        <w:pStyle w:val="GDefaultWidgetOption"/>
        <w:keepNext/>
        <w:tabs>
          <w:tab w:val="left" w:pos="2160"/>
        </w:tabs>
      </w:pPr>
      <w:r>
        <w:t>is_rating</w:t>
      </w:r>
      <w:r>
        <w:tab/>
        <w:t>False</w:t>
      </w:r>
    </w:p>
    <w:p w14:paraId="2DE56DC1" w14:textId="77777777" w:rsidR="008D753F" w:rsidRDefault="001061C7">
      <w:pPr>
        <w:pStyle w:val="GDefaultWidgetOption"/>
        <w:keepNext/>
        <w:tabs>
          <w:tab w:val="left" w:pos="2160"/>
        </w:tabs>
      </w:pPr>
      <w:r>
        <w:t>required_text</w:t>
      </w:r>
      <w:r>
        <w:tab/>
        <w:t>Please choose an answer</w:t>
      </w:r>
    </w:p>
    <w:p w14:paraId="55B05B94" w14:textId="77777777" w:rsidR="008D753F" w:rsidRDefault="001061C7">
      <w:pPr>
        <w:pStyle w:val="GDefaultWidgetOption"/>
        <w:keepNext/>
        <w:tabs>
          <w:tab w:val="left" w:pos="2160"/>
        </w:tabs>
      </w:pPr>
      <w:r>
        <w:t>min_columns</w:t>
      </w:r>
      <w:r>
        <w:tab/>
        <w:t>1</w:t>
      </w:r>
    </w:p>
    <w:p w14:paraId="69B62E21" w14:textId="77777777" w:rsidR="008D753F" w:rsidRDefault="001061C7">
      <w:pPr>
        <w:pStyle w:val="GDefaultWidgetOption"/>
        <w:keepNext/>
        <w:tabs>
          <w:tab w:val="left" w:pos="2160"/>
        </w:tabs>
      </w:pPr>
      <w:r>
        <w:t>sample_type</w:t>
      </w:r>
      <w:r>
        <w:tab/>
      </w:r>
    </w:p>
    <w:p w14:paraId="0D14A160" w14:textId="77777777" w:rsidR="008D753F" w:rsidRDefault="001061C7">
      <w:pPr>
        <w:pStyle w:val="GDefaultWidgetOption"/>
        <w:keepNext/>
        <w:tabs>
          <w:tab w:val="left" w:pos="2160"/>
        </w:tabs>
      </w:pPr>
      <w:r>
        <w:t>access</w:t>
      </w:r>
      <w:r>
        <w:tab/>
      </w:r>
    </w:p>
    <w:p w14:paraId="6B7F9D3D" w14:textId="77777777" w:rsidR="008D753F" w:rsidRDefault="001061C7">
      <w:pPr>
        <w:pStyle w:val="GDefaultWidgetOption"/>
        <w:keepNext/>
        <w:tabs>
          <w:tab w:val="left" w:pos="2160"/>
        </w:tabs>
      </w:pPr>
      <w:r>
        <w:t>autoadvance</w:t>
      </w:r>
      <w:r>
        <w:tab/>
        <w:t>False</w:t>
      </w:r>
    </w:p>
    <w:p w14:paraId="19C0244C" w14:textId="77777777" w:rsidR="008D753F" w:rsidRDefault="001061C7">
      <w:pPr>
        <w:pStyle w:val="GDefaultWidgetOption"/>
        <w:keepNext/>
        <w:tabs>
          <w:tab w:val="left" w:pos="2160"/>
        </w:tabs>
      </w:pPr>
      <w:r>
        <w:t>columns</w:t>
      </w:r>
      <w:r>
        <w:tab/>
        <w:t>1</w:t>
      </w:r>
    </w:p>
    <w:p w14:paraId="7B3D4A1A" w14:textId="77777777" w:rsidR="008D753F" w:rsidRDefault="001061C7">
      <w:pPr>
        <w:pStyle w:val="GDefaultWidgetOption"/>
        <w:keepNext/>
        <w:tabs>
          <w:tab w:val="left" w:pos="2160"/>
        </w:tabs>
      </w:pPr>
      <w:r>
        <w:t>widget</w:t>
      </w:r>
      <w:r>
        <w:tab/>
      </w:r>
    </w:p>
    <w:p w14:paraId="7950C71F" w14:textId="77777777" w:rsidR="008D753F" w:rsidRDefault="001061C7">
      <w:pPr>
        <w:pStyle w:val="GDefaultWidgetOption"/>
        <w:keepNext/>
        <w:tabs>
          <w:tab w:val="left" w:pos="2160"/>
        </w:tabs>
      </w:pPr>
      <w:r>
        <w:t>filter_text</w:t>
      </w:r>
      <w:r>
        <w:tab/>
      </w:r>
    </w:p>
    <w:p w14:paraId="2AF3DDE2" w14:textId="77777777" w:rsidR="008D753F" w:rsidRDefault="001061C7">
      <w:pPr>
        <w:pStyle w:val="GDefaultWidgetOption"/>
        <w:keepNext/>
        <w:tabs>
          <w:tab w:val="left" w:pos="2160"/>
        </w:tabs>
      </w:pPr>
      <w:r>
        <w:t>as_banner</w:t>
      </w:r>
      <w:r>
        <w:tab/>
        <w:t>False</w:t>
      </w:r>
    </w:p>
    <w:p w14:paraId="6893F70C" w14:textId="77777777" w:rsidR="008D753F" w:rsidRDefault="001061C7">
      <w:pPr>
        <w:pStyle w:val="GDefaultWidgetOption"/>
        <w:keepNext/>
        <w:tabs>
          <w:tab w:val="left" w:pos="2160"/>
        </w:tabs>
      </w:pPr>
      <w:r>
        <w:t>description</w:t>
      </w:r>
      <w:r>
        <w:tab/>
      </w:r>
    </w:p>
    <w:p w14:paraId="0F79804C" w14:textId="77777777" w:rsidR="008D753F" w:rsidRDefault="001061C7">
      <w:pPr>
        <w:pStyle w:val="GDefaultWidgetOption"/>
        <w:keepNext/>
        <w:tabs>
          <w:tab w:val="left" w:pos="2160"/>
        </w:tabs>
      </w:pPr>
      <w:r>
        <w:t>spd_category</w:t>
      </w:r>
      <w:r>
        <w:tab/>
      </w:r>
    </w:p>
    <w:p w14:paraId="433B9D87" w14:textId="77777777" w:rsidR="008D753F" w:rsidRDefault="001061C7">
      <w:pPr>
        <w:pStyle w:val="GDefaultWidgetOption"/>
        <w:keepNext/>
        <w:tabs>
          <w:tab w:val="left" w:pos="2160"/>
        </w:tabs>
      </w:pPr>
      <w:r>
        <w:t>tags</w:t>
      </w:r>
      <w:r>
        <w:tab/>
      </w:r>
    </w:p>
    <w:p w14:paraId="61172D8A" w14:textId="77777777" w:rsidR="008D753F" w:rsidRDefault="001061C7">
      <w:pPr>
        <w:pStyle w:val="GDefaultWidgetOption"/>
        <w:keepNext/>
        <w:tabs>
          <w:tab w:val="left" w:pos="2160"/>
        </w:tabs>
      </w:pPr>
      <w:r>
        <w:t>horizontal</w:t>
      </w:r>
      <w:r>
        <w:tab/>
        <w:t>False</w:t>
      </w:r>
    </w:p>
    <w:p w14:paraId="513AFDBE" w14:textId="77777777" w:rsidR="008D753F" w:rsidRDefault="001061C7">
      <w:pPr>
        <w:pStyle w:val="GDefaultWidgetOption"/>
        <w:keepNext/>
        <w:tabs>
          <w:tab w:val="left" w:pos="2160"/>
        </w:tabs>
      </w:pPr>
      <w:r>
        <w:t>grid_chart_type</w:t>
      </w:r>
      <w:r>
        <w:tab/>
        <w:t>stacked_bar</w:t>
      </w:r>
    </w:p>
    <w:p w14:paraId="5F255077" w14:textId="77777777" w:rsidR="008D753F" w:rsidRDefault="001061C7">
      <w:pPr>
        <w:pStyle w:val="GDefaultWidgetOption"/>
        <w:keepNext/>
        <w:tabs>
          <w:tab w:val="left" w:pos="2160"/>
        </w:tabs>
      </w:pPr>
      <w:r>
        <w:t>sort_order</w:t>
      </w:r>
      <w:r>
        <w:tab/>
        <w:t>none</w:t>
      </w:r>
    </w:p>
    <w:p w14:paraId="358CDB65" w14:textId="77777777" w:rsidR="008D753F" w:rsidRDefault="001061C7">
      <w:pPr>
        <w:pStyle w:val="GDefaultWidgetOption"/>
        <w:keepNext/>
        <w:tabs>
          <w:tab w:val="left" w:pos="2160"/>
        </w:tabs>
      </w:pPr>
      <w:r>
        <w:t>sample</w:t>
      </w:r>
      <w:r>
        <w:tab/>
      </w:r>
    </w:p>
    <w:p w14:paraId="77C97653" w14:textId="77777777" w:rsidR="008D753F" w:rsidRDefault="001061C7">
      <w:pPr>
        <w:pStyle w:val="GDefaultWidgetOption"/>
        <w:keepNext/>
        <w:tabs>
          <w:tab w:val="left" w:pos="2160"/>
        </w:tabs>
      </w:pPr>
      <w:r>
        <w:t>slide_title</w:t>
      </w:r>
      <w:r>
        <w:tab/>
      </w:r>
    </w:p>
    <w:p w14:paraId="06CD36AE" w14:textId="77777777" w:rsidR="008D753F" w:rsidRDefault="001061C7">
      <w:pPr>
        <w:pStyle w:val="GDefaultWidgetOption"/>
        <w:keepNext/>
        <w:tabs>
          <w:tab w:val="left" w:pos="2160"/>
        </w:tabs>
      </w:pPr>
      <w:r>
        <w:t>set_active</w:t>
      </w:r>
      <w:r>
        <w:tab/>
      </w:r>
    </w:p>
    <w:p w14:paraId="09B773AD" w14:textId="77777777" w:rsidR="008D753F" w:rsidRDefault="001061C7">
      <w:pPr>
        <w:pStyle w:val="GDefaultWidgetOption"/>
        <w:keepNext/>
        <w:tabs>
          <w:tab w:val="left" w:pos="2160"/>
        </w:tabs>
      </w:pPr>
      <w:r>
        <w:t>required</w:t>
      </w:r>
      <w:r>
        <w:tab/>
        <w:t>NONE</w:t>
      </w:r>
    </w:p>
    <w:p w14:paraId="5DDD6BBE" w14:textId="77777777" w:rsidR="008D753F" w:rsidRDefault="001061C7">
      <w:pPr>
        <w:pStyle w:val="GDefaultWidgetOption"/>
        <w:keepNext/>
        <w:tabs>
          <w:tab w:val="left" w:pos="2160"/>
        </w:tabs>
      </w:pPr>
      <w:r>
        <w:t>mask</w:t>
      </w:r>
      <w:r>
        <w:tab/>
      </w:r>
    </w:p>
    <w:p w14:paraId="127B4532" w14:textId="77777777" w:rsidR="008D753F" w:rsidRDefault="001061C7">
      <w:pPr>
        <w:pStyle w:val="GDefaultWidgetOption"/>
        <w:keepNext/>
        <w:tabs>
          <w:tab w:val="left" w:pos="2160"/>
        </w:tabs>
      </w:pPr>
      <w:r>
        <w:t>custom_order</w:t>
      </w:r>
      <w:r>
        <w:tab/>
      </w:r>
    </w:p>
    <w:p w14:paraId="1E1A5B98" w14:textId="77777777" w:rsidR="008D753F" w:rsidRDefault="001061C7">
      <w:pPr>
        <w:pStyle w:val="GDefaultWidgetOption"/>
        <w:keepNext/>
        <w:tabs>
          <w:tab w:val="left" w:pos="2160"/>
        </w:tabs>
      </w:pPr>
      <w:r>
        <w:t>client</w:t>
      </w:r>
      <w:r>
        <w:tab/>
      </w:r>
    </w:p>
    <w:p w14:paraId="7438942E"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5BBABDB2" w14:textId="77777777">
        <w:tc>
          <w:tcPr>
            <w:tcW w:w="336" w:type="dxa"/>
          </w:tcPr>
          <w:p w14:paraId="3999B13B" w14:textId="77777777" w:rsidR="008D753F" w:rsidRDefault="001061C7">
            <w:pPr>
              <w:keepNext/>
            </w:pPr>
            <w:r>
              <w:rPr>
                <w:rStyle w:val="GResponseCode"/>
              </w:rPr>
              <w:t>1</w:t>
            </w:r>
          </w:p>
        </w:tc>
        <w:tc>
          <w:tcPr>
            <w:tcW w:w="361" w:type="dxa"/>
          </w:tcPr>
          <w:p w14:paraId="5830FC53" w14:textId="77777777" w:rsidR="008D753F" w:rsidRDefault="001061C7">
            <w:pPr>
              <w:keepNext/>
            </w:pPr>
            <w:r>
              <w:t>○</w:t>
            </w:r>
          </w:p>
        </w:tc>
        <w:tc>
          <w:tcPr>
            <w:tcW w:w="3731" w:type="dxa"/>
          </w:tcPr>
          <w:p w14:paraId="6A4CD876" w14:textId="77777777" w:rsidR="008D753F" w:rsidRDefault="001061C7">
            <w:pPr>
              <w:keepNext/>
            </w:pPr>
            <w:r>
              <w:t>1</w:t>
            </w:r>
          </w:p>
        </w:tc>
        <w:tc>
          <w:tcPr>
            <w:tcW w:w="4428" w:type="dxa"/>
          </w:tcPr>
          <w:p w14:paraId="21191EAE" w14:textId="77777777" w:rsidR="008D753F" w:rsidRDefault="008D753F">
            <w:pPr>
              <w:keepNext/>
              <w:jc w:val="right"/>
              <w:rPr>
                <w:i/>
              </w:rPr>
            </w:pPr>
          </w:p>
        </w:tc>
      </w:tr>
      <w:tr w:rsidR="008D753F" w14:paraId="224C67B5" w14:textId="77777777">
        <w:tc>
          <w:tcPr>
            <w:tcW w:w="336" w:type="dxa"/>
          </w:tcPr>
          <w:p w14:paraId="260C3041" w14:textId="77777777" w:rsidR="008D753F" w:rsidRDefault="001061C7">
            <w:pPr>
              <w:keepNext/>
            </w:pPr>
            <w:r>
              <w:rPr>
                <w:rStyle w:val="GResponseCode"/>
              </w:rPr>
              <w:t>2</w:t>
            </w:r>
          </w:p>
        </w:tc>
        <w:tc>
          <w:tcPr>
            <w:tcW w:w="361" w:type="dxa"/>
          </w:tcPr>
          <w:p w14:paraId="3CA3F83E" w14:textId="77777777" w:rsidR="008D753F" w:rsidRDefault="001061C7">
            <w:pPr>
              <w:keepNext/>
            </w:pPr>
            <w:r>
              <w:t>○</w:t>
            </w:r>
          </w:p>
        </w:tc>
        <w:tc>
          <w:tcPr>
            <w:tcW w:w="3731" w:type="dxa"/>
          </w:tcPr>
          <w:p w14:paraId="79773910" w14:textId="77777777" w:rsidR="008D753F" w:rsidRDefault="001061C7">
            <w:pPr>
              <w:keepNext/>
            </w:pPr>
            <w:r>
              <w:t>2</w:t>
            </w:r>
          </w:p>
        </w:tc>
        <w:tc>
          <w:tcPr>
            <w:tcW w:w="4428" w:type="dxa"/>
          </w:tcPr>
          <w:p w14:paraId="6DD51325" w14:textId="77777777" w:rsidR="008D753F" w:rsidRDefault="008D753F">
            <w:pPr>
              <w:keepNext/>
              <w:jc w:val="right"/>
              <w:rPr>
                <w:i/>
              </w:rPr>
            </w:pPr>
          </w:p>
        </w:tc>
      </w:tr>
      <w:tr w:rsidR="008D753F" w14:paraId="4FC7F2CA" w14:textId="77777777">
        <w:tc>
          <w:tcPr>
            <w:tcW w:w="336" w:type="dxa"/>
          </w:tcPr>
          <w:p w14:paraId="68334891" w14:textId="77777777" w:rsidR="008D753F" w:rsidRDefault="001061C7">
            <w:pPr>
              <w:keepNext/>
            </w:pPr>
            <w:r>
              <w:rPr>
                <w:rStyle w:val="GResponseCode"/>
              </w:rPr>
              <w:t>3</w:t>
            </w:r>
          </w:p>
        </w:tc>
        <w:tc>
          <w:tcPr>
            <w:tcW w:w="361" w:type="dxa"/>
          </w:tcPr>
          <w:p w14:paraId="1273DD43" w14:textId="77777777" w:rsidR="008D753F" w:rsidRDefault="001061C7">
            <w:pPr>
              <w:keepNext/>
            </w:pPr>
            <w:r>
              <w:t>○</w:t>
            </w:r>
          </w:p>
        </w:tc>
        <w:tc>
          <w:tcPr>
            <w:tcW w:w="3731" w:type="dxa"/>
          </w:tcPr>
          <w:p w14:paraId="01FC0D1D" w14:textId="77777777" w:rsidR="008D753F" w:rsidRDefault="001061C7">
            <w:pPr>
              <w:keepNext/>
            </w:pPr>
            <w:r>
              <w:t>3 or more</w:t>
            </w:r>
          </w:p>
        </w:tc>
        <w:tc>
          <w:tcPr>
            <w:tcW w:w="4428" w:type="dxa"/>
          </w:tcPr>
          <w:p w14:paraId="3D8FC6BC" w14:textId="77777777" w:rsidR="008D753F" w:rsidRDefault="008D753F">
            <w:pPr>
              <w:keepNext/>
              <w:jc w:val="right"/>
              <w:rPr>
                <w:i/>
              </w:rPr>
            </w:pPr>
          </w:p>
        </w:tc>
      </w:tr>
      <w:tr w:rsidR="008D753F" w14:paraId="3F3E3F60" w14:textId="77777777">
        <w:tc>
          <w:tcPr>
            <w:tcW w:w="336" w:type="dxa"/>
          </w:tcPr>
          <w:p w14:paraId="44BA0DB8" w14:textId="77777777" w:rsidR="008D753F" w:rsidRDefault="001061C7">
            <w:pPr>
              <w:keepNext/>
            </w:pPr>
            <w:r>
              <w:rPr>
                <w:rStyle w:val="GResponseCode"/>
              </w:rPr>
              <w:t>8</w:t>
            </w:r>
          </w:p>
        </w:tc>
        <w:tc>
          <w:tcPr>
            <w:tcW w:w="361" w:type="dxa"/>
          </w:tcPr>
          <w:p w14:paraId="30AD199F" w14:textId="77777777" w:rsidR="008D753F" w:rsidRDefault="008D753F">
            <w:pPr>
              <w:keepNext/>
            </w:pPr>
          </w:p>
        </w:tc>
        <w:tc>
          <w:tcPr>
            <w:tcW w:w="3731" w:type="dxa"/>
          </w:tcPr>
          <w:p w14:paraId="7BBCB110" w14:textId="77777777" w:rsidR="008D753F" w:rsidRDefault="001061C7">
            <w:pPr>
              <w:pStyle w:val="GAdminOption"/>
              <w:keepNext/>
            </w:pPr>
            <w:r>
              <w:t>Skipped</w:t>
            </w:r>
          </w:p>
        </w:tc>
        <w:tc>
          <w:tcPr>
            <w:tcW w:w="4428" w:type="dxa"/>
          </w:tcPr>
          <w:p w14:paraId="10E1BDE2" w14:textId="77777777" w:rsidR="008D753F" w:rsidRDefault="008D753F">
            <w:pPr>
              <w:keepNext/>
              <w:jc w:val="right"/>
              <w:rPr>
                <w:i/>
              </w:rPr>
            </w:pPr>
          </w:p>
        </w:tc>
      </w:tr>
      <w:tr w:rsidR="008D753F" w14:paraId="1B259A09" w14:textId="77777777">
        <w:tc>
          <w:tcPr>
            <w:tcW w:w="336" w:type="dxa"/>
          </w:tcPr>
          <w:p w14:paraId="52120929" w14:textId="77777777" w:rsidR="008D753F" w:rsidRDefault="001061C7">
            <w:pPr>
              <w:keepNext/>
            </w:pPr>
            <w:r>
              <w:rPr>
                <w:rStyle w:val="GResponseCode"/>
              </w:rPr>
              <w:t>9</w:t>
            </w:r>
          </w:p>
        </w:tc>
        <w:tc>
          <w:tcPr>
            <w:tcW w:w="361" w:type="dxa"/>
          </w:tcPr>
          <w:p w14:paraId="18F64815" w14:textId="77777777" w:rsidR="008D753F" w:rsidRDefault="008D753F">
            <w:pPr>
              <w:keepNext/>
            </w:pPr>
          </w:p>
        </w:tc>
        <w:tc>
          <w:tcPr>
            <w:tcW w:w="3731" w:type="dxa"/>
          </w:tcPr>
          <w:p w14:paraId="3B380D78" w14:textId="77777777" w:rsidR="008D753F" w:rsidRDefault="001061C7">
            <w:pPr>
              <w:pStyle w:val="GAdminOption"/>
              <w:keepNext/>
            </w:pPr>
            <w:r>
              <w:t>Not Asked</w:t>
            </w:r>
          </w:p>
        </w:tc>
        <w:tc>
          <w:tcPr>
            <w:tcW w:w="4428" w:type="dxa"/>
          </w:tcPr>
          <w:p w14:paraId="70698524" w14:textId="77777777" w:rsidR="008D753F" w:rsidRDefault="008D753F">
            <w:pPr>
              <w:keepNext/>
              <w:jc w:val="right"/>
              <w:rPr>
                <w:i/>
              </w:rPr>
            </w:pPr>
          </w:p>
        </w:tc>
      </w:tr>
    </w:tbl>
    <w:p w14:paraId="0C930A96" w14:textId="77777777" w:rsidR="008D753F" w:rsidRDefault="008D753F">
      <w:pPr>
        <w:pStyle w:val="GQuestionSpacer"/>
      </w:pPr>
    </w:p>
    <w:p w14:paraId="0009E2A1" w14:textId="77777777" w:rsidR="008D753F" w:rsidRDefault="001061C7">
      <w:pPr>
        <w:pStyle w:val="GPage"/>
        <w:keepNext/>
      </w:pPr>
      <w:bookmarkStart w:id="235" w:name="_Toc175835988"/>
      <w:r>
        <w:t>Page: sex</w:t>
      </w:r>
      <w:bookmarkEnd w:id="235"/>
    </w:p>
    <w:tbl>
      <w:tblPr>
        <w:tblStyle w:val="GQuestionCommonProperties"/>
        <w:tblW w:w="0" w:type="auto"/>
        <w:tblInd w:w="0" w:type="dxa"/>
        <w:tblLook w:val="04A0" w:firstRow="1" w:lastRow="0" w:firstColumn="1" w:lastColumn="0" w:noHBand="0" w:noVBand="1"/>
      </w:tblPr>
      <w:tblGrid>
        <w:gridCol w:w="2064"/>
        <w:gridCol w:w="7296"/>
      </w:tblGrid>
      <w:tr w:rsidR="008D753F" w14:paraId="3F7A1B97" w14:textId="77777777">
        <w:tc>
          <w:tcPr>
            <w:tcW w:w="0" w:type="dxa"/>
            <w:shd w:val="clear" w:color="auto" w:fill="D0D0D0"/>
          </w:tcPr>
          <w:p w14:paraId="1647EE91" w14:textId="77777777" w:rsidR="008D753F" w:rsidRDefault="001061C7">
            <w:pPr>
              <w:pStyle w:val="GVariableNameP"/>
              <w:keepNext/>
            </w:pPr>
            <w:r>
              <w:fldChar w:fldCharType="begin"/>
            </w:r>
            <w:r>
              <w:instrText>TC sexuality \\l 2 \\f a</w:instrText>
            </w:r>
            <w:r>
              <w:fldChar w:fldCharType="end"/>
            </w:r>
            <w:r>
              <w:t>sexuality</w:t>
            </w:r>
            <w:r>
              <w:rPr>
                <w:i/>
              </w:rPr>
              <w:t xml:space="preserve">- Show if not </w:t>
            </w:r>
            <w:proofErr w:type="spellStart"/>
            <w:proofErr w:type="gramStart"/>
            <w:r>
              <w:rPr>
                <w:i/>
              </w:rPr>
              <w:t>pdl.sexuality</w:t>
            </w:r>
            <w:proofErr w:type="spellEnd"/>
            <w:proofErr w:type="gramEnd"/>
            <w:r>
              <w:rPr>
                <w:i/>
              </w:rPr>
              <w:t xml:space="preserve"> or (</w:t>
            </w:r>
            <w:proofErr w:type="spellStart"/>
            <w:r>
              <w:rPr>
                <w:i/>
              </w:rPr>
              <w:t>pdl.sexuality.last</w:t>
            </w:r>
            <w:proofErr w:type="spellEnd"/>
            <w:r>
              <w:rPr>
                <w:i/>
              </w:rPr>
              <w:t xml:space="preserve"> &gt; months(6))</w:t>
            </w:r>
          </w:p>
        </w:tc>
        <w:tc>
          <w:tcPr>
            <w:tcW w:w="0" w:type="dxa"/>
            <w:shd w:val="clear" w:color="auto" w:fill="D0D0D0"/>
            <w:vAlign w:val="bottom"/>
          </w:tcPr>
          <w:p w14:paraId="6097ED5E" w14:textId="77777777" w:rsidR="008D753F" w:rsidRDefault="001061C7">
            <w:pPr>
              <w:keepNext/>
              <w:jc w:val="right"/>
            </w:pPr>
            <w:r>
              <w:t>SINGLE CHOICE</w:t>
            </w:r>
          </w:p>
        </w:tc>
      </w:tr>
      <w:tr w:rsidR="008D753F" w14:paraId="5AD2DBE8" w14:textId="77777777">
        <w:tc>
          <w:tcPr>
            <w:tcW w:w="8856" w:type="dxa"/>
            <w:gridSpan w:val="2"/>
            <w:shd w:val="clear" w:color="auto" w:fill="D0D0D0"/>
          </w:tcPr>
          <w:p w14:paraId="4A813B75" w14:textId="77777777" w:rsidR="008D753F" w:rsidRDefault="001061C7">
            <w:pPr>
              <w:keepNext/>
            </w:pPr>
            <w:r>
              <w:t>Which of the following best describes your sexuality?</w:t>
            </w:r>
          </w:p>
        </w:tc>
      </w:tr>
    </w:tbl>
    <w:p w14:paraId="664B3C67" w14:textId="77777777" w:rsidR="008D753F" w:rsidRDefault="008D753F">
      <w:pPr>
        <w:pStyle w:val="GQuestionSpacer"/>
        <w:keepNext/>
      </w:pPr>
    </w:p>
    <w:p w14:paraId="6F59358C" w14:textId="77777777" w:rsidR="008D753F" w:rsidRDefault="001061C7">
      <w:pPr>
        <w:pStyle w:val="GWidgetOption"/>
        <w:keepNext/>
        <w:tabs>
          <w:tab w:val="left" w:pos="2160"/>
        </w:tabs>
      </w:pPr>
      <w:proofErr w:type="spellStart"/>
      <w:r>
        <w:t>pii</w:t>
      </w:r>
      <w:proofErr w:type="spellEnd"/>
      <w:r>
        <w:tab/>
        <w:t>False</w:t>
      </w:r>
    </w:p>
    <w:p w14:paraId="4C683EE9" w14:textId="77777777" w:rsidR="008D753F" w:rsidRDefault="001061C7">
      <w:pPr>
        <w:pStyle w:val="GDefaultWidgetOption"/>
        <w:keepNext/>
        <w:tabs>
          <w:tab w:val="left" w:pos="2160"/>
        </w:tabs>
      </w:pPr>
      <w:r>
        <w:t>chart_layout</w:t>
      </w:r>
      <w:r>
        <w:tab/>
        <w:t>1</w:t>
      </w:r>
    </w:p>
    <w:p w14:paraId="56423EA5" w14:textId="77777777" w:rsidR="008D753F" w:rsidRDefault="001061C7">
      <w:pPr>
        <w:pStyle w:val="GWidgetOption"/>
        <w:keepNext/>
        <w:tabs>
          <w:tab w:val="left" w:pos="2160"/>
        </w:tabs>
      </w:pPr>
      <w:proofErr w:type="spellStart"/>
      <w:r>
        <w:t>varlabel</w:t>
      </w:r>
      <w:proofErr w:type="spellEnd"/>
      <w:r>
        <w:tab/>
        <w:t>Sexual Orientation</w:t>
      </w:r>
    </w:p>
    <w:p w14:paraId="466A1D27" w14:textId="77777777" w:rsidR="008D753F" w:rsidRDefault="001061C7">
      <w:pPr>
        <w:pStyle w:val="GDefaultWidgetOption"/>
        <w:keepNext/>
        <w:tabs>
          <w:tab w:val="left" w:pos="2160"/>
        </w:tabs>
      </w:pPr>
      <w:r>
        <w:t>topic</w:t>
      </w:r>
      <w:r>
        <w:tab/>
      </w:r>
    </w:p>
    <w:p w14:paraId="6FED3981" w14:textId="77777777" w:rsidR="008D753F" w:rsidRDefault="001061C7">
      <w:pPr>
        <w:pStyle w:val="GDefaultWidgetOption"/>
        <w:keepNext/>
        <w:tabs>
          <w:tab w:val="left" w:pos="2160"/>
        </w:tabs>
      </w:pPr>
      <w:r>
        <w:t>chart_color</w:t>
      </w:r>
      <w:r>
        <w:tab/>
        <w:t>green</w:t>
      </w:r>
    </w:p>
    <w:p w14:paraId="7AC40FFB" w14:textId="77777777" w:rsidR="008D753F" w:rsidRDefault="001061C7">
      <w:pPr>
        <w:pStyle w:val="GDefaultWidgetOption"/>
        <w:keepNext/>
        <w:tabs>
          <w:tab w:val="left" w:pos="2160"/>
        </w:tabs>
      </w:pPr>
      <w:r>
        <w:t>chart_type</w:t>
      </w:r>
      <w:r>
        <w:tab/>
        <w:t>bar</w:t>
      </w:r>
    </w:p>
    <w:p w14:paraId="4EA615A1" w14:textId="77777777" w:rsidR="008D753F" w:rsidRDefault="001061C7">
      <w:pPr>
        <w:pStyle w:val="GDefaultWidgetOption"/>
        <w:keepNext/>
        <w:tabs>
          <w:tab w:val="left" w:pos="2160"/>
        </w:tabs>
      </w:pPr>
      <w:r>
        <w:t>crossbreak</w:t>
      </w:r>
      <w:r>
        <w:tab/>
        <w:t>Total</w:t>
      </w:r>
    </w:p>
    <w:p w14:paraId="5498AEA8" w14:textId="77777777" w:rsidR="008D753F" w:rsidRDefault="001061C7">
      <w:pPr>
        <w:pStyle w:val="GDefaultWidgetOption"/>
        <w:keepNext/>
        <w:tabs>
          <w:tab w:val="left" w:pos="2160"/>
        </w:tabs>
      </w:pPr>
      <w:r>
        <w:t>wrap</w:t>
      </w:r>
      <w:r>
        <w:tab/>
        <w:t>True</w:t>
      </w:r>
    </w:p>
    <w:p w14:paraId="007155D3" w14:textId="77777777" w:rsidR="008D753F" w:rsidRDefault="001061C7">
      <w:pPr>
        <w:pStyle w:val="GDefaultWidgetOption"/>
        <w:keepNext/>
        <w:tabs>
          <w:tab w:val="left" w:pos="2160"/>
        </w:tabs>
      </w:pPr>
      <w:r>
        <w:t>is_rating</w:t>
      </w:r>
      <w:r>
        <w:tab/>
        <w:t>False</w:t>
      </w:r>
    </w:p>
    <w:p w14:paraId="16F63D9F" w14:textId="77777777" w:rsidR="008D753F" w:rsidRDefault="001061C7">
      <w:pPr>
        <w:pStyle w:val="GDefaultWidgetOption"/>
        <w:keepNext/>
        <w:tabs>
          <w:tab w:val="left" w:pos="2160"/>
        </w:tabs>
      </w:pPr>
      <w:r>
        <w:t>required_text</w:t>
      </w:r>
      <w:r>
        <w:tab/>
        <w:t>Please choose an answer</w:t>
      </w:r>
    </w:p>
    <w:p w14:paraId="7FA6B88D" w14:textId="77777777" w:rsidR="008D753F" w:rsidRDefault="001061C7">
      <w:pPr>
        <w:pStyle w:val="GDefaultWidgetOption"/>
        <w:keepNext/>
        <w:tabs>
          <w:tab w:val="left" w:pos="2160"/>
        </w:tabs>
      </w:pPr>
      <w:r>
        <w:t>min_columns</w:t>
      </w:r>
      <w:r>
        <w:tab/>
        <w:t>1</w:t>
      </w:r>
    </w:p>
    <w:p w14:paraId="3A0302FB" w14:textId="77777777" w:rsidR="008D753F" w:rsidRDefault="001061C7">
      <w:pPr>
        <w:pStyle w:val="GDefaultWidgetOption"/>
        <w:keepNext/>
        <w:tabs>
          <w:tab w:val="left" w:pos="2160"/>
        </w:tabs>
      </w:pPr>
      <w:r>
        <w:t>sample_type</w:t>
      </w:r>
      <w:r>
        <w:tab/>
      </w:r>
    </w:p>
    <w:p w14:paraId="20961BBF" w14:textId="77777777" w:rsidR="008D753F" w:rsidRDefault="001061C7">
      <w:pPr>
        <w:pStyle w:val="GDefaultWidgetOption"/>
        <w:keepNext/>
        <w:tabs>
          <w:tab w:val="left" w:pos="2160"/>
        </w:tabs>
      </w:pPr>
      <w:r>
        <w:t>access</w:t>
      </w:r>
      <w:r>
        <w:tab/>
      </w:r>
    </w:p>
    <w:p w14:paraId="39B32995" w14:textId="77777777" w:rsidR="008D753F" w:rsidRDefault="001061C7">
      <w:pPr>
        <w:pStyle w:val="GDefaultWidgetOption"/>
        <w:keepNext/>
        <w:tabs>
          <w:tab w:val="left" w:pos="2160"/>
        </w:tabs>
      </w:pPr>
      <w:r>
        <w:t>autoadvance</w:t>
      </w:r>
      <w:r>
        <w:tab/>
        <w:t>False</w:t>
      </w:r>
    </w:p>
    <w:p w14:paraId="294EFFA3" w14:textId="77777777" w:rsidR="008D753F" w:rsidRDefault="001061C7">
      <w:pPr>
        <w:pStyle w:val="GDefaultWidgetOption"/>
        <w:keepNext/>
        <w:tabs>
          <w:tab w:val="left" w:pos="2160"/>
        </w:tabs>
      </w:pPr>
      <w:r>
        <w:t>columns</w:t>
      </w:r>
      <w:r>
        <w:tab/>
        <w:t>1</w:t>
      </w:r>
    </w:p>
    <w:p w14:paraId="56B1E721" w14:textId="77777777" w:rsidR="008D753F" w:rsidRDefault="001061C7">
      <w:pPr>
        <w:pStyle w:val="GDefaultWidgetOption"/>
        <w:keepNext/>
        <w:tabs>
          <w:tab w:val="left" w:pos="2160"/>
        </w:tabs>
      </w:pPr>
      <w:r>
        <w:t>widget</w:t>
      </w:r>
      <w:r>
        <w:tab/>
      </w:r>
    </w:p>
    <w:p w14:paraId="01FCD1CE" w14:textId="77777777" w:rsidR="008D753F" w:rsidRDefault="001061C7">
      <w:pPr>
        <w:pStyle w:val="GDefaultWidgetOption"/>
        <w:keepNext/>
        <w:tabs>
          <w:tab w:val="left" w:pos="2160"/>
        </w:tabs>
      </w:pPr>
      <w:r>
        <w:t>filter_text</w:t>
      </w:r>
      <w:r>
        <w:tab/>
      </w:r>
    </w:p>
    <w:p w14:paraId="5B098621" w14:textId="77777777" w:rsidR="008D753F" w:rsidRDefault="001061C7">
      <w:pPr>
        <w:pStyle w:val="GDefaultWidgetOption"/>
        <w:keepNext/>
        <w:tabs>
          <w:tab w:val="left" w:pos="2160"/>
        </w:tabs>
      </w:pPr>
      <w:r>
        <w:t>as_banner</w:t>
      </w:r>
      <w:r>
        <w:tab/>
        <w:t>False</w:t>
      </w:r>
    </w:p>
    <w:p w14:paraId="176B85F9" w14:textId="77777777" w:rsidR="008D753F" w:rsidRDefault="001061C7">
      <w:pPr>
        <w:pStyle w:val="GDefaultWidgetOption"/>
        <w:keepNext/>
        <w:tabs>
          <w:tab w:val="left" w:pos="2160"/>
        </w:tabs>
      </w:pPr>
      <w:r>
        <w:t>description</w:t>
      </w:r>
      <w:r>
        <w:tab/>
      </w:r>
    </w:p>
    <w:p w14:paraId="12FF4DBE" w14:textId="77777777" w:rsidR="008D753F" w:rsidRDefault="001061C7">
      <w:pPr>
        <w:pStyle w:val="GDefaultWidgetOption"/>
        <w:keepNext/>
        <w:tabs>
          <w:tab w:val="left" w:pos="2160"/>
        </w:tabs>
      </w:pPr>
      <w:r>
        <w:t>spd_category</w:t>
      </w:r>
      <w:r>
        <w:tab/>
      </w:r>
    </w:p>
    <w:p w14:paraId="675632E9" w14:textId="77777777" w:rsidR="008D753F" w:rsidRDefault="001061C7">
      <w:pPr>
        <w:pStyle w:val="GWidgetOption"/>
        <w:keepNext/>
        <w:tabs>
          <w:tab w:val="left" w:pos="2160"/>
        </w:tabs>
      </w:pPr>
      <w:r>
        <w:t>tags</w:t>
      </w:r>
      <w:r>
        <w:tab/>
        <w:t xml:space="preserve">core, GlobalVars_7, </w:t>
      </w:r>
      <w:proofErr w:type="spellStart"/>
      <w:r>
        <w:t>Profile_Codebook</w:t>
      </w:r>
      <w:proofErr w:type="spellEnd"/>
      <w:r>
        <w:t xml:space="preserve">, GV_US, </w:t>
      </w:r>
      <w:proofErr w:type="spellStart"/>
      <w:r>
        <w:t>equivalent_spd_sex</w:t>
      </w:r>
      <w:proofErr w:type="spellEnd"/>
      <w:r>
        <w:t xml:space="preserve">, </w:t>
      </w:r>
      <w:proofErr w:type="spellStart"/>
      <w:r>
        <w:t>US_GV_Mini_demographics</w:t>
      </w:r>
      <w:proofErr w:type="spellEnd"/>
      <w:r>
        <w:t xml:space="preserve">, </w:t>
      </w:r>
      <w:proofErr w:type="spellStart"/>
      <w:r>
        <w:t>Profile_Codebook_Demographics</w:t>
      </w:r>
      <w:proofErr w:type="spellEnd"/>
      <w:r>
        <w:t xml:space="preserve">, US_GV_Survey_1, </w:t>
      </w:r>
      <w:proofErr w:type="spellStart"/>
      <w:r>
        <w:t>Profile_Codebook_Core</w:t>
      </w:r>
      <w:proofErr w:type="spellEnd"/>
      <w:r>
        <w:t xml:space="preserve">, </w:t>
      </w:r>
      <w:proofErr w:type="spellStart"/>
      <w:r>
        <w:t>Profile_Basic_Info</w:t>
      </w:r>
      <w:proofErr w:type="spellEnd"/>
      <w:r>
        <w:t xml:space="preserve">, </w:t>
      </w:r>
      <w:proofErr w:type="spellStart"/>
      <w:r>
        <w:t>check_for_coding</w:t>
      </w:r>
      <w:proofErr w:type="spellEnd"/>
      <w:r>
        <w:t xml:space="preserve">, </w:t>
      </w:r>
      <w:proofErr w:type="spellStart"/>
      <w:r>
        <w:t>used_in_US_Omni_Survey_Template</w:t>
      </w:r>
      <w:proofErr w:type="spellEnd"/>
    </w:p>
    <w:p w14:paraId="70EBFA05" w14:textId="77777777" w:rsidR="008D753F" w:rsidRDefault="001061C7">
      <w:pPr>
        <w:pStyle w:val="GDefaultWidgetOption"/>
        <w:keepNext/>
        <w:tabs>
          <w:tab w:val="left" w:pos="2160"/>
        </w:tabs>
      </w:pPr>
      <w:r>
        <w:t>horizontal</w:t>
      </w:r>
      <w:r>
        <w:tab/>
        <w:t>False</w:t>
      </w:r>
    </w:p>
    <w:p w14:paraId="27E388CE" w14:textId="77777777" w:rsidR="008D753F" w:rsidRDefault="001061C7">
      <w:pPr>
        <w:pStyle w:val="GDefaultWidgetOption"/>
        <w:keepNext/>
        <w:tabs>
          <w:tab w:val="left" w:pos="2160"/>
        </w:tabs>
      </w:pPr>
      <w:r>
        <w:t>grid_chart_type</w:t>
      </w:r>
      <w:r>
        <w:tab/>
        <w:t>stacked_bar</w:t>
      </w:r>
    </w:p>
    <w:p w14:paraId="5F040B65" w14:textId="77777777" w:rsidR="008D753F" w:rsidRDefault="001061C7">
      <w:pPr>
        <w:pStyle w:val="GDefaultWidgetOption"/>
        <w:keepNext/>
        <w:tabs>
          <w:tab w:val="left" w:pos="2160"/>
        </w:tabs>
      </w:pPr>
      <w:r>
        <w:t>sort_order</w:t>
      </w:r>
      <w:r>
        <w:tab/>
        <w:t>none</w:t>
      </w:r>
    </w:p>
    <w:p w14:paraId="39360340" w14:textId="77777777" w:rsidR="008D753F" w:rsidRDefault="001061C7">
      <w:pPr>
        <w:pStyle w:val="GDefaultWidgetOption"/>
        <w:keepNext/>
        <w:tabs>
          <w:tab w:val="left" w:pos="2160"/>
        </w:tabs>
      </w:pPr>
      <w:r>
        <w:t>sample</w:t>
      </w:r>
      <w:r>
        <w:tab/>
      </w:r>
    </w:p>
    <w:p w14:paraId="682774C1" w14:textId="77777777" w:rsidR="008D753F" w:rsidRDefault="001061C7">
      <w:pPr>
        <w:pStyle w:val="GDefaultWidgetOption"/>
        <w:keepNext/>
        <w:tabs>
          <w:tab w:val="left" w:pos="2160"/>
        </w:tabs>
      </w:pPr>
      <w:r>
        <w:t>slide_title</w:t>
      </w:r>
      <w:r>
        <w:tab/>
      </w:r>
    </w:p>
    <w:p w14:paraId="4CB70D65" w14:textId="77777777" w:rsidR="008D753F" w:rsidRDefault="001061C7">
      <w:pPr>
        <w:pStyle w:val="GDefaultWidgetOption"/>
        <w:keepNext/>
        <w:tabs>
          <w:tab w:val="left" w:pos="2160"/>
        </w:tabs>
      </w:pPr>
      <w:r>
        <w:t>set_active</w:t>
      </w:r>
      <w:r>
        <w:tab/>
      </w:r>
    </w:p>
    <w:p w14:paraId="2589AA25" w14:textId="77777777" w:rsidR="008D753F" w:rsidRDefault="001061C7">
      <w:pPr>
        <w:pStyle w:val="GDefaultWidgetOption"/>
        <w:keepNext/>
        <w:tabs>
          <w:tab w:val="left" w:pos="2160"/>
        </w:tabs>
      </w:pPr>
      <w:r>
        <w:t>required</w:t>
      </w:r>
      <w:r>
        <w:tab/>
        <w:t>NONE</w:t>
      </w:r>
    </w:p>
    <w:p w14:paraId="2D5107BD" w14:textId="77777777" w:rsidR="008D753F" w:rsidRDefault="001061C7">
      <w:pPr>
        <w:pStyle w:val="GDefaultWidgetOption"/>
        <w:keepNext/>
        <w:tabs>
          <w:tab w:val="left" w:pos="2160"/>
        </w:tabs>
      </w:pPr>
      <w:r>
        <w:t>mask</w:t>
      </w:r>
      <w:r>
        <w:tab/>
      </w:r>
    </w:p>
    <w:p w14:paraId="18A29D47" w14:textId="77777777" w:rsidR="008D753F" w:rsidRDefault="001061C7">
      <w:pPr>
        <w:pStyle w:val="GDefaultWidgetOption"/>
        <w:keepNext/>
        <w:tabs>
          <w:tab w:val="left" w:pos="2160"/>
        </w:tabs>
      </w:pPr>
      <w:r>
        <w:t>custom_order</w:t>
      </w:r>
      <w:r>
        <w:tab/>
      </w:r>
    </w:p>
    <w:p w14:paraId="31786870" w14:textId="77777777" w:rsidR="008D753F" w:rsidRDefault="001061C7">
      <w:pPr>
        <w:pStyle w:val="GDefaultWidgetOption"/>
        <w:keepNext/>
        <w:tabs>
          <w:tab w:val="left" w:pos="2160"/>
        </w:tabs>
      </w:pPr>
      <w:r>
        <w:t>client</w:t>
      </w:r>
      <w:r>
        <w:tab/>
      </w:r>
    </w:p>
    <w:p w14:paraId="734B5AA4"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367B4FD2" w14:textId="77777777">
        <w:tc>
          <w:tcPr>
            <w:tcW w:w="336" w:type="dxa"/>
          </w:tcPr>
          <w:p w14:paraId="2CE12A22" w14:textId="77777777" w:rsidR="008D753F" w:rsidRDefault="001061C7">
            <w:pPr>
              <w:keepNext/>
            </w:pPr>
            <w:r>
              <w:rPr>
                <w:rStyle w:val="GResponseCode"/>
              </w:rPr>
              <w:t>1</w:t>
            </w:r>
          </w:p>
        </w:tc>
        <w:tc>
          <w:tcPr>
            <w:tcW w:w="361" w:type="dxa"/>
          </w:tcPr>
          <w:p w14:paraId="551A2B0C" w14:textId="77777777" w:rsidR="008D753F" w:rsidRDefault="001061C7">
            <w:pPr>
              <w:keepNext/>
            </w:pPr>
            <w:r>
              <w:t>○</w:t>
            </w:r>
          </w:p>
        </w:tc>
        <w:tc>
          <w:tcPr>
            <w:tcW w:w="3731" w:type="dxa"/>
          </w:tcPr>
          <w:p w14:paraId="67F25D40" w14:textId="77777777" w:rsidR="008D753F" w:rsidRDefault="001061C7">
            <w:pPr>
              <w:keepNext/>
            </w:pPr>
            <w:r>
              <w:t>Heterosexual / straight</w:t>
            </w:r>
          </w:p>
        </w:tc>
        <w:tc>
          <w:tcPr>
            <w:tcW w:w="4428" w:type="dxa"/>
          </w:tcPr>
          <w:p w14:paraId="57F03DAF" w14:textId="77777777" w:rsidR="008D753F" w:rsidRDefault="008D753F">
            <w:pPr>
              <w:keepNext/>
              <w:jc w:val="right"/>
              <w:rPr>
                <w:i/>
              </w:rPr>
            </w:pPr>
          </w:p>
        </w:tc>
      </w:tr>
      <w:tr w:rsidR="008D753F" w14:paraId="07526BE9" w14:textId="77777777">
        <w:tc>
          <w:tcPr>
            <w:tcW w:w="336" w:type="dxa"/>
          </w:tcPr>
          <w:p w14:paraId="33B1FEAF" w14:textId="77777777" w:rsidR="008D753F" w:rsidRDefault="001061C7">
            <w:pPr>
              <w:keepNext/>
            </w:pPr>
            <w:r>
              <w:rPr>
                <w:rStyle w:val="GResponseCode"/>
              </w:rPr>
              <w:t>2</w:t>
            </w:r>
          </w:p>
        </w:tc>
        <w:tc>
          <w:tcPr>
            <w:tcW w:w="361" w:type="dxa"/>
          </w:tcPr>
          <w:p w14:paraId="4E845FC8" w14:textId="77777777" w:rsidR="008D753F" w:rsidRDefault="001061C7">
            <w:pPr>
              <w:keepNext/>
            </w:pPr>
            <w:r>
              <w:t>○</w:t>
            </w:r>
          </w:p>
        </w:tc>
        <w:tc>
          <w:tcPr>
            <w:tcW w:w="3731" w:type="dxa"/>
          </w:tcPr>
          <w:p w14:paraId="475B5E30" w14:textId="77777777" w:rsidR="008D753F" w:rsidRDefault="001061C7">
            <w:pPr>
              <w:keepNext/>
            </w:pPr>
            <w:r>
              <w:t>Lesbian / gay woman</w:t>
            </w:r>
          </w:p>
        </w:tc>
        <w:tc>
          <w:tcPr>
            <w:tcW w:w="4428" w:type="dxa"/>
          </w:tcPr>
          <w:p w14:paraId="17392BCF" w14:textId="77777777" w:rsidR="008D753F" w:rsidRDefault="008D753F">
            <w:pPr>
              <w:keepNext/>
              <w:jc w:val="right"/>
              <w:rPr>
                <w:i/>
              </w:rPr>
            </w:pPr>
          </w:p>
        </w:tc>
      </w:tr>
      <w:tr w:rsidR="008D753F" w14:paraId="7F7BA51B" w14:textId="77777777">
        <w:tc>
          <w:tcPr>
            <w:tcW w:w="336" w:type="dxa"/>
          </w:tcPr>
          <w:p w14:paraId="0002769B" w14:textId="77777777" w:rsidR="008D753F" w:rsidRDefault="001061C7">
            <w:pPr>
              <w:keepNext/>
            </w:pPr>
            <w:r>
              <w:rPr>
                <w:rStyle w:val="GResponseCode"/>
              </w:rPr>
              <w:t>3</w:t>
            </w:r>
          </w:p>
        </w:tc>
        <w:tc>
          <w:tcPr>
            <w:tcW w:w="361" w:type="dxa"/>
          </w:tcPr>
          <w:p w14:paraId="798CCB2F" w14:textId="77777777" w:rsidR="008D753F" w:rsidRDefault="001061C7">
            <w:pPr>
              <w:keepNext/>
            </w:pPr>
            <w:r>
              <w:t>○</w:t>
            </w:r>
          </w:p>
        </w:tc>
        <w:tc>
          <w:tcPr>
            <w:tcW w:w="3731" w:type="dxa"/>
          </w:tcPr>
          <w:p w14:paraId="295BB0BB" w14:textId="77777777" w:rsidR="008D753F" w:rsidRDefault="001061C7">
            <w:pPr>
              <w:keepNext/>
            </w:pPr>
            <w:r>
              <w:t>Gay man</w:t>
            </w:r>
          </w:p>
        </w:tc>
        <w:tc>
          <w:tcPr>
            <w:tcW w:w="4428" w:type="dxa"/>
          </w:tcPr>
          <w:p w14:paraId="3D97B15A" w14:textId="77777777" w:rsidR="008D753F" w:rsidRDefault="008D753F">
            <w:pPr>
              <w:keepNext/>
              <w:jc w:val="right"/>
              <w:rPr>
                <w:i/>
              </w:rPr>
            </w:pPr>
          </w:p>
        </w:tc>
      </w:tr>
      <w:tr w:rsidR="008D753F" w14:paraId="12B8C414" w14:textId="77777777">
        <w:tc>
          <w:tcPr>
            <w:tcW w:w="336" w:type="dxa"/>
          </w:tcPr>
          <w:p w14:paraId="4579EDBA" w14:textId="77777777" w:rsidR="008D753F" w:rsidRDefault="001061C7">
            <w:pPr>
              <w:keepNext/>
            </w:pPr>
            <w:r>
              <w:rPr>
                <w:rStyle w:val="GResponseCode"/>
              </w:rPr>
              <w:t>4</w:t>
            </w:r>
          </w:p>
        </w:tc>
        <w:tc>
          <w:tcPr>
            <w:tcW w:w="361" w:type="dxa"/>
          </w:tcPr>
          <w:p w14:paraId="71A1C837" w14:textId="77777777" w:rsidR="008D753F" w:rsidRDefault="001061C7">
            <w:pPr>
              <w:keepNext/>
            </w:pPr>
            <w:r>
              <w:t>○</w:t>
            </w:r>
          </w:p>
        </w:tc>
        <w:tc>
          <w:tcPr>
            <w:tcW w:w="3731" w:type="dxa"/>
          </w:tcPr>
          <w:p w14:paraId="668AE967" w14:textId="77777777" w:rsidR="008D753F" w:rsidRDefault="001061C7">
            <w:pPr>
              <w:keepNext/>
            </w:pPr>
            <w:r>
              <w:t>Bisexual</w:t>
            </w:r>
          </w:p>
        </w:tc>
        <w:tc>
          <w:tcPr>
            <w:tcW w:w="4428" w:type="dxa"/>
          </w:tcPr>
          <w:p w14:paraId="7A29052F" w14:textId="77777777" w:rsidR="008D753F" w:rsidRDefault="008D753F">
            <w:pPr>
              <w:keepNext/>
              <w:jc w:val="right"/>
              <w:rPr>
                <w:i/>
              </w:rPr>
            </w:pPr>
          </w:p>
        </w:tc>
      </w:tr>
      <w:tr w:rsidR="008D753F" w14:paraId="5A7F9BF4" w14:textId="77777777">
        <w:tc>
          <w:tcPr>
            <w:tcW w:w="336" w:type="dxa"/>
          </w:tcPr>
          <w:p w14:paraId="5546EB3C" w14:textId="77777777" w:rsidR="008D753F" w:rsidRDefault="001061C7">
            <w:pPr>
              <w:keepNext/>
            </w:pPr>
            <w:r>
              <w:rPr>
                <w:rStyle w:val="GResponseCode"/>
              </w:rPr>
              <w:t>5</w:t>
            </w:r>
          </w:p>
        </w:tc>
        <w:tc>
          <w:tcPr>
            <w:tcW w:w="361" w:type="dxa"/>
          </w:tcPr>
          <w:p w14:paraId="1CBB50F0" w14:textId="77777777" w:rsidR="008D753F" w:rsidRDefault="001061C7">
            <w:pPr>
              <w:keepNext/>
            </w:pPr>
            <w:r>
              <w:t>○</w:t>
            </w:r>
          </w:p>
        </w:tc>
        <w:tc>
          <w:tcPr>
            <w:tcW w:w="3731" w:type="dxa"/>
          </w:tcPr>
          <w:p w14:paraId="591CCF7E" w14:textId="77777777" w:rsidR="008D753F" w:rsidRDefault="001061C7">
            <w:pPr>
              <w:keepNext/>
            </w:pPr>
            <w:r>
              <w:t>Other</w:t>
            </w:r>
          </w:p>
        </w:tc>
        <w:tc>
          <w:tcPr>
            <w:tcW w:w="4428" w:type="dxa"/>
          </w:tcPr>
          <w:p w14:paraId="4150F97A" w14:textId="77777777" w:rsidR="008D753F" w:rsidRDefault="008D753F">
            <w:pPr>
              <w:keepNext/>
              <w:jc w:val="right"/>
              <w:rPr>
                <w:i/>
              </w:rPr>
            </w:pPr>
          </w:p>
        </w:tc>
      </w:tr>
      <w:tr w:rsidR="008D753F" w14:paraId="073225DE" w14:textId="77777777">
        <w:tc>
          <w:tcPr>
            <w:tcW w:w="336" w:type="dxa"/>
          </w:tcPr>
          <w:p w14:paraId="6C8EC94A" w14:textId="77777777" w:rsidR="008D753F" w:rsidRDefault="001061C7">
            <w:pPr>
              <w:keepNext/>
            </w:pPr>
            <w:r>
              <w:rPr>
                <w:rStyle w:val="GResponseCode"/>
              </w:rPr>
              <w:t>6</w:t>
            </w:r>
          </w:p>
        </w:tc>
        <w:tc>
          <w:tcPr>
            <w:tcW w:w="361" w:type="dxa"/>
          </w:tcPr>
          <w:p w14:paraId="3CCCFA11" w14:textId="77777777" w:rsidR="008D753F" w:rsidRDefault="001061C7">
            <w:pPr>
              <w:keepNext/>
            </w:pPr>
            <w:r>
              <w:t>○</w:t>
            </w:r>
          </w:p>
        </w:tc>
        <w:tc>
          <w:tcPr>
            <w:tcW w:w="3731" w:type="dxa"/>
          </w:tcPr>
          <w:p w14:paraId="1EA24475" w14:textId="77777777" w:rsidR="008D753F" w:rsidRDefault="001061C7">
            <w:pPr>
              <w:keepNext/>
            </w:pPr>
            <w:r>
              <w:t>Prefer not to say</w:t>
            </w:r>
          </w:p>
        </w:tc>
        <w:tc>
          <w:tcPr>
            <w:tcW w:w="4428" w:type="dxa"/>
          </w:tcPr>
          <w:p w14:paraId="5228EDA8" w14:textId="77777777" w:rsidR="008D753F" w:rsidRDefault="008D753F">
            <w:pPr>
              <w:keepNext/>
              <w:jc w:val="right"/>
              <w:rPr>
                <w:i/>
              </w:rPr>
            </w:pPr>
          </w:p>
        </w:tc>
      </w:tr>
      <w:tr w:rsidR="008D753F" w14:paraId="3EB222F8" w14:textId="77777777">
        <w:tc>
          <w:tcPr>
            <w:tcW w:w="336" w:type="dxa"/>
          </w:tcPr>
          <w:p w14:paraId="29E37557" w14:textId="77777777" w:rsidR="008D753F" w:rsidRDefault="001061C7">
            <w:pPr>
              <w:keepNext/>
            </w:pPr>
            <w:r>
              <w:rPr>
                <w:rStyle w:val="GResponseCode"/>
              </w:rPr>
              <w:t>8</w:t>
            </w:r>
          </w:p>
        </w:tc>
        <w:tc>
          <w:tcPr>
            <w:tcW w:w="361" w:type="dxa"/>
          </w:tcPr>
          <w:p w14:paraId="16194D38" w14:textId="77777777" w:rsidR="008D753F" w:rsidRDefault="008D753F">
            <w:pPr>
              <w:keepNext/>
            </w:pPr>
          </w:p>
        </w:tc>
        <w:tc>
          <w:tcPr>
            <w:tcW w:w="3731" w:type="dxa"/>
          </w:tcPr>
          <w:p w14:paraId="63B4232D" w14:textId="77777777" w:rsidR="008D753F" w:rsidRDefault="001061C7">
            <w:pPr>
              <w:pStyle w:val="GAdminOption"/>
              <w:keepNext/>
            </w:pPr>
            <w:r>
              <w:t>Skipped</w:t>
            </w:r>
          </w:p>
        </w:tc>
        <w:tc>
          <w:tcPr>
            <w:tcW w:w="4428" w:type="dxa"/>
          </w:tcPr>
          <w:p w14:paraId="10B65A47" w14:textId="77777777" w:rsidR="008D753F" w:rsidRDefault="008D753F">
            <w:pPr>
              <w:keepNext/>
              <w:jc w:val="right"/>
              <w:rPr>
                <w:i/>
              </w:rPr>
            </w:pPr>
          </w:p>
        </w:tc>
      </w:tr>
      <w:tr w:rsidR="008D753F" w14:paraId="79E6DACA" w14:textId="77777777">
        <w:tc>
          <w:tcPr>
            <w:tcW w:w="336" w:type="dxa"/>
          </w:tcPr>
          <w:p w14:paraId="52F46161" w14:textId="77777777" w:rsidR="008D753F" w:rsidRDefault="001061C7">
            <w:pPr>
              <w:keepNext/>
            </w:pPr>
            <w:r>
              <w:rPr>
                <w:rStyle w:val="GResponseCode"/>
              </w:rPr>
              <w:t>9</w:t>
            </w:r>
          </w:p>
        </w:tc>
        <w:tc>
          <w:tcPr>
            <w:tcW w:w="361" w:type="dxa"/>
          </w:tcPr>
          <w:p w14:paraId="0448A58D" w14:textId="77777777" w:rsidR="008D753F" w:rsidRDefault="008D753F">
            <w:pPr>
              <w:keepNext/>
            </w:pPr>
          </w:p>
        </w:tc>
        <w:tc>
          <w:tcPr>
            <w:tcW w:w="3731" w:type="dxa"/>
          </w:tcPr>
          <w:p w14:paraId="7203C77E" w14:textId="77777777" w:rsidR="008D753F" w:rsidRDefault="001061C7">
            <w:pPr>
              <w:pStyle w:val="GAdminOption"/>
              <w:keepNext/>
            </w:pPr>
            <w:r>
              <w:t>Not Asked</w:t>
            </w:r>
          </w:p>
        </w:tc>
        <w:tc>
          <w:tcPr>
            <w:tcW w:w="4428" w:type="dxa"/>
          </w:tcPr>
          <w:p w14:paraId="16093299" w14:textId="77777777" w:rsidR="008D753F" w:rsidRDefault="008D753F">
            <w:pPr>
              <w:keepNext/>
              <w:jc w:val="right"/>
              <w:rPr>
                <w:i/>
              </w:rPr>
            </w:pPr>
          </w:p>
        </w:tc>
      </w:tr>
    </w:tbl>
    <w:p w14:paraId="286474F7" w14:textId="77777777" w:rsidR="008D753F" w:rsidRDefault="008D753F">
      <w:pPr>
        <w:pStyle w:val="GQuestionSpacer"/>
      </w:pPr>
    </w:p>
    <w:tbl>
      <w:tblPr>
        <w:tblStyle w:val="GQuestionCommonProperties"/>
        <w:tblW w:w="0" w:type="auto"/>
        <w:tblInd w:w="0" w:type="dxa"/>
        <w:tblLook w:val="04A0" w:firstRow="1" w:lastRow="0" w:firstColumn="1" w:lastColumn="0" w:noHBand="0" w:noVBand="1"/>
      </w:tblPr>
      <w:tblGrid>
        <w:gridCol w:w="2444"/>
        <w:gridCol w:w="6916"/>
      </w:tblGrid>
      <w:tr w:rsidR="008D753F" w14:paraId="42C3CA6F" w14:textId="77777777">
        <w:tc>
          <w:tcPr>
            <w:tcW w:w="0" w:type="dxa"/>
            <w:shd w:val="clear" w:color="auto" w:fill="D0D0D0"/>
          </w:tcPr>
          <w:p w14:paraId="30E7EBB1" w14:textId="77777777" w:rsidR="008D753F" w:rsidRDefault="001061C7">
            <w:pPr>
              <w:pStyle w:val="GVariableNameP"/>
              <w:keepNext/>
            </w:pPr>
            <w:r>
              <w:lastRenderedPageBreak/>
              <w:fldChar w:fldCharType="begin"/>
            </w:r>
            <w:r>
              <w:instrText>TC transgender \\l 2 \\f a</w:instrText>
            </w:r>
            <w:r>
              <w:fldChar w:fldCharType="end"/>
            </w:r>
            <w:r>
              <w:t>transgender</w:t>
            </w:r>
            <w:r>
              <w:rPr>
                <w:i/>
              </w:rPr>
              <w:t xml:space="preserve">- Show if not </w:t>
            </w:r>
            <w:proofErr w:type="spellStart"/>
            <w:proofErr w:type="gramStart"/>
            <w:r>
              <w:rPr>
                <w:i/>
              </w:rPr>
              <w:t>pdl.transgender</w:t>
            </w:r>
            <w:proofErr w:type="spellEnd"/>
            <w:proofErr w:type="gramEnd"/>
            <w:r>
              <w:rPr>
                <w:i/>
              </w:rPr>
              <w:t xml:space="preserve"> or (</w:t>
            </w:r>
            <w:proofErr w:type="spellStart"/>
            <w:r>
              <w:rPr>
                <w:i/>
              </w:rPr>
              <w:t>pdl.transgender.last</w:t>
            </w:r>
            <w:proofErr w:type="spellEnd"/>
            <w:r>
              <w:rPr>
                <w:i/>
              </w:rPr>
              <w:t xml:space="preserve"> &gt; months(6))</w:t>
            </w:r>
          </w:p>
        </w:tc>
        <w:tc>
          <w:tcPr>
            <w:tcW w:w="0" w:type="dxa"/>
            <w:shd w:val="clear" w:color="auto" w:fill="D0D0D0"/>
            <w:vAlign w:val="bottom"/>
          </w:tcPr>
          <w:p w14:paraId="4C49B579" w14:textId="77777777" w:rsidR="008D753F" w:rsidRDefault="001061C7">
            <w:pPr>
              <w:keepNext/>
              <w:jc w:val="right"/>
            </w:pPr>
            <w:r>
              <w:t>SINGLE CHOICE</w:t>
            </w:r>
          </w:p>
        </w:tc>
      </w:tr>
      <w:tr w:rsidR="008D753F" w14:paraId="0229AD27" w14:textId="77777777">
        <w:tc>
          <w:tcPr>
            <w:tcW w:w="8856" w:type="dxa"/>
            <w:gridSpan w:val="2"/>
            <w:shd w:val="clear" w:color="auto" w:fill="D0D0D0"/>
          </w:tcPr>
          <w:p w14:paraId="6C39D83E" w14:textId="77777777" w:rsidR="008D753F" w:rsidRDefault="001061C7">
            <w:pPr>
              <w:keepNext/>
            </w:pPr>
            <w:r>
              <w:t>Do you identify as transgender?</w:t>
            </w:r>
          </w:p>
        </w:tc>
      </w:tr>
    </w:tbl>
    <w:p w14:paraId="13E45091" w14:textId="77777777" w:rsidR="008D753F" w:rsidRDefault="008D753F">
      <w:pPr>
        <w:pStyle w:val="GQuestionSpacer"/>
        <w:keepNext/>
      </w:pPr>
    </w:p>
    <w:p w14:paraId="38F38247" w14:textId="77777777" w:rsidR="008D753F" w:rsidRDefault="001061C7">
      <w:pPr>
        <w:pStyle w:val="GWidgetOption"/>
        <w:keepNext/>
        <w:tabs>
          <w:tab w:val="left" w:pos="2160"/>
        </w:tabs>
      </w:pPr>
      <w:proofErr w:type="spellStart"/>
      <w:r>
        <w:t>pii</w:t>
      </w:r>
      <w:proofErr w:type="spellEnd"/>
      <w:r>
        <w:tab/>
        <w:t>False</w:t>
      </w:r>
    </w:p>
    <w:p w14:paraId="70D99FBA" w14:textId="77777777" w:rsidR="008D753F" w:rsidRDefault="001061C7">
      <w:pPr>
        <w:pStyle w:val="GDefaultWidgetOption"/>
        <w:keepNext/>
        <w:tabs>
          <w:tab w:val="left" w:pos="2160"/>
        </w:tabs>
      </w:pPr>
      <w:r>
        <w:t>chart_layout</w:t>
      </w:r>
      <w:r>
        <w:tab/>
        <w:t>1</w:t>
      </w:r>
    </w:p>
    <w:p w14:paraId="67D19CC7" w14:textId="77777777" w:rsidR="008D753F" w:rsidRDefault="001061C7">
      <w:pPr>
        <w:pStyle w:val="GWidgetOption"/>
        <w:keepNext/>
        <w:tabs>
          <w:tab w:val="left" w:pos="2160"/>
        </w:tabs>
      </w:pPr>
      <w:proofErr w:type="spellStart"/>
      <w:r>
        <w:t>varlabel</w:t>
      </w:r>
      <w:proofErr w:type="spellEnd"/>
      <w:r>
        <w:tab/>
        <w:t>Transgender</w:t>
      </w:r>
    </w:p>
    <w:p w14:paraId="6F786205" w14:textId="77777777" w:rsidR="008D753F" w:rsidRDefault="001061C7">
      <w:pPr>
        <w:pStyle w:val="GDefaultWidgetOption"/>
        <w:keepNext/>
        <w:tabs>
          <w:tab w:val="left" w:pos="2160"/>
        </w:tabs>
      </w:pPr>
      <w:r>
        <w:t>topic</w:t>
      </w:r>
      <w:r>
        <w:tab/>
      </w:r>
    </w:p>
    <w:p w14:paraId="785550F3" w14:textId="77777777" w:rsidR="008D753F" w:rsidRDefault="001061C7">
      <w:pPr>
        <w:pStyle w:val="GDefaultWidgetOption"/>
        <w:keepNext/>
        <w:tabs>
          <w:tab w:val="left" w:pos="2160"/>
        </w:tabs>
      </w:pPr>
      <w:r>
        <w:t>chart_color</w:t>
      </w:r>
      <w:r>
        <w:tab/>
        <w:t>green</w:t>
      </w:r>
    </w:p>
    <w:p w14:paraId="7C0F7322" w14:textId="77777777" w:rsidR="008D753F" w:rsidRDefault="001061C7">
      <w:pPr>
        <w:pStyle w:val="GDefaultWidgetOption"/>
        <w:keepNext/>
        <w:tabs>
          <w:tab w:val="left" w:pos="2160"/>
        </w:tabs>
      </w:pPr>
      <w:r>
        <w:t>chart_type</w:t>
      </w:r>
      <w:r>
        <w:tab/>
        <w:t>bar</w:t>
      </w:r>
    </w:p>
    <w:p w14:paraId="77C0DF1A" w14:textId="77777777" w:rsidR="008D753F" w:rsidRDefault="001061C7">
      <w:pPr>
        <w:pStyle w:val="GDefaultWidgetOption"/>
        <w:keepNext/>
        <w:tabs>
          <w:tab w:val="left" w:pos="2160"/>
        </w:tabs>
      </w:pPr>
      <w:r>
        <w:t>crossbreak</w:t>
      </w:r>
      <w:r>
        <w:tab/>
        <w:t>Total</w:t>
      </w:r>
    </w:p>
    <w:p w14:paraId="3D3BDD1C" w14:textId="77777777" w:rsidR="008D753F" w:rsidRDefault="001061C7">
      <w:pPr>
        <w:pStyle w:val="GDefaultWidgetOption"/>
        <w:keepNext/>
        <w:tabs>
          <w:tab w:val="left" w:pos="2160"/>
        </w:tabs>
      </w:pPr>
      <w:r>
        <w:t>wrap</w:t>
      </w:r>
      <w:r>
        <w:tab/>
        <w:t>True</w:t>
      </w:r>
    </w:p>
    <w:p w14:paraId="3C9E4DF8" w14:textId="77777777" w:rsidR="008D753F" w:rsidRDefault="001061C7">
      <w:pPr>
        <w:pStyle w:val="GDefaultWidgetOption"/>
        <w:keepNext/>
        <w:tabs>
          <w:tab w:val="left" w:pos="2160"/>
        </w:tabs>
      </w:pPr>
      <w:r>
        <w:t>is_rating</w:t>
      </w:r>
      <w:r>
        <w:tab/>
        <w:t>False</w:t>
      </w:r>
    </w:p>
    <w:p w14:paraId="2021F1EC" w14:textId="77777777" w:rsidR="008D753F" w:rsidRDefault="001061C7">
      <w:pPr>
        <w:pStyle w:val="GDefaultWidgetOption"/>
        <w:keepNext/>
        <w:tabs>
          <w:tab w:val="left" w:pos="2160"/>
        </w:tabs>
      </w:pPr>
      <w:r>
        <w:t>required_text</w:t>
      </w:r>
      <w:r>
        <w:tab/>
        <w:t>Please choose an answer</w:t>
      </w:r>
    </w:p>
    <w:p w14:paraId="514AA182" w14:textId="77777777" w:rsidR="008D753F" w:rsidRDefault="001061C7">
      <w:pPr>
        <w:pStyle w:val="GDefaultWidgetOption"/>
        <w:keepNext/>
        <w:tabs>
          <w:tab w:val="left" w:pos="2160"/>
        </w:tabs>
      </w:pPr>
      <w:r>
        <w:t>min_columns</w:t>
      </w:r>
      <w:r>
        <w:tab/>
        <w:t>1</w:t>
      </w:r>
    </w:p>
    <w:p w14:paraId="3722C999" w14:textId="77777777" w:rsidR="008D753F" w:rsidRDefault="001061C7">
      <w:pPr>
        <w:pStyle w:val="GDefaultWidgetOption"/>
        <w:keepNext/>
        <w:tabs>
          <w:tab w:val="left" w:pos="2160"/>
        </w:tabs>
      </w:pPr>
      <w:r>
        <w:t>sample_type</w:t>
      </w:r>
      <w:r>
        <w:tab/>
      </w:r>
    </w:p>
    <w:p w14:paraId="4C9CD676" w14:textId="77777777" w:rsidR="008D753F" w:rsidRDefault="001061C7">
      <w:pPr>
        <w:pStyle w:val="GDefaultWidgetOption"/>
        <w:keepNext/>
        <w:tabs>
          <w:tab w:val="left" w:pos="2160"/>
        </w:tabs>
      </w:pPr>
      <w:r>
        <w:t>access</w:t>
      </w:r>
      <w:r>
        <w:tab/>
      </w:r>
    </w:p>
    <w:p w14:paraId="37DC4B94" w14:textId="77777777" w:rsidR="008D753F" w:rsidRDefault="001061C7">
      <w:pPr>
        <w:pStyle w:val="GDefaultWidgetOption"/>
        <w:keepNext/>
        <w:tabs>
          <w:tab w:val="left" w:pos="2160"/>
        </w:tabs>
      </w:pPr>
      <w:r>
        <w:t>autoadvance</w:t>
      </w:r>
      <w:r>
        <w:tab/>
        <w:t>False</w:t>
      </w:r>
    </w:p>
    <w:p w14:paraId="194C3706" w14:textId="77777777" w:rsidR="008D753F" w:rsidRDefault="001061C7">
      <w:pPr>
        <w:pStyle w:val="GDefaultWidgetOption"/>
        <w:keepNext/>
        <w:tabs>
          <w:tab w:val="left" w:pos="2160"/>
        </w:tabs>
      </w:pPr>
      <w:r>
        <w:t>columns</w:t>
      </w:r>
      <w:r>
        <w:tab/>
        <w:t>1</w:t>
      </w:r>
    </w:p>
    <w:p w14:paraId="1BE794E2" w14:textId="77777777" w:rsidR="008D753F" w:rsidRDefault="001061C7">
      <w:pPr>
        <w:pStyle w:val="GDefaultWidgetOption"/>
        <w:keepNext/>
        <w:tabs>
          <w:tab w:val="left" w:pos="2160"/>
        </w:tabs>
      </w:pPr>
      <w:r>
        <w:t>widget</w:t>
      </w:r>
      <w:r>
        <w:tab/>
      </w:r>
    </w:p>
    <w:p w14:paraId="1E476251" w14:textId="77777777" w:rsidR="008D753F" w:rsidRDefault="001061C7">
      <w:pPr>
        <w:pStyle w:val="GDefaultWidgetOption"/>
        <w:keepNext/>
        <w:tabs>
          <w:tab w:val="left" w:pos="2160"/>
        </w:tabs>
      </w:pPr>
      <w:r>
        <w:t>filter_text</w:t>
      </w:r>
      <w:r>
        <w:tab/>
      </w:r>
    </w:p>
    <w:p w14:paraId="33938A74" w14:textId="77777777" w:rsidR="008D753F" w:rsidRDefault="001061C7">
      <w:pPr>
        <w:pStyle w:val="GDefaultWidgetOption"/>
        <w:keepNext/>
        <w:tabs>
          <w:tab w:val="left" w:pos="2160"/>
        </w:tabs>
      </w:pPr>
      <w:r>
        <w:t>as_banner</w:t>
      </w:r>
      <w:r>
        <w:tab/>
        <w:t>False</w:t>
      </w:r>
    </w:p>
    <w:p w14:paraId="3E33537D" w14:textId="77777777" w:rsidR="008D753F" w:rsidRDefault="001061C7">
      <w:pPr>
        <w:pStyle w:val="GDefaultWidgetOption"/>
        <w:keepNext/>
        <w:tabs>
          <w:tab w:val="left" w:pos="2160"/>
        </w:tabs>
      </w:pPr>
      <w:r>
        <w:t>description</w:t>
      </w:r>
      <w:r>
        <w:tab/>
      </w:r>
    </w:p>
    <w:p w14:paraId="5216C9F6" w14:textId="77777777" w:rsidR="008D753F" w:rsidRDefault="001061C7">
      <w:pPr>
        <w:pStyle w:val="GDefaultWidgetOption"/>
        <w:keepNext/>
        <w:tabs>
          <w:tab w:val="left" w:pos="2160"/>
        </w:tabs>
      </w:pPr>
      <w:r>
        <w:t>spd_category</w:t>
      </w:r>
      <w:r>
        <w:tab/>
      </w:r>
    </w:p>
    <w:p w14:paraId="4F4EBD41" w14:textId="77777777" w:rsidR="008D753F" w:rsidRDefault="001061C7">
      <w:pPr>
        <w:pStyle w:val="GWidgetOption"/>
        <w:keepNext/>
        <w:tabs>
          <w:tab w:val="left" w:pos="2160"/>
        </w:tabs>
      </w:pPr>
      <w:r>
        <w:t>tags</w:t>
      </w:r>
      <w:r>
        <w:tab/>
      </w:r>
    </w:p>
    <w:p w14:paraId="1ABF4D1E" w14:textId="77777777" w:rsidR="008D753F" w:rsidRDefault="001061C7">
      <w:pPr>
        <w:pStyle w:val="GDefaultWidgetOption"/>
        <w:keepNext/>
        <w:tabs>
          <w:tab w:val="left" w:pos="2160"/>
        </w:tabs>
      </w:pPr>
      <w:r>
        <w:t>horizontal</w:t>
      </w:r>
      <w:r>
        <w:tab/>
        <w:t>False</w:t>
      </w:r>
    </w:p>
    <w:p w14:paraId="37FE3DF5" w14:textId="77777777" w:rsidR="008D753F" w:rsidRDefault="001061C7">
      <w:pPr>
        <w:pStyle w:val="GDefaultWidgetOption"/>
        <w:keepNext/>
        <w:tabs>
          <w:tab w:val="left" w:pos="2160"/>
        </w:tabs>
      </w:pPr>
      <w:r>
        <w:t>grid_chart_type</w:t>
      </w:r>
      <w:r>
        <w:tab/>
        <w:t>stacked_bar</w:t>
      </w:r>
    </w:p>
    <w:p w14:paraId="2F9BB37A" w14:textId="77777777" w:rsidR="008D753F" w:rsidRDefault="001061C7">
      <w:pPr>
        <w:pStyle w:val="GDefaultWidgetOption"/>
        <w:keepNext/>
        <w:tabs>
          <w:tab w:val="left" w:pos="2160"/>
        </w:tabs>
      </w:pPr>
      <w:r>
        <w:t>sort_order</w:t>
      </w:r>
      <w:r>
        <w:tab/>
        <w:t>none</w:t>
      </w:r>
    </w:p>
    <w:p w14:paraId="03411023" w14:textId="77777777" w:rsidR="008D753F" w:rsidRDefault="001061C7">
      <w:pPr>
        <w:pStyle w:val="GDefaultWidgetOption"/>
        <w:keepNext/>
        <w:tabs>
          <w:tab w:val="left" w:pos="2160"/>
        </w:tabs>
      </w:pPr>
      <w:r>
        <w:t>sample</w:t>
      </w:r>
      <w:r>
        <w:tab/>
      </w:r>
    </w:p>
    <w:p w14:paraId="7214C6C2" w14:textId="77777777" w:rsidR="008D753F" w:rsidRDefault="001061C7">
      <w:pPr>
        <w:pStyle w:val="GDefaultWidgetOption"/>
        <w:keepNext/>
        <w:tabs>
          <w:tab w:val="left" w:pos="2160"/>
        </w:tabs>
      </w:pPr>
      <w:r>
        <w:t>slide_title</w:t>
      </w:r>
      <w:r>
        <w:tab/>
      </w:r>
    </w:p>
    <w:p w14:paraId="2219FB97" w14:textId="77777777" w:rsidR="008D753F" w:rsidRDefault="001061C7">
      <w:pPr>
        <w:pStyle w:val="GDefaultWidgetOption"/>
        <w:keepNext/>
        <w:tabs>
          <w:tab w:val="left" w:pos="2160"/>
        </w:tabs>
      </w:pPr>
      <w:r>
        <w:t>set_active</w:t>
      </w:r>
      <w:r>
        <w:tab/>
      </w:r>
    </w:p>
    <w:p w14:paraId="59D584AE" w14:textId="77777777" w:rsidR="008D753F" w:rsidRDefault="001061C7">
      <w:pPr>
        <w:pStyle w:val="GDefaultWidgetOption"/>
        <w:keepNext/>
        <w:tabs>
          <w:tab w:val="left" w:pos="2160"/>
        </w:tabs>
      </w:pPr>
      <w:r>
        <w:t>required</w:t>
      </w:r>
      <w:r>
        <w:tab/>
        <w:t>NONE</w:t>
      </w:r>
    </w:p>
    <w:p w14:paraId="6F4FE338" w14:textId="77777777" w:rsidR="008D753F" w:rsidRDefault="001061C7">
      <w:pPr>
        <w:pStyle w:val="GDefaultWidgetOption"/>
        <w:keepNext/>
        <w:tabs>
          <w:tab w:val="left" w:pos="2160"/>
        </w:tabs>
      </w:pPr>
      <w:r>
        <w:t>mask</w:t>
      </w:r>
      <w:r>
        <w:tab/>
      </w:r>
    </w:p>
    <w:p w14:paraId="66CCDDA4" w14:textId="77777777" w:rsidR="008D753F" w:rsidRDefault="001061C7">
      <w:pPr>
        <w:pStyle w:val="GDefaultWidgetOption"/>
        <w:keepNext/>
        <w:tabs>
          <w:tab w:val="left" w:pos="2160"/>
        </w:tabs>
      </w:pPr>
      <w:r>
        <w:t>custom_order</w:t>
      </w:r>
      <w:r>
        <w:tab/>
      </w:r>
    </w:p>
    <w:p w14:paraId="5C5FD7FC" w14:textId="77777777" w:rsidR="008D753F" w:rsidRDefault="001061C7">
      <w:pPr>
        <w:pStyle w:val="GDefaultWidgetOption"/>
        <w:keepNext/>
        <w:tabs>
          <w:tab w:val="left" w:pos="2160"/>
        </w:tabs>
      </w:pPr>
      <w:r>
        <w:t>client</w:t>
      </w:r>
      <w:r>
        <w:tab/>
      </w:r>
    </w:p>
    <w:p w14:paraId="63EDBE9A" w14:textId="77777777" w:rsidR="008D753F" w:rsidRDefault="001061C7">
      <w:pPr>
        <w:pStyle w:val="GDefaultWidgetOption"/>
        <w:keepNext/>
        <w:tabs>
          <w:tab w:val="left" w:pos="2160"/>
        </w:tabs>
      </w:pPr>
      <w:r>
        <w:t>order</w:t>
      </w:r>
      <w:r>
        <w:tab/>
        <w:t>as-is</w:t>
      </w:r>
    </w:p>
    <w:tbl>
      <w:tblPr>
        <w:tblStyle w:val="GQuestionResponseList"/>
        <w:tblW w:w="0" w:type="auto"/>
        <w:tblInd w:w="0" w:type="dxa"/>
        <w:tblLook w:val="04A0" w:firstRow="1" w:lastRow="0" w:firstColumn="1" w:lastColumn="0" w:noHBand="0" w:noVBand="1"/>
      </w:tblPr>
      <w:tblGrid>
        <w:gridCol w:w="336"/>
        <w:gridCol w:w="361"/>
        <w:gridCol w:w="3731"/>
        <w:gridCol w:w="4428"/>
      </w:tblGrid>
      <w:tr w:rsidR="008D753F" w14:paraId="634A0DE4" w14:textId="77777777">
        <w:tc>
          <w:tcPr>
            <w:tcW w:w="336" w:type="dxa"/>
          </w:tcPr>
          <w:p w14:paraId="32B614E7" w14:textId="77777777" w:rsidR="008D753F" w:rsidRDefault="001061C7">
            <w:pPr>
              <w:keepNext/>
            </w:pPr>
            <w:r>
              <w:rPr>
                <w:rStyle w:val="GResponseCode"/>
              </w:rPr>
              <w:t>1</w:t>
            </w:r>
          </w:p>
        </w:tc>
        <w:tc>
          <w:tcPr>
            <w:tcW w:w="361" w:type="dxa"/>
          </w:tcPr>
          <w:p w14:paraId="0E4CBE88" w14:textId="77777777" w:rsidR="008D753F" w:rsidRDefault="001061C7">
            <w:pPr>
              <w:keepNext/>
            </w:pPr>
            <w:r>
              <w:t>○</w:t>
            </w:r>
          </w:p>
        </w:tc>
        <w:tc>
          <w:tcPr>
            <w:tcW w:w="3731" w:type="dxa"/>
          </w:tcPr>
          <w:p w14:paraId="31362E5D" w14:textId="77777777" w:rsidR="008D753F" w:rsidRDefault="001061C7">
            <w:pPr>
              <w:keepNext/>
            </w:pPr>
            <w:r>
              <w:t>Yes</w:t>
            </w:r>
          </w:p>
        </w:tc>
        <w:tc>
          <w:tcPr>
            <w:tcW w:w="4428" w:type="dxa"/>
          </w:tcPr>
          <w:p w14:paraId="069D8027" w14:textId="77777777" w:rsidR="008D753F" w:rsidRDefault="008D753F">
            <w:pPr>
              <w:keepNext/>
              <w:jc w:val="right"/>
              <w:rPr>
                <w:i/>
              </w:rPr>
            </w:pPr>
          </w:p>
        </w:tc>
      </w:tr>
      <w:tr w:rsidR="008D753F" w14:paraId="7497BFF3" w14:textId="77777777">
        <w:tc>
          <w:tcPr>
            <w:tcW w:w="336" w:type="dxa"/>
          </w:tcPr>
          <w:p w14:paraId="2B03C6BC" w14:textId="77777777" w:rsidR="008D753F" w:rsidRDefault="001061C7">
            <w:pPr>
              <w:keepNext/>
            </w:pPr>
            <w:r>
              <w:rPr>
                <w:rStyle w:val="GResponseCode"/>
              </w:rPr>
              <w:t>2</w:t>
            </w:r>
          </w:p>
        </w:tc>
        <w:tc>
          <w:tcPr>
            <w:tcW w:w="361" w:type="dxa"/>
          </w:tcPr>
          <w:p w14:paraId="4AEBEB25" w14:textId="77777777" w:rsidR="008D753F" w:rsidRDefault="001061C7">
            <w:pPr>
              <w:keepNext/>
            </w:pPr>
            <w:r>
              <w:t>○</w:t>
            </w:r>
          </w:p>
        </w:tc>
        <w:tc>
          <w:tcPr>
            <w:tcW w:w="3731" w:type="dxa"/>
          </w:tcPr>
          <w:p w14:paraId="57A8C3E8" w14:textId="77777777" w:rsidR="008D753F" w:rsidRDefault="001061C7">
            <w:pPr>
              <w:keepNext/>
            </w:pPr>
            <w:r>
              <w:t>No</w:t>
            </w:r>
          </w:p>
        </w:tc>
        <w:tc>
          <w:tcPr>
            <w:tcW w:w="4428" w:type="dxa"/>
          </w:tcPr>
          <w:p w14:paraId="0070707B" w14:textId="77777777" w:rsidR="008D753F" w:rsidRDefault="008D753F">
            <w:pPr>
              <w:keepNext/>
              <w:jc w:val="right"/>
              <w:rPr>
                <w:i/>
              </w:rPr>
            </w:pPr>
          </w:p>
        </w:tc>
      </w:tr>
      <w:tr w:rsidR="008D753F" w14:paraId="3AEE779C" w14:textId="77777777">
        <w:tc>
          <w:tcPr>
            <w:tcW w:w="336" w:type="dxa"/>
          </w:tcPr>
          <w:p w14:paraId="7CABBFFE" w14:textId="77777777" w:rsidR="008D753F" w:rsidRDefault="001061C7">
            <w:pPr>
              <w:keepNext/>
            </w:pPr>
            <w:r>
              <w:rPr>
                <w:rStyle w:val="GResponseCode"/>
              </w:rPr>
              <w:t>3</w:t>
            </w:r>
          </w:p>
        </w:tc>
        <w:tc>
          <w:tcPr>
            <w:tcW w:w="361" w:type="dxa"/>
          </w:tcPr>
          <w:p w14:paraId="63F15C19" w14:textId="77777777" w:rsidR="008D753F" w:rsidRDefault="001061C7">
            <w:pPr>
              <w:keepNext/>
            </w:pPr>
            <w:r>
              <w:t>○</w:t>
            </w:r>
          </w:p>
        </w:tc>
        <w:tc>
          <w:tcPr>
            <w:tcW w:w="3731" w:type="dxa"/>
          </w:tcPr>
          <w:p w14:paraId="3D67096B" w14:textId="77777777" w:rsidR="008D753F" w:rsidRDefault="001061C7">
            <w:pPr>
              <w:keepNext/>
            </w:pPr>
            <w:r>
              <w:t>Prefer not to say</w:t>
            </w:r>
          </w:p>
        </w:tc>
        <w:tc>
          <w:tcPr>
            <w:tcW w:w="4428" w:type="dxa"/>
          </w:tcPr>
          <w:p w14:paraId="34E11BA6" w14:textId="77777777" w:rsidR="008D753F" w:rsidRDefault="008D753F">
            <w:pPr>
              <w:keepNext/>
              <w:jc w:val="right"/>
              <w:rPr>
                <w:i/>
              </w:rPr>
            </w:pPr>
          </w:p>
        </w:tc>
      </w:tr>
      <w:tr w:rsidR="008D753F" w14:paraId="0794F028" w14:textId="77777777">
        <w:tc>
          <w:tcPr>
            <w:tcW w:w="336" w:type="dxa"/>
          </w:tcPr>
          <w:p w14:paraId="696F8060" w14:textId="77777777" w:rsidR="008D753F" w:rsidRDefault="001061C7">
            <w:pPr>
              <w:keepNext/>
            </w:pPr>
            <w:r>
              <w:rPr>
                <w:rStyle w:val="GResponseCode"/>
              </w:rPr>
              <w:t>8</w:t>
            </w:r>
          </w:p>
        </w:tc>
        <w:tc>
          <w:tcPr>
            <w:tcW w:w="361" w:type="dxa"/>
          </w:tcPr>
          <w:p w14:paraId="759CC182" w14:textId="77777777" w:rsidR="008D753F" w:rsidRDefault="008D753F">
            <w:pPr>
              <w:keepNext/>
            </w:pPr>
          </w:p>
        </w:tc>
        <w:tc>
          <w:tcPr>
            <w:tcW w:w="3731" w:type="dxa"/>
          </w:tcPr>
          <w:p w14:paraId="19B881E1" w14:textId="77777777" w:rsidR="008D753F" w:rsidRDefault="001061C7">
            <w:pPr>
              <w:pStyle w:val="GAdminOption"/>
              <w:keepNext/>
            </w:pPr>
            <w:r>
              <w:t>Skipped</w:t>
            </w:r>
          </w:p>
        </w:tc>
        <w:tc>
          <w:tcPr>
            <w:tcW w:w="4428" w:type="dxa"/>
          </w:tcPr>
          <w:p w14:paraId="565B4C8F" w14:textId="77777777" w:rsidR="008D753F" w:rsidRDefault="008D753F">
            <w:pPr>
              <w:keepNext/>
              <w:jc w:val="right"/>
              <w:rPr>
                <w:i/>
              </w:rPr>
            </w:pPr>
          </w:p>
        </w:tc>
      </w:tr>
      <w:tr w:rsidR="008D753F" w14:paraId="00B04E94" w14:textId="77777777">
        <w:tc>
          <w:tcPr>
            <w:tcW w:w="336" w:type="dxa"/>
          </w:tcPr>
          <w:p w14:paraId="77CDD8B6" w14:textId="77777777" w:rsidR="008D753F" w:rsidRDefault="001061C7">
            <w:pPr>
              <w:keepNext/>
            </w:pPr>
            <w:r>
              <w:rPr>
                <w:rStyle w:val="GResponseCode"/>
              </w:rPr>
              <w:t>9</w:t>
            </w:r>
          </w:p>
        </w:tc>
        <w:tc>
          <w:tcPr>
            <w:tcW w:w="361" w:type="dxa"/>
          </w:tcPr>
          <w:p w14:paraId="2EFFC870" w14:textId="77777777" w:rsidR="008D753F" w:rsidRDefault="008D753F">
            <w:pPr>
              <w:keepNext/>
            </w:pPr>
          </w:p>
        </w:tc>
        <w:tc>
          <w:tcPr>
            <w:tcW w:w="3731" w:type="dxa"/>
          </w:tcPr>
          <w:p w14:paraId="25B93001" w14:textId="77777777" w:rsidR="008D753F" w:rsidRDefault="001061C7">
            <w:pPr>
              <w:pStyle w:val="GAdminOption"/>
              <w:keepNext/>
            </w:pPr>
            <w:r>
              <w:t>Not Asked</w:t>
            </w:r>
          </w:p>
        </w:tc>
        <w:tc>
          <w:tcPr>
            <w:tcW w:w="4428" w:type="dxa"/>
          </w:tcPr>
          <w:p w14:paraId="4C735C7F" w14:textId="77777777" w:rsidR="008D753F" w:rsidRDefault="008D753F">
            <w:pPr>
              <w:keepNext/>
              <w:jc w:val="right"/>
              <w:rPr>
                <w:i/>
              </w:rPr>
            </w:pPr>
          </w:p>
        </w:tc>
      </w:tr>
    </w:tbl>
    <w:p w14:paraId="06C34076" w14:textId="77777777" w:rsidR="008D753F" w:rsidRDefault="008D753F">
      <w:pPr>
        <w:pStyle w:val="GQuestionSpacer"/>
      </w:pPr>
    </w:p>
    <w:sectPr w:rsidR="008D753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F1CE2" w14:textId="77777777" w:rsidR="0020219D" w:rsidRDefault="0020219D">
      <w:pPr>
        <w:spacing w:after="0"/>
      </w:pPr>
      <w:r>
        <w:separator/>
      </w:r>
    </w:p>
  </w:endnote>
  <w:endnote w:type="continuationSeparator" w:id="0">
    <w:p w14:paraId="08D47ACE" w14:textId="77777777" w:rsidR="0020219D" w:rsidRDefault="00202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C299B" w14:textId="77777777" w:rsidR="008D753F" w:rsidRDefault="001061C7">
    <w:pPr>
      <w:jc w:val="center"/>
    </w:pPr>
    <w:r>
      <w:fldChar w:fldCharType="begin"/>
    </w:r>
    <w:r>
      <w:instrText>PAGE</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A77F4" w14:textId="77777777" w:rsidR="0020219D" w:rsidRDefault="0020219D">
      <w:pPr>
        <w:spacing w:after="0"/>
      </w:pPr>
      <w:r>
        <w:separator/>
      </w:r>
    </w:p>
  </w:footnote>
  <w:footnote w:type="continuationSeparator" w:id="0">
    <w:p w14:paraId="23E72B7A" w14:textId="77777777" w:rsidR="0020219D" w:rsidRDefault="002021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 w:type="dxa"/>
      <w:tblCellMar>
        <w:left w:w="10" w:type="dxa"/>
        <w:right w:w="10" w:type="dxa"/>
      </w:tblCellMar>
      <w:tblLook w:val="04A0" w:firstRow="1" w:lastRow="0" w:firstColumn="1" w:lastColumn="0" w:noHBand="0" w:noVBand="1"/>
    </w:tblPr>
    <w:tblGrid>
      <w:gridCol w:w="4428"/>
      <w:gridCol w:w="4428"/>
    </w:tblGrid>
    <w:tr w:rsidR="008D753F" w14:paraId="78DF9787" w14:textId="77777777">
      <w:tc>
        <w:tcPr>
          <w:tcW w:w="4428" w:type="dxa"/>
        </w:tcPr>
        <w:p w14:paraId="579B5DBD" w14:textId="77777777" w:rsidR="008D753F" w:rsidRDefault="001061C7">
          <w:r>
            <w:t>Questionnaire</w:t>
          </w:r>
        </w:p>
      </w:tc>
      <w:tc>
        <w:tcPr>
          <w:tcW w:w="4428" w:type="dxa"/>
        </w:tcPr>
        <w:p w14:paraId="7E680D9F" w14:textId="77777777" w:rsidR="008D753F" w:rsidRDefault="0020219D">
          <w:pPr>
            <w:jc w:val="right"/>
          </w:pPr>
          <w:r>
            <w:rPr>
              <w:noProof/>
            </w:rPr>
            <w:pict w14:anchorId="441E0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35pt;margin-top:0;width:159.85pt;height:18.7pt;z-index:251656704;mso-wrap-edited:f;mso-width-percent:0;mso-height-percent:0;mso-position-horizontal-relative:text;mso-position-vertical-relative:text;mso-width-percent:0;mso-height-percent:0">
                <v:imagedata r:id="rId1" o:title=""/>
                <w10:wrap type="tight"/>
              </v:shape>
            </w:pic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 w:type="dxa"/>
      <w:tblCellMar>
        <w:left w:w="10" w:type="dxa"/>
        <w:right w:w="10" w:type="dxa"/>
      </w:tblCellMar>
      <w:tblLook w:val="04A0" w:firstRow="1" w:lastRow="0" w:firstColumn="1" w:lastColumn="0" w:noHBand="0" w:noVBand="1"/>
    </w:tblPr>
    <w:tblGrid>
      <w:gridCol w:w="4428"/>
      <w:gridCol w:w="4428"/>
    </w:tblGrid>
    <w:tr w:rsidR="008D753F" w14:paraId="65FD75B0" w14:textId="77777777">
      <w:tc>
        <w:tcPr>
          <w:tcW w:w="4428" w:type="dxa"/>
        </w:tcPr>
        <w:p w14:paraId="7D950962" w14:textId="77777777" w:rsidR="008D753F" w:rsidRDefault="001061C7">
          <w:r>
            <w:t>Questionnaire</w:t>
          </w:r>
        </w:p>
      </w:tc>
      <w:tc>
        <w:tcPr>
          <w:tcW w:w="4428" w:type="dxa"/>
        </w:tcPr>
        <w:p w14:paraId="5995E19F" w14:textId="77777777" w:rsidR="008D753F" w:rsidRDefault="0020219D">
          <w:pPr>
            <w:jc w:val="right"/>
          </w:pPr>
          <w:r>
            <w:rPr>
              <w:noProof/>
            </w:rPr>
            <w:pict w14:anchorId="02657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135pt;margin-top:0;width:159.85pt;height:18.7pt;z-index:251658752;mso-wrap-edited:f;mso-width-percent:0;mso-height-percent:0;mso-position-horizontal-relative:text;mso-position-vertical-relative:text;mso-width-percent:0;mso-height-percent:0">
                <v:imagedata r:id="rId1" o:title=""/>
                <w10:wrap type="tight"/>
              </v:shape>
            </w:pict>
          </w:r>
        </w:p>
      </w:tc>
    </w:tr>
  </w:tbl>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er, Caroline L">
    <w15:presenceInfo w15:providerId="AD" w15:userId="S::csoler02@tufts.edu::7e35f677-8eca-47da-b4a1-77b90d8c8f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trackRevisions/>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53F"/>
    <w:rsid w:val="001061C7"/>
    <w:rsid w:val="00107538"/>
    <w:rsid w:val="0020219D"/>
    <w:rsid w:val="00240B33"/>
    <w:rsid w:val="00331009"/>
    <w:rsid w:val="004846B8"/>
    <w:rsid w:val="006D3A39"/>
    <w:rsid w:val="007E4A79"/>
    <w:rsid w:val="008808B6"/>
    <w:rsid w:val="008D753F"/>
    <w:rsid w:val="00924840"/>
    <w:rsid w:val="00D84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9911BF3"/>
  <w15:docId w15:val="{83AFFF1E-80BD-944E-AD39-61AA59ED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color w:val="555555"/>
        <w:sz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odule">
    <w:name w:val="G:Module"/>
    <w:qFormat/>
    <w:pPr>
      <w:pBdr>
        <w:bottom w:val="single" w:sz="4" w:space="1" w:color="auto"/>
      </w:pBdr>
      <w:outlineLvl w:val="0"/>
    </w:pPr>
    <w:rPr>
      <w:sz w:val="48"/>
    </w:rPr>
  </w:style>
  <w:style w:type="paragraph" w:customStyle="1" w:styleId="GEndOfModule">
    <w:name w:val="G:End Of Module"/>
    <w:qFormat/>
    <w:pPr>
      <w:pBdr>
        <w:bottom w:val="single" w:sz="4" w:space="1" w:color="auto"/>
      </w:pBdr>
    </w:pPr>
    <w:rPr>
      <w:sz w:val="12"/>
    </w:rPr>
  </w:style>
  <w:style w:type="paragraph" w:customStyle="1" w:styleId="GPage">
    <w:name w:val="G:Page"/>
    <w:basedOn w:val="GModule"/>
    <w:qFormat/>
    <w:pPr>
      <w:ind w:right="2835"/>
      <w:outlineLvl w:val="1"/>
    </w:pPr>
    <w:rPr>
      <w:sz w:val="36"/>
    </w:rPr>
  </w:style>
  <w:style w:type="table" w:customStyle="1" w:styleId="GQuestionCommonProperties">
    <w:name w:val="G:Question Common Properties"/>
    <w:qFormat/>
    <w:pPr>
      <w:spacing w:after="0"/>
    </w:pPr>
    <w:tblPr>
      <w:tblBorders>
        <w:bottom w:val="dashSmallGap" w:sz="4" w:space="0" w:color="auto"/>
      </w:tblBorders>
      <w:tblCellMar>
        <w:top w:w="0" w:type="dxa"/>
        <w:left w:w="0" w:type="dxa"/>
        <w:bottom w:w="0" w:type="dxa"/>
        <w:right w:w="0" w:type="dxa"/>
      </w:tblCellMar>
    </w:tblPr>
  </w:style>
  <w:style w:type="table" w:customStyle="1" w:styleId="GQuestionResponseList">
    <w:name w:val="G:Question Response List"/>
    <w:basedOn w:val="GQuestionCommonProperties"/>
    <w:qFormat/>
    <w:tblPr>
      <w:tblBorders>
        <w:bottom w:val="none" w:sz="0" w:space="0" w:color="auto"/>
      </w:tblBorders>
    </w:tblPr>
  </w:style>
  <w:style w:type="paragraph" w:customStyle="1" w:styleId="GAdminOption">
    <w:name w:val="G:Admin Option"/>
    <w:qFormat/>
    <w:rPr>
      <w:i/>
    </w:rPr>
  </w:style>
  <w:style w:type="character" w:customStyle="1" w:styleId="GResponseCode">
    <w:name w:val="G:Response Code"/>
    <w:qFormat/>
    <w:rPr>
      <w:b/>
      <w:sz w:val="12"/>
    </w:rPr>
  </w:style>
  <w:style w:type="table" w:customStyle="1" w:styleId="GQuestionCategoryList">
    <w:name w:val="G:Question Category List"/>
    <w:basedOn w:val="GQuestionResponseList"/>
    <w:qFormat/>
    <w:tblPr/>
  </w:style>
  <w:style w:type="paragraph" w:customStyle="1" w:styleId="GWidgetOption">
    <w:name w:val="G:Widget Option"/>
    <w:qFormat/>
    <w:pPr>
      <w:spacing w:after="80"/>
    </w:pPr>
  </w:style>
  <w:style w:type="paragraph" w:customStyle="1" w:styleId="GDefaultWidgetOption">
    <w:name w:val="G:Default Widget Option"/>
    <w:qFormat/>
    <w:pPr>
      <w:spacing w:after="80"/>
    </w:pPr>
    <w:rPr>
      <w:vanish/>
    </w:rPr>
  </w:style>
  <w:style w:type="paragraph" w:customStyle="1" w:styleId="GResponseHeader">
    <w:name w:val="G:Response Header"/>
    <w:qFormat/>
    <w:pPr>
      <w:spacing w:before="50" w:after="0"/>
    </w:pPr>
  </w:style>
  <w:style w:type="paragraph" w:customStyle="1" w:styleId="GCategoryHeader">
    <w:name w:val="G:Category Header"/>
    <w:basedOn w:val="GResponseHeader"/>
    <w:qFormat/>
  </w:style>
  <w:style w:type="paragraph" w:customStyle="1" w:styleId="GVariableNameP">
    <w:name w:val="G:Variable Name P"/>
    <w:pPr>
      <w:shd w:val="clear" w:color="auto" w:fill="000000" w:themeFill="text1"/>
    </w:pPr>
    <w:rPr>
      <w:b/>
      <w:color w:val="F2F2F2" w:themeColor="background1" w:themeShade="F2"/>
      <w:sz w:val="28"/>
    </w:rPr>
  </w:style>
  <w:style w:type="paragraph" w:customStyle="1" w:styleId="GQuestionSpacer">
    <w:name w:val="G:Question Spacer"/>
    <w:qFormat/>
    <w:pPr>
      <w:spacing w:after="0"/>
    </w:pPr>
    <w:rPr>
      <w:sz w:val="12"/>
    </w:rPr>
  </w:style>
  <w:style w:type="paragraph" w:customStyle="1" w:styleId="GExit">
    <w:name w:val="G:Exit"/>
    <w:qFormat/>
    <w:pPr>
      <w:keepNext/>
    </w:pPr>
    <w:rPr>
      <w:sz w:val="28"/>
    </w:rPr>
  </w:style>
  <w:style w:type="paragraph" w:styleId="TOC1">
    <w:name w:val="toc 1"/>
    <w:basedOn w:val="Normal"/>
    <w:next w:val="Normal"/>
    <w:autoRedefine/>
    <w:uiPriority w:val="39"/>
    <w:unhideWhenUsed/>
    <w:rsid w:val="00240B33"/>
    <w:pPr>
      <w:spacing w:after="100"/>
    </w:pPr>
  </w:style>
  <w:style w:type="paragraph" w:styleId="TOC2">
    <w:name w:val="toc 2"/>
    <w:basedOn w:val="Normal"/>
    <w:next w:val="Normal"/>
    <w:autoRedefine/>
    <w:uiPriority w:val="39"/>
    <w:unhideWhenUsed/>
    <w:rsid w:val="00240B33"/>
    <w:pPr>
      <w:spacing w:after="100"/>
      <w:ind w:left="220"/>
    </w:pPr>
  </w:style>
  <w:style w:type="paragraph" w:styleId="Revision">
    <w:name w:val="Revision"/>
    <w:hidden/>
    <w:uiPriority w:val="99"/>
    <w:semiHidden/>
    <w:rsid w:val="00240B3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75</Pages>
  <Words>16312</Words>
  <Characters>92979</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Soler, Caroline L</cp:lastModifiedBy>
  <cp:revision>4</cp:revision>
  <dcterms:created xsi:type="dcterms:W3CDTF">2024-08-29T21:57:00Z</dcterms:created>
  <dcterms:modified xsi:type="dcterms:W3CDTF">2024-12-03T19:11:00Z</dcterms:modified>
</cp:coreProperties>
</file>